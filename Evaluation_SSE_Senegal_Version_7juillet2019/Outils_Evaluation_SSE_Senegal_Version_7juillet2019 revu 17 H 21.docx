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96154" w14:textId="77777777" w:rsidR="00A914A8" w:rsidRPr="00A14BFB" w:rsidRDefault="00BB378A" w:rsidP="00DB3509">
      <w:pPr>
        <w:pStyle w:val="Titre1"/>
      </w:pPr>
      <w:bookmarkStart w:id="0" w:name="_Toc12027217"/>
      <w:bookmarkStart w:id="1" w:name="_Toc12257869"/>
      <w:r w:rsidRPr="00A14BFB">
        <w:t>Annexe</w:t>
      </w:r>
      <w:r w:rsidR="00017E24" w:rsidRPr="00A14BFB">
        <w:t>s</w:t>
      </w:r>
      <w:bookmarkEnd w:id="0"/>
      <w:bookmarkEnd w:id="1"/>
    </w:p>
    <w:bookmarkStart w:id="2" w:name="h.gjdgxs"/>
    <w:bookmarkStart w:id="3" w:name="_Toc12027218"/>
    <w:bookmarkStart w:id="4" w:name="_Toc12257870"/>
    <w:bookmarkEnd w:id="2"/>
    <w:p w14:paraId="7A57E150" w14:textId="287D6592" w:rsidR="00822C03" w:rsidRPr="00151EEB" w:rsidRDefault="00414E78" w:rsidP="00822C03">
      <w:pPr>
        <w:pStyle w:val="Titre2"/>
        <w:numPr>
          <w:ilvl w:val="0"/>
          <w:numId w:val="0"/>
        </w:numPr>
        <w:ind w:left="576" w:hanging="576"/>
        <w:rPr>
          <w:color w:val="auto"/>
        </w:rPr>
      </w:pPr>
      <w:r>
        <w:rPr>
          <w:color w:val="auto"/>
        </w:rPr>
        <w:fldChar w:fldCharType="begin"/>
      </w:r>
      <w:r>
        <w:rPr>
          <w:color w:val="auto"/>
        </w:rPr>
        <w:instrText xml:space="preserve"> HYPERLINK  \l "_Tableau_de_la" </w:instrText>
      </w:r>
      <w:r>
        <w:rPr>
          <w:color w:val="auto"/>
        </w:rPr>
        <w:fldChar w:fldCharType="separate"/>
      </w:r>
      <w:r w:rsidR="00822C03" w:rsidRPr="00414E78">
        <w:rPr>
          <w:rStyle w:val="Lienhypertexte"/>
        </w:rPr>
        <w:t>Annexe 10.1. Tableau de la synthèse de la revue documentaire</w:t>
      </w:r>
      <w:bookmarkEnd w:id="3"/>
      <w:bookmarkEnd w:id="4"/>
      <w:r>
        <w:rPr>
          <w:color w:val="auto"/>
        </w:rPr>
        <w:fldChar w:fldCharType="end"/>
      </w:r>
      <w:r w:rsidR="00822C03" w:rsidRPr="00151EEB">
        <w:rPr>
          <w:color w:val="auto"/>
        </w:rPr>
        <w:t xml:space="preserve"> </w:t>
      </w:r>
    </w:p>
    <w:bookmarkStart w:id="5" w:name="_Toc12027219"/>
    <w:bookmarkStart w:id="6" w:name="_Toc12257871"/>
    <w:p w14:paraId="186BC428" w14:textId="0E2E44E6" w:rsidR="00822C03" w:rsidRPr="00151EEB" w:rsidRDefault="00414E78" w:rsidP="00822C03">
      <w:pPr>
        <w:pStyle w:val="Titre2"/>
        <w:numPr>
          <w:ilvl w:val="0"/>
          <w:numId w:val="0"/>
        </w:numPr>
        <w:rPr>
          <w:color w:val="auto"/>
        </w:rPr>
      </w:pPr>
      <w:r>
        <w:rPr>
          <w:color w:val="auto"/>
        </w:rPr>
        <w:fldChar w:fldCharType="begin"/>
      </w:r>
      <w:r>
        <w:rPr>
          <w:color w:val="auto"/>
        </w:rPr>
        <w:instrText xml:space="preserve"> HYPERLINK  \l "_Guide_d’entretien_des" </w:instrText>
      </w:r>
      <w:r>
        <w:rPr>
          <w:color w:val="auto"/>
        </w:rPr>
        <w:fldChar w:fldCharType="separate"/>
      </w:r>
      <w:r w:rsidR="00822C03" w:rsidRPr="00414E78">
        <w:rPr>
          <w:rStyle w:val="Lienhypertexte"/>
        </w:rPr>
        <w:t xml:space="preserve">Annexe </w:t>
      </w:r>
      <w:r w:rsidR="00B306EF" w:rsidRPr="00414E78">
        <w:rPr>
          <w:rStyle w:val="Lienhypertexte"/>
        </w:rPr>
        <w:t>10.</w:t>
      </w:r>
      <w:r w:rsidR="00822C03" w:rsidRPr="00414E78">
        <w:rPr>
          <w:rStyle w:val="Lienhypertexte"/>
        </w:rPr>
        <w:t>2</w:t>
      </w:r>
      <w:bookmarkEnd w:id="5"/>
      <w:bookmarkEnd w:id="6"/>
      <w:r w:rsidR="00B306EF" w:rsidRPr="00414E78">
        <w:rPr>
          <w:rStyle w:val="Lienhypertexte"/>
        </w:rPr>
        <w:t xml:space="preserve"> Guide d’entretien des parties prenantes</w:t>
      </w:r>
      <w:r>
        <w:rPr>
          <w:color w:val="auto"/>
        </w:rPr>
        <w:fldChar w:fldCharType="end"/>
      </w:r>
    </w:p>
    <w:p w14:paraId="79510360" w14:textId="642D166D" w:rsidR="00B306EF" w:rsidRPr="00151EEB" w:rsidRDefault="00E064FF" w:rsidP="00B306EF">
      <w:pPr>
        <w:pStyle w:val="Titre2"/>
        <w:numPr>
          <w:ilvl w:val="0"/>
          <w:numId w:val="0"/>
        </w:numPr>
        <w:ind w:left="576" w:hanging="576"/>
        <w:rPr>
          <w:color w:val="auto"/>
        </w:rPr>
      </w:pPr>
      <w:hyperlink w:anchor="_Guide_d’entretien_au" w:history="1">
        <w:r w:rsidR="00B306EF" w:rsidRPr="00414E78">
          <w:rPr>
            <w:rStyle w:val="Lienhypertexte"/>
          </w:rPr>
          <w:t xml:space="preserve">Annexe 10.3 Guide d’entretien </w:t>
        </w:r>
        <w:r w:rsidR="00B306EF" w:rsidRPr="00414E78">
          <w:rPr>
            <w:rStyle w:val="Lienhypertexte"/>
          </w:rPr>
          <w:t>a</w:t>
        </w:r>
        <w:r w:rsidR="00B306EF" w:rsidRPr="00414E78">
          <w:rPr>
            <w:rStyle w:val="Lienhypertexte"/>
          </w:rPr>
          <w:t>u niveau central</w:t>
        </w:r>
      </w:hyperlink>
    </w:p>
    <w:bookmarkStart w:id="7" w:name="_Toc12027220"/>
    <w:bookmarkStart w:id="8" w:name="_Toc12257872"/>
    <w:p w14:paraId="33FB79B4" w14:textId="56F7E177" w:rsidR="00B306EF" w:rsidRPr="00151EEB" w:rsidRDefault="00414E78" w:rsidP="00B306EF">
      <w:pPr>
        <w:pStyle w:val="Titre2"/>
        <w:numPr>
          <w:ilvl w:val="0"/>
          <w:numId w:val="0"/>
        </w:numPr>
        <w:rPr>
          <w:color w:val="auto"/>
        </w:rPr>
      </w:pPr>
      <w:r>
        <w:rPr>
          <w:color w:val="auto"/>
        </w:rPr>
        <w:fldChar w:fldCharType="begin"/>
      </w:r>
      <w:r>
        <w:rPr>
          <w:color w:val="auto"/>
        </w:rPr>
        <w:instrText xml:space="preserve"> HYPERLINK  \l "_Guide_d’entretien_au_1" </w:instrText>
      </w:r>
      <w:r>
        <w:rPr>
          <w:color w:val="auto"/>
        </w:rPr>
        <w:fldChar w:fldCharType="separate"/>
      </w:r>
      <w:r w:rsidR="00B306EF" w:rsidRPr="00414E78">
        <w:rPr>
          <w:rStyle w:val="Lienhypertexte"/>
        </w:rPr>
        <w:t>Annexe 10.4 Guide</w:t>
      </w:r>
      <w:r w:rsidR="00DB3509" w:rsidRPr="00414E78">
        <w:rPr>
          <w:rStyle w:val="Lienhypertexte"/>
        </w:rPr>
        <w:t xml:space="preserve"> d’entretien au niveau</w:t>
      </w:r>
      <w:r w:rsidR="00DB3509" w:rsidRPr="00414E78">
        <w:rPr>
          <w:rStyle w:val="Lienhypertexte"/>
        </w:rPr>
        <w:t xml:space="preserve"> </w:t>
      </w:r>
      <w:r w:rsidR="00DB3509" w:rsidRPr="00414E78">
        <w:rPr>
          <w:rStyle w:val="Lienhypertexte"/>
        </w:rPr>
        <w:t>régional</w:t>
      </w:r>
      <w:r>
        <w:rPr>
          <w:color w:val="auto"/>
        </w:rPr>
        <w:fldChar w:fldCharType="end"/>
      </w:r>
    </w:p>
    <w:p w14:paraId="5178C3BC" w14:textId="5C62F3C8" w:rsidR="00B306EF" w:rsidRPr="00151EEB" w:rsidRDefault="00E064FF" w:rsidP="00B306EF">
      <w:pPr>
        <w:pStyle w:val="Titre2"/>
        <w:numPr>
          <w:ilvl w:val="0"/>
          <w:numId w:val="0"/>
        </w:numPr>
        <w:ind w:left="576" w:hanging="576"/>
        <w:rPr>
          <w:color w:val="auto"/>
        </w:rPr>
      </w:pPr>
      <w:hyperlink w:anchor="_Guide_d’entretien_au_2" w:history="1">
        <w:r w:rsidR="00B306EF" w:rsidRPr="00414E78">
          <w:rPr>
            <w:rStyle w:val="Lienhypertexte"/>
          </w:rPr>
          <w:t>Annexe 10.5 Guide d’entretien au</w:t>
        </w:r>
        <w:r w:rsidR="00B306EF" w:rsidRPr="00414E78">
          <w:rPr>
            <w:rStyle w:val="Lienhypertexte"/>
          </w:rPr>
          <w:t xml:space="preserve"> </w:t>
        </w:r>
        <w:r w:rsidR="00B306EF" w:rsidRPr="00414E78">
          <w:rPr>
            <w:rStyle w:val="Lienhypertexte"/>
          </w:rPr>
          <w:t>niveau district</w:t>
        </w:r>
      </w:hyperlink>
    </w:p>
    <w:p w14:paraId="20F9D8DE" w14:textId="50BDE969" w:rsidR="00B306EF" w:rsidRPr="00151EEB" w:rsidRDefault="00E064FF" w:rsidP="00B306EF">
      <w:pPr>
        <w:pStyle w:val="Titre2"/>
        <w:numPr>
          <w:ilvl w:val="0"/>
          <w:numId w:val="0"/>
        </w:numPr>
        <w:rPr>
          <w:color w:val="auto"/>
        </w:rPr>
      </w:pPr>
      <w:hyperlink w:anchor="_Guide_d’entretien_au_3" w:history="1">
        <w:r w:rsidR="00B306EF" w:rsidRPr="00414E78">
          <w:rPr>
            <w:rStyle w:val="Lienhypertexte"/>
          </w:rPr>
          <w:t xml:space="preserve">Annexe 10.6 </w:t>
        </w:r>
        <w:r w:rsidR="000D0D8C" w:rsidRPr="00414E78">
          <w:rPr>
            <w:rStyle w:val="Lienhypertexte"/>
          </w:rPr>
          <w:t>Guide d’entretien au niveau FS</w:t>
        </w:r>
      </w:hyperlink>
    </w:p>
    <w:p w14:paraId="2C0180C3" w14:textId="2AE0A144" w:rsidR="00B306EF" w:rsidRPr="00151EEB" w:rsidRDefault="00E064FF" w:rsidP="00B306EF">
      <w:pPr>
        <w:pStyle w:val="Titre2"/>
        <w:numPr>
          <w:ilvl w:val="0"/>
          <w:numId w:val="0"/>
        </w:numPr>
        <w:ind w:left="576" w:hanging="576"/>
        <w:rPr>
          <w:color w:val="auto"/>
        </w:rPr>
      </w:pPr>
      <w:hyperlink w:anchor="_Questionnaire_du_niveau" w:history="1">
        <w:r w:rsidR="00B306EF" w:rsidRPr="00414E78">
          <w:rPr>
            <w:rStyle w:val="Lienhypertexte"/>
          </w:rPr>
          <w:t xml:space="preserve">Annexe 10.7 </w:t>
        </w:r>
        <w:r w:rsidR="000D0D8C" w:rsidRPr="00414E78">
          <w:rPr>
            <w:rStyle w:val="Lienhypertexte"/>
          </w:rPr>
          <w:t>Questionnaire du niveau central</w:t>
        </w:r>
      </w:hyperlink>
    </w:p>
    <w:p w14:paraId="50B57096" w14:textId="600DAC26" w:rsidR="00B306EF" w:rsidRPr="00151EEB" w:rsidRDefault="00E064FF" w:rsidP="00B306EF">
      <w:pPr>
        <w:pStyle w:val="Titre2"/>
        <w:numPr>
          <w:ilvl w:val="0"/>
          <w:numId w:val="0"/>
        </w:numPr>
        <w:rPr>
          <w:color w:val="auto"/>
        </w:rPr>
      </w:pPr>
      <w:hyperlink w:anchor="_10.8_Questionnaire_du" w:history="1">
        <w:r w:rsidR="00B306EF" w:rsidRPr="00414E78">
          <w:rPr>
            <w:rStyle w:val="Lienhypertexte"/>
          </w:rPr>
          <w:t xml:space="preserve">Annexe 10.8 </w:t>
        </w:r>
        <w:r w:rsidR="000D0D8C" w:rsidRPr="00414E78">
          <w:rPr>
            <w:rStyle w:val="Lienhypertexte"/>
          </w:rPr>
          <w:t>Questionnaire du nive</w:t>
        </w:r>
        <w:r w:rsidR="000D0D8C" w:rsidRPr="00414E78">
          <w:rPr>
            <w:rStyle w:val="Lienhypertexte"/>
          </w:rPr>
          <w:t>a</w:t>
        </w:r>
        <w:r w:rsidR="000D0D8C" w:rsidRPr="00414E78">
          <w:rPr>
            <w:rStyle w:val="Lienhypertexte"/>
          </w:rPr>
          <w:t>u</w:t>
        </w:r>
        <w:r w:rsidR="000D0D8C" w:rsidRPr="00414E78">
          <w:rPr>
            <w:rStyle w:val="Lienhypertexte"/>
          </w:rPr>
          <w:t xml:space="preserve"> régional</w:t>
        </w:r>
      </w:hyperlink>
    </w:p>
    <w:p w14:paraId="5BAD09BA" w14:textId="3E1A3D32" w:rsidR="00B306EF" w:rsidRPr="00151EEB" w:rsidRDefault="00E064FF" w:rsidP="00B306EF">
      <w:pPr>
        <w:pStyle w:val="Titre2"/>
        <w:numPr>
          <w:ilvl w:val="0"/>
          <w:numId w:val="0"/>
        </w:numPr>
        <w:ind w:left="576" w:hanging="576"/>
        <w:rPr>
          <w:color w:val="auto"/>
        </w:rPr>
      </w:pPr>
      <w:hyperlink w:anchor="_10.9_Questionnaire_du" w:history="1">
        <w:r w:rsidR="000D0D8C" w:rsidRPr="00414E78">
          <w:rPr>
            <w:rStyle w:val="Lienhypertexte"/>
          </w:rPr>
          <w:t>Annexe 10.9 Questionnaire d</w:t>
        </w:r>
        <w:r w:rsidR="000D0D8C" w:rsidRPr="00414E78">
          <w:rPr>
            <w:rStyle w:val="Lienhypertexte"/>
          </w:rPr>
          <w:t>u</w:t>
        </w:r>
        <w:r w:rsidR="000D0D8C" w:rsidRPr="00414E78">
          <w:rPr>
            <w:rStyle w:val="Lienhypertexte"/>
          </w:rPr>
          <w:t xml:space="preserve"> niveau district</w:t>
        </w:r>
      </w:hyperlink>
      <w:r w:rsidR="00B306EF" w:rsidRPr="00151EEB">
        <w:rPr>
          <w:color w:val="auto"/>
        </w:rPr>
        <w:t xml:space="preserve"> </w:t>
      </w:r>
    </w:p>
    <w:p w14:paraId="185AF93E" w14:textId="2043CEC1" w:rsidR="00B306EF" w:rsidRPr="00151EEB" w:rsidRDefault="00E064FF" w:rsidP="00B306EF">
      <w:pPr>
        <w:pStyle w:val="Titre2"/>
        <w:numPr>
          <w:ilvl w:val="0"/>
          <w:numId w:val="0"/>
        </w:numPr>
        <w:rPr>
          <w:color w:val="auto"/>
        </w:rPr>
      </w:pPr>
      <w:hyperlink w:anchor="_10.10_Questionnaire_du" w:history="1">
        <w:r w:rsidR="00B306EF" w:rsidRPr="00414E78">
          <w:rPr>
            <w:rStyle w:val="Lienhypertexte"/>
          </w:rPr>
          <w:t>Annexe 10.</w:t>
        </w:r>
        <w:r w:rsidR="000D0D8C" w:rsidRPr="00414E78">
          <w:rPr>
            <w:rStyle w:val="Lienhypertexte"/>
          </w:rPr>
          <w:t>10</w:t>
        </w:r>
        <w:r w:rsidR="00B306EF" w:rsidRPr="00414E78">
          <w:rPr>
            <w:rStyle w:val="Lienhypertexte"/>
          </w:rPr>
          <w:t xml:space="preserve"> </w:t>
        </w:r>
        <w:r w:rsidR="000D0D8C" w:rsidRPr="00414E78">
          <w:rPr>
            <w:rStyle w:val="Lienhypertexte"/>
          </w:rPr>
          <w:t>Questionnaire d</w:t>
        </w:r>
        <w:r w:rsidR="000D0D8C" w:rsidRPr="00414E78">
          <w:rPr>
            <w:rStyle w:val="Lienhypertexte"/>
          </w:rPr>
          <w:t>u</w:t>
        </w:r>
        <w:r w:rsidR="000D0D8C" w:rsidRPr="00414E78">
          <w:rPr>
            <w:rStyle w:val="Lienhypertexte"/>
          </w:rPr>
          <w:t xml:space="preserve"> niveau Formation Sanitaire</w:t>
        </w:r>
      </w:hyperlink>
    </w:p>
    <w:p w14:paraId="75187CBD" w14:textId="0EC6F5E8" w:rsidR="00B306EF" w:rsidRPr="00151EEB" w:rsidRDefault="00E064FF" w:rsidP="00B306EF">
      <w:pPr>
        <w:pStyle w:val="Titre2"/>
        <w:numPr>
          <w:ilvl w:val="0"/>
          <w:numId w:val="0"/>
        </w:numPr>
        <w:ind w:left="576" w:hanging="576"/>
        <w:rPr>
          <w:color w:val="auto"/>
        </w:rPr>
      </w:pPr>
      <w:hyperlink w:anchor="_10.11_Questionnaire_du" w:history="1">
        <w:r w:rsidR="000D0D8C" w:rsidRPr="00414E78">
          <w:rPr>
            <w:rStyle w:val="Lienhypertexte"/>
          </w:rPr>
          <w:t>Annexe 10.11 Questionnaire du ni</w:t>
        </w:r>
        <w:r w:rsidR="000D0D8C" w:rsidRPr="00414E78">
          <w:rPr>
            <w:rStyle w:val="Lienhypertexte"/>
          </w:rPr>
          <w:t>v</w:t>
        </w:r>
        <w:r w:rsidR="000D0D8C" w:rsidRPr="00414E78">
          <w:rPr>
            <w:rStyle w:val="Lienhypertexte"/>
          </w:rPr>
          <w:t>eau communautaire</w:t>
        </w:r>
      </w:hyperlink>
    </w:p>
    <w:p w14:paraId="477647DC" w14:textId="5D85AD96" w:rsidR="00B306EF" w:rsidRPr="00151EEB" w:rsidRDefault="00E064FF" w:rsidP="00B306EF">
      <w:pPr>
        <w:pStyle w:val="Titre2"/>
        <w:numPr>
          <w:ilvl w:val="0"/>
          <w:numId w:val="0"/>
        </w:numPr>
        <w:rPr>
          <w:color w:val="auto"/>
        </w:rPr>
      </w:pPr>
      <w:hyperlink w:anchor="_L’outil_d’évaluation_de" w:history="1">
        <w:r w:rsidR="00B306EF" w:rsidRPr="00414E78">
          <w:rPr>
            <w:rStyle w:val="Lienhypertexte"/>
          </w:rPr>
          <w:t>Annexe 10.</w:t>
        </w:r>
        <w:r w:rsidR="000D0D8C" w:rsidRPr="00414E78">
          <w:rPr>
            <w:rStyle w:val="Lienhypertexte"/>
          </w:rPr>
          <w:t>1</w:t>
        </w:r>
        <w:r w:rsidR="00B306EF" w:rsidRPr="00414E78">
          <w:rPr>
            <w:rStyle w:val="Lienhypertexte"/>
          </w:rPr>
          <w:t xml:space="preserve">2 </w:t>
        </w:r>
        <w:r w:rsidR="00414E78" w:rsidRPr="00414E78">
          <w:rPr>
            <w:rStyle w:val="Lienhypertexte"/>
          </w:rPr>
          <w:t>Outil d’évaluation de la qualité de donnée</w:t>
        </w:r>
      </w:hyperlink>
    </w:p>
    <w:p w14:paraId="1FAF9DAA" w14:textId="59B70BCA" w:rsidR="00B306EF" w:rsidRPr="00151EEB" w:rsidRDefault="00E064FF" w:rsidP="00B306EF">
      <w:pPr>
        <w:pStyle w:val="Titre2"/>
        <w:numPr>
          <w:ilvl w:val="0"/>
          <w:numId w:val="0"/>
        </w:numPr>
        <w:ind w:left="576" w:hanging="576"/>
        <w:rPr>
          <w:color w:val="auto"/>
        </w:rPr>
      </w:pPr>
      <w:hyperlink w:anchor="_Guide_d’entretien_des_1" w:history="1">
        <w:r w:rsidR="00B306EF" w:rsidRPr="00414E78">
          <w:rPr>
            <w:rStyle w:val="Lienhypertexte"/>
          </w:rPr>
          <w:t>Annexe 10.</w:t>
        </w:r>
        <w:r w:rsidR="000D0D8C" w:rsidRPr="00414E78">
          <w:rPr>
            <w:rStyle w:val="Lienhypertexte"/>
          </w:rPr>
          <w:t>1</w:t>
        </w:r>
        <w:r w:rsidR="00B306EF" w:rsidRPr="00414E78">
          <w:rPr>
            <w:rStyle w:val="Lienhypertexte"/>
          </w:rPr>
          <w:t xml:space="preserve">3 </w:t>
        </w:r>
        <w:r w:rsidR="000D0D8C" w:rsidRPr="00414E78">
          <w:rPr>
            <w:rStyle w:val="Lienhypertexte"/>
          </w:rPr>
          <w:t>Guide d’entretien des prestataires des soins</w:t>
        </w:r>
      </w:hyperlink>
    </w:p>
    <w:p w14:paraId="22C6843D" w14:textId="77777777" w:rsidR="00A353FB" w:rsidRDefault="00E064FF" w:rsidP="000D0D8C">
      <w:pPr>
        <w:pStyle w:val="Titre2"/>
        <w:numPr>
          <w:ilvl w:val="0"/>
          <w:numId w:val="0"/>
        </w:numPr>
        <w:ind w:left="576" w:hanging="576"/>
      </w:pPr>
      <w:hyperlink w:anchor="_10.14_Guide_d’entretien" w:history="1">
        <w:r w:rsidR="000D0D8C" w:rsidRPr="00414E78">
          <w:rPr>
            <w:rStyle w:val="Lienhypertexte"/>
          </w:rPr>
          <w:t>Annexe 10.14 Guide d’entretien avec les agents de santé communautaire</w:t>
        </w:r>
      </w:hyperlink>
      <w:r w:rsidR="00A353FB" w:rsidRPr="00A353FB">
        <w:t xml:space="preserve"> </w:t>
      </w:r>
    </w:p>
    <w:p w14:paraId="3CBE7BD2" w14:textId="5922ED65" w:rsidR="00A353FB" w:rsidRDefault="00E064FF" w:rsidP="00A353FB">
      <w:pPr>
        <w:pStyle w:val="Titre2"/>
        <w:numPr>
          <w:ilvl w:val="0"/>
          <w:numId w:val="0"/>
        </w:numPr>
        <w:ind w:left="576" w:hanging="576"/>
      </w:pPr>
      <w:hyperlink w:anchor="_Evaluation_des_capacités" w:history="1">
        <w:r w:rsidR="00A353FB" w:rsidRPr="00A353FB">
          <w:rPr>
            <w:rStyle w:val="Lienhypertexte"/>
          </w:rPr>
          <w:t>Annexe 10.15 Evaluation des capacités institutionnelles au niveau central</w:t>
        </w:r>
      </w:hyperlink>
    </w:p>
    <w:p w14:paraId="083EB269" w14:textId="1AC39BB8" w:rsidR="00A353FB" w:rsidRDefault="00E064FF" w:rsidP="00A353FB">
      <w:pPr>
        <w:pStyle w:val="Titre2"/>
        <w:numPr>
          <w:ilvl w:val="0"/>
          <w:numId w:val="0"/>
        </w:numPr>
      </w:pPr>
      <w:hyperlink w:anchor="_Evaluation_des_capacités_1" w:history="1">
        <w:r w:rsidR="00A353FB" w:rsidRPr="00A353FB">
          <w:rPr>
            <w:rStyle w:val="Lienhypertexte"/>
          </w:rPr>
          <w:t>Annexe 10.16 Evaluation des capacités institutionnelles au niveau district</w:t>
        </w:r>
      </w:hyperlink>
    </w:p>
    <w:p w14:paraId="4D3C8FAB" w14:textId="4D161130" w:rsidR="000D0D8C" w:rsidRPr="00151EEB" w:rsidRDefault="00E064FF" w:rsidP="000D0D8C">
      <w:pPr>
        <w:pStyle w:val="Titre2"/>
        <w:numPr>
          <w:ilvl w:val="0"/>
          <w:numId w:val="0"/>
        </w:numPr>
        <w:ind w:left="576" w:hanging="576"/>
        <w:rPr>
          <w:color w:val="auto"/>
        </w:rPr>
      </w:pPr>
      <w:hyperlink w:anchor="_10.16_Fiche_d’inventaire" w:history="1">
        <w:r w:rsidR="000D7AF3">
          <w:rPr>
            <w:rStyle w:val="Lienhypertexte"/>
          </w:rPr>
          <w:t>Annexe 10.17</w:t>
        </w:r>
        <w:r w:rsidR="000D0D8C" w:rsidRPr="000D7AF3">
          <w:rPr>
            <w:rStyle w:val="Lienhypertexte"/>
          </w:rPr>
          <w:t xml:space="preserve"> Fiche d’inventaire</w:t>
        </w:r>
      </w:hyperlink>
    </w:p>
    <w:p w14:paraId="382FD753" w14:textId="6DB86070" w:rsidR="000D0D8C" w:rsidRPr="00151EEB" w:rsidRDefault="00E064FF" w:rsidP="000D0D8C">
      <w:pPr>
        <w:pStyle w:val="Titre2"/>
        <w:numPr>
          <w:ilvl w:val="0"/>
          <w:numId w:val="0"/>
        </w:numPr>
        <w:ind w:left="576" w:hanging="576"/>
        <w:rPr>
          <w:color w:val="auto"/>
        </w:rPr>
      </w:pPr>
      <w:hyperlink w:anchor="_Fiche_d’information_et" w:history="1">
        <w:r w:rsidR="000D7AF3">
          <w:rPr>
            <w:rStyle w:val="Lienhypertexte"/>
          </w:rPr>
          <w:t>Annexe 10.18</w:t>
        </w:r>
        <w:r w:rsidR="000D0D8C" w:rsidRPr="00414E78">
          <w:rPr>
            <w:rStyle w:val="Lienhypertexte"/>
          </w:rPr>
          <w:t xml:space="preserve"> Fiche d’information et de consentement</w:t>
        </w:r>
      </w:hyperlink>
      <w:r w:rsidR="000D0D8C" w:rsidRPr="00151EEB">
        <w:rPr>
          <w:color w:val="auto"/>
        </w:rPr>
        <w:t xml:space="preserve"> </w:t>
      </w:r>
    </w:p>
    <w:bookmarkEnd w:id="7"/>
    <w:bookmarkEnd w:id="8"/>
    <w:p w14:paraId="3DF65741" w14:textId="44FAE882" w:rsidR="00DB4911" w:rsidRPr="00151EEB" w:rsidRDefault="00414E78" w:rsidP="00DB4911">
      <w:pPr>
        <w:pStyle w:val="Titre2"/>
        <w:numPr>
          <w:ilvl w:val="0"/>
          <w:numId w:val="0"/>
        </w:numPr>
        <w:ind w:left="576" w:hanging="576"/>
        <w:rPr>
          <w:color w:val="auto"/>
        </w:rPr>
      </w:pPr>
      <w:r>
        <w:rPr>
          <w:color w:val="auto"/>
        </w:rPr>
        <w:fldChar w:fldCharType="begin"/>
      </w:r>
      <w:r>
        <w:rPr>
          <w:color w:val="auto"/>
        </w:rPr>
        <w:instrText xml:space="preserve"> HYPERLINK  \l "_Composition_du_comité" </w:instrText>
      </w:r>
      <w:r>
        <w:rPr>
          <w:color w:val="auto"/>
        </w:rPr>
        <w:fldChar w:fldCharType="separate"/>
      </w:r>
      <w:r w:rsidR="000D7AF3">
        <w:rPr>
          <w:rStyle w:val="Lienhypertexte"/>
        </w:rPr>
        <w:t>Annexe 10.19</w:t>
      </w:r>
      <w:r w:rsidR="00DB4911" w:rsidRPr="00414E78">
        <w:rPr>
          <w:rStyle w:val="Lienhypertexte"/>
        </w:rPr>
        <w:t xml:space="preserve"> Composition du comité de pilotage</w:t>
      </w:r>
      <w:r>
        <w:rPr>
          <w:color w:val="auto"/>
        </w:rPr>
        <w:fldChar w:fldCharType="end"/>
      </w:r>
    </w:p>
    <w:p w14:paraId="0A58065C" w14:textId="50655D71" w:rsidR="005B2E99" w:rsidRDefault="00E064FF" w:rsidP="005B2E99">
      <w:pPr>
        <w:pStyle w:val="Titre2"/>
        <w:numPr>
          <w:ilvl w:val="0"/>
          <w:numId w:val="0"/>
        </w:numPr>
        <w:rPr>
          <w:rStyle w:val="Lienhypertexte"/>
        </w:rPr>
      </w:pPr>
      <w:hyperlink w:anchor="_Interview_avec_utilisateurs" w:history="1">
        <w:r w:rsidR="005B2E99" w:rsidRPr="005B2E99">
          <w:rPr>
            <w:rStyle w:val="Lienhypertexte"/>
          </w:rPr>
          <w:t>Annexe 10.20  Interview avec utilisateurs à la sortie des consultations</w:t>
        </w:r>
      </w:hyperlink>
    </w:p>
    <w:p w14:paraId="54D0E322" w14:textId="77777777" w:rsidR="005B2E99" w:rsidRDefault="005B2E99">
      <w:pPr>
        <w:rPr>
          <w:rStyle w:val="Lienhypertexte"/>
          <w:rFonts w:asciiTheme="majorHAnsi" w:eastAsiaTheme="majorEastAsia" w:hAnsiTheme="majorHAnsi" w:cstheme="majorBidi"/>
          <w:sz w:val="26"/>
          <w:szCs w:val="26"/>
        </w:rPr>
      </w:pPr>
      <w:r>
        <w:rPr>
          <w:rStyle w:val="Lienhypertexte"/>
        </w:rPr>
        <w:br w:type="page"/>
      </w:r>
    </w:p>
    <w:p w14:paraId="377CDD96" w14:textId="77777777" w:rsidR="005B2E99" w:rsidRPr="005B2E99" w:rsidRDefault="005B2E99" w:rsidP="005B2E99">
      <w:pPr>
        <w:pStyle w:val="Titre2"/>
        <w:numPr>
          <w:ilvl w:val="0"/>
          <w:numId w:val="0"/>
        </w:numPr>
        <w:rPr>
          <w:rStyle w:val="Lienhypertexte"/>
        </w:rPr>
        <w:sectPr w:rsidR="005B2E99" w:rsidRPr="005B2E99" w:rsidSect="00DD631D">
          <w:footerReference w:type="first" r:id="rId8"/>
          <w:pgSz w:w="12240" w:h="15840"/>
          <w:pgMar w:top="1440" w:right="1440" w:bottom="1440" w:left="1440" w:header="720" w:footer="720" w:gutter="0"/>
          <w:cols w:space="720"/>
          <w:titlePg/>
          <w:docGrid w:linePitch="360"/>
        </w:sectPr>
      </w:pPr>
    </w:p>
    <w:p w14:paraId="45F4517B" w14:textId="09D42100" w:rsidR="00822C03" w:rsidRPr="008B1604" w:rsidRDefault="00822C03" w:rsidP="00892A97">
      <w:pPr>
        <w:pStyle w:val="Titre2"/>
        <w:numPr>
          <w:ilvl w:val="1"/>
          <w:numId w:val="24"/>
        </w:numPr>
      </w:pPr>
      <w:bookmarkStart w:id="9" w:name="_Annexe_10.1._Tableau"/>
      <w:bookmarkStart w:id="10" w:name="_Tableau_de_la"/>
      <w:bookmarkEnd w:id="9"/>
      <w:bookmarkEnd w:id="10"/>
      <w:r w:rsidRPr="008B1604">
        <w:lastRenderedPageBreak/>
        <w:t xml:space="preserve">Tableau de la synthèse de la revue documentaire </w:t>
      </w:r>
    </w:p>
    <w:tbl>
      <w:tblPr>
        <w:tblStyle w:val="Grilledutableau"/>
        <w:tblW w:w="0" w:type="auto"/>
        <w:tblLook w:val="04A0" w:firstRow="1" w:lastRow="0" w:firstColumn="1" w:lastColumn="0" w:noHBand="0" w:noVBand="1"/>
      </w:tblPr>
      <w:tblGrid>
        <w:gridCol w:w="1501"/>
        <w:gridCol w:w="1521"/>
        <w:gridCol w:w="1501"/>
        <w:gridCol w:w="1495"/>
        <w:gridCol w:w="1485"/>
        <w:gridCol w:w="1847"/>
      </w:tblGrid>
      <w:tr w:rsidR="008B1604" w14:paraId="228487C4" w14:textId="77777777" w:rsidTr="008B1604">
        <w:tc>
          <w:tcPr>
            <w:tcW w:w="1501" w:type="dxa"/>
          </w:tcPr>
          <w:p w14:paraId="48E6A8A2" w14:textId="77777777" w:rsidR="008B1604" w:rsidRDefault="008B1604" w:rsidP="008B1604">
            <w:pPr>
              <w:rPr>
                <w:rFonts w:asciiTheme="majorHAnsi" w:eastAsiaTheme="majorEastAsia" w:hAnsiTheme="majorHAnsi" w:cstheme="majorBidi"/>
                <w:color w:val="000000" w:themeColor="text1"/>
                <w:sz w:val="26"/>
                <w:szCs w:val="26"/>
              </w:rPr>
            </w:pPr>
            <w:r w:rsidRPr="009F3D73">
              <w:t>Titre et années de publication</w:t>
            </w:r>
          </w:p>
        </w:tc>
        <w:tc>
          <w:tcPr>
            <w:tcW w:w="1521" w:type="dxa"/>
          </w:tcPr>
          <w:p w14:paraId="53E03D98" w14:textId="77777777" w:rsidR="008B1604" w:rsidRDefault="008B1604" w:rsidP="008B1604">
            <w:pPr>
              <w:rPr>
                <w:rFonts w:asciiTheme="majorHAnsi" w:eastAsiaTheme="majorEastAsia" w:hAnsiTheme="majorHAnsi" w:cstheme="majorBidi"/>
                <w:color w:val="000000" w:themeColor="text1"/>
                <w:sz w:val="26"/>
                <w:szCs w:val="26"/>
              </w:rPr>
            </w:pPr>
            <w:r w:rsidRPr="009F3D73">
              <w:t>Disponibilité (Peut-on avoir accès aux documents? Où ?</w:t>
            </w:r>
          </w:p>
        </w:tc>
        <w:tc>
          <w:tcPr>
            <w:tcW w:w="1501" w:type="dxa"/>
          </w:tcPr>
          <w:p w14:paraId="5CA7DBE4" w14:textId="77777777" w:rsidR="008B1604" w:rsidRDefault="008B1604" w:rsidP="008B1604">
            <w:pPr>
              <w:rPr>
                <w:rFonts w:asciiTheme="majorHAnsi" w:eastAsiaTheme="majorEastAsia" w:hAnsiTheme="majorHAnsi" w:cstheme="majorBidi"/>
                <w:color w:val="000000" w:themeColor="text1"/>
                <w:sz w:val="26"/>
                <w:szCs w:val="26"/>
              </w:rPr>
            </w:pPr>
            <w:r w:rsidRPr="009F3D73">
              <w:t xml:space="preserve">Objectifs </w:t>
            </w:r>
            <w:r w:rsidR="00D90CEE" w:rsidRPr="009F3D73">
              <w:t>des documents</w:t>
            </w:r>
          </w:p>
        </w:tc>
        <w:tc>
          <w:tcPr>
            <w:tcW w:w="1495" w:type="dxa"/>
          </w:tcPr>
          <w:p w14:paraId="2EAB9458" w14:textId="77777777" w:rsidR="008B1604" w:rsidRDefault="008B1604" w:rsidP="008B1604">
            <w:pPr>
              <w:rPr>
                <w:rFonts w:asciiTheme="majorHAnsi" w:eastAsiaTheme="majorEastAsia" w:hAnsiTheme="majorHAnsi" w:cstheme="majorBidi"/>
                <w:color w:val="000000" w:themeColor="text1"/>
                <w:sz w:val="26"/>
                <w:szCs w:val="26"/>
              </w:rPr>
            </w:pPr>
            <w:r w:rsidRPr="009F3D73">
              <w:t>Pertinence par rapport au SME</w:t>
            </w:r>
          </w:p>
        </w:tc>
        <w:tc>
          <w:tcPr>
            <w:tcW w:w="1485" w:type="dxa"/>
          </w:tcPr>
          <w:p w14:paraId="0766B7A2" w14:textId="77777777" w:rsidR="008B1604" w:rsidRDefault="008B1604" w:rsidP="008B1604">
            <w:pPr>
              <w:rPr>
                <w:rFonts w:asciiTheme="majorHAnsi" w:eastAsiaTheme="majorEastAsia" w:hAnsiTheme="majorHAnsi" w:cstheme="majorBidi"/>
                <w:color w:val="000000" w:themeColor="text1"/>
                <w:sz w:val="26"/>
                <w:szCs w:val="26"/>
              </w:rPr>
            </w:pPr>
            <w:r w:rsidRPr="009F3D73">
              <w:t>Questions abordées relative aux SME</w:t>
            </w:r>
          </w:p>
        </w:tc>
        <w:tc>
          <w:tcPr>
            <w:tcW w:w="1847" w:type="dxa"/>
          </w:tcPr>
          <w:p w14:paraId="0A9F7628" w14:textId="77777777" w:rsidR="008B1604" w:rsidRDefault="008B1604" w:rsidP="008B1604">
            <w:pPr>
              <w:rPr>
                <w:rFonts w:asciiTheme="majorHAnsi" w:eastAsiaTheme="majorEastAsia" w:hAnsiTheme="majorHAnsi" w:cstheme="majorBidi"/>
                <w:color w:val="000000" w:themeColor="text1"/>
                <w:sz w:val="26"/>
                <w:szCs w:val="26"/>
              </w:rPr>
            </w:pPr>
            <w:r w:rsidRPr="009F3D73">
              <w:t>Message clés et recommandations</w:t>
            </w:r>
          </w:p>
        </w:tc>
      </w:tr>
      <w:tr w:rsidR="008B1604" w14:paraId="17CD97DE" w14:textId="77777777" w:rsidTr="008B1604">
        <w:tc>
          <w:tcPr>
            <w:tcW w:w="1501" w:type="dxa"/>
          </w:tcPr>
          <w:p w14:paraId="51593CA0" w14:textId="77777777" w:rsidR="008B1604" w:rsidRDefault="008B1604" w:rsidP="008C7E11">
            <w:pPr>
              <w:rPr>
                <w:rFonts w:asciiTheme="majorHAnsi" w:eastAsiaTheme="majorEastAsia" w:hAnsiTheme="majorHAnsi" w:cstheme="majorBidi"/>
                <w:color w:val="000000" w:themeColor="text1"/>
                <w:sz w:val="26"/>
                <w:szCs w:val="26"/>
              </w:rPr>
            </w:pPr>
          </w:p>
        </w:tc>
        <w:tc>
          <w:tcPr>
            <w:tcW w:w="1521" w:type="dxa"/>
          </w:tcPr>
          <w:p w14:paraId="67779878" w14:textId="77777777" w:rsidR="008B1604" w:rsidRDefault="008B1604" w:rsidP="008C7E11">
            <w:pPr>
              <w:rPr>
                <w:rFonts w:asciiTheme="majorHAnsi" w:eastAsiaTheme="majorEastAsia" w:hAnsiTheme="majorHAnsi" w:cstheme="majorBidi"/>
                <w:color w:val="000000" w:themeColor="text1"/>
                <w:sz w:val="26"/>
                <w:szCs w:val="26"/>
              </w:rPr>
            </w:pPr>
          </w:p>
        </w:tc>
        <w:tc>
          <w:tcPr>
            <w:tcW w:w="1501" w:type="dxa"/>
          </w:tcPr>
          <w:p w14:paraId="72212555" w14:textId="77777777" w:rsidR="008B1604" w:rsidRDefault="008B1604" w:rsidP="008C7E11">
            <w:pPr>
              <w:rPr>
                <w:rFonts w:asciiTheme="majorHAnsi" w:eastAsiaTheme="majorEastAsia" w:hAnsiTheme="majorHAnsi" w:cstheme="majorBidi"/>
                <w:color w:val="000000" w:themeColor="text1"/>
                <w:sz w:val="26"/>
                <w:szCs w:val="26"/>
              </w:rPr>
            </w:pPr>
          </w:p>
        </w:tc>
        <w:tc>
          <w:tcPr>
            <w:tcW w:w="1495" w:type="dxa"/>
          </w:tcPr>
          <w:p w14:paraId="7CA223BD" w14:textId="77777777" w:rsidR="008B1604" w:rsidRDefault="008B1604" w:rsidP="008C7E11">
            <w:pPr>
              <w:rPr>
                <w:rFonts w:asciiTheme="majorHAnsi" w:eastAsiaTheme="majorEastAsia" w:hAnsiTheme="majorHAnsi" w:cstheme="majorBidi"/>
                <w:color w:val="000000" w:themeColor="text1"/>
                <w:sz w:val="26"/>
                <w:szCs w:val="26"/>
              </w:rPr>
            </w:pPr>
          </w:p>
        </w:tc>
        <w:tc>
          <w:tcPr>
            <w:tcW w:w="1485" w:type="dxa"/>
          </w:tcPr>
          <w:p w14:paraId="7341FF38" w14:textId="77777777" w:rsidR="008B1604" w:rsidRDefault="008B1604" w:rsidP="008C7E11">
            <w:pPr>
              <w:rPr>
                <w:rFonts w:asciiTheme="majorHAnsi" w:eastAsiaTheme="majorEastAsia" w:hAnsiTheme="majorHAnsi" w:cstheme="majorBidi"/>
                <w:color w:val="000000" w:themeColor="text1"/>
                <w:sz w:val="26"/>
                <w:szCs w:val="26"/>
              </w:rPr>
            </w:pPr>
          </w:p>
        </w:tc>
        <w:tc>
          <w:tcPr>
            <w:tcW w:w="1847" w:type="dxa"/>
          </w:tcPr>
          <w:p w14:paraId="45E90765" w14:textId="77777777" w:rsidR="008B1604" w:rsidRDefault="008B1604" w:rsidP="008C7E11">
            <w:pPr>
              <w:rPr>
                <w:rFonts w:asciiTheme="majorHAnsi" w:eastAsiaTheme="majorEastAsia" w:hAnsiTheme="majorHAnsi" w:cstheme="majorBidi"/>
                <w:color w:val="000000" w:themeColor="text1"/>
                <w:sz w:val="26"/>
                <w:szCs w:val="26"/>
              </w:rPr>
            </w:pPr>
          </w:p>
        </w:tc>
      </w:tr>
      <w:tr w:rsidR="008B1604" w14:paraId="38912534" w14:textId="77777777" w:rsidTr="008B1604">
        <w:tc>
          <w:tcPr>
            <w:tcW w:w="1501" w:type="dxa"/>
          </w:tcPr>
          <w:p w14:paraId="4547E1E3" w14:textId="77777777" w:rsidR="008B1604" w:rsidRDefault="008B1604" w:rsidP="008C7E11">
            <w:pPr>
              <w:rPr>
                <w:rFonts w:asciiTheme="majorHAnsi" w:eastAsiaTheme="majorEastAsia" w:hAnsiTheme="majorHAnsi" w:cstheme="majorBidi"/>
                <w:color w:val="000000" w:themeColor="text1"/>
                <w:sz w:val="26"/>
                <w:szCs w:val="26"/>
              </w:rPr>
            </w:pPr>
          </w:p>
        </w:tc>
        <w:tc>
          <w:tcPr>
            <w:tcW w:w="1521" w:type="dxa"/>
          </w:tcPr>
          <w:p w14:paraId="71B18AD1" w14:textId="77777777" w:rsidR="008B1604" w:rsidRDefault="008B1604" w:rsidP="008C7E11">
            <w:pPr>
              <w:rPr>
                <w:rFonts w:asciiTheme="majorHAnsi" w:eastAsiaTheme="majorEastAsia" w:hAnsiTheme="majorHAnsi" w:cstheme="majorBidi"/>
                <w:color w:val="000000" w:themeColor="text1"/>
                <w:sz w:val="26"/>
                <w:szCs w:val="26"/>
              </w:rPr>
            </w:pPr>
          </w:p>
        </w:tc>
        <w:tc>
          <w:tcPr>
            <w:tcW w:w="1501" w:type="dxa"/>
          </w:tcPr>
          <w:p w14:paraId="43276D76" w14:textId="77777777" w:rsidR="008B1604" w:rsidRDefault="008B1604" w:rsidP="008C7E11">
            <w:pPr>
              <w:rPr>
                <w:rFonts w:asciiTheme="majorHAnsi" w:eastAsiaTheme="majorEastAsia" w:hAnsiTheme="majorHAnsi" w:cstheme="majorBidi"/>
                <w:color w:val="000000" w:themeColor="text1"/>
                <w:sz w:val="26"/>
                <w:szCs w:val="26"/>
              </w:rPr>
            </w:pPr>
          </w:p>
        </w:tc>
        <w:tc>
          <w:tcPr>
            <w:tcW w:w="1495" w:type="dxa"/>
          </w:tcPr>
          <w:p w14:paraId="5A9F1352" w14:textId="77777777" w:rsidR="008B1604" w:rsidRDefault="008B1604" w:rsidP="008C7E11">
            <w:pPr>
              <w:rPr>
                <w:rFonts w:asciiTheme="majorHAnsi" w:eastAsiaTheme="majorEastAsia" w:hAnsiTheme="majorHAnsi" w:cstheme="majorBidi"/>
                <w:color w:val="000000" w:themeColor="text1"/>
                <w:sz w:val="26"/>
                <w:szCs w:val="26"/>
              </w:rPr>
            </w:pPr>
          </w:p>
        </w:tc>
        <w:tc>
          <w:tcPr>
            <w:tcW w:w="1485" w:type="dxa"/>
          </w:tcPr>
          <w:p w14:paraId="23B50742" w14:textId="77777777" w:rsidR="008B1604" w:rsidRDefault="008B1604" w:rsidP="008C7E11">
            <w:pPr>
              <w:rPr>
                <w:rFonts w:asciiTheme="majorHAnsi" w:eastAsiaTheme="majorEastAsia" w:hAnsiTheme="majorHAnsi" w:cstheme="majorBidi"/>
                <w:color w:val="000000" w:themeColor="text1"/>
                <w:sz w:val="26"/>
                <w:szCs w:val="26"/>
              </w:rPr>
            </w:pPr>
          </w:p>
        </w:tc>
        <w:tc>
          <w:tcPr>
            <w:tcW w:w="1847" w:type="dxa"/>
          </w:tcPr>
          <w:p w14:paraId="72E439FA" w14:textId="77777777" w:rsidR="008B1604" w:rsidRDefault="008B1604" w:rsidP="008C7E11">
            <w:pPr>
              <w:rPr>
                <w:rFonts w:asciiTheme="majorHAnsi" w:eastAsiaTheme="majorEastAsia" w:hAnsiTheme="majorHAnsi" w:cstheme="majorBidi"/>
                <w:color w:val="000000" w:themeColor="text1"/>
                <w:sz w:val="26"/>
                <w:szCs w:val="26"/>
              </w:rPr>
            </w:pPr>
          </w:p>
        </w:tc>
      </w:tr>
      <w:tr w:rsidR="008B1604" w14:paraId="14DF0BC5" w14:textId="77777777" w:rsidTr="008B1604">
        <w:tc>
          <w:tcPr>
            <w:tcW w:w="1501" w:type="dxa"/>
          </w:tcPr>
          <w:p w14:paraId="334D1F9F" w14:textId="77777777" w:rsidR="008B1604" w:rsidRDefault="008B1604" w:rsidP="008C7E11">
            <w:pPr>
              <w:rPr>
                <w:rFonts w:asciiTheme="majorHAnsi" w:eastAsiaTheme="majorEastAsia" w:hAnsiTheme="majorHAnsi" w:cstheme="majorBidi"/>
                <w:color w:val="000000" w:themeColor="text1"/>
                <w:sz w:val="26"/>
                <w:szCs w:val="26"/>
              </w:rPr>
            </w:pPr>
          </w:p>
        </w:tc>
        <w:tc>
          <w:tcPr>
            <w:tcW w:w="1521" w:type="dxa"/>
          </w:tcPr>
          <w:p w14:paraId="30C2E789" w14:textId="77777777" w:rsidR="008B1604" w:rsidRDefault="008B1604" w:rsidP="008C7E11">
            <w:pPr>
              <w:rPr>
                <w:rFonts w:asciiTheme="majorHAnsi" w:eastAsiaTheme="majorEastAsia" w:hAnsiTheme="majorHAnsi" w:cstheme="majorBidi"/>
                <w:color w:val="000000" w:themeColor="text1"/>
                <w:sz w:val="26"/>
                <w:szCs w:val="26"/>
              </w:rPr>
            </w:pPr>
          </w:p>
        </w:tc>
        <w:tc>
          <w:tcPr>
            <w:tcW w:w="1501" w:type="dxa"/>
          </w:tcPr>
          <w:p w14:paraId="40394544" w14:textId="77777777" w:rsidR="008B1604" w:rsidRDefault="008B1604" w:rsidP="008C7E11">
            <w:pPr>
              <w:rPr>
                <w:rFonts w:asciiTheme="majorHAnsi" w:eastAsiaTheme="majorEastAsia" w:hAnsiTheme="majorHAnsi" w:cstheme="majorBidi"/>
                <w:color w:val="000000" w:themeColor="text1"/>
                <w:sz w:val="26"/>
                <w:szCs w:val="26"/>
              </w:rPr>
            </w:pPr>
          </w:p>
        </w:tc>
        <w:tc>
          <w:tcPr>
            <w:tcW w:w="1495" w:type="dxa"/>
          </w:tcPr>
          <w:p w14:paraId="70231B04" w14:textId="77777777" w:rsidR="008B1604" w:rsidRDefault="008B1604" w:rsidP="008C7E11">
            <w:pPr>
              <w:rPr>
                <w:rFonts w:asciiTheme="majorHAnsi" w:eastAsiaTheme="majorEastAsia" w:hAnsiTheme="majorHAnsi" w:cstheme="majorBidi"/>
                <w:color w:val="000000" w:themeColor="text1"/>
                <w:sz w:val="26"/>
                <w:szCs w:val="26"/>
              </w:rPr>
            </w:pPr>
          </w:p>
        </w:tc>
        <w:tc>
          <w:tcPr>
            <w:tcW w:w="1485" w:type="dxa"/>
          </w:tcPr>
          <w:p w14:paraId="0DD05614" w14:textId="77777777" w:rsidR="008B1604" w:rsidRDefault="008B1604" w:rsidP="008C7E11">
            <w:pPr>
              <w:rPr>
                <w:rFonts w:asciiTheme="majorHAnsi" w:eastAsiaTheme="majorEastAsia" w:hAnsiTheme="majorHAnsi" w:cstheme="majorBidi"/>
                <w:color w:val="000000" w:themeColor="text1"/>
                <w:sz w:val="26"/>
                <w:szCs w:val="26"/>
              </w:rPr>
            </w:pPr>
          </w:p>
        </w:tc>
        <w:tc>
          <w:tcPr>
            <w:tcW w:w="1847" w:type="dxa"/>
          </w:tcPr>
          <w:p w14:paraId="0C82E6DB" w14:textId="77777777" w:rsidR="008B1604" w:rsidRDefault="008B1604" w:rsidP="008C7E11">
            <w:pPr>
              <w:rPr>
                <w:rFonts w:asciiTheme="majorHAnsi" w:eastAsiaTheme="majorEastAsia" w:hAnsiTheme="majorHAnsi" w:cstheme="majorBidi"/>
                <w:color w:val="000000" w:themeColor="text1"/>
                <w:sz w:val="26"/>
                <w:szCs w:val="26"/>
              </w:rPr>
            </w:pPr>
          </w:p>
        </w:tc>
      </w:tr>
      <w:tr w:rsidR="008B1604" w14:paraId="2A1CFB0A" w14:textId="77777777" w:rsidTr="008B1604">
        <w:tc>
          <w:tcPr>
            <w:tcW w:w="1501" w:type="dxa"/>
          </w:tcPr>
          <w:p w14:paraId="4BD33E7C" w14:textId="77777777" w:rsidR="008B1604" w:rsidRDefault="008B1604" w:rsidP="008C7E11">
            <w:pPr>
              <w:rPr>
                <w:rFonts w:asciiTheme="majorHAnsi" w:eastAsiaTheme="majorEastAsia" w:hAnsiTheme="majorHAnsi" w:cstheme="majorBidi"/>
                <w:color w:val="000000" w:themeColor="text1"/>
                <w:sz w:val="26"/>
                <w:szCs w:val="26"/>
              </w:rPr>
            </w:pPr>
          </w:p>
        </w:tc>
        <w:tc>
          <w:tcPr>
            <w:tcW w:w="1521" w:type="dxa"/>
          </w:tcPr>
          <w:p w14:paraId="0211048D" w14:textId="77777777" w:rsidR="008B1604" w:rsidRDefault="008B1604" w:rsidP="008C7E11">
            <w:pPr>
              <w:rPr>
                <w:rFonts w:asciiTheme="majorHAnsi" w:eastAsiaTheme="majorEastAsia" w:hAnsiTheme="majorHAnsi" w:cstheme="majorBidi"/>
                <w:color w:val="000000" w:themeColor="text1"/>
                <w:sz w:val="26"/>
                <w:szCs w:val="26"/>
              </w:rPr>
            </w:pPr>
          </w:p>
        </w:tc>
        <w:tc>
          <w:tcPr>
            <w:tcW w:w="1501" w:type="dxa"/>
          </w:tcPr>
          <w:p w14:paraId="61E83F1B" w14:textId="77777777" w:rsidR="008B1604" w:rsidRDefault="008B1604" w:rsidP="008C7E11">
            <w:pPr>
              <w:rPr>
                <w:rFonts w:asciiTheme="majorHAnsi" w:eastAsiaTheme="majorEastAsia" w:hAnsiTheme="majorHAnsi" w:cstheme="majorBidi"/>
                <w:color w:val="000000" w:themeColor="text1"/>
                <w:sz w:val="26"/>
                <w:szCs w:val="26"/>
              </w:rPr>
            </w:pPr>
          </w:p>
        </w:tc>
        <w:tc>
          <w:tcPr>
            <w:tcW w:w="1495" w:type="dxa"/>
          </w:tcPr>
          <w:p w14:paraId="25C9DD42" w14:textId="77777777" w:rsidR="008B1604" w:rsidRDefault="008B1604" w:rsidP="008C7E11">
            <w:pPr>
              <w:rPr>
                <w:rFonts w:asciiTheme="majorHAnsi" w:eastAsiaTheme="majorEastAsia" w:hAnsiTheme="majorHAnsi" w:cstheme="majorBidi"/>
                <w:color w:val="000000" w:themeColor="text1"/>
                <w:sz w:val="26"/>
                <w:szCs w:val="26"/>
              </w:rPr>
            </w:pPr>
          </w:p>
        </w:tc>
        <w:tc>
          <w:tcPr>
            <w:tcW w:w="1485" w:type="dxa"/>
          </w:tcPr>
          <w:p w14:paraId="4C39ED6A" w14:textId="77777777" w:rsidR="008B1604" w:rsidRDefault="008B1604" w:rsidP="008C7E11">
            <w:pPr>
              <w:rPr>
                <w:rFonts w:asciiTheme="majorHAnsi" w:eastAsiaTheme="majorEastAsia" w:hAnsiTheme="majorHAnsi" w:cstheme="majorBidi"/>
                <w:color w:val="000000" w:themeColor="text1"/>
                <w:sz w:val="26"/>
                <w:szCs w:val="26"/>
              </w:rPr>
            </w:pPr>
          </w:p>
        </w:tc>
        <w:tc>
          <w:tcPr>
            <w:tcW w:w="1847" w:type="dxa"/>
          </w:tcPr>
          <w:p w14:paraId="6555DD70" w14:textId="77777777" w:rsidR="008B1604" w:rsidRDefault="008B1604" w:rsidP="008C7E11">
            <w:pPr>
              <w:rPr>
                <w:rFonts w:asciiTheme="majorHAnsi" w:eastAsiaTheme="majorEastAsia" w:hAnsiTheme="majorHAnsi" w:cstheme="majorBidi"/>
                <w:color w:val="000000" w:themeColor="text1"/>
                <w:sz w:val="26"/>
                <w:szCs w:val="26"/>
              </w:rPr>
            </w:pPr>
          </w:p>
        </w:tc>
      </w:tr>
    </w:tbl>
    <w:p w14:paraId="34D770F2" w14:textId="77777777" w:rsidR="008B1604" w:rsidRDefault="008B1604" w:rsidP="008C7E11">
      <w:pPr>
        <w:rPr>
          <w:rFonts w:asciiTheme="majorHAnsi" w:eastAsiaTheme="majorEastAsia" w:hAnsiTheme="majorHAnsi" w:cstheme="majorBidi"/>
          <w:color w:val="000000" w:themeColor="text1"/>
          <w:sz w:val="26"/>
          <w:szCs w:val="26"/>
        </w:rPr>
      </w:pPr>
    </w:p>
    <w:p w14:paraId="4814C43D" w14:textId="77777777" w:rsidR="00D90CEE" w:rsidRDefault="00D90CEE">
      <w:pPr>
        <w:rPr>
          <w:rFonts w:asciiTheme="majorHAnsi" w:eastAsiaTheme="majorEastAsia" w:hAnsiTheme="majorHAnsi" w:cstheme="majorBidi"/>
          <w:color w:val="000000" w:themeColor="text1"/>
          <w:sz w:val="26"/>
          <w:szCs w:val="26"/>
        </w:rPr>
        <w:sectPr w:rsidR="00D90CEE" w:rsidSect="00DD631D">
          <w:pgSz w:w="12240" w:h="15840"/>
          <w:pgMar w:top="1440" w:right="1440" w:bottom="1440" w:left="1440" w:header="720" w:footer="720" w:gutter="0"/>
          <w:cols w:space="720"/>
          <w:titlePg/>
          <w:docGrid w:linePitch="360"/>
        </w:sectPr>
      </w:pPr>
    </w:p>
    <w:p w14:paraId="5FB92735" w14:textId="77777777" w:rsidR="008B1604" w:rsidRDefault="008B1604" w:rsidP="00892A97">
      <w:pPr>
        <w:pStyle w:val="Titre2"/>
      </w:pPr>
      <w:bookmarkStart w:id="11" w:name="_Guide_d’entretien_des"/>
      <w:bookmarkEnd w:id="11"/>
      <w:r>
        <w:lastRenderedPageBreak/>
        <w:t>Guide d’entretien des parties prenantes</w:t>
      </w:r>
    </w:p>
    <w:p w14:paraId="7E8B3E9D" w14:textId="77777777" w:rsidR="008B1604" w:rsidRPr="00C510A1" w:rsidRDefault="008B1604" w:rsidP="008B1604">
      <w:pPr>
        <w:jc w:val="center"/>
        <w:rPr>
          <w:sz w:val="32"/>
          <w:szCs w:val="32"/>
        </w:rPr>
      </w:pPr>
      <w:r w:rsidRPr="00C510A1">
        <w:rPr>
          <w:b/>
          <w:sz w:val="32"/>
          <w:szCs w:val="32"/>
        </w:rPr>
        <w:t xml:space="preserve">Guide d'entretien des Parties Prenantes </w:t>
      </w:r>
    </w:p>
    <w:p w14:paraId="3EEE1867" w14:textId="77777777" w:rsidR="008B1604" w:rsidRPr="008B1604" w:rsidRDefault="008B1604" w:rsidP="008B1604">
      <w:pPr>
        <w:rPr>
          <w:b/>
        </w:rPr>
      </w:pPr>
      <w:r w:rsidRPr="008B1604">
        <w:rPr>
          <w:b/>
        </w:rPr>
        <w:t>Nom de l'enquêteur/enquêtrice : ______________________________________</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663"/>
        <w:gridCol w:w="6687"/>
      </w:tblGrid>
      <w:tr w:rsidR="008B1604" w:rsidRPr="00C510A1" w14:paraId="3BDCD401" w14:textId="77777777" w:rsidTr="00A06C1C">
        <w:trPr>
          <w:trHeight w:val="52"/>
        </w:trPr>
        <w:tc>
          <w:tcPr>
            <w:tcW w:w="1424" w:type="pct"/>
            <w:tcMar>
              <w:top w:w="100" w:type="dxa"/>
              <w:left w:w="108" w:type="dxa"/>
              <w:bottom w:w="100" w:type="dxa"/>
              <w:right w:w="108" w:type="dxa"/>
            </w:tcMar>
          </w:tcPr>
          <w:p w14:paraId="4F2AFB90" w14:textId="77777777" w:rsidR="008B1604" w:rsidRPr="00C510A1" w:rsidRDefault="008B1604" w:rsidP="00A06C1C">
            <w:pPr>
              <w:spacing w:after="0"/>
              <w:rPr>
                <w:b/>
              </w:rPr>
            </w:pPr>
            <w:r w:rsidRPr="00C510A1">
              <w:rPr>
                <w:b/>
              </w:rPr>
              <w:t>Date de l'entretien</w:t>
            </w:r>
          </w:p>
        </w:tc>
        <w:tc>
          <w:tcPr>
            <w:tcW w:w="3576" w:type="pct"/>
            <w:tcMar>
              <w:top w:w="100" w:type="dxa"/>
              <w:left w:w="108" w:type="dxa"/>
              <w:bottom w:w="100" w:type="dxa"/>
              <w:right w:w="108" w:type="dxa"/>
            </w:tcMar>
          </w:tcPr>
          <w:p w14:paraId="3F019C7A" w14:textId="77777777" w:rsidR="008B1604" w:rsidRPr="00C510A1" w:rsidRDefault="008B1604" w:rsidP="00A06C1C">
            <w:pPr>
              <w:spacing w:after="0"/>
            </w:pPr>
          </w:p>
        </w:tc>
      </w:tr>
      <w:tr w:rsidR="008B1604" w:rsidRPr="00C510A1" w14:paraId="5B98BA37" w14:textId="77777777" w:rsidTr="00A06C1C">
        <w:trPr>
          <w:trHeight w:val="25"/>
        </w:trPr>
        <w:tc>
          <w:tcPr>
            <w:tcW w:w="1424" w:type="pct"/>
            <w:tcMar>
              <w:top w:w="100" w:type="dxa"/>
              <w:left w:w="108" w:type="dxa"/>
              <w:bottom w:w="100" w:type="dxa"/>
              <w:right w:w="108" w:type="dxa"/>
            </w:tcMar>
          </w:tcPr>
          <w:p w14:paraId="21BE027B" w14:textId="77777777" w:rsidR="008B1604" w:rsidRPr="00C510A1" w:rsidRDefault="008B1604" w:rsidP="00A06C1C">
            <w:pPr>
              <w:spacing w:after="0"/>
              <w:rPr>
                <w:b/>
              </w:rPr>
            </w:pPr>
            <w:r w:rsidRPr="00C510A1">
              <w:rPr>
                <w:b/>
              </w:rPr>
              <w:t>Heure de début</w:t>
            </w:r>
          </w:p>
        </w:tc>
        <w:tc>
          <w:tcPr>
            <w:tcW w:w="3576" w:type="pct"/>
            <w:tcMar>
              <w:top w:w="100" w:type="dxa"/>
              <w:left w:w="108" w:type="dxa"/>
              <w:bottom w:w="100" w:type="dxa"/>
              <w:right w:w="108" w:type="dxa"/>
            </w:tcMar>
          </w:tcPr>
          <w:p w14:paraId="1171F38A" w14:textId="77777777" w:rsidR="008B1604" w:rsidRPr="00C510A1" w:rsidRDefault="008B1604" w:rsidP="00A06C1C">
            <w:pPr>
              <w:spacing w:after="0"/>
            </w:pPr>
          </w:p>
        </w:tc>
      </w:tr>
      <w:tr w:rsidR="008B1604" w:rsidRPr="00C510A1" w14:paraId="3384064C" w14:textId="77777777" w:rsidTr="00A06C1C">
        <w:trPr>
          <w:trHeight w:val="25"/>
        </w:trPr>
        <w:tc>
          <w:tcPr>
            <w:tcW w:w="1424" w:type="pct"/>
            <w:tcMar>
              <w:top w:w="100" w:type="dxa"/>
              <w:left w:w="108" w:type="dxa"/>
              <w:bottom w:w="100" w:type="dxa"/>
              <w:right w:w="108" w:type="dxa"/>
            </w:tcMar>
          </w:tcPr>
          <w:p w14:paraId="0D2CBBF5" w14:textId="77777777" w:rsidR="008B1604" w:rsidRPr="00C510A1" w:rsidRDefault="008B1604" w:rsidP="00A06C1C">
            <w:pPr>
              <w:spacing w:after="0"/>
              <w:rPr>
                <w:b/>
              </w:rPr>
            </w:pPr>
            <w:r w:rsidRPr="00C510A1">
              <w:rPr>
                <w:b/>
              </w:rPr>
              <w:t>Lieu de l'entretien</w:t>
            </w:r>
          </w:p>
        </w:tc>
        <w:tc>
          <w:tcPr>
            <w:tcW w:w="3576" w:type="pct"/>
            <w:tcMar>
              <w:top w:w="100" w:type="dxa"/>
              <w:left w:w="108" w:type="dxa"/>
              <w:bottom w:w="100" w:type="dxa"/>
              <w:right w:w="108" w:type="dxa"/>
            </w:tcMar>
          </w:tcPr>
          <w:p w14:paraId="08334FAB" w14:textId="77777777" w:rsidR="008B1604" w:rsidRPr="00C510A1" w:rsidRDefault="008B1604" w:rsidP="00A06C1C">
            <w:pPr>
              <w:spacing w:after="0"/>
            </w:pPr>
          </w:p>
        </w:tc>
      </w:tr>
    </w:tbl>
    <w:p w14:paraId="6AF26DC5" w14:textId="77777777" w:rsidR="000758F5" w:rsidRDefault="000758F5" w:rsidP="008B1604">
      <w:pPr>
        <w:rPr>
          <w:b/>
        </w:rPr>
      </w:pPr>
    </w:p>
    <w:p w14:paraId="716A0870" w14:textId="77777777" w:rsidR="008B1604" w:rsidRPr="00363BD8" w:rsidRDefault="008B1604" w:rsidP="008B1604">
      <w:pPr>
        <w:rPr>
          <w:b/>
        </w:rPr>
      </w:pPr>
      <w:r w:rsidRPr="00363BD8">
        <w:rPr>
          <w:b/>
        </w:rPr>
        <w:t xml:space="preserve">INTRODUCTION </w:t>
      </w:r>
    </w:p>
    <w:p w14:paraId="0BD2A3DB" w14:textId="77777777" w:rsidR="008B1604" w:rsidRPr="00C510A1" w:rsidRDefault="008B1604" w:rsidP="00363BD8">
      <w:pPr>
        <w:rPr>
          <w:b/>
        </w:rPr>
      </w:pPr>
      <w:r w:rsidRPr="00C510A1">
        <w:t>Bonjour Mme/M.</w:t>
      </w:r>
    </w:p>
    <w:p w14:paraId="2AE4C314" w14:textId="1325B8E9" w:rsidR="008B1604" w:rsidRPr="00363BD8" w:rsidRDefault="008B1604" w:rsidP="00A06C1C">
      <w:pPr>
        <w:jc w:val="both"/>
      </w:pPr>
      <w:r w:rsidRPr="00363BD8">
        <w:t>Je m'appell</w:t>
      </w:r>
      <w:r w:rsidR="00EE0CBE">
        <w:t>e…………</w:t>
      </w:r>
      <w:r w:rsidRPr="00363BD8">
        <w:t>, et je travaille pour</w:t>
      </w:r>
      <w:r w:rsidR="00EE0CBE">
        <w:t>……………….</w:t>
      </w:r>
      <w:r w:rsidRPr="00363BD8">
        <w:t xml:space="preserve">Notre </w:t>
      </w:r>
      <w:r w:rsidR="00D90CEE" w:rsidRPr="00363BD8">
        <w:t>équipe</w:t>
      </w:r>
      <w:r w:rsidRPr="00363BD8">
        <w:t xml:space="preserve"> fait une </w:t>
      </w:r>
      <w:r w:rsidR="00D90CEE" w:rsidRPr="00363BD8">
        <w:t>évalua</w:t>
      </w:r>
      <w:r w:rsidR="00D90CEE">
        <w:t>tion</w:t>
      </w:r>
      <w:r w:rsidR="00363BD8">
        <w:t xml:space="preserve"> du system de surveillance, </w:t>
      </w:r>
      <w:r w:rsidRPr="00363BD8">
        <w:t>suivi-</w:t>
      </w:r>
      <w:r w:rsidR="00D90CEE" w:rsidRPr="00363BD8">
        <w:t>évaluation</w:t>
      </w:r>
      <w:r w:rsidR="00EE0CBE">
        <w:t xml:space="preserve"> (SSE)</w:t>
      </w:r>
      <w:r w:rsidRPr="00363BD8">
        <w:t xml:space="preserve"> du paludisme au </w:t>
      </w:r>
      <w:r w:rsidR="00D90CEE" w:rsidRPr="00363BD8">
        <w:t>Sénégal</w:t>
      </w:r>
      <w:r w:rsidRPr="00363BD8">
        <w:t xml:space="preserve">. J'aimerais </w:t>
      </w:r>
      <w:r w:rsidR="00EE0CBE">
        <w:t>m’</w:t>
      </w:r>
      <w:r w:rsidRPr="00363BD8">
        <w:t>entretenir</w:t>
      </w:r>
      <w:r w:rsidR="00EE0CBE">
        <w:t xml:space="preserve"> avec vous</w:t>
      </w:r>
      <w:r w:rsidRPr="00363BD8">
        <w:t xml:space="preserve"> sur vo</w:t>
      </w:r>
      <w:r w:rsidR="00EE0CBE">
        <w:t>s opinions</w:t>
      </w:r>
      <w:r w:rsidRPr="00363BD8">
        <w:t xml:space="preserve"> et expériences </w:t>
      </w:r>
      <w:r w:rsidR="00EE0CBE">
        <w:t xml:space="preserve">par rapport au fonctionnement et </w:t>
      </w:r>
      <w:r w:rsidRPr="00363BD8">
        <w:t>à la gestion</w:t>
      </w:r>
      <w:r w:rsidR="00EE0CBE">
        <w:t xml:space="preserve"> du SSE </w:t>
      </w:r>
      <w:r w:rsidRPr="00363BD8">
        <w:t>au Sénégal. Toutes les informations que vous partagerez avec nous seront</w:t>
      </w:r>
      <w:r w:rsidR="00EE0CBE">
        <w:t xml:space="preserve"> synthétisées</w:t>
      </w:r>
      <w:r w:rsidRPr="00363BD8">
        <w:t xml:space="preserve"> ave</w:t>
      </w:r>
      <w:r w:rsidR="00EE0CBE">
        <w:t>c</w:t>
      </w:r>
      <w:r w:rsidRPr="00363BD8">
        <w:t xml:space="preserve"> celles d'autres parties prenantes dans un rapport</w:t>
      </w:r>
      <w:r w:rsidR="00EE0CBE">
        <w:t xml:space="preserve"> sans nommer les répondants</w:t>
      </w:r>
      <w:r w:rsidRPr="00363BD8">
        <w:t>. Notre entretien sera structuré en quatre parties.</w:t>
      </w:r>
    </w:p>
    <w:p w14:paraId="251CAAC9" w14:textId="23A69C9A" w:rsidR="008B1604" w:rsidRPr="00C510A1" w:rsidRDefault="008B1604" w:rsidP="008B1604">
      <w:pPr>
        <w:rPr>
          <w:b/>
          <w:i/>
        </w:rPr>
      </w:pPr>
      <w:r w:rsidRPr="00C510A1">
        <w:rPr>
          <w:b/>
          <w:i/>
          <w:u w:val="single"/>
        </w:rPr>
        <w:t>Note</w:t>
      </w:r>
      <w:r w:rsidRPr="00C510A1">
        <w:rPr>
          <w:b/>
          <w:i/>
        </w:rPr>
        <w:t xml:space="preserve">: L’enquêteur/enquêtrice s’assurera de ne pas influencer les propos du (de la) répondant(e). Il/elle laissera la personne parler, et </w:t>
      </w:r>
      <w:r w:rsidR="00EE0CBE">
        <w:rPr>
          <w:b/>
          <w:i/>
        </w:rPr>
        <w:t>guidera</w:t>
      </w:r>
      <w:r w:rsidR="00EE0CBE" w:rsidRPr="00C510A1">
        <w:rPr>
          <w:b/>
          <w:i/>
        </w:rPr>
        <w:t xml:space="preserve"> </w:t>
      </w:r>
      <w:r w:rsidRPr="00C510A1">
        <w:rPr>
          <w:b/>
          <w:i/>
        </w:rPr>
        <w:t xml:space="preserve">l’entretien avec </w:t>
      </w:r>
      <w:r w:rsidR="00EE0CBE">
        <w:rPr>
          <w:b/>
          <w:i/>
        </w:rPr>
        <w:t xml:space="preserve">les </w:t>
      </w:r>
      <w:r w:rsidRPr="00C510A1">
        <w:rPr>
          <w:b/>
          <w:i/>
        </w:rPr>
        <w:t>questions d’orientation.</w:t>
      </w:r>
    </w:p>
    <w:p w14:paraId="57D0B6A9" w14:textId="49D2778B" w:rsidR="008B1604" w:rsidRPr="00A06C1C" w:rsidRDefault="008B1604" w:rsidP="00A06C1C">
      <w:pPr>
        <w:spacing w:line="240" w:lineRule="auto"/>
        <w:rPr>
          <w:rFonts w:cs="Calibri"/>
          <w:b/>
          <w:bCs/>
          <w:u w:val="single"/>
        </w:rPr>
      </w:pPr>
      <w:r w:rsidRPr="00A06C1C">
        <w:rPr>
          <w:rFonts w:cs="Calibri"/>
          <w:b/>
          <w:bCs/>
          <w:u w:val="single"/>
        </w:rPr>
        <w:t>Informations sur la personne interviewée.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370"/>
      </w:tblGrid>
      <w:tr w:rsidR="008B1604" w:rsidRPr="00C510A1" w14:paraId="39DF369E" w14:textId="77777777" w:rsidTr="00A06C1C">
        <w:tc>
          <w:tcPr>
            <w:tcW w:w="2875" w:type="dxa"/>
          </w:tcPr>
          <w:p w14:paraId="7CFC62D5" w14:textId="77777777" w:rsidR="008B1604" w:rsidRPr="00C510A1" w:rsidRDefault="008B1604" w:rsidP="00A06C1C">
            <w:pPr>
              <w:spacing w:after="120"/>
              <w:rPr>
                <w:b/>
              </w:rPr>
            </w:pPr>
            <w:r w:rsidRPr="00C510A1">
              <w:t>Nom(s)</w:t>
            </w:r>
          </w:p>
        </w:tc>
        <w:tc>
          <w:tcPr>
            <w:tcW w:w="6370" w:type="dxa"/>
          </w:tcPr>
          <w:p w14:paraId="796885BA" w14:textId="77777777" w:rsidR="008B1604" w:rsidRPr="00C510A1" w:rsidRDefault="008B1604" w:rsidP="00A06C1C">
            <w:pPr>
              <w:spacing w:after="120"/>
            </w:pPr>
          </w:p>
        </w:tc>
      </w:tr>
      <w:tr w:rsidR="008B1604" w:rsidRPr="00C510A1" w14:paraId="405CB92D" w14:textId="77777777" w:rsidTr="00A06C1C">
        <w:tc>
          <w:tcPr>
            <w:tcW w:w="2875" w:type="dxa"/>
          </w:tcPr>
          <w:p w14:paraId="433F2397" w14:textId="77777777" w:rsidR="008B1604" w:rsidRPr="00C510A1" w:rsidRDefault="008B1604" w:rsidP="00A06C1C">
            <w:pPr>
              <w:spacing w:after="120"/>
              <w:rPr>
                <w:b/>
              </w:rPr>
            </w:pPr>
            <w:r w:rsidRPr="00C510A1">
              <w:t>Titre/fonction</w:t>
            </w:r>
          </w:p>
        </w:tc>
        <w:tc>
          <w:tcPr>
            <w:tcW w:w="6370" w:type="dxa"/>
          </w:tcPr>
          <w:p w14:paraId="684529AD" w14:textId="77777777" w:rsidR="008B1604" w:rsidRPr="00C510A1" w:rsidRDefault="008B1604" w:rsidP="00A06C1C">
            <w:pPr>
              <w:spacing w:after="120"/>
            </w:pPr>
          </w:p>
        </w:tc>
      </w:tr>
      <w:tr w:rsidR="008B1604" w:rsidRPr="00C510A1" w14:paraId="11D67A8A" w14:textId="77777777" w:rsidTr="00A06C1C">
        <w:trPr>
          <w:trHeight w:val="287"/>
        </w:trPr>
        <w:tc>
          <w:tcPr>
            <w:tcW w:w="2875" w:type="dxa"/>
          </w:tcPr>
          <w:p w14:paraId="4038B955" w14:textId="77777777" w:rsidR="008B1604" w:rsidRPr="00C510A1" w:rsidRDefault="008B1604" w:rsidP="00A06C1C">
            <w:pPr>
              <w:spacing w:after="120"/>
              <w:rPr>
                <w:b/>
              </w:rPr>
            </w:pPr>
            <w:r w:rsidRPr="00C510A1">
              <w:t>Organisation(s)</w:t>
            </w:r>
          </w:p>
        </w:tc>
        <w:tc>
          <w:tcPr>
            <w:tcW w:w="6370" w:type="dxa"/>
          </w:tcPr>
          <w:p w14:paraId="5B2ABE61" w14:textId="77777777" w:rsidR="008B1604" w:rsidRPr="00C510A1" w:rsidRDefault="008B1604" w:rsidP="00A06C1C">
            <w:pPr>
              <w:spacing w:after="120"/>
            </w:pPr>
          </w:p>
        </w:tc>
      </w:tr>
      <w:tr w:rsidR="008B1604" w:rsidRPr="00C510A1" w14:paraId="3D65E863" w14:textId="77777777" w:rsidTr="00A06C1C">
        <w:trPr>
          <w:trHeight w:val="368"/>
        </w:trPr>
        <w:tc>
          <w:tcPr>
            <w:tcW w:w="2875" w:type="dxa"/>
          </w:tcPr>
          <w:p w14:paraId="6C27B7CD" w14:textId="77777777" w:rsidR="008B1604" w:rsidRPr="00C510A1" w:rsidRDefault="008B1604" w:rsidP="00A06C1C">
            <w:pPr>
              <w:spacing w:after="120"/>
            </w:pPr>
            <w:r w:rsidRPr="00C510A1">
              <w:t>Contacts (mail et téléphone)</w:t>
            </w:r>
          </w:p>
        </w:tc>
        <w:tc>
          <w:tcPr>
            <w:tcW w:w="6370" w:type="dxa"/>
          </w:tcPr>
          <w:p w14:paraId="4AC3321A" w14:textId="77777777" w:rsidR="008B1604" w:rsidRPr="00C510A1" w:rsidRDefault="008B1604" w:rsidP="00A06C1C">
            <w:pPr>
              <w:spacing w:after="120"/>
            </w:pPr>
          </w:p>
        </w:tc>
      </w:tr>
    </w:tbl>
    <w:p w14:paraId="0990E8BF" w14:textId="77777777" w:rsidR="008B1604" w:rsidRDefault="008B1604" w:rsidP="008B1604">
      <w:pPr>
        <w:pStyle w:val="Paragraphedeliste"/>
        <w:ind w:left="360"/>
        <w:rPr>
          <w:color w:val="222222"/>
        </w:rPr>
      </w:pPr>
    </w:p>
    <w:p w14:paraId="173DA581" w14:textId="77777777" w:rsidR="008B1604" w:rsidRPr="00A06C1C" w:rsidRDefault="008B1604" w:rsidP="00892A97">
      <w:pPr>
        <w:pStyle w:val="Paragraphedeliste"/>
        <w:numPr>
          <w:ilvl w:val="0"/>
          <w:numId w:val="3"/>
        </w:numPr>
        <w:spacing w:after="0" w:line="240" w:lineRule="auto"/>
        <w:ind w:left="360"/>
        <w:jc w:val="both"/>
        <w:rPr>
          <w:color w:val="222222"/>
        </w:rPr>
      </w:pPr>
      <w:r w:rsidRPr="00E86D6D">
        <w:rPr>
          <w:rFonts w:ascii="Calibri" w:hAnsi="Calibri" w:cs="Calibri"/>
        </w:rPr>
        <w:t>Pour commencer, pouvez-vous me parler un peu de votre rôle dans la lutte contre le paludisme au Sénégal ?</w:t>
      </w:r>
    </w:p>
    <w:p w14:paraId="0B9AF55B" w14:textId="6C401229" w:rsidR="008B1604" w:rsidRPr="000758F5" w:rsidRDefault="00D14EA6" w:rsidP="00892A97">
      <w:pPr>
        <w:pStyle w:val="Paragraphedeliste"/>
        <w:numPr>
          <w:ilvl w:val="0"/>
          <w:numId w:val="3"/>
        </w:numPr>
        <w:spacing w:after="0" w:line="240" w:lineRule="auto"/>
        <w:ind w:left="360"/>
        <w:jc w:val="both"/>
        <w:rPr>
          <w:color w:val="222222"/>
        </w:rPr>
      </w:pPr>
      <w:r w:rsidRPr="00D65A78">
        <w:rPr>
          <w:rFonts w:ascii="Calibri" w:hAnsi="Calibri" w:cs="Calibri"/>
        </w:rPr>
        <w:t xml:space="preserve">Maintenant </w:t>
      </w:r>
      <w:r w:rsidRPr="00D14EA6">
        <w:rPr>
          <w:rFonts w:ascii="Calibri" w:hAnsi="Calibri" w:cs="Calibri"/>
        </w:rPr>
        <w:t>parler nous de votre rôle dans le system</w:t>
      </w:r>
      <w:r w:rsidRPr="00D14EA6">
        <w:t xml:space="preserve"> </w:t>
      </w:r>
      <w:r>
        <w:t xml:space="preserve">surveillance, </w:t>
      </w:r>
      <w:r w:rsidRPr="00363BD8">
        <w:t>suivi-évaluation</w:t>
      </w:r>
      <w:r>
        <w:t xml:space="preserve"> (SSE)</w:t>
      </w:r>
      <w:r w:rsidRPr="00363BD8">
        <w:t xml:space="preserve"> du paludisme</w:t>
      </w:r>
      <w:r>
        <w:t xml:space="preserve"> au Sénégal. </w:t>
      </w:r>
      <w:r w:rsidRPr="00A06C1C">
        <w:rPr>
          <w:i/>
          <w:color w:val="222222"/>
        </w:rPr>
        <w:t>Si, aucun rôle demander.</w:t>
      </w:r>
      <w:r>
        <w:rPr>
          <w:color w:val="222222"/>
        </w:rPr>
        <w:t xml:space="preserve"> </w:t>
      </w:r>
      <w:r w:rsidR="008B1604" w:rsidRPr="00E86D6D">
        <w:rPr>
          <w:color w:val="222222"/>
        </w:rPr>
        <w:t xml:space="preserve">Etes-vous familier avec </w:t>
      </w:r>
      <w:r w:rsidR="009834C2">
        <w:rPr>
          <w:color w:val="222222"/>
        </w:rPr>
        <w:t xml:space="preserve">le système de surveillance, suivi et évaluation du paludisme </w:t>
      </w:r>
      <w:r w:rsidR="008B1604" w:rsidRPr="00E86D6D">
        <w:rPr>
          <w:color w:val="222222"/>
        </w:rPr>
        <w:t>au Sénégal ?</w:t>
      </w:r>
    </w:p>
    <w:p w14:paraId="6ACDEF8E" w14:textId="0A43561F" w:rsidR="008B1604" w:rsidRPr="00D65A78" w:rsidRDefault="008B1604" w:rsidP="00A06C1C">
      <w:pPr>
        <w:spacing w:before="120" w:line="240" w:lineRule="auto"/>
        <w:rPr>
          <w:b/>
        </w:rPr>
      </w:pPr>
      <w:r w:rsidRPr="00A06C1C">
        <w:rPr>
          <w:rFonts w:cs="Calibri"/>
          <w:b/>
          <w:bCs/>
        </w:rPr>
        <w:t>Contexte</w:t>
      </w:r>
      <w:r w:rsidRPr="00D65A78">
        <w:rPr>
          <w:b/>
        </w:rPr>
        <w:t> </w:t>
      </w:r>
      <w:r w:rsidR="00363BD8" w:rsidRPr="00A06C1C">
        <w:rPr>
          <w:rFonts w:cs="Calibri"/>
          <w:b/>
          <w:bCs/>
        </w:rPr>
        <w:t xml:space="preserve">de </w:t>
      </w:r>
      <w:r w:rsidR="00BB4698" w:rsidRPr="00A06C1C">
        <w:rPr>
          <w:rFonts w:cs="Calibri"/>
          <w:b/>
          <w:bCs/>
        </w:rPr>
        <w:t xml:space="preserve">la </w:t>
      </w:r>
      <w:r w:rsidR="00363BD8" w:rsidRPr="00A06C1C">
        <w:rPr>
          <w:rFonts w:cs="Calibri"/>
          <w:b/>
          <w:bCs/>
        </w:rPr>
        <w:t>lutte (</w:t>
      </w:r>
      <w:r w:rsidRPr="00A06C1C">
        <w:rPr>
          <w:rFonts w:cs="Calibri"/>
          <w:b/>
          <w:bCs/>
        </w:rPr>
        <w:t>l’élimination) contre le paludisme</w:t>
      </w:r>
    </w:p>
    <w:p w14:paraId="796C0235" w14:textId="74C845AA" w:rsidR="008B1604" w:rsidRDefault="008B1604" w:rsidP="00892A97">
      <w:pPr>
        <w:pStyle w:val="Paragraphedeliste"/>
        <w:numPr>
          <w:ilvl w:val="0"/>
          <w:numId w:val="4"/>
        </w:numPr>
        <w:spacing w:before="120" w:after="120" w:line="240" w:lineRule="auto"/>
        <w:jc w:val="both"/>
        <w:rPr>
          <w:rFonts w:cs="Calibri"/>
        </w:rPr>
      </w:pPr>
      <w:r w:rsidRPr="006955B9">
        <w:rPr>
          <w:rFonts w:cs="Calibri"/>
        </w:rPr>
        <w:t>Y</w:t>
      </w:r>
      <w:r w:rsidRPr="006955B9">
        <w:rPr>
          <w:rFonts w:cs="Calibri"/>
          <w:b/>
        </w:rPr>
        <w:t xml:space="preserve"> </w:t>
      </w:r>
      <w:r w:rsidRPr="006955B9">
        <w:rPr>
          <w:rFonts w:cs="Calibri"/>
        </w:rPr>
        <w:t xml:space="preserve">a-t-il des facteurs spécifiques qui </w:t>
      </w:r>
      <w:r w:rsidR="00C62F9C">
        <w:rPr>
          <w:rFonts w:cs="Calibri"/>
        </w:rPr>
        <w:t>contribue</w:t>
      </w:r>
      <w:r w:rsidR="00621B48">
        <w:rPr>
          <w:rFonts w:cs="Calibri"/>
        </w:rPr>
        <w:t>nt</w:t>
      </w:r>
      <w:r w:rsidR="0053034A">
        <w:rPr>
          <w:rFonts w:cs="Calibri"/>
        </w:rPr>
        <w:t xml:space="preserve"> a accéléré le progrès vers l’élimination du paludisme au</w:t>
      </w:r>
      <w:r w:rsidR="00C62F9C">
        <w:rPr>
          <w:rFonts w:cs="Calibri"/>
        </w:rPr>
        <w:t xml:space="preserve"> </w:t>
      </w:r>
      <w:r w:rsidRPr="006955B9">
        <w:rPr>
          <w:rFonts w:cs="Calibri"/>
        </w:rPr>
        <w:t>Sénégal?</w:t>
      </w:r>
    </w:p>
    <w:p w14:paraId="5A465D0E" w14:textId="47470EC0" w:rsidR="008B1604" w:rsidRPr="006955B9" w:rsidRDefault="008B1604" w:rsidP="00892A97">
      <w:pPr>
        <w:pStyle w:val="Paragraphedeliste"/>
        <w:numPr>
          <w:ilvl w:val="0"/>
          <w:numId w:val="4"/>
        </w:numPr>
        <w:spacing w:before="120" w:after="120" w:line="240" w:lineRule="auto"/>
        <w:jc w:val="both"/>
        <w:rPr>
          <w:rFonts w:cs="Calibri"/>
        </w:rPr>
      </w:pPr>
      <w:r w:rsidRPr="006955B9">
        <w:rPr>
          <w:rFonts w:cs="Calibri"/>
        </w:rPr>
        <w:t xml:space="preserve">Quels sont les </w:t>
      </w:r>
      <w:r w:rsidR="00621B48">
        <w:rPr>
          <w:rFonts w:cs="Calibri"/>
        </w:rPr>
        <w:t>défis</w:t>
      </w:r>
      <w:r w:rsidR="00621B48" w:rsidRPr="006955B9">
        <w:rPr>
          <w:rFonts w:cs="Calibri"/>
        </w:rPr>
        <w:t xml:space="preserve"> </w:t>
      </w:r>
      <w:r w:rsidR="00621B48">
        <w:rPr>
          <w:rFonts w:cs="Calibri"/>
        </w:rPr>
        <w:t xml:space="preserve">qui peuvent </w:t>
      </w:r>
      <w:r w:rsidR="0053034A">
        <w:rPr>
          <w:rFonts w:cs="Calibri"/>
        </w:rPr>
        <w:t xml:space="preserve">ralentir </w:t>
      </w:r>
      <w:r w:rsidR="00621B48">
        <w:rPr>
          <w:rFonts w:cs="Calibri"/>
        </w:rPr>
        <w:t>les progrès</w:t>
      </w:r>
      <w:r w:rsidR="0053034A">
        <w:rPr>
          <w:rFonts w:cs="Calibri"/>
        </w:rPr>
        <w:t xml:space="preserve"> </w:t>
      </w:r>
      <w:r w:rsidR="00621B48">
        <w:rPr>
          <w:rFonts w:cs="Calibri"/>
        </w:rPr>
        <w:t>vers l</w:t>
      </w:r>
      <w:r w:rsidRPr="006955B9">
        <w:rPr>
          <w:rFonts w:cs="Calibri"/>
        </w:rPr>
        <w:t>'élimination du paludisme</w:t>
      </w:r>
      <w:r w:rsidR="00621B48">
        <w:rPr>
          <w:rFonts w:cs="Calibri"/>
        </w:rPr>
        <w:t xml:space="preserve"> au Sénégal et comment penser vous qu’on peut les adresser</w:t>
      </w:r>
      <w:r w:rsidR="00436214">
        <w:rPr>
          <w:rFonts w:cs="Calibri"/>
        </w:rPr>
        <w:t>?</w:t>
      </w:r>
    </w:p>
    <w:p w14:paraId="25E80A7D" w14:textId="2341F83C" w:rsidR="008B1604" w:rsidRDefault="00D558C6" w:rsidP="00892A97">
      <w:pPr>
        <w:pStyle w:val="Paragraphedeliste"/>
        <w:numPr>
          <w:ilvl w:val="0"/>
          <w:numId w:val="4"/>
        </w:numPr>
        <w:spacing w:before="120" w:after="120" w:line="240" w:lineRule="auto"/>
        <w:jc w:val="both"/>
        <w:rPr>
          <w:rFonts w:cs="Calibri"/>
        </w:rPr>
      </w:pPr>
      <w:r w:rsidRPr="00A06C1C">
        <w:rPr>
          <w:rFonts w:cs="Calibri"/>
        </w:rPr>
        <w:t>S</w:t>
      </w:r>
      <w:r>
        <w:rPr>
          <w:rFonts w:cs="Calibri"/>
        </w:rPr>
        <w:t>elon vous, quelle est la place de l’information, surveillance</w:t>
      </w:r>
      <w:r w:rsidR="00436214">
        <w:rPr>
          <w:rFonts w:cs="Calibri"/>
        </w:rPr>
        <w:t>, suivi</w:t>
      </w:r>
      <w:r>
        <w:rPr>
          <w:rFonts w:cs="Calibri"/>
        </w:rPr>
        <w:t xml:space="preserve"> et évaluation dans l’accélératio</w:t>
      </w:r>
      <w:r w:rsidR="00A06C1C">
        <w:rPr>
          <w:rFonts w:cs="Calibri"/>
        </w:rPr>
        <w:t>n du progrès vers l’élimination</w:t>
      </w:r>
      <w:r w:rsidR="008B1604" w:rsidRPr="006955B9">
        <w:rPr>
          <w:rFonts w:cs="Calibri"/>
        </w:rPr>
        <w:t>?</w:t>
      </w:r>
    </w:p>
    <w:p w14:paraId="51E71ADA" w14:textId="77777777" w:rsidR="00DF75AB" w:rsidRDefault="00DF75AB" w:rsidP="00A06C1C">
      <w:pPr>
        <w:pStyle w:val="Paragraphedeliste"/>
        <w:spacing w:before="120" w:after="120" w:line="240" w:lineRule="auto"/>
        <w:ind w:left="360"/>
        <w:jc w:val="both"/>
        <w:rPr>
          <w:rFonts w:cs="Calibri"/>
        </w:rPr>
      </w:pPr>
    </w:p>
    <w:p w14:paraId="6E2A96BE" w14:textId="77777777" w:rsidR="008B1604" w:rsidRPr="00A06C1C" w:rsidRDefault="008B1604" w:rsidP="00A06C1C">
      <w:pPr>
        <w:spacing w:before="120" w:line="240" w:lineRule="auto"/>
        <w:rPr>
          <w:rFonts w:cs="Calibri"/>
          <w:b/>
          <w:bCs/>
        </w:rPr>
      </w:pPr>
      <w:r w:rsidRPr="00A06C1C">
        <w:rPr>
          <w:rFonts w:cs="Calibri"/>
          <w:b/>
          <w:bCs/>
        </w:rPr>
        <w:lastRenderedPageBreak/>
        <w:t>Leadership et gouvernance</w:t>
      </w:r>
    </w:p>
    <w:p w14:paraId="7A084C4C" w14:textId="0C43C861" w:rsidR="00A424AF" w:rsidRDefault="008B1604" w:rsidP="00892A97">
      <w:pPr>
        <w:pStyle w:val="Paragraphedeliste"/>
        <w:numPr>
          <w:ilvl w:val="0"/>
          <w:numId w:val="4"/>
        </w:numPr>
        <w:spacing w:before="120" w:after="120" w:line="240" w:lineRule="auto"/>
        <w:jc w:val="both"/>
        <w:rPr>
          <w:rFonts w:cs="Calibri"/>
        </w:rPr>
      </w:pPr>
      <w:r w:rsidRPr="006955B9">
        <w:rPr>
          <w:rFonts w:cs="Calibri"/>
        </w:rPr>
        <w:t>Y a-t-il eu des changements importants dans la conception de la mise en œuvre</w:t>
      </w:r>
      <w:r w:rsidR="00A424AF">
        <w:rPr>
          <w:rFonts w:cs="Calibri"/>
        </w:rPr>
        <w:t xml:space="preserve"> de système de surveillance, suivie et évaluation du au Sénégal les cinq dernières années?</w:t>
      </w:r>
    </w:p>
    <w:p w14:paraId="2B64079B" w14:textId="77777777" w:rsidR="00095CF1" w:rsidRDefault="00095CF1" w:rsidP="00892A97">
      <w:pPr>
        <w:pStyle w:val="Paragraphedeliste"/>
        <w:numPr>
          <w:ilvl w:val="0"/>
          <w:numId w:val="4"/>
        </w:numPr>
        <w:spacing w:before="120" w:after="120" w:line="240" w:lineRule="auto"/>
        <w:jc w:val="both"/>
        <w:rPr>
          <w:rFonts w:cs="Calibri"/>
        </w:rPr>
      </w:pPr>
      <w:r>
        <w:rPr>
          <w:rFonts w:cs="Calibri"/>
        </w:rPr>
        <w:t>Comment appréciez-vous le leadership du PNLP and la mise en œuvre des activités de SSE</w:t>
      </w:r>
      <w:r w:rsidR="009834C2">
        <w:rPr>
          <w:rFonts w:cs="Calibri"/>
        </w:rPr>
        <w:t xml:space="preserve"> </w:t>
      </w:r>
      <w:r w:rsidR="009834C2" w:rsidRPr="009834C2">
        <w:rPr>
          <w:rFonts w:cs="Calibri"/>
        </w:rPr>
        <w:t>à</w:t>
      </w:r>
      <w:r>
        <w:rPr>
          <w:rFonts w:cs="Calibri"/>
        </w:rPr>
        <w:t xml:space="preserve"> tous les niveaux de la pyramide sanitaire?</w:t>
      </w:r>
    </w:p>
    <w:p w14:paraId="6E840580" w14:textId="11E6E771" w:rsidR="008B1604" w:rsidRPr="00A06C1C" w:rsidRDefault="00DF75AB" w:rsidP="00A06C1C">
      <w:pPr>
        <w:spacing w:before="120" w:line="240" w:lineRule="auto"/>
        <w:rPr>
          <w:rFonts w:cs="Calibri"/>
          <w:b/>
          <w:bCs/>
        </w:rPr>
      </w:pPr>
      <w:r w:rsidRPr="00A06C1C">
        <w:rPr>
          <w:rFonts w:cs="Calibri"/>
          <w:b/>
          <w:bCs/>
        </w:rPr>
        <w:t>Ressources allouées le SSE</w:t>
      </w:r>
    </w:p>
    <w:p w14:paraId="6921F990" w14:textId="2DAFABC9" w:rsidR="008B1604" w:rsidRPr="006955B9" w:rsidRDefault="008B1604" w:rsidP="00892A97">
      <w:pPr>
        <w:pStyle w:val="Paragraphedeliste"/>
        <w:numPr>
          <w:ilvl w:val="0"/>
          <w:numId w:val="4"/>
        </w:numPr>
        <w:spacing w:before="120" w:after="120" w:line="240" w:lineRule="auto"/>
        <w:jc w:val="both"/>
        <w:rPr>
          <w:rFonts w:cs="Calibri"/>
        </w:rPr>
      </w:pPr>
      <w:r w:rsidRPr="006955B9">
        <w:rPr>
          <w:rFonts w:cs="Calibri"/>
        </w:rPr>
        <w:t>Que pouvez-vous</w:t>
      </w:r>
      <w:r w:rsidR="00095CF1">
        <w:rPr>
          <w:rFonts w:cs="Calibri"/>
        </w:rPr>
        <w:t xml:space="preserve"> des ressource allouée</w:t>
      </w:r>
      <w:r w:rsidR="00436214">
        <w:rPr>
          <w:rFonts w:cs="Calibri"/>
        </w:rPr>
        <w:t xml:space="preserve">s au </w:t>
      </w:r>
      <w:r w:rsidR="00095CF1">
        <w:rPr>
          <w:rFonts w:cs="Calibri"/>
        </w:rPr>
        <w:t>système de</w:t>
      </w:r>
      <w:r w:rsidR="00436214">
        <w:rPr>
          <w:rFonts w:cs="Calibri"/>
        </w:rPr>
        <w:t xml:space="preserve"> SSE </w:t>
      </w:r>
      <w:r w:rsidR="009834C2" w:rsidRPr="009834C2">
        <w:rPr>
          <w:rFonts w:cs="Calibri"/>
        </w:rPr>
        <w:t>à</w:t>
      </w:r>
      <w:r w:rsidR="00436214">
        <w:rPr>
          <w:rFonts w:cs="Calibri"/>
        </w:rPr>
        <w:t xml:space="preserve"> chaque niveau de la pyramide sanitaires (central) </w:t>
      </w:r>
      <w:r w:rsidRPr="006955B9">
        <w:rPr>
          <w:rFonts w:cs="Calibri"/>
        </w:rPr>
        <w:t>les budgets et les plans de travail des districts?</w:t>
      </w:r>
    </w:p>
    <w:p w14:paraId="128A3402" w14:textId="50978233" w:rsidR="008B1604" w:rsidRPr="009834C2" w:rsidRDefault="008B1604" w:rsidP="00892A97">
      <w:pPr>
        <w:pStyle w:val="Paragraphedeliste"/>
        <w:numPr>
          <w:ilvl w:val="0"/>
          <w:numId w:val="4"/>
        </w:numPr>
        <w:spacing w:before="120" w:after="120" w:line="240" w:lineRule="auto"/>
        <w:jc w:val="both"/>
        <w:rPr>
          <w:rFonts w:cs="Calibri"/>
        </w:rPr>
      </w:pPr>
      <w:r w:rsidRPr="009834C2">
        <w:rPr>
          <w:rFonts w:cs="Calibri"/>
        </w:rPr>
        <w:t>Globalement, quelle est votre impression sur le personnel impliqué dans</w:t>
      </w:r>
      <w:r w:rsidR="007905C7" w:rsidRPr="009834C2">
        <w:rPr>
          <w:rFonts w:cs="Calibri"/>
        </w:rPr>
        <w:t xml:space="preserve"> le système de SSE</w:t>
      </w:r>
      <w:r w:rsidRPr="00D65A78">
        <w:rPr>
          <w:rFonts w:cs="Calibri"/>
        </w:rPr>
        <w:t xml:space="preserve"> au Sénégal?</w:t>
      </w:r>
      <w:r w:rsidR="007905C7" w:rsidRPr="008F6803">
        <w:rPr>
          <w:rFonts w:cs="Calibri"/>
        </w:rPr>
        <w:t xml:space="preserve"> </w:t>
      </w:r>
      <w:r w:rsidRPr="006955B9">
        <w:rPr>
          <w:rFonts w:cs="Calibri"/>
        </w:rPr>
        <w:t xml:space="preserve">Y a-t-il suffisamment de </w:t>
      </w:r>
      <w:r w:rsidR="00A06C1C">
        <w:rPr>
          <w:rFonts w:cs="Calibri"/>
        </w:rPr>
        <w:t>personnel</w:t>
      </w:r>
      <w:r w:rsidR="007905C7">
        <w:rPr>
          <w:rFonts w:cs="Calibri"/>
        </w:rPr>
        <w:t>?</w:t>
      </w:r>
      <w:r w:rsidRPr="006955B9">
        <w:rPr>
          <w:rFonts w:cs="Calibri"/>
        </w:rPr>
        <w:t xml:space="preserve"> Le personnel est-il bien formé? Le personnel est-il bien équipé et pour jouer son rôle?</w:t>
      </w:r>
    </w:p>
    <w:p w14:paraId="41E6B7AD" w14:textId="6DE6EEC4" w:rsidR="008B1604" w:rsidRPr="00A06C1C" w:rsidRDefault="008B1604" w:rsidP="00A06C1C">
      <w:pPr>
        <w:spacing w:before="120" w:line="240" w:lineRule="auto"/>
        <w:rPr>
          <w:rFonts w:cs="Calibri"/>
          <w:b/>
          <w:bCs/>
        </w:rPr>
      </w:pPr>
      <w:r w:rsidRPr="00A06C1C">
        <w:rPr>
          <w:rFonts w:cs="Calibri"/>
          <w:b/>
          <w:bCs/>
        </w:rPr>
        <w:t xml:space="preserve">Informations, données </w:t>
      </w:r>
      <w:r w:rsidR="00DF75AB" w:rsidRPr="00D65A78">
        <w:rPr>
          <w:rFonts w:cs="Calibri"/>
          <w:b/>
          <w:bCs/>
        </w:rPr>
        <w:t>et recherches</w:t>
      </w:r>
    </w:p>
    <w:p w14:paraId="2AA31640" w14:textId="4C7CD4B9" w:rsidR="008B1604" w:rsidRPr="006955B9" w:rsidRDefault="008B1604" w:rsidP="00892A97">
      <w:pPr>
        <w:pStyle w:val="Paragraphedeliste"/>
        <w:numPr>
          <w:ilvl w:val="0"/>
          <w:numId w:val="4"/>
        </w:numPr>
        <w:spacing w:before="120" w:after="120" w:line="240" w:lineRule="auto"/>
        <w:jc w:val="both"/>
        <w:rPr>
          <w:rFonts w:cs="Calibri"/>
        </w:rPr>
      </w:pPr>
      <w:r w:rsidRPr="006955B9">
        <w:rPr>
          <w:rFonts w:cs="Calibri"/>
        </w:rPr>
        <w:t>Utilisez-vous les données du</w:t>
      </w:r>
      <w:r w:rsidR="00D14EA6">
        <w:rPr>
          <w:rFonts w:cs="Calibri"/>
        </w:rPr>
        <w:t xml:space="preserve"> SSE</w:t>
      </w:r>
      <w:r w:rsidRPr="006955B9">
        <w:rPr>
          <w:rFonts w:cs="Calibri"/>
        </w:rPr>
        <w:t xml:space="preserve"> dans votre travail?</w:t>
      </w:r>
    </w:p>
    <w:p w14:paraId="4D9963A0" w14:textId="77777777" w:rsidR="008B1604" w:rsidRPr="000758F5" w:rsidRDefault="008B1604" w:rsidP="00A06C1C">
      <w:pPr>
        <w:pStyle w:val="Paragraphedeliste"/>
        <w:spacing w:line="240" w:lineRule="auto"/>
        <w:ind w:left="360"/>
        <w:rPr>
          <w:rFonts w:cs="Calibri"/>
          <w:u w:val="single"/>
        </w:rPr>
      </w:pPr>
      <w:r w:rsidRPr="000758F5">
        <w:rPr>
          <w:rFonts w:cs="Calibri"/>
          <w:u w:val="single"/>
        </w:rPr>
        <w:t>Question supplémentaires:</w:t>
      </w:r>
    </w:p>
    <w:p w14:paraId="776477A8" w14:textId="77777777" w:rsidR="008B1604" w:rsidRPr="006955B9" w:rsidRDefault="008B1604" w:rsidP="00892A97">
      <w:pPr>
        <w:pStyle w:val="Paragraphedeliste"/>
        <w:numPr>
          <w:ilvl w:val="0"/>
          <w:numId w:val="5"/>
        </w:numPr>
        <w:spacing w:after="0" w:line="240" w:lineRule="auto"/>
        <w:jc w:val="both"/>
        <w:rPr>
          <w:rFonts w:cs="Calibri"/>
        </w:rPr>
      </w:pPr>
      <w:r w:rsidRPr="006955B9">
        <w:rPr>
          <w:rFonts w:cs="Calibri"/>
        </w:rPr>
        <w:t xml:space="preserve">Pouvez-vous donner un exemple de décision concrète prise à partir de données de routine sur le paludisme? </w:t>
      </w:r>
    </w:p>
    <w:p w14:paraId="644F7006" w14:textId="77777777" w:rsidR="008B1604" w:rsidRDefault="008B1604" w:rsidP="00892A97">
      <w:pPr>
        <w:pStyle w:val="Paragraphedeliste"/>
        <w:numPr>
          <w:ilvl w:val="0"/>
          <w:numId w:val="5"/>
        </w:numPr>
        <w:spacing w:after="0" w:line="240" w:lineRule="auto"/>
        <w:jc w:val="both"/>
        <w:rPr>
          <w:rFonts w:cs="Calibri"/>
        </w:rPr>
      </w:pPr>
      <w:r w:rsidRPr="006955B9">
        <w:rPr>
          <w:rFonts w:cs="Calibri"/>
        </w:rPr>
        <w:t>Pouvez-vous rappeler un cas où des données de routine sur le paludisme ont été discutées dans un forum ou un événement auquel vous avez assisté?</w:t>
      </w:r>
    </w:p>
    <w:p w14:paraId="56898A18" w14:textId="72D04F18" w:rsidR="000060DA" w:rsidRPr="006955B9" w:rsidRDefault="000060DA" w:rsidP="00892A97">
      <w:pPr>
        <w:pStyle w:val="Paragraphedeliste"/>
        <w:numPr>
          <w:ilvl w:val="0"/>
          <w:numId w:val="5"/>
        </w:numPr>
        <w:spacing w:after="0" w:line="240" w:lineRule="auto"/>
        <w:jc w:val="both"/>
        <w:rPr>
          <w:rFonts w:cs="Calibri"/>
        </w:rPr>
      </w:pPr>
      <w:r>
        <w:rPr>
          <w:rFonts w:cs="Calibri"/>
        </w:rPr>
        <w:t xml:space="preserve">Que pensez-vous du </w:t>
      </w:r>
      <w:r w:rsidRPr="000060DA">
        <w:rPr>
          <w:rFonts w:cs="Calibri"/>
        </w:rPr>
        <w:t>Bulletin de surveillance Sentinelle du paludisme</w:t>
      </w:r>
      <w:r>
        <w:rPr>
          <w:rFonts w:cs="Calibri"/>
        </w:rPr>
        <w:t>?</w:t>
      </w:r>
    </w:p>
    <w:p w14:paraId="7583947B" w14:textId="280F7E93" w:rsidR="00D1334B" w:rsidRPr="00D65A78" w:rsidRDefault="008B1604" w:rsidP="00892A97">
      <w:pPr>
        <w:pStyle w:val="Paragraphedeliste"/>
        <w:numPr>
          <w:ilvl w:val="0"/>
          <w:numId w:val="4"/>
        </w:numPr>
        <w:spacing w:before="120" w:after="120" w:line="240" w:lineRule="auto"/>
        <w:jc w:val="both"/>
        <w:rPr>
          <w:rFonts w:cs="Calibri"/>
        </w:rPr>
      </w:pPr>
      <w:r w:rsidRPr="009834C2">
        <w:rPr>
          <w:rFonts w:cs="Calibri"/>
        </w:rPr>
        <w:t xml:space="preserve">Globalement, quelle est votre impression sur la qualité des données </w:t>
      </w:r>
      <w:r w:rsidR="00D14EA6">
        <w:rPr>
          <w:rFonts w:cs="Calibri"/>
        </w:rPr>
        <w:t xml:space="preserve">du paludisme provenant du </w:t>
      </w:r>
      <w:r w:rsidRPr="009834C2">
        <w:rPr>
          <w:rFonts w:cs="Calibri"/>
        </w:rPr>
        <w:t xml:space="preserve">SNIS </w:t>
      </w:r>
      <w:r w:rsidR="00D14EA6">
        <w:rPr>
          <w:rFonts w:cs="Calibri"/>
        </w:rPr>
        <w:t xml:space="preserve">au Sénégal </w:t>
      </w:r>
      <w:r w:rsidRPr="009834C2">
        <w:rPr>
          <w:rFonts w:cs="Calibri"/>
        </w:rPr>
        <w:t>?</w:t>
      </w:r>
      <w:r w:rsidR="00D1334B" w:rsidRPr="009834C2">
        <w:rPr>
          <w:rFonts w:cs="Calibri"/>
        </w:rPr>
        <w:t xml:space="preserve"> dimensions de pertinence, d’exhaustivité, d’exactitude et de promptitude</w:t>
      </w:r>
    </w:p>
    <w:p w14:paraId="004665F4" w14:textId="40FC5B04" w:rsidR="008B1604" w:rsidRPr="00D65A78" w:rsidRDefault="008B1604" w:rsidP="00892A97">
      <w:pPr>
        <w:pStyle w:val="Paragraphedeliste"/>
        <w:numPr>
          <w:ilvl w:val="0"/>
          <w:numId w:val="4"/>
        </w:numPr>
        <w:spacing w:before="120" w:after="120" w:line="240" w:lineRule="auto"/>
        <w:jc w:val="both"/>
        <w:rPr>
          <w:rFonts w:cs="Calibri"/>
        </w:rPr>
      </w:pPr>
      <w:r w:rsidRPr="006955B9">
        <w:rPr>
          <w:rFonts w:cs="Calibri"/>
        </w:rPr>
        <w:t>Quel</w:t>
      </w:r>
      <w:r w:rsidR="001A56F7">
        <w:rPr>
          <w:rFonts w:cs="Calibri"/>
        </w:rPr>
        <w:t xml:space="preserve"> est</w:t>
      </w:r>
      <w:r w:rsidRPr="006955B9">
        <w:rPr>
          <w:rFonts w:cs="Calibri"/>
        </w:rPr>
        <w:t xml:space="preserve"> la</w:t>
      </w:r>
      <w:r w:rsidR="00DF75AB">
        <w:rPr>
          <w:rFonts w:cs="Calibri"/>
        </w:rPr>
        <w:t xml:space="preserve"> contribution des I</w:t>
      </w:r>
      <w:r w:rsidR="00D14EA6">
        <w:rPr>
          <w:rFonts w:cs="Calibri"/>
        </w:rPr>
        <w:t>nstitutions</w:t>
      </w:r>
      <w:r w:rsidRPr="006955B9">
        <w:rPr>
          <w:rFonts w:cs="Calibri"/>
        </w:rPr>
        <w:t xml:space="preserve"> de recherche</w:t>
      </w:r>
      <w:r w:rsidR="00DF75AB">
        <w:rPr>
          <w:rFonts w:cs="Calibri"/>
        </w:rPr>
        <w:t xml:space="preserve"> au renforcement du système de SSE ?</w:t>
      </w:r>
    </w:p>
    <w:p w14:paraId="51E138AB" w14:textId="77777777" w:rsidR="00DF75AB" w:rsidRPr="008F6803" w:rsidRDefault="00DF75AB" w:rsidP="001A56F7">
      <w:pPr>
        <w:spacing w:before="120" w:line="240" w:lineRule="auto"/>
        <w:rPr>
          <w:rFonts w:cs="Calibri"/>
          <w:b/>
          <w:bCs/>
        </w:rPr>
      </w:pPr>
      <w:r w:rsidRPr="00D65A78">
        <w:rPr>
          <w:rFonts w:cs="Calibri"/>
          <w:b/>
          <w:bCs/>
        </w:rPr>
        <w:t>Clôture</w:t>
      </w:r>
      <w:r w:rsidRPr="008F6803">
        <w:rPr>
          <w:rFonts w:cs="Calibri"/>
          <w:b/>
          <w:bCs/>
        </w:rPr>
        <w:t xml:space="preserve"> de l’interview</w:t>
      </w:r>
    </w:p>
    <w:p w14:paraId="3FDFC3D7" w14:textId="7E2182B2" w:rsidR="008B1604" w:rsidRPr="00C510A1" w:rsidRDefault="008B1604" w:rsidP="001A56F7">
      <w:pPr>
        <w:spacing w:line="240" w:lineRule="auto"/>
      </w:pPr>
      <w:r w:rsidRPr="00C510A1">
        <w:rPr>
          <w:color w:val="222222"/>
        </w:rPr>
        <w:t xml:space="preserve">J’ai posé les questions ci-dessus à </w:t>
      </w:r>
      <w:r w:rsidR="004E229D">
        <w:rPr>
          <w:color w:val="222222"/>
        </w:rPr>
        <w:t xml:space="preserve">d’autres personnes ressources </w:t>
      </w:r>
      <w:r w:rsidRPr="00C510A1">
        <w:rPr>
          <w:color w:val="222222"/>
        </w:rPr>
        <w:t xml:space="preserve">qui contribuent à améliorer </w:t>
      </w:r>
      <w:r w:rsidR="00DF75AB">
        <w:rPr>
          <w:color w:val="222222"/>
        </w:rPr>
        <w:t>du</w:t>
      </w:r>
      <w:r w:rsidR="004E229D">
        <w:rPr>
          <w:color w:val="222222"/>
        </w:rPr>
        <w:t xml:space="preserve"> </w:t>
      </w:r>
      <w:r w:rsidR="00DF75AB">
        <w:rPr>
          <w:color w:val="222222"/>
        </w:rPr>
        <w:t>système</w:t>
      </w:r>
      <w:r w:rsidR="004E229D">
        <w:rPr>
          <w:color w:val="222222"/>
        </w:rPr>
        <w:t xml:space="preserve"> SSE au Sénégal</w:t>
      </w:r>
      <w:r w:rsidRPr="00C510A1">
        <w:rPr>
          <w:color w:val="222222"/>
        </w:rPr>
        <w:t xml:space="preserve">. </w:t>
      </w:r>
      <w:r w:rsidR="00DF75AB">
        <w:rPr>
          <w:color w:val="222222"/>
        </w:rPr>
        <w:t>Pouvez-vous me recommander deux personnes ressources</w:t>
      </w:r>
      <w:r w:rsidRPr="00C510A1">
        <w:rPr>
          <w:color w:val="2222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620"/>
        <w:gridCol w:w="6887"/>
      </w:tblGrid>
      <w:tr w:rsidR="008B1604" w:rsidRPr="00C510A1" w14:paraId="7EF75D87" w14:textId="77777777" w:rsidTr="001A56F7">
        <w:trPr>
          <w:gridAfter w:val="2"/>
          <w:wAfter w:w="8507" w:type="dxa"/>
          <w:trHeight w:val="224"/>
        </w:trPr>
        <w:tc>
          <w:tcPr>
            <w:tcW w:w="738" w:type="dxa"/>
            <w:tcBorders>
              <w:top w:val="single" w:sz="4" w:space="0" w:color="auto"/>
              <w:left w:val="single" w:sz="4" w:space="0" w:color="auto"/>
              <w:bottom w:val="single" w:sz="4" w:space="0" w:color="auto"/>
              <w:right w:val="single" w:sz="4" w:space="0" w:color="auto"/>
            </w:tcBorders>
          </w:tcPr>
          <w:p w14:paraId="0668D671" w14:textId="77777777" w:rsidR="008B1604" w:rsidRPr="00C510A1" w:rsidRDefault="008B1604" w:rsidP="001A56F7">
            <w:pPr>
              <w:spacing w:after="0" w:line="240" w:lineRule="auto"/>
            </w:pPr>
            <w:r w:rsidRPr="00C510A1">
              <w:t>1</w:t>
            </w:r>
          </w:p>
        </w:tc>
      </w:tr>
      <w:tr w:rsidR="008B1604" w:rsidRPr="00C510A1" w14:paraId="73C9CDF1" w14:textId="77777777" w:rsidTr="008B1604">
        <w:tc>
          <w:tcPr>
            <w:tcW w:w="2358" w:type="dxa"/>
            <w:gridSpan w:val="2"/>
          </w:tcPr>
          <w:p w14:paraId="72CBF1E3" w14:textId="77777777" w:rsidR="008B1604" w:rsidRPr="00C510A1" w:rsidRDefault="008B1604" w:rsidP="001A56F7">
            <w:pPr>
              <w:spacing w:after="0" w:line="240" w:lineRule="auto"/>
            </w:pPr>
            <w:r w:rsidRPr="00C510A1">
              <w:t>Noms</w:t>
            </w:r>
          </w:p>
        </w:tc>
        <w:tc>
          <w:tcPr>
            <w:tcW w:w="6887" w:type="dxa"/>
          </w:tcPr>
          <w:p w14:paraId="150B7665" w14:textId="77777777" w:rsidR="008B1604" w:rsidRPr="00C510A1" w:rsidRDefault="008B1604" w:rsidP="001A56F7">
            <w:pPr>
              <w:spacing w:after="0" w:line="240" w:lineRule="auto"/>
            </w:pPr>
          </w:p>
        </w:tc>
      </w:tr>
      <w:tr w:rsidR="008B1604" w:rsidRPr="00C510A1" w14:paraId="1FE1DDEF" w14:textId="77777777" w:rsidTr="008B1604">
        <w:tc>
          <w:tcPr>
            <w:tcW w:w="2358" w:type="dxa"/>
            <w:gridSpan w:val="2"/>
          </w:tcPr>
          <w:p w14:paraId="1FEE7ACF" w14:textId="77777777" w:rsidR="008B1604" w:rsidRPr="00C510A1" w:rsidRDefault="008B1604" w:rsidP="001A56F7">
            <w:pPr>
              <w:spacing w:after="0" w:line="240" w:lineRule="auto"/>
            </w:pPr>
            <w:r w:rsidRPr="00C510A1">
              <w:t>Titre/fonction</w:t>
            </w:r>
          </w:p>
        </w:tc>
        <w:tc>
          <w:tcPr>
            <w:tcW w:w="6887" w:type="dxa"/>
          </w:tcPr>
          <w:p w14:paraId="1AEA0C2D" w14:textId="77777777" w:rsidR="008B1604" w:rsidRPr="00C510A1" w:rsidRDefault="008B1604" w:rsidP="001A56F7">
            <w:pPr>
              <w:spacing w:after="0" w:line="240" w:lineRule="auto"/>
            </w:pPr>
          </w:p>
        </w:tc>
      </w:tr>
      <w:tr w:rsidR="008B1604" w:rsidRPr="00C510A1" w14:paraId="2C637451" w14:textId="77777777" w:rsidTr="008B1604">
        <w:tc>
          <w:tcPr>
            <w:tcW w:w="2358" w:type="dxa"/>
            <w:gridSpan w:val="2"/>
          </w:tcPr>
          <w:p w14:paraId="370BED85" w14:textId="77777777" w:rsidR="008B1604" w:rsidRPr="00C510A1" w:rsidRDefault="008B1604" w:rsidP="001A56F7">
            <w:pPr>
              <w:spacing w:after="0" w:line="240" w:lineRule="auto"/>
            </w:pPr>
            <w:r w:rsidRPr="00C510A1">
              <w:t>Organisation</w:t>
            </w:r>
          </w:p>
        </w:tc>
        <w:tc>
          <w:tcPr>
            <w:tcW w:w="6887" w:type="dxa"/>
          </w:tcPr>
          <w:p w14:paraId="5FA3DD08" w14:textId="77777777" w:rsidR="008B1604" w:rsidRPr="00C510A1" w:rsidRDefault="008B1604" w:rsidP="001A56F7">
            <w:pPr>
              <w:spacing w:after="0" w:line="240" w:lineRule="auto"/>
            </w:pPr>
          </w:p>
        </w:tc>
      </w:tr>
      <w:tr w:rsidR="008B1604" w:rsidRPr="00C510A1" w14:paraId="3127F323" w14:textId="77777777" w:rsidTr="00363BD8">
        <w:trPr>
          <w:trHeight w:val="260"/>
        </w:trPr>
        <w:tc>
          <w:tcPr>
            <w:tcW w:w="2358" w:type="dxa"/>
            <w:gridSpan w:val="2"/>
          </w:tcPr>
          <w:p w14:paraId="7E721D4A" w14:textId="77777777" w:rsidR="008B1604" w:rsidRPr="00C510A1" w:rsidRDefault="008B1604" w:rsidP="001A56F7">
            <w:pPr>
              <w:spacing w:after="0" w:line="240" w:lineRule="auto"/>
            </w:pPr>
            <w:r w:rsidRPr="00C510A1">
              <w:t>Contact</w:t>
            </w:r>
          </w:p>
        </w:tc>
        <w:tc>
          <w:tcPr>
            <w:tcW w:w="6887" w:type="dxa"/>
          </w:tcPr>
          <w:p w14:paraId="7ADAA63A" w14:textId="77777777" w:rsidR="008B1604" w:rsidRPr="00C510A1" w:rsidRDefault="008B1604" w:rsidP="001A56F7">
            <w:pPr>
              <w:spacing w:after="0" w:line="240" w:lineRule="auto"/>
            </w:pPr>
          </w:p>
        </w:tc>
      </w:tr>
      <w:tr w:rsidR="008B1604" w:rsidRPr="00C510A1" w14:paraId="12119103" w14:textId="77777777" w:rsidTr="008B1604">
        <w:trPr>
          <w:gridAfter w:val="2"/>
          <w:wAfter w:w="8507" w:type="dxa"/>
        </w:trPr>
        <w:tc>
          <w:tcPr>
            <w:tcW w:w="738" w:type="dxa"/>
            <w:tcBorders>
              <w:top w:val="single" w:sz="4" w:space="0" w:color="auto"/>
              <w:left w:val="single" w:sz="4" w:space="0" w:color="auto"/>
              <w:bottom w:val="single" w:sz="4" w:space="0" w:color="auto"/>
              <w:right w:val="single" w:sz="4" w:space="0" w:color="auto"/>
            </w:tcBorders>
          </w:tcPr>
          <w:p w14:paraId="0060866C" w14:textId="77777777" w:rsidR="008B1604" w:rsidRPr="00C510A1" w:rsidRDefault="008B1604" w:rsidP="001A56F7">
            <w:pPr>
              <w:spacing w:after="0" w:line="240" w:lineRule="auto"/>
            </w:pPr>
            <w:r w:rsidRPr="00C510A1">
              <w:t>2</w:t>
            </w:r>
          </w:p>
        </w:tc>
      </w:tr>
      <w:tr w:rsidR="008B1604" w:rsidRPr="00C510A1" w14:paraId="46EDAF30" w14:textId="77777777" w:rsidTr="008B1604">
        <w:tc>
          <w:tcPr>
            <w:tcW w:w="2358" w:type="dxa"/>
            <w:gridSpan w:val="2"/>
          </w:tcPr>
          <w:p w14:paraId="46F4E746" w14:textId="77777777" w:rsidR="008B1604" w:rsidRPr="00C510A1" w:rsidRDefault="008B1604" w:rsidP="001A56F7">
            <w:pPr>
              <w:spacing w:after="0" w:line="240" w:lineRule="auto"/>
            </w:pPr>
            <w:r w:rsidRPr="00C510A1">
              <w:t>Noms</w:t>
            </w:r>
          </w:p>
        </w:tc>
        <w:tc>
          <w:tcPr>
            <w:tcW w:w="6887" w:type="dxa"/>
          </w:tcPr>
          <w:p w14:paraId="3C593FB4" w14:textId="77777777" w:rsidR="008B1604" w:rsidRPr="00C510A1" w:rsidRDefault="008B1604" w:rsidP="001A56F7">
            <w:pPr>
              <w:spacing w:after="0" w:line="240" w:lineRule="auto"/>
            </w:pPr>
          </w:p>
        </w:tc>
      </w:tr>
      <w:tr w:rsidR="008B1604" w:rsidRPr="00C510A1" w14:paraId="2FCB6FB2" w14:textId="77777777" w:rsidTr="008B1604">
        <w:tc>
          <w:tcPr>
            <w:tcW w:w="2358" w:type="dxa"/>
            <w:gridSpan w:val="2"/>
          </w:tcPr>
          <w:p w14:paraId="27669344" w14:textId="77777777" w:rsidR="008B1604" w:rsidRPr="00C510A1" w:rsidRDefault="008B1604" w:rsidP="001A56F7">
            <w:pPr>
              <w:spacing w:after="0" w:line="240" w:lineRule="auto"/>
            </w:pPr>
            <w:r w:rsidRPr="00C510A1">
              <w:t>Titre/fonction</w:t>
            </w:r>
          </w:p>
        </w:tc>
        <w:tc>
          <w:tcPr>
            <w:tcW w:w="6887" w:type="dxa"/>
          </w:tcPr>
          <w:p w14:paraId="252C4E7A" w14:textId="77777777" w:rsidR="008B1604" w:rsidRPr="00C510A1" w:rsidRDefault="008B1604" w:rsidP="001A56F7">
            <w:pPr>
              <w:spacing w:after="0" w:line="240" w:lineRule="auto"/>
            </w:pPr>
          </w:p>
        </w:tc>
      </w:tr>
      <w:tr w:rsidR="008B1604" w:rsidRPr="00C510A1" w14:paraId="3C22357D" w14:textId="77777777" w:rsidTr="008B1604">
        <w:tc>
          <w:tcPr>
            <w:tcW w:w="2358" w:type="dxa"/>
            <w:gridSpan w:val="2"/>
          </w:tcPr>
          <w:p w14:paraId="2A88BD2F" w14:textId="77777777" w:rsidR="008B1604" w:rsidRPr="00C510A1" w:rsidRDefault="008B1604" w:rsidP="001A56F7">
            <w:pPr>
              <w:spacing w:after="0" w:line="240" w:lineRule="auto"/>
            </w:pPr>
            <w:r w:rsidRPr="00C510A1">
              <w:t>Organisation</w:t>
            </w:r>
          </w:p>
        </w:tc>
        <w:tc>
          <w:tcPr>
            <w:tcW w:w="6887" w:type="dxa"/>
          </w:tcPr>
          <w:p w14:paraId="5ACE6C6B" w14:textId="77777777" w:rsidR="008B1604" w:rsidRPr="00C510A1" w:rsidRDefault="008B1604" w:rsidP="001A56F7">
            <w:pPr>
              <w:spacing w:after="0" w:line="240" w:lineRule="auto"/>
            </w:pPr>
          </w:p>
        </w:tc>
      </w:tr>
      <w:tr w:rsidR="008B1604" w:rsidRPr="00C510A1" w14:paraId="6D7742CB" w14:textId="77777777" w:rsidTr="008B1604">
        <w:tc>
          <w:tcPr>
            <w:tcW w:w="2358" w:type="dxa"/>
            <w:gridSpan w:val="2"/>
            <w:tcBorders>
              <w:top w:val="single" w:sz="4" w:space="0" w:color="auto"/>
              <w:left w:val="single" w:sz="4" w:space="0" w:color="auto"/>
              <w:bottom w:val="single" w:sz="4" w:space="0" w:color="auto"/>
              <w:right w:val="single" w:sz="4" w:space="0" w:color="auto"/>
            </w:tcBorders>
          </w:tcPr>
          <w:p w14:paraId="076AD67A" w14:textId="77777777" w:rsidR="008B1604" w:rsidRPr="00C510A1" w:rsidRDefault="008B1604" w:rsidP="001A56F7">
            <w:pPr>
              <w:spacing w:after="0" w:line="240" w:lineRule="auto"/>
            </w:pPr>
            <w:r w:rsidRPr="00C510A1">
              <w:t>Contact</w:t>
            </w:r>
          </w:p>
        </w:tc>
        <w:tc>
          <w:tcPr>
            <w:tcW w:w="6887" w:type="dxa"/>
            <w:tcBorders>
              <w:top w:val="single" w:sz="4" w:space="0" w:color="auto"/>
              <w:left w:val="single" w:sz="4" w:space="0" w:color="auto"/>
              <w:bottom w:val="single" w:sz="4" w:space="0" w:color="auto"/>
              <w:right w:val="single" w:sz="4" w:space="0" w:color="auto"/>
            </w:tcBorders>
          </w:tcPr>
          <w:p w14:paraId="28B2C689" w14:textId="77777777" w:rsidR="008B1604" w:rsidRPr="00C510A1" w:rsidRDefault="008B1604" w:rsidP="001A56F7">
            <w:pPr>
              <w:spacing w:after="0" w:line="240" w:lineRule="auto"/>
            </w:pPr>
          </w:p>
        </w:tc>
      </w:tr>
    </w:tbl>
    <w:p w14:paraId="6BCFACFA" w14:textId="77777777" w:rsidR="00CA7461" w:rsidRDefault="00CA7461" w:rsidP="001A56F7">
      <w:pPr>
        <w:spacing w:line="240" w:lineRule="auto"/>
        <w:jc w:val="both"/>
        <w:rPr>
          <w:b/>
        </w:rPr>
      </w:pPr>
    </w:p>
    <w:p w14:paraId="192BF2BA" w14:textId="77777777" w:rsidR="00DF75AB" w:rsidRDefault="00CA7461" w:rsidP="001A56F7">
      <w:pPr>
        <w:spacing w:after="0"/>
        <w:jc w:val="both"/>
        <w:rPr>
          <w:b/>
        </w:rPr>
      </w:pPr>
      <w:r w:rsidRPr="00B536ED">
        <w:rPr>
          <w:rFonts w:cstheme="minorHAnsi"/>
          <w:color w:val="231F20"/>
        </w:rPr>
        <w:t xml:space="preserve">Toutes les informations que vous venez de donner à travers vos réponses resteront anonymes. </w:t>
      </w:r>
      <w:r>
        <w:rPr>
          <w:rFonts w:cstheme="minorHAnsi"/>
          <w:color w:val="231F20"/>
        </w:rPr>
        <w:t>Vos informations et celle d’autres personnes ressources interviewer seront analysées et présentées sous forme de synthèse sans aucune référence aux répondants individuellement</w:t>
      </w:r>
      <w:r w:rsidRPr="00B536ED">
        <w:rPr>
          <w:rFonts w:cstheme="minorHAnsi"/>
          <w:color w:val="231F20"/>
        </w:rPr>
        <w:t xml:space="preserve">. Les résultats </w:t>
      </w:r>
      <w:r w:rsidRPr="00B536ED">
        <w:rPr>
          <w:rFonts w:cstheme="minorHAnsi"/>
        </w:rPr>
        <w:t>seron</w:t>
      </w:r>
      <w:r>
        <w:rPr>
          <w:rFonts w:cstheme="minorHAnsi"/>
        </w:rPr>
        <w:t xml:space="preserve">t mis à la disposition du PNLP qui se chargera de vous les communiquer et les de disséminer </w:t>
      </w:r>
      <w:r w:rsidRPr="00B536ED">
        <w:rPr>
          <w:rFonts w:cstheme="minorHAnsi"/>
          <w:color w:val="231F20"/>
        </w:rPr>
        <w:t>à</w:t>
      </w:r>
      <w:r>
        <w:rPr>
          <w:rFonts w:cstheme="minorHAnsi"/>
        </w:rPr>
        <w:t xml:space="preserve"> toutes les parties prenantes </w:t>
      </w:r>
      <w:r w:rsidRPr="00B536ED">
        <w:rPr>
          <w:rFonts w:cstheme="minorHAnsi"/>
        </w:rPr>
        <w:t>impliqué</w:t>
      </w:r>
      <w:r>
        <w:rPr>
          <w:rFonts w:cstheme="minorHAnsi"/>
        </w:rPr>
        <w:t>e</w:t>
      </w:r>
      <w:r w:rsidRPr="00B536ED">
        <w:rPr>
          <w:rFonts w:cstheme="minorHAnsi"/>
        </w:rPr>
        <w:t xml:space="preserve">s </w:t>
      </w:r>
      <w:r>
        <w:rPr>
          <w:rFonts w:cstheme="minorHAnsi"/>
        </w:rPr>
        <w:t>dans la mise en œuvre de la Surveillance du paludisme au Sénégal.</w:t>
      </w:r>
    </w:p>
    <w:p w14:paraId="422502E5" w14:textId="21A8316D" w:rsidR="00EE0CBE" w:rsidRDefault="00DF75AB" w:rsidP="001A56F7">
      <w:pPr>
        <w:spacing w:line="240" w:lineRule="auto"/>
        <w:jc w:val="center"/>
        <w:rPr>
          <w:rFonts w:ascii="Calibri" w:hAnsi="Calibri" w:cs="Calibri"/>
          <w:bCs/>
        </w:rPr>
      </w:pPr>
      <w:r w:rsidRPr="001A56F7">
        <w:t xml:space="preserve">Je vous remercie pour votre temps. </w:t>
      </w:r>
    </w:p>
    <w:p w14:paraId="20ECD3CD" w14:textId="77777777" w:rsidR="00EE0CBE" w:rsidRDefault="00EE0CBE" w:rsidP="00A05AB1">
      <w:pPr>
        <w:spacing w:line="238" w:lineRule="atLeast"/>
        <w:sectPr w:rsidR="00EE0CBE" w:rsidSect="00DD631D">
          <w:pgSz w:w="12240" w:h="15840"/>
          <w:pgMar w:top="1440" w:right="1440" w:bottom="1440" w:left="1440" w:header="720" w:footer="720" w:gutter="0"/>
          <w:cols w:space="720"/>
          <w:titlePg/>
          <w:docGrid w:linePitch="360"/>
        </w:sectPr>
      </w:pPr>
    </w:p>
    <w:p w14:paraId="38861353" w14:textId="77777777" w:rsidR="008B1604" w:rsidRPr="00A05AB1" w:rsidRDefault="00A05AB1" w:rsidP="00892A97">
      <w:pPr>
        <w:pStyle w:val="Titre2"/>
      </w:pPr>
      <w:bookmarkStart w:id="12" w:name="_Guide_d’entretien_au"/>
      <w:bookmarkEnd w:id="12"/>
      <w:r w:rsidRPr="00A05AB1">
        <w:lastRenderedPageBreak/>
        <w:t xml:space="preserve"> </w:t>
      </w:r>
      <w:r w:rsidR="00363BD8" w:rsidRPr="00A05AB1">
        <w:t>Guide d’entretien au niveau central</w:t>
      </w:r>
    </w:p>
    <w:p w14:paraId="0AA0254E" w14:textId="77777777" w:rsidR="00363BD8" w:rsidRDefault="00363BD8" w:rsidP="00363BD8"/>
    <w:p w14:paraId="3CC3E61F" w14:textId="1C698E78" w:rsidR="00363BD8" w:rsidRDefault="00363BD8" w:rsidP="00363BD8">
      <w:pPr>
        <w:jc w:val="center"/>
        <w:rPr>
          <w:ins w:id="13" w:author="HP" w:date="2019-08-02T09:49:00Z"/>
          <w:b/>
          <w:sz w:val="32"/>
          <w:szCs w:val="32"/>
        </w:rPr>
      </w:pPr>
      <w:r w:rsidRPr="00A13EA5">
        <w:rPr>
          <w:b/>
          <w:sz w:val="32"/>
          <w:szCs w:val="32"/>
        </w:rPr>
        <w:t xml:space="preserve">Guide d'entretien au niveau </w:t>
      </w:r>
      <w:proofErr w:type="gramStart"/>
      <w:r w:rsidRPr="00A13EA5">
        <w:rPr>
          <w:b/>
          <w:sz w:val="32"/>
          <w:szCs w:val="32"/>
        </w:rPr>
        <w:t>central</w:t>
      </w:r>
      <w:ins w:id="14" w:author="HP" w:date="2019-08-02T09:47:00Z">
        <w:r w:rsidR="00E26A0C">
          <w:rPr>
            <w:b/>
            <w:sz w:val="32"/>
            <w:szCs w:val="32"/>
          </w:rPr>
          <w:t xml:space="preserve"> </w:t>
        </w:r>
      </w:ins>
      <w:ins w:id="15" w:author="HP" w:date="2019-08-02T09:48:00Z">
        <w:r w:rsidR="00E26A0C">
          <w:rPr>
            <w:b/>
            <w:sz w:val="32"/>
            <w:szCs w:val="32"/>
          </w:rPr>
          <w:t xml:space="preserve"> (</w:t>
        </w:r>
        <w:proofErr w:type="gramEnd"/>
        <w:r w:rsidR="00E26A0C">
          <w:rPr>
            <w:b/>
            <w:sz w:val="32"/>
            <w:szCs w:val="32"/>
          </w:rPr>
          <w:t xml:space="preserve"> MSAS)</w:t>
        </w:r>
      </w:ins>
    </w:p>
    <w:p w14:paraId="695ACD7B" w14:textId="181F7A08" w:rsidR="00D55859" w:rsidRPr="00D55859" w:rsidRDefault="00D55859">
      <w:pPr>
        <w:rPr>
          <w:b/>
          <w:sz w:val="32"/>
          <w:szCs w:val="32"/>
          <w:rPrChange w:id="16" w:author="HP" w:date="2019-08-02T09:49:00Z">
            <w:rPr>
              <w:sz w:val="32"/>
              <w:szCs w:val="32"/>
            </w:rPr>
          </w:rPrChange>
        </w:rPr>
        <w:pPrChange w:id="17" w:author="HP" w:date="2019-08-02T09:49:00Z">
          <w:pPr>
            <w:jc w:val="center"/>
          </w:pPr>
        </w:pPrChange>
      </w:pPr>
      <w:ins w:id="18" w:author="HP" w:date="2019-08-02T09:49:00Z">
        <w:r>
          <w:rPr>
            <w:b/>
            <w:sz w:val="32"/>
            <w:szCs w:val="32"/>
          </w:rPr>
          <w:t xml:space="preserve">Cible : Voir </w:t>
        </w:r>
        <w:proofErr w:type="spellStart"/>
        <w:r>
          <w:rPr>
            <w:b/>
            <w:sz w:val="32"/>
            <w:szCs w:val="32"/>
          </w:rPr>
          <w:t>presentation</w:t>
        </w:r>
        <w:proofErr w:type="spellEnd"/>
        <w:r>
          <w:rPr>
            <w:b/>
            <w:sz w:val="32"/>
            <w:szCs w:val="32"/>
          </w:rPr>
          <w:t xml:space="preserve"> </w:t>
        </w:r>
      </w:ins>
    </w:p>
    <w:p w14:paraId="4260035C" w14:textId="77777777" w:rsidR="00363BD8" w:rsidRPr="00363BD8" w:rsidRDefault="00363BD8" w:rsidP="00363BD8">
      <w:pPr>
        <w:rPr>
          <w:b/>
        </w:rPr>
      </w:pPr>
      <w:r w:rsidRPr="00363BD8">
        <w:rPr>
          <w:b/>
        </w:rPr>
        <w:t>Nom de l'enquêteur/enquêtrice : ______________________________________</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5036"/>
        <w:gridCol w:w="4314"/>
      </w:tblGrid>
      <w:tr w:rsidR="00363BD8" w:rsidRPr="00E173EE" w14:paraId="03F712D4" w14:textId="77777777" w:rsidTr="001A56F7">
        <w:trPr>
          <w:trHeight w:val="144"/>
        </w:trPr>
        <w:tc>
          <w:tcPr>
            <w:tcW w:w="2693" w:type="pct"/>
            <w:tcMar>
              <w:top w:w="100" w:type="dxa"/>
              <w:left w:w="108" w:type="dxa"/>
              <w:bottom w:w="100" w:type="dxa"/>
              <w:right w:w="108" w:type="dxa"/>
            </w:tcMar>
          </w:tcPr>
          <w:p w14:paraId="786DC0ED" w14:textId="77777777" w:rsidR="00363BD8" w:rsidRPr="00E173EE" w:rsidRDefault="00363BD8" w:rsidP="001A56F7">
            <w:pPr>
              <w:spacing w:after="0" w:line="240" w:lineRule="auto"/>
              <w:rPr>
                <w:b/>
              </w:rPr>
            </w:pPr>
            <w:r>
              <w:rPr>
                <w:b/>
              </w:rPr>
              <w:t>Date de l'entretien</w:t>
            </w:r>
          </w:p>
        </w:tc>
        <w:tc>
          <w:tcPr>
            <w:tcW w:w="2307" w:type="pct"/>
            <w:tcMar>
              <w:top w:w="100" w:type="dxa"/>
              <w:left w:w="108" w:type="dxa"/>
              <w:bottom w:w="100" w:type="dxa"/>
              <w:right w:w="108" w:type="dxa"/>
            </w:tcMar>
          </w:tcPr>
          <w:p w14:paraId="258F4281" w14:textId="77777777" w:rsidR="00363BD8" w:rsidRPr="00E173EE" w:rsidRDefault="00363BD8" w:rsidP="001A56F7">
            <w:pPr>
              <w:spacing w:after="0" w:line="240" w:lineRule="auto"/>
            </w:pPr>
          </w:p>
        </w:tc>
      </w:tr>
      <w:tr w:rsidR="00363BD8" w:rsidRPr="00E173EE" w14:paraId="3B1E2BE9" w14:textId="77777777" w:rsidTr="001A56F7">
        <w:trPr>
          <w:trHeight w:val="23"/>
        </w:trPr>
        <w:tc>
          <w:tcPr>
            <w:tcW w:w="2693" w:type="pct"/>
            <w:tcMar>
              <w:top w:w="100" w:type="dxa"/>
              <w:left w:w="108" w:type="dxa"/>
              <w:bottom w:w="100" w:type="dxa"/>
              <w:right w:w="108" w:type="dxa"/>
            </w:tcMar>
          </w:tcPr>
          <w:p w14:paraId="3899F8D4" w14:textId="77777777" w:rsidR="00363BD8" w:rsidRPr="00E173EE" w:rsidRDefault="00363BD8" w:rsidP="001A56F7">
            <w:pPr>
              <w:spacing w:after="0" w:line="240" w:lineRule="auto"/>
              <w:rPr>
                <w:b/>
              </w:rPr>
            </w:pPr>
            <w:r>
              <w:rPr>
                <w:b/>
              </w:rPr>
              <w:t>Heure de début</w:t>
            </w:r>
          </w:p>
        </w:tc>
        <w:tc>
          <w:tcPr>
            <w:tcW w:w="2307" w:type="pct"/>
            <w:tcMar>
              <w:top w:w="100" w:type="dxa"/>
              <w:left w:w="108" w:type="dxa"/>
              <w:bottom w:w="100" w:type="dxa"/>
              <w:right w:w="108" w:type="dxa"/>
            </w:tcMar>
          </w:tcPr>
          <w:p w14:paraId="05EB9E22" w14:textId="77777777" w:rsidR="00363BD8" w:rsidRPr="00E173EE" w:rsidRDefault="00363BD8" w:rsidP="001A56F7">
            <w:pPr>
              <w:spacing w:after="0" w:line="240" w:lineRule="auto"/>
            </w:pPr>
          </w:p>
        </w:tc>
      </w:tr>
      <w:tr w:rsidR="00363BD8" w:rsidRPr="00E173EE" w14:paraId="11E114BA" w14:textId="77777777" w:rsidTr="001A56F7">
        <w:trPr>
          <w:trHeight w:val="144"/>
        </w:trPr>
        <w:tc>
          <w:tcPr>
            <w:tcW w:w="2693" w:type="pct"/>
            <w:tcMar>
              <w:top w:w="100" w:type="dxa"/>
              <w:left w:w="108" w:type="dxa"/>
              <w:bottom w:w="100" w:type="dxa"/>
              <w:right w:w="108" w:type="dxa"/>
            </w:tcMar>
          </w:tcPr>
          <w:p w14:paraId="0F874DE8" w14:textId="77777777" w:rsidR="00363BD8" w:rsidRPr="00E173EE" w:rsidRDefault="00363BD8" w:rsidP="001A56F7">
            <w:pPr>
              <w:spacing w:after="0" w:line="240" w:lineRule="auto"/>
              <w:rPr>
                <w:b/>
              </w:rPr>
            </w:pPr>
            <w:r>
              <w:rPr>
                <w:b/>
              </w:rPr>
              <w:t xml:space="preserve">Lieu de l'entretien </w:t>
            </w:r>
            <w:r w:rsidRPr="001A56F7">
              <w:rPr>
                <w:i/>
              </w:rPr>
              <w:t>(dans quel cadre l’entretien a lieu)</w:t>
            </w:r>
          </w:p>
        </w:tc>
        <w:tc>
          <w:tcPr>
            <w:tcW w:w="2307" w:type="pct"/>
            <w:tcMar>
              <w:top w:w="100" w:type="dxa"/>
              <w:left w:w="108" w:type="dxa"/>
              <w:bottom w:w="100" w:type="dxa"/>
              <w:right w:w="108" w:type="dxa"/>
            </w:tcMar>
          </w:tcPr>
          <w:p w14:paraId="54C482F7" w14:textId="77777777" w:rsidR="00363BD8" w:rsidRPr="00E173EE" w:rsidRDefault="00363BD8" w:rsidP="001A56F7">
            <w:pPr>
              <w:spacing w:after="0" w:line="240" w:lineRule="auto"/>
            </w:pPr>
          </w:p>
        </w:tc>
      </w:tr>
    </w:tbl>
    <w:p w14:paraId="1F7120AA" w14:textId="77777777" w:rsidR="00363BD8" w:rsidRPr="00A13EA5" w:rsidRDefault="00363BD8" w:rsidP="001A56F7">
      <w:pPr>
        <w:spacing w:before="120" w:after="120"/>
        <w:jc w:val="both"/>
        <w:rPr>
          <w:b/>
          <w:sz w:val="28"/>
          <w:szCs w:val="28"/>
        </w:rPr>
      </w:pPr>
      <w:r w:rsidRPr="00A13EA5">
        <w:rPr>
          <w:b/>
          <w:sz w:val="28"/>
          <w:szCs w:val="28"/>
        </w:rPr>
        <w:t>Introduction</w:t>
      </w:r>
    </w:p>
    <w:p w14:paraId="51FED9C0" w14:textId="77777777" w:rsidR="00363BD8" w:rsidRDefault="00363BD8" w:rsidP="00363BD8">
      <w:pPr>
        <w:jc w:val="both"/>
      </w:pPr>
      <w:r>
        <w:t>Bonjour Mme/M.</w:t>
      </w:r>
    </w:p>
    <w:p w14:paraId="38F469E0" w14:textId="2521324A" w:rsidR="00363BD8" w:rsidRPr="0067182B" w:rsidRDefault="00363BD8" w:rsidP="00363BD8">
      <w:pPr>
        <w:jc w:val="both"/>
      </w:pPr>
      <w:r>
        <w:t>Je m’appelle ……</w:t>
      </w:r>
      <w:r w:rsidR="00CE5D96">
        <w:t>…………………</w:t>
      </w:r>
      <w:r>
        <w:t xml:space="preserve"> </w:t>
      </w:r>
      <w:r w:rsidR="00CE5D96">
        <w:t>J</w:t>
      </w:r>
      <w:r>
        <w:t>e travaille pour …</w:t>
      </w:r>
      <w:r w:rsidR="00CE5D96">
        <w:t>…………………</w:t>
      </w:r>
      <w:r>
        <w:t xml:space="preserve">…J'aimerais m’entretenir avec vous sur vos responsabilités, votre appréciation et le rôle de votre structure dans la mise en œuvre et le </w:t>
      </w:r>
      <w:r w:rsidRPr="00601B25">
        <w:t>fonctionnement</w:t>
      </w:r>
      <w:r>
        <w:t xml:space="preserve"> du </w:t>
      </w:r>
      <w:r w:rsidR="00CE5D96">
        <w:t>s</w:t>
      </w:r>
      <w:r w:rsidRPr="007746C3">
        <w:t xml:space="preserve">ystème de </w:t>
      </w:r>
      <w:r w:rsidR="00CE5D96">
        <w:t>s</w:t>
      </w:r>
      <w:r w:rsidRPr="007746C3">
        <w:t xml:space="preserve">urveillance, </w:t>
      </w:r>
      <w:r>
        <w:t>s</w:t>
      </w:r>
      <w:r w:rsidRPr="007746C3">
        <w:t>uivi</w:t>
      </w:r>
      <w:r>
        <w:t xml:space="preserve">-évaluation du paludisme au cours de ces dernières années. Notre entretien </w:t>
      </w:r>
      <w:r w:rsidR="00314849">
        <w:t>est</w:t>
      </w:r>
      <w:r>
        <w:t xml:space="preserve"> dans le cadre d</w:t>
      </w:r>
      <w:r w:rsidRPr="007746C3">
        <w:t>e l’</w:t>
      </w:r>
      <w:r w:rsidR="00CE5D96">
        <w:t>é</w:t>
      </w:r>
      <w:r w:rsidR="00CE5D96" w:rsidRPr="007746C3">
        <w:t>valuation</w:t>
      </w:r>
      <w:r w:rsidRPr="007746C3">
        <w:t xml:space="preserve"> du </w:t>
      </w:r>
      <w:r w:rsidR="00CE5D96">
        <w:t>s</w:t>
      </w:r>
      <w:r w:rsidRPr="007746C3">
        <w:t xml:space="preserve">ystème </w:t>
      </w:r>
      <w:r>
        <w:t xml:space="preserve">de </w:t>
      </w:r>
      <w:r w:rsidR="00CE5D96">
        <w:t>s</w:t>
      </w:r>
      <w:r>
        <w:t>urveillance, suivi- évaluation au Sénégal et sera structuré en quatre parties.</w:t>
      </w:r>
    </w:p>
    <w:p w14:paraId="138E8906" w14:textId="77777777" w:rsidR="00363BD8" w:rsidRDefault="00363BD8" w:rsidP="001A56F7">
      <w:pPr>
        <w:spacing w:line="240" w:lineRule="auto"/>
        <w:jc w:val="both"/>
        <w:rPr>
          <w:b/>
          <w:i/>
        </w:rPr>
      </w:pPr>
      <w:r w:rsidRPr="00A13EA5">
        <w:rPr>
          <w:b/>
          <w:i/>
          <w:u w:val="single"/>
        </w:rPr>
        <w:t>Note</w:t>
      </w:r>
      <w:r w:rsidRPr="00387DEA">
        <w:rPr>
          <w:b/>
          <w:i/>
        </w:rPr>
        <w:t xml:space="preserve">: </w:t>
      </w:r>
      <w:r>
        <w:rPr>
          <w:b/>
          <w:i/>
        </w:rPr>
        <w:t xml:space="preserve">L’enquêteur/enquêtrice s’assurera </w:t>
      </w:r>
      <w:r w:rsidRPr="00387DEA">
        <w:rPr>
          <w:b/>
          <w:i/>
        </w:rPr>
        <w:t xml:space="preserve">de ne pas influencer les </w:t>
      </w:r>
      <w:r>
        <w:rPr>
          <w:b/>
          <w:i/>
        </w:rPr>
        <w:t>propos du (de la) répondant(e)</w:t>
      </w:r>
      <w:r w:rsidRPr="00387DEA">
        <w:rPr>
          <w:b/>
          <w:i/>
        </w:rPr>
        <w:t xml:space="preserve">. </w:t>
      </w:r>
      <w:r>
        <w:rPr>
          <w:b/>
          <w:i/>
        </w:rPr>
        <w:t>Il/elle l</w:t>
      </w:r>
      <w:r w:rsidRPr="00387DEA">
        <w:rPr>
          <w:b/>
          <w:i/>
        </w:rPr>
        <w:t>aisse</w:t>
      </w:r>
      <w:r>
        <w:rPr>
          <w:b/>
          <w:i/>
        </w:rPr>
        <w:t>ra la personne parler</w:t>
      </w:r>
      <w:r w:rsidRPr="00387DEA">
        <w:rPr>
          <w:b/>
          <w:i/>
        </w:rPr>
        <w:t xml:space="preserve">, </w:t>
      </w:r>
      <w:r>
        <w:rPr>
          <w:b/>
          <w:i/>
        </w:rPr>
        <w:t>et canalisera l’entretien avec les sous-questions d’orientation</w:t>
      </w:r>
      <w:r w:rsidRPr="00387DEA">
        <w:rPr>
          <w:b/>
          <w:i/>
        </w:rPr>
        <w:t>.</w:t>
      </w:r>
    </w:p>
    <w:p w14:paraId="5E2B6C11" w14:textId="77777777" w:rsidR="00363BD8" w:rsidRPr="00363BD8" w:rsidRDefault="00363BD8" w:rsidP="001A56F7">
      <w:pPr>
        <w:spacing w:line="240" w:lineRule="auto"/>
        <w:rPr>
          <w:rFonts w:ascii="Calibri" w:hAnsi="Calibri"/>
          <w:b/>
          <w:color w:val="1F497D"/>
        </w:rPr>
      </w:pPr>
      <w:r w:rsidRPr="00363BD8">
        <w:rPr>
          <w:b/>
        </w:rPr>
        <w:t>1ère partie</w:t>
      </w:r>
      <w:r w:rsidRPr="000758F5">
        <w:rPr>
          <w:b/>
        </w:rPr>
        <w:t xml:space="preserve">: </w:t>
      </w:r>
      <w:r w:rsidRPr="000758F5">
        <w:rPr>
          <w:rFonts w:ascii="Calibri" w:hAnsi="Calibri"/>
          <w:b/>
        </w:rPr>
        <w:t>Informations sur la personne interviewée.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5036"/>
        <w:gridCol w:w="4314"/>
      </w:tblGrid>
      <w:tr w:rsidR="00363BD8" w:rsidRPr="00E173EE" w14:paraId="41CD692D" w14:textId="77777777" w:rsidTr="001A56F7">
        <w:trPr>
          <w:trHeight w:val="232"/>
        </w:trPr>
        <w:tc>
          <w:tcPr>
            <w:tcW w:w="2693" w:type="pct"/>
            <w:tcMar>
              <w:top w:w="100" w:type="dxa"/>
              <w:left w:w="108" w:type="dxa"/>
              <w:bottom w:w="100" w:type="dxa"/>
              <w:right w:w="108" w:type="dxa"/>
            </w:tcMar>
          </w:tcPr>
          <w:p w14:paraId="42DDAD8E" w14:textId="77777777" w:rsidR="00363BD8" w:rsidRPr="00E173EE" w:rsidRDefault="00363BD8" w:rsidP="001A56F7">
            <w:pPr>
              <w:spacing w:after="0"/>
              <w:rPr>
                <w:b/>
              </w:rPr>
            </w:pPr>
            <w:r>
              <w:rPr>
                <w:b/>
              </w:rPr>
              <w:t>Nom et Prénoms</w:t>
            </w:r>
          </w:p>
        </w:tc>
        <w:tc>
          <w:tcPr>
            <w:tcW w:w="2307" w:type="pct"/>
            <w:tcMar>
              <w:top w:w="100" w:type="dxa"/>
              <w:left w:w="108" w:type="dxa"/>
              <w:bottom w:w="100" w:type="dxa"/>
              <w:right w:w="108" w:type="dxa"/>
            </w:tcMar>
          </w:tcPr>
          <w:p w14:paraId="4D57F135" w14:textId="77777777" w:rsidR="00363BD8" w:rsidRPr="00E173EE" w:rsidRDefault="00363BD8" w:rsidP="001A56F7">
            <w:pPr>
              <w:spacing w:after="0"/>
            </w:pPr>
          </w:p>
        </w:tc>
      </w:tr>
      <w:tr w:rsidR="00363BD8" w:rsidRPr="00E173EE" w14:paraId="37C2224D" w14:textId="77777777" w:rsidTr="001A56F7">
        <w:trPr>
          <w:trHeight w:val="178"/>
        </w:trPr>
        <w:tc>
          <w:tcPr>
            <w:tcW w:w="2693" w:type="pct"/>
            <w:tcMar>
              <w:top w:w="100" w:type="dxa"/>
              <w:left w:w="108" w:type="dxa"/>
              <w:bottom w:w="100" w:type="dxa"/>
              <w:right w:w="108" w:type="dxa"/>
            </w:tcMar>
          </w:tcPr>
          <w:p w14:paraId="0048C4E9" w14:textId="77777777" w:rsidR="00363BD8" w:rsidRPr="00E173EE" w:rsidRDefault="00363BD8" w:rsidP="001A56F7">
            <w:pPr>
              <w:spacing w:after="0"/>
              <w:rPr>
                <w:b/>
              </w:rPr>
            </w:pPr>
            <w:r>
              <w:rPr>
                <w:b/>
              </w:rPr>
              <w:t>Titre / Fonction</w:t>
            </w:r>
          </w:p>
        </w:tc>
        <w:tc>
          <w:tcPr>
            <w:tcW w:w="2307" w:type="pct"/>
            <w:tcMar>
              <w:top w:w="100" w:type="dxa"/>
              <w:left w:w="108" w:type="dxa"/>
              <w:bottom w:w="100" w:type="dxa"/>
              <w:right w:w="108" w:type="dxa"/>
            </w:tcMar>
          </w:tcPr>
          <w:p w14:paraId="02B6BECB" w14:textId="77777777" w:rsidR="00363BD8" w:rsidRPr="00E173EE" w:rsidRDefault="00363BD8" w:rsidP="001A56F7">
            <w:pPr>
              <w:spacing w:after="0"/>
            </w:pPr>
          </w:p>
        </w:tc>
      </w:tr>
      <w:tr w:rsidR="00D55859" w:rsidRPr="00E173EE" w14:paraId="6BBC7B6B" w14:textId="77777777" w:rsidTr="001A56F7">
        <w:trPr>
          <w:trHeight w:val="178"/>
          <w:ins w:id="19" w:author="HP" w:date="2019-08-02T09:50:00Z"/>
        </w:trPr>
        <w:tc>
          <w:tcPr>
            <w:tcW w:w="2693" w:type="pct"/>
            <w:tcMar>
              <w:top w:w="100" w:type="dxa"/>
              <w:left w:w="108" w:type="dxa"/>
              <w:bottom w:w="100" w:type="dxa"/>
              <w:right w:w="108" w:type="dxa"/>
            </w:tcMar>
          </w:tcPr>
          <w:p w14:paraId="3FF947C1" w14:textId="49263CE7" w:rsidR="00D55859" w:rsidRDefault="00D55859" w:rsidP="001A56F7">
            <w:pPr>
              <w:spacing w:after="0"/>
              <w:rPr>
                <w:ins w:id="20" w:author="HP" w:date="2019-08-02T09:50:00Z"/>
                <w:b/>
              </w:rPr>
            </w:pPr>
            <w:ins w:id="21" w:author="HP" w:date="2019-08-02T09:50:00Z">
              <w:r>
                <w:rPr>
                  <w:b/>
                </w:rPr>
                <w:t xml:space="preserve">Contact : Email tel </w:t>
              </w:r>
            </w:ins>
          </w:p>
        </w:tc>
        <w:tc>
          <w:tcPr>
            <w:tcW w:w="2307" w:type="pct"/>
            <w:tcMar>
              <w:top w:w="100" w:type="dxa"/>
              <w:left w:w="108" w:type="dxa"/>
              <w:bottom w:w="100" w:type="dxa"/>
              <w:right w:w="108" w:type="dxa"/>
            </w:tcMar>
          </w:tcPr>
          <w:p w14:paraId="59429E37" w14:textId="77777777" w:rsidR="00D55859" w:rsidRPr="00E173EE" w:rsidRDefault="00D55859" w:rsidP="001A56F7">
            <w:pPr>
              <w:spacing w:after="0"/>
              <w:rPr>
                <w:ins w:id="22" w:author="HP" w:date="2019-08-02T09:50:00Z"/>
              </w:rPr>
            </w:pPr>
          </w:p>
        </w:tc>
      </w:tr>
    </w:tbl>
    <w:p w14:paraId="2DAAC0CC" w14:textId="77777777" w:rsidR="00363BD8" w:rsidRDefault="00363BD8" w:rsidP="001A56F7">
      <w:pPr>
        <w:spacing w:line="240" w:lineRule="auto"/>
        <w:jc w:val="both"/>
      </w:pPr>
    </w:p>
    <w:p w14:paraId="0AB32E0D" w14:textId="77777777" w:rsidR="00363BD8" w:rsidRPr="00363BD8" w:rsidRDefault="00363BD8" w:rsidP="001A56F7">
      <w:pPr>
        <w:spacing w:line="240" w:lineRule="auto"/>
        <w:rPr>
          <w:b/>
          <w:i/>
        </w:rPr>
      </w:pPr>
      <w:r w:rsidRPr="00363BD8">
        <w:rPr>
          <w:b/>
        </w:rPr>
        <w:t xml:space="preserve">2ème partie: Pouvez-vous parler de vos responsabilités, votre appréciation et le rôle de votre structure dans la mise en œuvre de la SSE du paludisme au niveau du pays ? </w:t>
      </w:r>
      <w:r w:rsidRPr="00363BD8">
        <w:rPr>
          <w:b/>
          <w:i/>
        </w:rPr>
        <w:t>(Cf. sous-questions d’orientation de l’entretien ci-après)</w:t>
      </w:r>
    </w:p>
    <w:p w14:paraId="16FA5755" w14:textId="77777777" w:rsidR="00363BD8" w:rsidRDefault="00363BD8" w:rsidP="00892A97">
      <w:pPr>
        <w:numPr>
          <w:ilvl w:val="0"/>
          <w:numId w:val="2"/>
        </w:numPr>
        <w:spacing w:after="0" w:line="240" w:lineRule="auto"/>
        <w:ind w:left="359" w:hanging="359"/>
        <w:jc w:val="both"/>
      </w:pPr>
      <w:r>
        <w:t>Quels sont vos responsabilités dans la mise en œuvre de la SSE du paludisme ?</w:t>
      </w:r>
    </w:p>
    <w:p w14:paraId="1CF50A9C" w14:textId="77777777" w:rsidR="00363BD8" w:rsidRDefault="00363BD8" w:rsidP="00892A97">
      <w:pPr>
        <w:numPr>
          <w:ilvl w:val="0"/>
          <w:numId w:val="2"/>
        </w:numPr>
        <w:spacing w:after="0" w:line="240" w:lineRule="auto"/>
        <w:ind w:left="359" w:hanging="359"/>
        <w:jc w:val="both"/>
        <w:rPr>
          <w:rFonts w:ascii="Calibri" w:hAnsi="Calibri"/>
        </w:rPr>
      </w:pPr>
      <w:r>
        <w:rPr>
          <w:rFonts w:ascii="Calibri" w:hAnsi="Calibri"/>
        </w:rPr>
        <w:t>Quelle est votre appréciation de la transmission des données de la Surveillance (ou de routine) du paludisme à travers les différents niveaux de la pyramide sanitaire (</w:t>
      </w:r>
      <w:r w:rsidRPr="0003579D">
        <w:rPr>
          <w:rFonts w:ascii="Calibri" w:hAnsi="Calibri"/>
        </w:rPr>
        <w:t>données de surveillance et informations sur la gestion des épidémies)</w:t>
      </w:r>
      <w:r>
        <w:rPr>
          <w:rFonts w:ascii="Calibri" w:hAnsi="Calibri"/>
        </w:rPr>
        <w:t> ?</w:t>
      </w:r>
    </w:p>
    <w:p w14:paraId="7FA4B505" w14:textId="77777777" w:rsidR="00363BD8" w:rsidRDefault="00363BD8" w:rsidP="00892A97">
      <w:pPr>
        <w:numPr>
          <w:ilvl w:val="0"/>
          <w:numId w:val="2"/>
        </w:numPr>
        <w:spacing w:after="0" w:line="240" w:lineRule="auto"/>
        <w:ind w:left="359" w:hanging="359"/>
        <w:jc w:val="both"/>
        <w:rPr>
          <w:rFonts w:ascii="Calibri" w:hAnsi="Calibri"/>
        </w:rPr>
      </w:pPr>
      <w:r>
        <w:rPr>
          <w:rFonts w:ascii="Calibri" w:hAnsi="Calibri"/>
        </w:rPr>
        <w:t>Pouvez-vous parler de votre expérience dans la collecte et la transmission des données de la SSE du paludisme à l’aide des outils électroniques (téléphonie mobile, tablette, internet) ?</w:t>
      </w:r>
    </w:p>
    <w:p w14:paraId="56DB6A6C" w14:textId="70047B79" w:rsidR="00363BD8" w:rsidRPr="00A90968" w:rsidRDefault="00363BD8" w:rsidP="00892A97">
      <w:pPr>
        <w:numPr>
          <w:ilvl w:val="0"/>
          <w:numId w:val="2"/>
        </w:numPr>
        <w:spacing w:after="0" w:line="240" w:lineRule="auto"/>
        <w:ind w:left="359" w:hanging="359"/>
        <w:jc w:val="both"/>
        <w:rPr>
          <w:rFonts w:ascii="Calibri" w:hAnsi="Calibri"/>
        </w:rPr>
      </w:pPr>
      <w:r>
        <w:rPr>
          <w:rFonts w:ascii="Calibri" w:hAnsi="Calibri"/>
        </w:rPr>
        <w:t xml:space="preserve">En quoi consistent vos responsabilités en matière de supervision des activités de SSE du paludisme </w:t>
      </w:r>
      <w:r w:rsidRPr="00A90968">
        <w:rPr>
          <w:rFonts w:ascii="Calibri" w:hAnsi="Calibri"/>
        </w:rPr>
        <w:t>?</w:t>
      </w:r>
    </w:p>
    <w:p w14:paraId="3A8EA73F" w14:textId="77777777" w:rsidR="00363BD8" w:rsidRPr="00363BD8" w:rsidRDefault="00363BD8" w:rsidP="00892A97">
      <w:pPr>
        <w:numPr>
          <w:ilvl w:val="0"/>
          <w:numId w:val="2"/>
        </w:numPr>
        <w:spacing w:after="0" w:line="240" w:lineRule="auto"/>
        <w:ind w:left="359" w:hanging="359"/>
        <w:jc w:val="both"/>
        <w:rPr>
          <w:rFonts w:ascii="Calibri" w:hAnsi="Calibri"/>
          <w:i/>
        </w:rPr>
      </w:pPr>
      <w:r>
        <w:rPr>
          <w:rFonts w:ascii="Calibri" w:hAnsi="Calibri"/>
        </w:rPr>
        <w:lastRenderedPageBreak/>
        <w:t>Po</w:t>
      </w:r>
      <w:r w:rsidRPr="002514D6">
        <w:rPr>
          <w:rFonts w:ascii="Calibri" w:hAnsi="Calibri"/>
        </w:rPr>
        <w:t xml:space="preserve">uvez-vous parler de la dernière visite de supervision que vous avez effectuée en personne: quelles ont été vos observations et sur quels aspects avez-vous mis l’accent ? </w:t>
      </w:r>
    </w:p>
    <w:p w14:paraId="0DB2F8F3" w14:textId="77777777" w:rsidR="00363BD8" w:rsidRPr="00363BD8" w:rsidRDefault="00363BD8" w:rsidP="00363BD8">
      <w:pPr>
        <w:spacing w:after="0" w:line="240" w:lineRule="auto"/>
        <w:ind w:left="359"/>
        <w:jc w:val="both"/>
        <w:rPr>
          <w:rFonts w:ascii="Calibri" w:hAnsi="Calibri"/>
          <w:i/>
        </w:rPr>
      </w:pPr>
    </w:p>
    <w:p w14:paraId="26054CAF" w14:textId="77777777" w:rsidR="00363BD8" w:rsidRPr="00363BD8" w:rsidRDefault="00363BD8" w:rsidP="00363BD8">
      <w:pPr>
        <w:rPr>
          <w:b/>
          <w:i/>
          <w:color w:val="1F497D"/>
        </w:rPr>
      </w:pPr>
      <w:r w:rsidRPr="00363BD8">
        <w:rPr>
          <w:b/>
        </w:rPr>
        <w:t xml:space="preserve">3ème partie : </w:t>
      </w:r>
      <w:r w:rsidRPr="00363BD8">
        <w:rPr>
          <w:b/>
          <w:szCs w:val="28"/>
        </w:rPr>
        <w:t>Pouvez-vous parler de</w:t>
      </w:r>
      <w:r w:rsidRPr="00363BD8">
        <w:rPr>
          <w:b/>
        </w:rPr>
        <w:t xml:space="preserve"> la qualité des données ? </w:t>
      </w:r>
      <w:r w:rsidR="00855112" w:rsidRPr="00363BD8">
        <w:rPr>
          <w:b/>
          <w:i/>
        </w:rPr>
        <w:t>(Cf. sous-questions d’orientation de l’entretien ci-après)</w:t>
      </w:r>
    </w:p>
    <w:p w14:paraId="345B9736" w14:textId="39789742" w:rsidR="00363BD8" w:rsidRDefault="00363BD8" w:rsidP="00892A97">
      <w:pPr>
        <w:numPr>
          <w:ilvl w:val="0"/>
          <w:numId w:val="2"/>
        </w:numPr>
        <w:spacing w:after="0" w:line="240" w:lineRule="auto"/>
        <w:ind w:left="359" w:hanging="359"/>
        <w:jc w:val="both"/>
      </w:pPr>
      <w:r>
        <w:t>Quelle est votre appréciation de la qualité des données de la</w:t>
      </w:r>
      <w:r>
        <w:rPr>
          <w:rFonts w:ascii="Calibri" w:hAnsi="Calibri"/>
        </w:rPr>
        <w:t xml:space="preserve"> surveillance du paludisme </w:t>
      </w:r>
      <w:r>
        <w:t>que vous recevez ?</w:t>
      </w:r>
    </w:p>
    <w:p w14:paraId="38C4D0F4" w14:textId="624F8C73" w:rsidR="00363BD8" w:rsidRPr="006A7141" w:rsidRDefault="00363BD8" w:rsidP="00892A97">
      <w:pPr>
        <w:numPr>
          <w:ilvl w:val="0"/>
          <w:numId w:val="2"/>
        </w:numPr>
        <w:spacing w:after="0" w:line="240" w:lineRule="auto"/>
        <w:ind w:left="359" w:hanging="359"/>
        <w:jc w:val="both"/>
      </w:pPr>
      <w:r>
        <w:rPr>
          <w:rFonts w:ascii="Calibri" w:hAnsi="Calibri"/>
        </w:rPr>
        <w:t>Quels sont les principaux problèmes que vous avez constatés en matière de qualité des données paludisme ?</w:t>
      </w:r>
    </w:p>
    <w:p w14:paraId="7190EE6A" w14:textId="77777777" w:rsidR="00363BD8" w:rsidRPr="00363BD8" w:rsidRDefault="00363BD8" w:rsidP="00892A97">
      <w:pPr>
        <w:numPr>
          <w:ilvl w:val="0"/>
          <w:numId w:val="2"/>
        </w:numPr>
        <w:spacing w:after="0" w:line="240" w:lineRule="auto"/>
        <w:ind w:left="359" w:hanging="359"/>
        <w:jc w:val="both"/>
      </w:pPr>
      <w:r>
        <w:t>Quels sont les éléments qui selon vous affectent la qualité des données</w:t>
      </w:r>
      <w:r w:rsidRPr="0058643E">
        <w:t xml:space="preserve"> </w:t>
      </w:r>
      <w:r>
        <w:t>paludisme ?</w:t>
      </w:r>
      <w:r>
        <w:rPr>
          <w:rFonts w:ascii="Calibri" w:hAnsi="Calibri"/>
        </w:rPr>
        <w:t xml:space="preserve"> </w:t>
      </w:r>
    </w:p>
    <w:p w14:paraId="78126E20" w14:textId="77777777" w:rsidR="00363BD8" w:rsidRPr="00363BD8" w:rsidRDefault="00363BD8" w:rsidP="001A56F7">
      <w:pPr>
        <w:spacing w:before="120" w:after="120"/>
        <w:rPr>
          <w:rFonts w:eastAsia="Times New Roman" w:cs="Times New Roman"/>
          <w:b/>
        </w:rPr>
      </w:pPr>
      <w:r w:rsidRPr="00363BD8">
        <w:rPr>
          <w:b/>
        </w:rPr>
        <w:t xml:space="preserve">4ème partie : </w:t>
      </w:r>
      <w:r w:rsidRPr="00363BD8">
        <w:rPr>
          <w:b/>
          <w:szCs w:val="28"/>
        </w:rPr>
        <w:t>Pouvez-vous parler de</w:t>
      </w:r>
      <w:r w:rsidRPr="00363BD8">
        <w:rPr>
          <w:b/>
          <w:i/>
        </w:rPr>
        <w:t xml:space="preserve"> </w:t>
      </w:r>
      <w:r w:rsidRPr="00363BD8">
        <w:rPr>
          <w:rFonts w:eastAsia="Times New Roman" w:cs="Times New Roman"/>
          <w:b/>
        </w:rPr>
        <w:t>l'utilisation des données</w:t>
      </w:r>
      <w:r w:rsidRPr="00363BD8">
        <w:rPr>
          <w:b/>
        </w:rPr>
        <w:t xml:space="preserve"> au niveau de votre structure ?</w:t>
      </w:r>
    </w:p>
    <w:p w14:paraId="7617A73A" w14:textId="77777777" w:rsidR="00363BD8" w:rsidRDefault="00363BD8" w:rsidP="00892A97">
      <w:pPr>
        <w:numPr>
          <w:ilvl w:val="0"/>
          <w:numId w:val="2"/>
        </w:numPr>
        <w:spacing w:after="0" w:line="240" w:lineRule="auto"/>
        <w:ind w:left="359" w:hanging="359"/>
        <w:jc w:val="both"/>
        <w:rPr>
          <w:rFonts w:ascii="Calibri" w:hAnsi="Calibri"/>
        </w:rPr>
      </w:pPr>
      <w:r>
        <w:rPr>
          <w:rFonts w:ascii="Calibri" w:hAnsi="Calibri"/>
        </w:rPr>
        <w:t>Quelles utilisations faites-vous des données</w:t>
      </w:r>
      <w:r>
        <w:t xml:space="preserve"> que vous recevez ?</w:t>
      </w:r>
      <w:r>
        <w:rPr>
          <w:rFonts w:ascii="Calibri" w:hAnsi="Calibri"/>
        </w:rPr>
        <w:t xml:space="preserve"> </w:t>
      </w:r>
    </w:p>
    <w:p w14:paraId="0477419A" w14:textId="77777777" w:rsidR="00363BD8" w:rsidRDefault="00363BD8" w:rsidP="00892A97">
      <w:pPr>
        <w:numPr>
          <w:ilvl w:val="0"/>
          <w:numId w:val="2"/>
        </w:numPr>
        <w:spacing w:after="0" w:line="240" w:lineRule="auto"/>
        <w:ind w:left="359" w:hanging="359"/>
        <w:jc w:val="both"/>
        <w:rPr>
          <w:rFonts w:ascii="Calibri" w:hAnsi="Calibri"/>
        </w:rPr>
      </w:pPr>
      <w:r>
        <w:rPr>
          <w:rFonts w:ascii="Calibri" w:hAnsi="Calibri"/>
        </w:rPr>
        <w:t>Pouvez-vous donner un (quelques) exemple(s) concret(s) de décision(s) que vous avez prises en vous basant sur ces données ?</w:t>
      </w:r>
    </w:p>
    <w:p w14:paraId="6E1C6937" w14:textId="77777777" w:rsidR="00363BD8" w:rsidRPr="006D20DC" w:rsidRDefault="00363BD8" w:rsidP="00892A97">
      <w:pPr>
        <w:numPr>
          <w:ilvl w:val="0"/>
          <w:numId w:val="2"/>
        </w:numPr>
        <w:spacing w:after="0" w:line="240" w:lineRule="auto"/>
        <w:ind w:left="359" w:hanging="359"/>
        <w:jc w:val="both"/>
        <w:rPr>
          <w:rFonts w:ascii="Calibri" w:hAnsi="Calibri"/>
        </w:rPr>
      </w:pPr>
      <w:r>
        <w:rPr>
          <w:rFonts w:ascii="Calibri" w:hAnsi="Calibri"/>
        </w:rPr>
        <w:t xml:space="preserve">De </w:t>
      </w:r>
      <w:r w:rsidRPr="006D20DC">
        <w:rPr>
          <w:rFonts w:ascii="Calibri" w:hAnsi="Calibri"/>
        </w:rPr>
        <w:t>quelle manière (sous q</w:t>
      </w:r>
      <w:r>
        <w:rPr>
          <w:rFonts w:ascii="Calibri" w:hAnsi="Calibri"/>
        </w:rPr>
        <w:t>uelle forme) e</w:t>
      </w:r>
      <w:r w:rsidRPr="006D20DC">
        <w:rPr>
          <w:rFonts w:ascii="Calibri" w:hAnsi="Calibri"/>
        </w:rPr>
        <w:t>st-ce que vous implique</w:t>
      </w:r>
      <w:r>
        <w:rPr>
          <w:rFonts w:ascii="Calibri" w:hAnsi="Calibri"/>
        </w:rPr>
        <w:t>z les niveaux (région, district</w:t>
      </w:r>
      <w:r w:rsidRPr="006D20DC">
        <w:rPr>
          <w:rFonts w:ascii="Calibri" w:hAnsi="Calibri"/>
        </w:rPr>
        <w:t xml:space="preserve">) lors de la prise </w:t>
      </w:r>
      <w:r>
        <w:rPr>
          <w:rFonts w:ascii="Calibri" w:hAnsi="Calibri"/>
        </w:rPr>
        <w:t xml:space="preserve">de </w:t>
      </w:r>
      <w:r w:rsidRPr="006D20DC">
        <w:rPr>
          <w:rFonts w:ascii="Calibri" w:hAnsi="Calibri"/>
        </w:rPr>
        <w:t xml:space="preserve">décision concernant ces niveaux ? </w:t>
      </w:r>
    </w:p>
    <w:p w14:paraId="52FD4CA1" w14:textId="20CC10F0" w:rsidR="00363BD8" w:rsidRDefault="00363BD8" w:rsidP="00892A97">
      <w:pPr>
        <w:numPr>
          <w:ilvl w:val="0"/>
          <w:numId w:val="2"/>
        </w:numPr>
        <w:spacing w:after="0" w:line="240" w:lineRule="auto"/>
        <w:ind w:left="359" w:hanging="359"/>
        <w:jc w:val="both"/>
        <w:rPr>
          <w:rFonts w:ascii="Calibri" w:hAnsi="Calibri"/>
        </w:rPr>
      </w:pPr>
      <w:r>
        <w:rPr>
          <w:rFonts w:ascii="Calibri" w:hAnsi="Calibri"/>
        </w:rPr>
        <w:t xml:space="preserve">Pouvez-vous donner des exemples de partage/discussions des données de la SSE avec </w:t>
      </w:r>
      <w:r>
        <w:rPr>
          <w:rFonts w:ascii="Calibri" w:hAnsi="Calibri"/>
          <w:i/>
        </w:rPr>
        <w:t>(a</w:t>
      </w:r>
      <w:r w:rsidRPr="006106AF">
        <w:rPr>
          <w:rFonts w:ascii="Calibri" w:hAnsi="Calibri"/>
          <w:i/>
        </w:rPr>
        <w:t>)</w:t>
      </w:r>
      <w:r>
        <w:rPr>
          <w:rFonts w:ascii="Calibri" w:hAnsi="Calibri"/>
        </w:rPr>
        <w:t xml:space="preserve"> d'autres entités du Ministère de la Publique (y compris les programmes de santé) et </w:t>
      </w:r>
      <w:r w:rsidRPr="006106AF">
        <w:rPr>
          <w:rFonts w:ascii="Calibri" w:hAnsi="Calibri"/>
          <w:i/>
        </w:rPr>
        <w:t>(b)</w:t>
      </w:r>
      <w:r>
        <w:rPr>
          <w:rFonts w:ascii="Calibri" w:hAnsi="Calibri"/>
        </w:rPr>
        <w:t xml:space="preserve"> avec les partenaires techniques et financiers du secteur de la santé? </w:t>
      </w:r>
    </w:p>
    <w:p w14:paraId="5A719AD2" w14:textId="77777777" w:rsidR="00363BD8" w:rsidRDefault="00363BD8" w:rsidP="00892A97">
      <w:pPr>
        <w:numPr>
          <w:ilvl w:val="0"/>
          <w:numId w:val="2"/>
        </w:numPr>
        <w:spacing w:after="0" w:line="240" w:lineRule="auto"/>
        <w:ind w:left="359" w:hanging="359"/>
        <w:jc w:val="both"/>
        <w:rPr>
          <w:rFonts w:ascii="Calibri" w:hAnsi="Calibri"/>
        </w:rPr>
      </w:pPr>
      <w:r>
        <w:rPr>
          <w:rFonts w:ascii="Calibri" w:hAnsi="Calibri"/>
        </w:rPr>
        <w:t xml:space="preserve">Comment est organisée la rétro-information à partir du niveau central (rétro-information vers les régions et districts), par quels mécanismes et à quelle fréquence? </w:t>
      </w:r>
    </w:p>
    <w:p w14:paraId="26D31B3A" w14:textId="77777777" w:rsidR="001A56F7" w:rsidRDefault="00363BD8" w:rsidP="00892A97">
      <w:pPr>
        <w:numPr>
          <w:ilvl w:val="0"/>
          <w:numId w:val="2"/>
        </w:numPr>
        <w:spacing w:after="0" w:line="240" w:lineRule="auto"/>
        <w:ind w:left="359" w:hanging="359"/>
        <w:jc w:val="both"/>
        <w:rPr>
          <w:rFonts w:ascii="Calibri" w:hAnsi="Calibri"/>
        </w:rPr>
      </w:pPr>
      <w:r>
        <w:rPr>
          <w:rFonts w:ascii="Calibri" w:hAnsi="Calibri"/>
        </w:rPr>
        <w:t>Quels sont selon vous</w:t>
      </w:r>
      <w:r w:rsidRPr="0058643E">
        <w:rPr>
          <w:rFonts w:ascii="Calibri" w:hAnsi="Calibri"/>
        </w:rPr>
        <w:t xml:space="preserve"> </w:t>
      </w:r>
      <w:r>
        <w:rPr>
          <w:rFonts w:ascii="Calibri" w:hAnsi="Calibri"/>
        </w:rPr>
        <w:t xml:space="preserve">les </w:t>
      </w:r>
      <w:r w:rsidRPr="0058643E">
        <w:rPr>
          <w:rFonts w:ascii="Calibri" w:hAnsi="Calibri"/>
        </w:rPr>
        <w:t>défis concernant l’utilisation des données</w:t>
      </w:r>
      <w:r>
        <w:rPr>
          <w:rFonts w:ascii="Calibri" w:hAnsi="Calibri"/>
        </w:rPr>
        <w:t xml:space="preserve"> de la SSE du paludisme </w:t>
      </w:r>
      <w:r w:rsidRPr="0058643E">
        <w:rPr>
          <w:rFonts w:ascii="Calibri" w:hAnsi="Calibri"/>
        </w:rPr>
        <w:t>dans</w:t>
      </w:r>
      <w:r>
        <w:rPr>
          <w:rFonts w:ascii="Calibri" w:hAnsi="Calibri"/>
        </w:rPr>
        <w:t xml:space="preserve"> le pays</w:t>
      </w:r>
      <w:r w:rsidRPr="0058643E">
        <w:rPr>
          <w:rFonts w:ascii="Calibri" w:hAnsi="Calibri"/>
        </w:rPr>
        <w:t xml:space="preserve"> ?</w:t>
      </w:r>
    </w:p>
    <w:p w14:paraId="5A2C6A44" w14:textId="0BC84070" w:rsidR="000060DA" w:rsidRPr="001A56F7" w:rsidRDefault="000060DA" w:rsidP="00892A97">
      <w:pPr>
        <w:numPr>
          <w:ilvl w:val="0"/>
          <w:numId w:val="2"/>
        </w:numPr>
        <w:spacing w:after="0" w:line="240" w:lineRule="auto"/>
        <w:ind w:left="359" w:hanging="359"/>
        <w:jc w:val="both"/>
        <w:rPr>
          <w:rFonts w:ascii="Calibri" w:hAnsi="Calibri"/>
        </w:rPr>
      </w:pPr>
      <w:r w:rsidRPr="001A56F7">
        <w:rPr>
          <w:rFonts w:cs="Calibri"/>
        </w:rPr>
        <w:t>Que pensez-vous du Bulletin de surveillance Sentinelle du paludisme ?</w:t>
      </w:r>
    </w:p>
    <w:p w14:paraId="0CBE4F6B" w14:textId="77777777" w:rsidR="00363BD8" w:rsidRPr="0058643E" w:rsidRDefault="00363BD8" w:rsidP="00363BD8">
      <w:pPr>
        <w:spacing w:after="0" w:line="240" w:lineRule="auto"/>
        <w:ind w:left="359"/>
        <w:jc w:val="both"/>
        <w:rPr>
          <w:rFonts w:ascii="Calibri" w:hAnsi="Calibri"/>
        </w:rPr>
      </w:pPr>
    </w:p>
    <w:p w14:paraId="7BF97F3A" w14:textId="1C5CBD4A" w:rsidR="00363BD8" w:rsidRPr="00363BD8" w:rsidRDefault="00363BD8" w:rsidP="001A56F7">
      <w:pPr>
        <w:spacing w:after="120"/>
        <w:rPr>
          <w:rFonts w:eastAsia="Times New Roman" w:cs="Times New Roman"/>
          <w:b/>
        </w:rPr>
      </w:pPr>
      <w:r w:rsidRPr="00363BD8">
        <w:rPr>
          <w:b/>
        </w:rPr>
        <w:t>5ème partie : Conclusion de l'entretien.</w:t>
      </w:r>
    </w:p>
    <w:p w14:paraId="2D92DF97" w14:textId="2CD686FE" w:rsidR="00363BD8" w:rsidRDefault="00363BD8" w:rsidP="001A56F7">
      <w:pPr>
        <w:spacing w:after="0"/>
        <w:jc w:val="both"/>
        <w:rPr>
          <w:rFonts w:ascii="Calibri" w:hAnsi="Calibri"/>
        </w:rPr>
      </w:pPr>
      <w:r w:rsidRPr="00F302BD">
        <w:rPr>
          <w:rFonts w:ascii="Calibri" w:hAnsi="Calibri"/>
        </w:rPr>
        <w:t>Vous nous avez apporté de nombreuses informations importantes sur votre rôle et vos responsabilités ainsi que le rôle de votre structure dans la mise en œuvre, le fonctionnement</w:t>
      </w:r>
      <w:r w:rsidR="009F56A4">
        <w:rPr>
          <w:rFonts w:ascii="Calibri" w:hAnsi="Calibri"/>
        </w:rPr>
        <w:t>, la</w:t>
      </w:r>
      <w:r w:rsidRPr="00F302BD">
        <w:rPr>
          <w:rFonts w:ascii="Calibri" w:hAnsi="Calibri"/>
        </w:rPr>
        <w:t xml:space="preserve"> production et l’utilisation des données de la S</w:t>
      </w:r>
      <w:r>
        <w:rPr>
          <w:rFonts w:ascii="Calibri" w:hAnsi="Calibri"/>
        </w:rPr>
        <w:t>SE du paludisme.</w:t>
      </w:r>
    </w:p>
    <w:p w14:paraId="76985FB8" w14:textId="77777777" w:rsidR="00363BD8" w:rsidRPr="001A56F7" w:rsidRDefault="00363BD8" w:rsidP="001A56F7">
      <w:pPr>
        <w:spacing w:after="0"/>
        <w:jc w:val="both"/>
        <w:rPr>
          <w:rFonts w:ascii="Calibri" w:hAnsi="Calibri"/>
          <w:i/>
        </w:rPr>
      </w:pPr>
      <w:r w:rsidRPr="001A56F7">
        <w:rPr>
          <w:rFonts w:ascii="Calibri" w:hAnsi="Calibri"/>
          <w:i/>
        </w:rPr>
        <w:t xml:space="preserve">A présent </w:t>
      </w:r>
    </w:p>
    <w:p w14:paraId="4E9D1B11" w14:textId="3D058036" w:rsidR="00363BD8" w:rsidRPr="006A7141" w:rsidRDefault="00363BD8" w:rsidP="00892A97">
      <w:pPr>
        <w:numPr>
          <w:ilvl w:val="0"/>
          <w:numId w:val="2"/>
        </w:numPr>
        <w:spacing w:after="0" w:line="240" w:lineRule="auto"/>
        <w:ind w:left="359" w:hanging="359"/>
        <w:jc w:val="both"/>
        <w:rPr>
          <w:rFonts w:ascii="Calibri" w:hAnsi="Calibri"/>
        </w:rPr>
      </w:pPr>
      <w:r w:rsidRPr="006A7141">
        <w:rPr>
          <w:rFonts w:ascii="Calibri" w:hAnsi="Calibri"/>
        </w:rPr>
        <w:t>Quelles sont selon v</w:t>
      </w:r>
      <w:r>
        <w:rPr>
          <w:rFonts w:ascii="Calibri" w:hAnsi="Calibri"/>
        </w:rPr>
        <w:t>ous les principaux défis</w:t>
      </w:r>
      <w:r w:rsidRPr="006A7141">
        <w:rPr>
          <w:rFonts w:ascii="Calibri" w:hAnsi="Calibri"/>
        </w:rPr>
        <w:t xml:space="preserve"> en matière d’intégration et de coordination des différents systèmes et sous-systèmes de surveillance d</w:t>
      </w:r>
      <w:r>
        <w:rPr>
          <w:rFonts w:ascii="Calibri" w:hAnsi="Calibri"/>
        </w:rPr>
        <w:t>u paludisme au Sénégal</w:t>
      </w:r>
      <w:r w:rsidR="008A349A">
        <w:rPr>
          <w:rFonts w:ascii="Calibri" w:hAnsi="Calibri"/>
        </w:rPr>
        <w:t> ?</w:t>
      </w:r>
    </w:p>
    <w:p w14:paraId="7C243383" w14:textId="056B7187" w:rsidR="00363BD8" w:rsidRPr="006A7141" w:rsidRDefault="00363BD8" w:rsidP="00892A97">
      <w:pPr>
        <w:numPr>
          <w:ilvl w:val="0"/>
          <w:numId w:val="2"/>
        </w:numPr>
        <w:spacing w:after="0" w:line="240" w:lineRule="auto"/>
        <w:ind w:left="359" w:hanging="359"/>
        <w:jc w:val="both"/>
        <w:rPr>
          <w:rFonts w:ascii="Calibri" w:hAnsi="Calibri"/>
        </w:rPr>
      </w:pPr>
      <w:r w:rsidRPr="006A7141">
        <w:rPr>
          <w:rFonts w:ascii="Calibri" w:hAnsi="Calibri"/>
        </w:rPr>
        <w:t>Quelles sont vos propositions pour faire face à ces défis</w:t>
      </w:r>
      <w:r w:rsidR="009F56A4">
        <w:rPr>
          <w:rFonts w:ascii="Calibri" w:hAnsi="Calibri"/>
        </w:rPr>
        <w:t xml:space="preserve"> </w:t>
      </w:r>
      <w:r>
        <w:rPr>
          <w:rFonts w:ascii="Calibri" w:hAnsi="Calibri"/>
        </w:rPr>
        <w:t>et renforcer la</w:t>
      </w:r>
      <w:r w:rsidRPr="006A7141">
        <w:rPr>
          <w:rFonts w:ascii="Calibri" w:hAnsi="Calibri"/>
        </w:rPr>
        <w:t xml:space="preserve"> </w:t>
      </w:r>
      <w:r w:rsidR="009F56A4">
        <w:rPr>
          <w:rFonts w:ascii="Calibri" w:hAnsi="Calibri"/>
        </w:rPr>
        <w:t>s</w:t>
      </w:r>
      <w:r>
        <w:rPr>
          <w:rFonts w:ascii="Calibri" w:hAnsi="Calibri"/>
        </w:rPr>
        <w:t>urveillance dans le pays</w:t>
      </w:r>
      <w:r w:rsidRPr="006A7141">
        <w:rPr>
          <w:rFonts w:ascii="Calibri" w:hAnsi="Calibri"/>
        </w:rPr>
        <w:t xml:space="preserve"> ?</w:t>
      </w:r>
    </w:p>
    <w:p w14:paraId="13D92EB7" w14:textId="05EEEB7D" w:rsidR="00363BD8" w:rsidRDefault="00363BD8" w:rsidP="00892A97">
      <w:pPr>
        <w:numPr>
          <w:ilvl w:val="0"/>
          <w:numId w:val="2"/>
        </w:numPr>
        <w:spacing w:after="0" w:line="240" w:lineRule="auto"/>
        <w:ind w:left="359" w:hanging="359"/>
        <w:jc w:val="both"/>
        <w:rPr>
          <w:rFonts w:ascii="Calibri" w:hAnsi="Calibri"/>
        </w:rPr>
      </w:pPr>
      <w:r w:rsidRPr="006A7141">
        <w:rPr>
          <w:rFonts w:ascii="Calibri" w:hAnsi="Calibri"/>
        </w:rPr>
        <w:t>Quelles sont vos attentes en termes de renforcement des capacités</w:t>
      </w:r>
      <w:r>
        <w:rPr>
          <w:rFonts w:ascii="Calibri" w:hAnsi="Calibri"/>
        </w:rPr>
        <w:t xml:space="preserve"> en de SSE du paludisme ?</w:t>
      </w:r>
    </w:p>
    <w:p w14:paraId="0DE1DB5B" w14:textId="77777777" w:rsidR="008A349A" w:rsidRDefault="008A349A" w:rsidP="001A56F7">
      <w:pPr>
        <w:spacing w:after="0" w:line="240" w:lineRule="auto"/>
        <w:ind w:left="359"/>
        <w:jc w:val="both"/>
        <w:rPr>
          <w:rFonts w:ascii="Calibri" w:hAnsi="Calibri"/>
        </w:rPr>
      </w:pPr>
    </w:p>
    <w:p w14:paraId="2CA8E05E" w14:textId="77777777" w:rsidR="00363BD8" w:rsidRPr="00FF04BC" w:rsidRDefault="00363BD8" w:rsidP="00FF04BC">
      <w:pPr>
        <w:rPr>
          <w:b/>
        </w:rPr>
      </w:pPr>
      <w:r w:rsidRPr="00FF04BC">
        <w:rPr>
          <w:b/>
        </w:rPr>
        <w:t>Clôture de l’entretien (mots de fin)</w:t>
      </w:r>
    </w:p>
    <w:p w14:paraId="65B4335D" w14:textId="3ED631D5" w:rsidR="00363BD8" w:rsidRDefault="00363BD8" w:rsidP="00892A97">
      <w:pPr>
        <w:numPr>
          <w:ilvl w:val="0"/>
          <w:numId w:val="2"/>
        </w:numPr>
        <w:spacing w:after="0" w:line="240" w:lineRule="auto"/>
        <w:ind w:left="359" w:hanging="359"/>
        <w:jc w:val="both"/>
        <w:rPr>
          <w:rFonts w:ascii="Calibri" w:hAnsi="Calibri"/>
        </w:rPr>
      </w:pPr>
      <w:r w:rsidRPr="00CE5A0C">
        <w:rPr>
          <w:rFonts w:ascii="Calibri" w:hAnsi="Calibri"/>
        </w:rPr>
        <w:t>J'ai abordé tous les éléments dont j'avais besoin. Avez-vous quelque chose à ajouter ?</w:t>
      </w:r>
      <w:ins w:id="23" w:author="HP" w:date="2019-08-02T09:51:00Z">
        <w:r w:rsidR="00D55859">
          <w:rPr>
            <w:rFonts w:ascii="Calibri" w:hAnsi="Calibri"/>
          </w:rPr>
          <w:t xml:space="preserve"> commentaires</w:t>
        </w:r>
      </w:ins>
    </w:p>
    <w:p w14:paraId="4D235FFC" w14:textId="77777777" w:rsidR="00D75D42" w:rsidRPr="00CE5A0C" w:rsidRDefault="00D75D42" w:rsidP="001A56F7">
      <w:pPr>
        <w:spacing w:after="0" w:line="240" w:lineRule="auto"/>
        <w:ind w:left="359"/>
        <w:jc w:val="both"/>
        <w:rPr>
          <w:rFonts w:ascii="Calibri" w:hAnsi="Calibri"/>
        </w:rPr>
      </w:pPr>
    </w:p>
    <w:p w14:paraId="0ED7C617" w14:textId="4CD3F875" w:rsidR="00CA7461" w:rsidRDefault="00363BD8" w:rsidP="001A56F7">
      <w:pPr>
        <w:spacing w:after="0"/>
        <w:jc w:val="both"/>
        <w:rPr>
          <w:rFonts w:cstheme="minorHAnsi"/>
        </w:rPr>
      </w:pPr>
      <w:r w:rsidRPr="00B536ED">
        <w:rPr>
          <w:rFonts w:cstheme="minorHAnsi"/>
          <w:color w:val="231F20"/>
        </w:rPr>
        <w:t xml:space="preserve">Toutes les informations que vous venez de donner à travers vos réponses resteront anonymes. </w:t>
      </w:r>
      <w:r w:rsidR="00CA7461">
        <w:rPr>
          <w:rFonts w:cstheme="minorHAnsi"/>
          <w:color w:val="231F20"/>
        </w:rPr>
        <w:t>Vos informations et celle d’autres personnes ressources interviewer seront analysées et présentées sous forme de synthèse sans aucune référence aux répondants individuellement</w:t>
      </w:r>
      <w:r w:rsidRPr="00B536ED">
        <w:rPr>
          <w:rFonts w:cstheme="minorHAnsi"/>
          <w:color w:val="231F20"/>
        </w:rPr>
        <w:t xml:space="preserve">. Les résultats </w:t>
      </w:r>
      <w:r w:rsidRPr="00B536ED">
        <w:rPr>
          <w:rFonts w:cstheme="minorHAnsi"/>
        </w:rPr>
        <w:t>seron</w:t>
      </w:r>
      <w:r w:rsidR="00CA7461">
        <w:rPr>
          <w:rFonts w:cstheme="minorHAnsi"/>
        </w:rPr>
        <w:t xml:space="preserve">t mise à la disposition du PNLP qui se chargera de vous les communiquer et les de disséminer </w:t>
      </w:r>
      <w:r w:rsidR="00CA7461" w:rsidRPr="00B536ED">
        <w:rPr>
          <w:rFonts w:cstheme="minorHAnsi"/>
          <w:color w:val="231F20"/>
        </w:rPr>
        <w:t>à</w:t>
      </w:r>
      <w:r w:rsidR="00CA7461">
        <w:rPr>
          <w:rFonts w:cstheme="minorHAnsi"/>
        </w:rPr>
        <w:t xml:space="preserve"> toutes les parties prenantes </w:t>
      </w:r>
      <w:r w:rsidRPr="00B536ED">
        <w:rPr>
          <w:rFonts w:cstheme="minorHAnsi"/>
        </w:rPr>
        <w:t>impliqué</w:t>
      </w:r>
      <w:r>
        <w:rPr>
          <w:rFonts w:cstheme="minorHAnsi"/>
        </w:rPr>
        <w:t>e</w:t>
      </w:r>
      <w:r w:rsidRPr="00B536ED">
        <w:rPr>
          <w:rFonts w:cstheme="minorHAnsi"/>
        </w:rPr>
        <w:t xml:space="preserve">s </w:t>
      </w:r>
      <w:r>
        <w:rPr>
          <w:rFonts w:cstheme="minorHAnsi"/>
        </w:rPr>
        <w:t>dans la mise en œuvre de la Surveillance du paludisme au Sénégal.</w:t>
      </w:r>
    </w:p>
    <w:p w14:paraId="06D7084C" w14:textId="7AEF8AC0" w:rsidR="00363BD8" w:rsidRPr="00B536ED" w:rsidRDefault="00363BD8" w:rsidP="001A56F7">
      <w:pPr>
        <w:spacing w:after="0"/>
        <w:jc w:val="both"/>
        <w:rPr>
          <w:rFonts w:cstheme="minorHAnsi"/>
          <w:color w:val="231F20"/>
        </w:rPr>
      </w:pPr>
    </w:p>
    <w:p w14:paraId="0265F7F9" w14:textId="52AAD751" w:rsidR="00363BD8" w:rsidRPr="0025257B" w:rsidRDefault="00363BD8" w:rsidP="001A56F7">
      <w:pPr>
        <w:jc w:val="center"/>
        <w:rPr>
          <w:u w:val="single"/>
        </w:rPr>
      </w:pPr>
      <w:r>
        <w:rPr>
          <w:u w:val="single"/>
        </w:rPr>
        <w:lastRenderedPageBreak/>
        <w:t xml:space="preserve">Merci de m'avoir accordé cet entretien. </w:t>
      </w:r>
    </w:p>
    <w:p w14:paraId="5885C789" w14:textId="77777777" w:rsidR="00363BD8" w:rsidRDefault="00363BD8" w:rsidP="00363BD8">
      <w:pPr>
        <w:jc w:val="center"/>
      </w:pPr>
      <w:r>
        <w:t>FIN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515"/>
        <w:gridCol w:w="6835"/>
      </w:tblGrid>
      <w:tr w:rsidR="00363BD8" w:rsidRPr="0067182B" w14:paraId="1D49B0F9" w14:textId="77777777" w:rsidTr="00DA68FE">
        <w:trPr>
          <w:trHeight w:val="144"/>
        </w:trPr>
        <w:tc>
          <w:tcPr>
            <w:tcW w:w="1345" w:type="pct"/>
            <w:tcMar>
              <w:top w:w="100" w:type="dxa"/>
              <w:left w:w="108" w:type="dxa"/>
              <w:bottom w:w="100" w:type="dxa"/>
              <w:right w:w="108" w:type="dxa"/>
            </w:tcMar>
          </w:tcPr>
          <w:p w14:paraId="2ABDF5E7" w14:textId="77777777" w:rsidR="00363BD8" w:rsidRPr="0067182B" w:rsidRDefault="00363BD8" w:rsidP="001A56F7">
            <w:pPr>
              <w:spacing w:after="0"/>
              <w:jc w:val="both"/>
            </w:pPr>
            <w:r>
              <w:t>Heure de fin</w:t>
            </w:r>
          </w:p>
        </w:tc>
        <w:tc>
          <w:tcPr>
            <w:tcW w:w="3655" w:type="pct"/>
            <w:tcMar>
              <w:top w:w="100" w:type="dxa"/>
              <w:left w:w="108" w:type="dxa"/>
              <w:bottom w:w="100" w:type="dxa"/>
              <w:right w:w="108" w:type="dxa"/>
            </w:tcMar>
          </w:tcPr>
          <w:p w14:paraId="548F6CB1" w14:textId="77777777" w:rsidR="00363BD8" w:rsidRPr="0067182B" w:rsidRDefault="00363BD8" w:rsidP="001A56F7">
            <w:pPr>
              <w:spacing w:after="0"/>
              <w:jc w:val="both"/>
            </w:pPr>
          </w:p>
        </w:tc>
      </w:tr>
    </w:tbl>
    <w:p w14:paraId="2F16FECC" w14:textId="77777777" w:rsidR="00A05AB1" w:rsidRDefault="00A05AB1" w:rsidP="00363BD8">
      <w:pPr>
        <w:jc w:val="both"/>
        <w:sectPr w:rsidR="00A05AB1" w:rsidSect="00DD631D">
          <w:pgSz w:w="12240" w:h="15840"/>
          <w:pgMar w:top="1440" w:right="1440" w:bottom="1440" w:left="1440" w:header="720" w:footer="720" w:gutter="0"/>
          <w:cols w:space="720"/>
          <w:titlePg/>
          <w:docGrid w:linePitch="360"/>
        </w:sectPr>
      </w:pPr>
    </w:p>
    <w:p w14:paraId="2039B6BF" w14:textId="77777777" w:rsidR="00FF04BC" w:rsidRDefault="00FF04BC" w:rsidP="00892A97">
      <w:pPr>
        <w:pStyle w:val="Titre2"/>
      </w:pPr>
      <w:bookmarkStart w:id="24" w:name="_Guide_d’entretien_au_1"/>
      <w:bookmarkEnd w:id="24"/>
      <w:r>
        <w:lastRenderedPageBreak/>
        <w:t>Guide d’entretien au niveau régional</w:t>
      </w:r>
    </w:p>
    <w:p w14:paraId="506924AB" w14:textId="5188F15E" w:rsidR="00FF04BC" w:rsidRDefault="00FF04BC" w:rsidP="00FF04BC">
      <w:pPr>
        <w:jc w:val="center"/>
        <w:rPr>
          <w:ins w:id="25" w:author="HP" w:date="2019-08-02T09:52:00Z"/>
          <w:b/>
          <w:color w:val="000000" w:themeColor="text1"/>
          <w:sz w:val="32"/>
          <w:szCs w:val="32"/>
        </w:rPr>
      </w:pPr>
      <w:r w:rsidRPr="001C4089">
        <w:rPr>
          <w:b/>
          <w:color w:val="000000" w:themeColor="text1"/>
          <w:sz w:val="32"/>
          <w:szCs w:val="32"/>
        </w:rPr>
        <w:t>Guide d'entretien au niveau région</w:t>
      </w:r>
      <w:r>
        <w:rPr>
          <w:b/>
          <w:color w:val="000000" w:themeColor="text1"/>
          <w:sz w:val="32"/>
          <w:szCs w:val="32"/>
        </w:rPr>
        <w:t>al</w:t>
      </w:r>
    </w:p>
    <w:p w14:paraId="0DA08A1A" w14:textId="62DED0F3" w:rsidR="00073A3F" w:rsidRDefault="00073A3F" w:rsidP="00FF04BC">
      <w:pPr>
        <w:jc w:val="center"/>
        <w:rPr>
          <w:ins w:id="26" w:author="HP" w:date="2019-08-02T09:52:00Z"/>
          <w:b/>
          <w:color w:val="000000" w:themeColor="text1"/>
          <w:sz w:val="32"/>
          <w:szCs w:val="32"/>
        </w:rPr>
      </w:pPr>
    </w:p>
    <w:p w14:paraId="1902DB63" w14:textId="443A123E" w:rsidR="00073A3F" w:rsidRDefault="00073A3F" w:rsidP="00073A3F">
      <w:pPr>
        <w:rPr>
          <w:ins w:id="27" w:author="HP" w:date="2019-08-02T09:52:00Z"/>
          <w:b/>
          <w:color w:val="000000" w:themeColor="text1"/>
          <w:sz w:val="32"/>
          <w:szCs w:val="32"/>
        </w:rPr>
      </w:pPr>
      <w:ins w:id="28" w:author="HP" w:date="2019-08-02T09:52:00Z">
        <w:r>
          <w:rPr>
            <w:b/>
            <w:color w:val="000000" w:themeColor="text1"/>
            <w:sz w:val="32"/>
            <w:szCs w:val="32"/>
          </w:rPr>
          <w:t xml:space="preserve">MCR ou son </w:t>
        </w:r>
        <w:proofErr w:type="spellStart"/>
        <w:r>
          <w:rPr>
            <w:b/>
            <w:color w:val="000000" w:themeColor="text1"/>
            <w:sz w:val="32"/>
            <w:szCs w:val="32"/>
          </w:rPr>
          <w:t>representant</w:t>
        </w:r>
        <w:proofErr w:type="spellEnd"/>
        <w:r>
          <w:rPr>
            <w:b/>
            <w:color w:val="000000" w:themeColor="text1"/>
            <w:sz w:val="32"/>
            <w:szCs w:val="32"/>
          </w:rPr>
          <w:t xml:space="preserve"> </w:t>
        </w:r>
      </w:ins>
    </w:p>
    <w:p w14:paraId="02DAAD78" w14:textId="570C737E" w:rsidR="00073A3F" w:rsidRDefault="00073A3F" w:rsidP="00073A3F">
      <w:pPr>
        <w:rPr>
          <w:ins w:id="29" w:author="HP" w:date="2019-08-02T09:55:00Z"/>
          <w:b/>
          <w:color w:val="000000" w:themeColor="text1"/>
          <w:sz w:val="32"/>
          <w:szCs w:val="32"/>
        </w:rPr>
      </w:pPr>
      <w:ins w:id="30" w:author="HP" w:date="2019-08-02T09:52:00Z">
        <w:r>
          <w:rPr>
            <w:b/>
            <w:color w:val="000000" w:themeColor="text1"/>
            <w:sz w:val="32"/>
            <w:szCs w:val="32"/>
          </w:rPr>
          <w:t>SSE</w:t>
        </w:r>
      </w:ins>
    </w:p>
    <w:p w14:paraId="13B786A9" w14:textId="2C9A6B84" w:rsidR="00073A3F" w:rsidRPr="001C4089" w:rsidRDefault="00073A3F">
      <w:pPr>
        <w:rPr>
          <w:color w:val="000000" w:themeColor="text1"/>
          <w:sz w:val="32"/>
          <w:szCs w:val="32"/>
        </w:rPr>
        <w:pPrChange w:id="31" w:author="HP" w:date="2019-08-02T09:52:00Z">
          <w:pPr>
            <w:jc w:val="center"/>
          </w:pPr>
        </w:pPrChange>
      </w:pPr>
      <w:ins w:id="32" w:author="HP" w:date="2019-08-02T09:55:00Z">
        <w:r>
          <w:rPr>
            <w:b/>
            <w:color w:val="000000" w:themeColor="text1"/>
            <w:sz w:val="32"/>
            <w:szCs w:val="32"/>
          </w:rPr>
          <w:t xml:space="preserve">Point focal palu </w:t>
        </w:r>
      </w:ins>
    </w:p>
    <w:p w14:paraId="6CB09A52" w14:textId="77777777" w:rsidR="00FF04BC" w:rsidRPr="00FF04BC" w:rsidRDefault="00FF04BC" w:rsidP="00FF04BC">
      <w:pPr>
        <w:rPr>
          <w:b/>
        </w:rPr>
      </w:pPr>
      <w:r w:rsidRPr="00FF04BC">
        <w:rPr>
          <w:b/>
        </w:rPr>
        <w:t>Nom de l'enquêteur/enquêtrice : ______________________________________</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663"/>
        <w:gridCol w:w="6687"/>
      </w:tblGrid>
      <w:tr w:rsidR="00FF04BC" w:rsidRPr="00E173EE" w14:paraId="0E7CC2BC" w14:textId="77777777" w:rsidTr="00DA68FE">
        <w:trPr>
          <w:trHeight w:val="144"/>
        </w:trPr>
        <w:tc>
          <w:tcPr>
            <w:tcW w:w="1424" w:type="pct"/>
            <w:tcMar>
              <w:top w:w="100" w:type="dxa"/>
              <w:left w:w="108" w:type="dxa"/>
              <w:bottom w:w="100" w:type="dxa"/>
              <w:right w:w="108" w:type="dxa"/>
            </w:tcMar>
          </w:tcPr>
          <w:p w14:paraId="4E1D32B3" w14:textId="77777777" w:rsidR="00FF04BC" w:rsidRPr="00E173EE" w:rsidRDefault="00FF04BC" w:rsidP="001A56F7">
            <w:pPr>
              <w:spacing w:after="0" w:line="240" w:lineRule="auto"/>
              <w:rPr>
                <w:b/>
              </w:rPr>
            </w:pPr>
            <w:r>
              <w:rPr>
                <w:b/>
              </w:rPr>
              <w:t>Date de l'entretien</w:t>
            </w:r>
          </w:p>
        </w:tc>
        <w:tc>
          <w:tcPr>
            <w:tcW w:w="3576" w:type="pct"/>
            <w:tcMar>
              <w:top w:w="100" w:type="dxa"/>
              <w:left w:w="108" w:type="dxa"/>
              <w:bottom w:w="100" w:type="dxa"/>
              <w:right w:w="108" w:type="dxa"/>
            </w:tcMar>
          </w:tcPr>
          <w:p w14:paraId="512EE10E" w14:textId="77777777" w:rsidR="00FF04BC" w:rsidRPr="00E173EE" w:rsidRDefault="00FF04BC" w:rsidP="001A56F7">
            <w:pPr>
              <w:spacing w:after="0" w:line="240" w:lineRule="auto"/>
            </w:pPr>
          </w:p>
        </w:tc>
      </w:tr>
      <w:tr w:rsidR="00FF04BC" w:rsidRPr="00E173EE" w14:paraId="6037761F" w14:textId="77777777" w:rsidTr="00DA68FE">
        <w:trPr>
          <w:trHeight w:val="144"/>
        </w:trPr>
        <w:tc>
          <w:tcPr>
            <w:tcW w:w="1424" w:type="pct"/>
            <w:tcMar>
              <w:top w:w="100" w:type="dxa"/>
              <w:left w:w="108" w:type="dxa"/>
              <w:bottom w:w="100" w:type="dxa"/>
              <w:right w:w="108" w:type="dxa"/>
            </w:tcMar>
          </w:tcPr>
          <w:p w14:paraId="6347684F" w14:textId="77777777" w:rsidR="00FF04BC" w:rsidRPr="00E173EE" w:rsidRDefault="00FF04BC" w:rsidP="001A56F7">
            <w:pPr>
              <w:spacing w:after="0" w:line="240" w:lineRule="auto"/>
              <w:rPr>
                <w:b/>
              </w:rPr>
            </w:pPr>
            <w:r>
              <w:rPr>
                <w:b/>
              </w:rPr>
              <w:t>Heure de début</w:t>
            </w:r>
          </w:p>
        </w:tc>
        <w:tc>
          <w:tcPr>
            <w:tcW w:w="3576" w:type="pct"/>
            <w:tcMar>
              <w:top w:w="100" w:type="dxa"/>
              <w:left w:w="108" w:type="dxa"/>
              <w:bottom w:w="100" w:type="dxa"/>
              <w:right w:w="108" w:type="dxa"/>
            </w:tcMar>
          </w:tcPr>
          <w:p w14:paraId="45797983" w14:textId="77777777" w:rsidR="00FF04BC" w:rsidRPr="00E173EE" w:rsidRDefault="00FF04BC" w:rsidP="001A56F7">
            <w:pPr>
              <w:spacing w:after="0" w:line="240" w:lineRule="auto"/>
            </w:pPr>
          </w:p>
        </w:tc>
      </w:tr>
      <w:tr w:rsidR="00FF04BC" w:rsidRPr="00E173EE" w14:paraId="546A2D28" w14:textId="77777777" w:rsidTr="00DA68FE">
        <w:trPr>
          <w:trHeight w:val="144"/>
        </w:trPr>
        <w:tc>
          <w:tcPr>
            <w:tcW w:w="1424" w:type="pct"/>
            <w:tcMar>
              <w:top w:w="100" w:type="dxa"/>
              <w:left w:w="108" w:type="dxa"/>
              <w:bottom w:w="100" w:type="dxa"/>
              <w:right w:w="108" w:type="dxa"/>
            </w:tcMar>
          </w:tcPr>
          <w:p w14:paraId="4ABB73CE" w14:textId="77777777" w:rsidR="00FF04BC" w:rsidRPr="00E173EE" w:rsidRDefault="00FF04BC" w:rsidP="001A56F7">
            <w:pPr>
              <w:spacing w:after="0" w:line="240" w:lineRule="auto"/>
              <w:rPr>
                <w:b/>
              </w:rPr>
            </w:pPr>
            <w:r>
              <w:rPr>
                <w:b/>
              </w:rPr>
              <w:t>Lieu de l'entretien</w:t>
            </w:r>
          </w:p>
        </w:tc>
        <w:tc>
          <w:tcPr>
            <w:tcW w:w="3576" w:type="pct"/>
            <w:tcMar>
              <w:top w:w="100" w:type="dxa"/>
              <w:left w:w="108" w:type="dxa"/>
              <w:bottom w:w="100" w:type="dxa"/>
              <w:right w:w="108" w:type="dxa"/>
            </w:tcMar>
          </w:tcPr>
          <w:p w14:paraId="145678EF" w14:textId="77777777" w:rsidR="00FF04BC" w:rsidRPr="00E173EE" w:rsidRDefault="00FF04BC" w:rsidP="001A56F7">
            <w:pPr>
              <w:spacing w:after="0" w:line="240" w:lineRule="auto"/>
            </w:pPr>
          </w:p>
        </w:tc>
      </w:tr>
    </w:tbl>
    <w:p w14:paraId="7E5FAFBA" w14:textId="77777777" w:rsidR="00FF04BC" w:rsidRPr="00FF04BC" w:rsidRDefault="00FF04BC" w:rsidP="001A56F7">
      <w:pPr>
        <w:spacing w:before="120" w:after="120"/>
        <w:jc w:val="both"/>
        <w:rPr>
          <w:b/>
          <w:sz w:val="28"/>
          <w:szCs w:val="28"/>
        </w:rPr>
      </w:pPr>
      <w:r w:rsidRPr="00A13EA5">
        <w:rPr>
          <w:b/>
          <w:sz w:val="28"/>
          <w:szCs w:val="28"/>
        </w:rPr>
        <w:t>Introduction</w:t>
      </w:r>
    </w:p>
    <w:p w14:paraId="37E56EBA" w14:textId="77777777" w:rsidR="00FF04BC" w:rsidRDefault="00FF04BC" w:rsidP="00FF04BC">
      <w:pPr>
        <w:jc w:val="both"/>
      </w:pPr>
      <w:r>
        <w:t>Bonjour Mme/M.</w:t>
      </w:r>
    </w:p>
    <w:p w14:paraId="77D5AEA8" w14:textId="1D42DB99" w:rsidR="00FF04BC" w:rsidRPr="00FF04BC" w:rsidRDefault="00FF04BC" w:rsidP="00FF04BC">
      <w:pPr>
        <w:jc w:val="both"/>
      </w:pPr>
      <w:r>
        <w:t>Je m’appell</w:t>
      </w:r>
      <w:r w:rsidR="00314849">
        <w:t>e………………… et</w:t>
      </w:r>
      <w:r>
        <w:t xml:space="preserve"> je travaille pour ……</w:t>
      </w:r>
      <w:r w:rsidR="00314849">
        <w:t>…………………..</w:t>
      </w:r>
      <w:r>
        <w:t xml:space="preserve">J'aimerais m’entretenir avec vous sur vos responsabilités, votre appréciation et le rôle de votre région dans la mise en œuvre et le </w:t>
      </w:r>
      <w:r w:rsidRPr="00601B25">
        <w:t>fonctionnement</w:t>
      </w:r>
      <w:r>
        <w:t xml:space="preserve"> du </w:t>
      </w:r>
      <w:r w:rsidRPr="007746C3">
        <w:t>Système de Surveillance</w:t>
      </w:r>
      <w:r>
        <w:t xml:space="preserve">, suivi-évaluation du paludisme. Notre entretien </w:t>
      </w:r>
      <w:r w:rsidR="00314849">
        <w:t>est</w:t>
      </w:r>
      <w:r>
        <w:t xml:space="preserve"> dans le cadre d</w:t>
      </w:r>
      <w:r w:rsidRPr="007746C3">
        <w:t>e l’Evaluation du Système d</w:t>
      </w:r>
      <w:r>
        <w:t xml:space="preserve">e surveillance, suivi-évaluation et sera structuré en quatre parties. </w:t>
      </w:r>
    </w:p>
    <w:p w14:paraId="5B9A621C" w14:textId="77777777" w:rsidR="00FF04BC" w:rsidRPr="00FF04BC" w:rsidRDefault="00FF04BC" w:rsidP="00FF04BC">
      <w:pPr>
        <w:jc w:val="both"/>
        <w:rPr>
          <w:b/>
          <w:i/>
        </w:rPr>
      </w:pPr>
      <w:r w:rsidRPr="00A13EA5">
        <w:rPr>
          <w:b/>
          <w:i/>
          <w:u w:val="single"/>
        </w:rPr>
        <w:t>Note</w:t>
      </w:r>
      <w:r w:rsidRPr="00387DEA">
        <w:rPr>
          <w:b/>
          <w:i/>
        </w:rPr>
        <w:t xml:space="preserve">: </w:t>
      </w:r>
      <w:r>
        <w:rPr>
          <w:b/>
          <w:i/>
        </w:rPr>
        <w:t xml:space="preserve">L’enquêteur/enquêtrice s’assurera </w:t>
      </w:r>
      <w:r w:rsidRPr="00387DEA">
        <w:rPr>
          <w:b/>
          <w:i/>
        </w:rPr>
        <w:t xml:space="preserve">de ne pas influencer les </w:t>
      </w:r>
      <w:r>
        <w:rPr>
          <w:b/>
          <w:i/>
        </w:rPr>
        <w:t>propos du (de la) répondant(e)</w:t>
      </w:r>
      <w:r w:rsidRPr="00387DEA">
        <w:rPr>
          <w:b/>
          <w:i/>
        </w:rPr>
        <w:t xml:space="preserve">. </w:t>
      </w:r>
      <w:r>
        <w:rPr>
          <w:b/>
          <w:i/>
        </w:rPr>
        <w:t>Il/elle l</w:t>
      </w:r>
      <w:r w:rsidRPr="00387DEA">
        <w:rPr>
          <w:b/>
          <w:i/>
        </w:rPr>
        <w:t>aisse</w:t>
      </w:r>
      <w:r>
        <w:rPr>
          <w:b/>
          <w:i/>
        </w:rPr>
        <w:t>ra la personne parler</w:t>
      </w:r>
      <w:r w:rsidRPr="00387DEA">
        <w:rPr>
          <w:b/>
          <w:i/>
        </w:rPr>
        <w:t xml:space="preserve">, </w:t>
      </w:r>
      <w:r>
        <w:rPr>
          <w:b/>
          <w:i/>
        </w:rPr>
        <w:t xml:space="preserve">et </w:t>
      </w:r>
      <w:r w:rsidRPr="00387DEA">
        <w:rPr>
          <w:b/>
          <w:i/>
        </w:rPr>
        <w:t>si nécessaire</w:t>
      </w:r>
      <w:r>
        <w:rPr>
          <w:b/>
          <w:i/>
        </w:rPr>
        <w:t xml:space="preserve"> canalisera l’entretien avec les sous-questions d’orientation</w:t>
      </w:r>
      <w:r w:rsidRPr="00387DEA">
        <w:rPr>
          <w:b/>
          <w:i/>
        </w:rPr>
        <w:t>.</w:t>
      </w:r>
    </w:p>
    <w:p w14:paraId="4CB2A868" w14:textId="77777777" w:rsidR="00FF04BC" w:rsidRPr="00FF04BC" w:rsidRDefault="00FF04BC" w:rsidP="00FF04BC">
      <w:pPr>
        <w:rPr>
          <w:rFonts w:ascii="Calibri" w:hAnsi="Calibri"/>
          <w:b/>
          <w:color w:val="1F497D"/>
        </w:rPr>
      </w:pPr>
      <w:r w:rsidRPr="00FF04BC">
        <w:rPr>
          <w:b/>
        </w:rPr>
        <w:t xml:space="preserve">1ère </w:t>
      </w:r>
      <w:r w:rsidRPr="000758F5">
        <w:rPr>
          <w:b/>
        </w:rPr>
        <w:t xml:space="preserve">partie: </w:t>
      </w:r>
      <w:r w:rsidRPr="000758F5">
        <w:rPr>
          <w:rFonts w:ascii="Calibri" w:hAnsi="Calibri"/>
          <w:b/>
        </w:rPr>
        <w:t>Informations sur la personne interviewée.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3540"/>
        <w:gridCol w:w="5810"/>
      </w:tblGrid>
      <w:tr w:rsidR="00FF04BC" w:rsidRPr="00E173EE" w14:paraId="495FD839" w14:textId="77777777" w:rsidTr="001A56F7">
        <w:trPr>
          <w:trHeight w:val="115"/>
        </w:trPr>
        <w:tc>
          <w:tcPr>
            <w:tcW w:w="1893" w:type="pct"/>
            <w:tcMar>
              <w:top w:w="100" w:type="dxa"/>
              <w:left w:w="108" w:type="dxa"/>
              <w:bottom w:w="100" w:type="dxa"/>
              <w:right w:w="108" w:type="dxa"/>
            </w:tcMar>
          </w:tcPr>
          <w:p w14:paraId="7CF38E9F" w14:textId="77777777" w:rsidR="00FF04BC" w:rsidRPr="00E173EE" w:rsidRDefault="00FF04BC" w:rsidP="001A56F7">
            <w:pPr>
              <w:spacing w:after="0" w:line="240" w:lineRule="exact"/>
              <w:rPr>
                <w:b/>
              </w:rPr>
            </w:pPr>
            <w:r>
              <w:rPr>
                <w:b/>
              </w:rPr>
              <w:t>Nom et Prénoms</w:t>
            </w:r>
          </w:p>
        </w:tc>
        <w:tc>
          <w:tcPr>
            <w:tcW w:w="3107" w:type="pct"/>
            <w:tcMar>
              <w:top w:w="100" w:type="dxa"/>
              <w:left w:w="108" w:type="dxa"/>
              <w:bottom w:w="100" w:type="dxa"/>
              <w:right w:w="108" w:type="dxa"/>
            </w:tcMar>
          </w:tcPr>
          <w:p w14:paraId="26B358BB" w14:textId="77777777" w:rsidR="00FF04BC" w:rsidRPr="00E173EE" w:rsidRDefault="00FF04BC" w:rsidP="001A56F7">
            <w:pPr>
              <w:spacing w:after="0" w:line="240" w:lineRule="exact"/>
            </w:pPr>
          </w:p>
        </w:tc>
      </w:tr>
      <w:tr w:rsidR="00FF04BC" w:rsidRPr="00E173EE" w14:paraId="599B03C2" w14:textId="77777777" w:rsidTr="001A56F7">
        <w:trPr>
          <w:trHeight w:val="25"/>
        </w:trPr>
        <w:tc>
          <w:tcPr>
            <w:tcW w:w="1893" w:type="pct"/>
            <w:tcMar>
              <w:top w:w="100" w:type="dxa"/>
              <w:left w:w="108" w:type="dxa"/>
              <w:bottom w:w="100" w:type="dxa"/>
              <w:right w:w="108" w:type="dxa"/>
            </w:tcMar>
          </w:tcPr>
          <w:p w14:paraId="7CF6D7D2" w14:textId="77777777" w:rsidR="00FF04BC" w:rsidRPr="00E173EE" w:rsidRDefault="00FF04BC" w:rsidP="001A56F7">
            <w:pPr>
              <w:spacing w:after="0" w:line="240" w:lineRule="exact"/>
              <w:rPr>
                <w:b/>
              </w:rPr>
            </w:pPr>
            <w:r>
              <w:rPr>
                <w:b/>
              </w:rPr>
              <w:t>Titre / Fonction</w:t>
            </w:r>
          </w:p>
        </w:tc>
        <w:tc>
          <w:tcPr>
            <w:tcW w:w="3107" w:type="pct"/>
            <w:tcMar>
              <w:top w:w="100" w:type="dxa"/>
              <w:left w:w="108" w:type="dxa"/>
              <w:bottom w:w="100" w:type="dxa"/>
              <w:right w:w="108" w:type="dxa"/>
            </w:tcMar>
          </w:tcPr>
          <w:p w14:paraId="24C2A0AE" w14:textId="77777777" w:rsidR="00FF04BC" w:rsidRPr="00E173EE" w:rsidRDefault="00FF04BC" w:rsidP="001A56F7">
            <w:pPr>
              <w:spacing w:after="0" w:line="240" w:lineRule="exact"/>
            </w:pPr>
          </w:p>
        </w:tc>
      </w:tr>
    </w:tbl>
    <w:p w14:paraId="3CCC1AA4" w14:textId="77777777" w:rsidR="00151902" w:rsidRDefault="00151902" w:rsidP="00FF04BC">
      <w:pPr>
        <w:rPr>
          <w:b/>
        </w:rPr>
      </w:pPr>
    </w:p>
    <w:p w14:paraId="7D26CBB5" w14:textId="30F528BB" w:rsidR="00FF04BC" w:rsidRPr="00FF04BC" w:rsidRDefault="00FF04BC" w:rsidP="00FF04BC">
      <w:pPr>
        <w:rPr>
          <w:b/>
          <w:i/>
        </w:rPr>
      </w:pPr>
      <w:r w:rsidRPr="00FF04BC">
        <w:rPr>
          <w:b/>
        </w:rPr>
        <w:t>2ème partie : Pouvez-vous parler de vos responsabilités, votre appréciation et le rôle de la région dans la mise en œuvre de la S</w:t>
      </w:r>
      <w:r w:rsidR="00617825">
        <w:rPr>
          <w:b/>
        </w:rPr>
        <w:t xml:space="preserve">SE </w:t>
      </w:r>
      <w:r w:rsidRPr="00FF04BC">
        <w:rPr>
          <w:b/>
        </w:rPr>
        <w:t xml:space="preserve">au niveau de votre région ? </w:t>
      </w:r>
      <w:r w:rsidRPr="00FF04BC">
        <w:rPr>
          <w:b/>
          <w:i/>
        </w:rPr>
        <w:t>(Cf. sous-questions d’orientation de l’entretien ci-après)</w:t>
      </w:r>
    </w:p>
    <w:p w14:paraId="5461DF8E" w14:textId="7D80652F" w:rsidR="00FF04BC" w:rsidRPr="00FF04BC" w:rsidRDefault="00FF04BC" w:rsidP="00892A97">
      <w:pPr>
        <w:numPr>
          <w:ilvl w:val="0"/>
          <w:numId w:val="7"/>
        </w:numPr>
        <w:spacing w:after="0" w:line="240" w:lineRule="auto"/>
        <w:ind w:left="359" w:hanging="359"/>
        <w:jc w:val="both"/>
        <w:rPr>
          <w:rFonts w:ascii="Calibri" w:hAnsi="Calibri"/>
        </w:rPr>
      </w:pPr>
      <w:r w:rsidRPr="00FF04BC">
        <w:rPr>
          <w:rFonts w:ascii="Calibri" w:hAnsi="Calibri"/>
        </w:rPr>
        <w:t>Quels sont vos responsabilités dans la mise en œuvre de la Surveillance, le suivi</w:t>
      </w:r>
      <w:r w:rsidR="00314849">
        <w:rPr>
          <w:rFonts w:ascii="Calibri" w:hAnsi="Calibri"/>
        </w:rPr>
        <w:t xml:space="preserve"> </w:t>
      </w:r>
      <w:r w:rsidRPr="00FF04BC">
        <w:rPr>
          <w:rFonts w:ascii="Calibri" w:hAnsi="Calibri"/>
        </w:rPr>
        <w:t>évaluation (SSE), dans la région?</w:t>
      </w:r>
    </w:p>
    <w:p w14:paraId="49CA2DB7" w14:textId="41B6B409" w:rsidR="00FF04BC" w:rsidRPr="00FF04BC" w:rsidRDefault="00FF04BC" w:rsidP="00892A97">
      <w:pPr>
        <w:numPr>
          <w:ilvl w:val="0"/>
          <w:numId w:val="7"/>
        </w:numPr>
        <w:spacing w:after="0" w:line="240" w:lineRule="auto"/>
        <w:ind w:left="359" w:hanging="359"/>
        <w:jc w:val="both"/>
        <w:rPr>
          <w:rFonts w:ascii="Calibri" w:hAnsi="Calibri"/>
        </w:rPr>
      </w:pPr>
      <w:r w:rsidRPr="00FF04BC">
        <w:rPr>
          <w:rFonts w:ascii="Calibri" w:hAnsi="Calibri"/>
        </w:rPr>
        <w:t>Quelle appréciation faites-vous du processus de transmission des données de la SSE (des établissements publics de santé, centre de santé, poste de santé, etc.) Vers les districts et des districts de votre région vers le programme (promptitude et complétude données de surveillance et informations sur la gestion des épidémies) ?</w:t>
      </w:r>
    </w:p>
    <w:p w14:paraId="6C48AB3B" w14:textId="77777777" w:rsidR="00FF04BC" w:rsidRPr="001A3B55" w:rsidRDefault="00FF04BC" w:rsidP="00892A97">
      <w:pPr>
        <w:numPr>
          <w:ilvl w:val="0"/>
          <w:numId w:val="7"/>
        </w:numPr>
        <w:spacing w:after="0" w:line="240" w:lineRule="auto"/>
        <w:ind w:left="359" w:hanging="359"/>
        <w:jc w:val="both"/>
        <w:rPr>
          <w:rFonts w:ascii="Calibri" w:hAnsi="Calibri"/>
        </w:rPr>
      </w:pPr>
      <w:r w:rsidRPr="001A3B55">
        <w:rPr>
          <w:rFonts w:ascii="Calibri" w:hAnsi="Calibri"/>
        </w:rPr>
        <w:lastRenderedPageBreak/>
        <w:t xml:space="preserve">Pouvez-vous me parler de votre expérience dans la collecte et la transmission électronique des données de la </w:t>
      </w:r>
      <w:r>
        <w:rPr>
          <w:rFonts w:ascii="Calibri" w:hAnsi="Calibri"/>
        </w:rPr>
        <w:t xml:space="preserve">Surveillance du paludisme </w:t>
      </w:r>
      <w:r w:rsidRPr="001A3B55">
        <w:rPr>
          <w:rFonts w:ascii="Calibri" w:hAnsi="Calibri"/>
        </w:rPr>
        <w:t>(téléphonie mobile, tablette, internet)?</w:t>
      </w:r>
    </w:p>
    <w:p w14:paraId="3ADDE9E6" w14:textId="77777777" w:rsidR="00FF04BC" w:rsidRPr="001A3B55" w:rsidRDefault="00FF04BC" w:rsidP="00892A97">
      <w:pPr>
        <w:numPr>
          <w:ilvl w:val="0"/>
          <w:numId w:val="7"/>
        </w:numPr>
        <w:spacing w:after="0" w:line="240" w:lineRule="auto"/>
        <w:ind w:left="359" w:hanging="359"/>
        <w:jc w:val="both"/>
        <w:rPr>
          <w:rFonts w:ascii="Calibri" w:hAnsi="Calibri"/>
        </w:rPr>
      </w:pPr>
      <w:r w:rsidRPr="001A3B55">
        <w:rPr>
          <w:rFonts w:ascii="Calibri" w:hAnsi="Calibri"/>
        </w:rPr>
        <w:t>Dans le contexte de votre région et du pays, que peuvent apporter les outils électroniques dans le renforcement d</w:t>
      </w:r>
      <w:r>
        <w:rPr>
          <w:rFonts w:ascii="Calibri" w:hAnsi="Calibri"/>
        </w:rPr>
        <w:t xml:space="preserve">e la surveillance </w:t>
      </w:r>
      <w:r w:rsidRPr="001A3B55">
        <w:rPr>
          <w:rFonts w:ascii="Calibri" w:hAnsi="Calibri"/>
        </w:rPr>
        <w:t>? Quels pourraient être les défis ?</w:t>
      </w:r>
    </w:p>
    <w:p w14:paraId="6E62F2F2" w14:textId="77777777" w:rsidR="00FF04BC" w:rsidRPr="001A3B55" w:rsidRDefault="00FF04BC" w:rsidP="00892A97">
      <w:pPr>
        <w:numPr>
          <w:ilvl w:val="0"/>
          <w:numId w:val="7"/>
        </w:numPr>
        <w:spacing w:after="0" w:line="240" w:lineRule="auto"/>
        <w:ind w:left="359" w:hanging="359"/>
        <w:jc w:val="both"/>
        <w:rPr>
          <w:rFonts w:ascii="Calibri" w:hAnsi="Calibri"/>
        </w:rPr>
      </w:pPr>
      <w:r w:rsidRPr="001A3B55">
        <w:rPr>
          <w:rFonts w:ascii="Calibri" w:hAnsi="Calibri"/>
        </w:rPr>
        <w:t>En quoi consistent vos responsabilités en matière de supervision des activités d</w:t>
      </w:r>
      <w:r>
        <w:rPr>
          <w:rFonts w:ascii="Calibri" w:hAnsi="Calibri"/>
        </w:rPr>
        <w:t xml:space="preserve">e la SSE </w:t>
      </w:r>
      <w:r w:rsidRPr="001A3B55">
        <w:rPr>
          <w:rFonts w:ascii="Calibri" w:hAnsi="Calibri"/>
        </w:rPr>
        <w:t>dans la région ?</w:t>
      </w:r>
    </w:p>
    <w:p w14:paraId="650F184F" w14:textId="77777777" w:rsidR="00FF04BC" w:rsidRPr="00FF04BC" w:rsidRDefault="00FF04BC" w:rsidP="00892A97">
      <w:pPr>
        <w:numPr>
          <w:ilvl w:val="0"/>
          <w:numId w:val="7"/>
        </w:numPr>
        <w:spacing w:after="0" w:line="240" w:lineRule="auto"/>
        <w:ind w:left="359" w:hanging="359"/>
        <w:jc w:val="both"/>
        <w:rPr>
          <w:rFonts w:ascii="Calibri" w:hAnsi="Calibri"/>
        </w:rPr>
      </w:pPr>
      <w:r w:rsidRPr="001A3B55">
        <w:rPr>
          <w:rFonts w:ascii="Calibri" w:hAnsi="Calibri"/>
        </w:rPr>
        <w:t xml:space="preserve">Pouvez-vous parler de la dernière visite de supervision que vous avez effectuée en personne: quelles ont été vos observations et sur quels aspects avez-vous mis l’accent ? </w:t>
      </w:r>
    </w:p>
    <w:p w14:paraId="08238A40" w14:textId="77777777" w:rsidR="00FF04BC" w:rsidRPr="00FF04BC" w:rsidRDefault="00FF04BC" w:rsidP="00BC7034">
      <w:pPr>
        <w:keepNext/>
        <w:spacing w:before="120" w:after="0"/>
        <w:rPr>
          <w:b/>
          <w:i/>
          <w:color w:val="1F497D"/>
        </w:rPr>
      </w:pPr>
      <w:r w:rsidRPr="00FF04BC">
        <w:rPr>
          <w:b/>
        </w:rPr>
        <w:t xml:space="preserve">3ème partie : </w:t>
      </w:r>
      <w:r w:rsidRPr="00FF04BC">
        <w:rPr>
          <w:b/>
          <w:szCs w:val="28"/>
        </w:rPr>
        <w:t>Pouvez-vous parler de</w:t>
      </w:r>
      <w:r w:rsidRPr="00FF04BC">
        <w:rPr>
          <w:b/>
        </w:rPr>
        <w:t xml:space="preserve"> la qualité des données ? </w:t>
      </w:r>
    </w:p>
    <w:p w14:paraId="567B672E" w14:textId="77777777" w:rsidR="00FF04BC" w:rsidRPr="001A3B55" w:rsidRDefault="00FF04BC" w:rsidP="00892A97">
      <w:pPr>
        <w:keepNext/>
        <w:numPr>
          <w:ilvl w:val="0"/>
          <w:numId w:val="6"/>
        </w:numPr>
        <w:spacing w:after="0" w:line="240" w:lineRule="auto"/>
        <w:ind w:left="359" w:hanging="359"/>
        <w:jc w:val="both"/>
      </w:pPr>
      <w:r w:rsidRPr="001A3B55">
        <w:t>Quelle est votre appréciation de la qualité des données de la</w:t>
      </w:r>
      <w:r w:rsidRPr="001A3B55">
        <w:rPr>
          <w:rFonts w:ascii="Calibri" w:hAnsi="Calibri"/>
        </w:rPr>
        <w:t xml:space="preserve"> S</w:t>
      </w:r>
      <w:r>
        <w:rPr>
          <w:rFonts w:ascii="Calibri" w:hAnsi="Calibri"/>
        </w:rPr>
        <w:t xml:space="preserve">SE </w:t>
      </w:r>
      <w:r w:rsidRPr="001A3B55">
        <w:t>que vous recevez au niveau d</w:t>
      </w:r>
      <w:r>
        <w:t xml:space="preserve">e la région </w:t>
      </w:r>
      <w:r w:rsidRPr="001A3B55">
        <w:t xml:space="preserve">? </w:t>
      </w:r>
    </w:p>
    <w:p w14:paraId="573236D0" w14:textId="19258FC5" w:rsidR="00FF04BC" w:rsidRPr="001A3B55" w:rsidRDefault="00FF04BC" w:rsidP="00892A97">
      <w:pPr>
        <w:numPr>
          <w:ilvl w:val="0"/>
          <w:numId w:val="6"/>
        </w:numPr>
        <w:spacing w:after="0" w:line="240" w:lineRule="auto"/>
        <w:ind w:left="359" w:hanging="359"/>
        <w:jc w:val="both"/>
      </w:pPr>
      <w:r w:rsidRPr="001A3B55">
        <w:rPr>
          <w:rFonts w:ascii="Calibri" w:hAnsi="Calibri"/>
        </w:rPr>
        <w:t xml:space="preserve">Quels sont les principaux problèmes que vous avez constatés concernant la qualité des données de la </w:t>
      </w:r>
      <w:r>
        <w:rPr>
          <w:rFonts w:ascii="Calibri" w:hAnsi="Calibri"/>
        </w:rPr>
        <w:t xml:space="preserve">Surveillance </w:t>
      </w:r>
      <w:r w:rsidRPr="001A3B55">
        <w:rPr>
          <w:rFonts w:ascii="Calibri" w:hAnsi="Calibri"/>
        </w:rPr>
        <w:t xml:space="preserve">reçues à la </w:t>
      </w:r>
      <w:r>
        <w:rPr>
          <w:rFonts w:ascii="Calibri" w:hAnsi="Calibri"/>
        </w:rPr>
        <w:t xml:space="preserve">région </w:t>
      </w:r>
      <w:r w:rsidRPr="001A3B55">
        <w:rPr>
          <w:rFonts w:ascii="Calibri" w:hAnsi="Calibri"/>
        </w:rPr>
        <w:t>?</w:t>
      </w:r>
    </w:p>
    <w:p w14:paraId="54C67C3A" w14:textId="5EDFFAD7" w:rsidR="00FF04BC" w:rsidRPr="00FF04BC" w:rsidRDefault="00FF04BC" w:rsidP="00892A97">
      <w:pPr>
        <w:numPr>
          <w:ilvl w:val="0"/>
          <w:numId w:val="6"/>
        </w:numPr>
        <w:spacing w:after="0" w:line="240" w:lineRule="auto"/>
        <w:ind w:left="359" w:hanging="359"/>
        <w:jc w:val="both"/>
      </w:pPr>
      <w:r w:rsidRPr="001A3B55">
        <w:t>Quels sont les éléments qui selon vous affectent la qualité des données de la</w:t>
      </w:r>
      <w:r w:rsidRPr="00151902">
        <w:rPr>
          <w:rFonts w:ascii="Calibri" w:hAnsi="Calibri"/>
        </w:rPr>
        <w:t xml:space="preserve"> SSE reçues </w:t>
      </w:r>
      <w:r w:rsidR="0048724C" w:rsidRPr="00151902">
        <w:rPr>
          <w:rFonts w:ascii="Calibri" w:hAnsi="Calibri"/>
        </w:rPr>
        <w:t>par</w:t>
      </w:r>
      <w:r w:rsidRPr="00151902">
        <w:rPr>
          <w:rFonts w:ascii="Calibri" w:hAnsi="Calibri"/>
        </w:rPr>
        <w:t xml:space="preserve"> </w:t>
      </w:r>
      <w:r w:rsidR="0048724C" w:rsidRPr="00151902">
        <w:rPr>
          <w:rFonts w:ascii="Calibri" w:hAnsi="Calibri"/>
        </w:rPr>
        <w:t>région sanitaire</w:t>
      </w:r>
      <w:r w:rsidRPr="00151902">
        <w:rPr>
          <w:rFonts w:ascii="Calibri" w:hAnsi="Calibri"/>
        </w:rPr>
        <w:t>?</w:t>
      </w:r>
    </w:p>
    <w:p w14:paraId="5D98A73E" w14:textId="77777777" w:rsidR="00FF04BC" w:rsidRPr="00FF04BC" w:rsidRDefault="00FF04BC" w:rsidP="001A56F7">
      <w:pPr>
        <w:spacing w:before="120" w:after="120"/>
        <w:rPr>
          <w:rFonts w:eastAsia="Times New Roman" w:cs="Times New Roman"/>
          <w:b/>
        </w:rPr>
      </w:pPr>
      <w:r w:rsidRPr="00FF04BC">
        <w:rPr>
          <w:b/>
        </w:rPr>
        <w:t xml:space="preserve">4ème partie : </w:t>
      </w:r>
      <w:r w:rsidRPr="00FF04BC">
        <w:rPr>
          <w:b/>
          <w:szCs w:val="28"/>
        </w:rPr>
        <w:t>Pouvez-vous parler de</w:t>
      </w:r>
      <w:r w:rsidRPr="00FF04BC">
        <w:rPr>
          <w:b/>
          <w:i/>
        </w:rPr>
        <w:t xml:space="preserve"> </w:t>
      </w:r>
      <w:r w:rsidRPr="00FF04BC">
        <w:rPr>
          <w:rFonts w:eastAsia="Times New Roman" w:cs="Times New Roman"/>
          <w:b/>
        </w:rPr>
        <w:t>l'utilisation des données</w:t>
      </w:r>
      <w:r w:rsidRPr="00FF04BC">
        <w:rPr>
          <w:b/>
        </w:rPr>
        <w:t xml:space="preserve"> au niveau de votre région ?</w:t>
      </w:r>
    </w:p>
    <w:p w14:paraId="4454DE20" w14:textId="77777777" w:rsidR="00FF04BC" w:rsidRPr="001A3B55" w:rsidRDefault="00FF04BC" w:rsidP="00892A97">
      <w:pPr>
        <w:numPr>
          <w:ilvl w:val="0"/>
          <w:numId w:val="6"/>
        </w:numPr>
        <w:spacing w:after="0" w:line="240" w:lineRule="auto"/>
        <w:ind w:left="359" w:hanging="359"/>
        <w:jc w:val="both"/>
        <w:rPr>
          <w:rFonts w:ascii="Calibri" w:hAnsi="Calibri"/>
        </w:rPr>
      </w:pPr>
      <w:r w:rsidRPr="001A3B55">
        <w:rPr>
          <w:rFonts w:ascii="Calibri" w:hAnsi="Calibri"/>
        </w:rPr>
        <w:t xml:space="preserve">Quelle utilisation faites-vous des données </w:t>
      </w:r>
      <w:r w:rsidRPr="001A3B55">
        <w:t>de la</w:t>
      </w:r>
      <w:r w:rsidRPr="001A3B55">
        <w:rPr>
          <w:rFonts w:ascii="Calibri" w:hAnsi="Calibri"/>
        </w:rPr>
        <w:t xml:space="preserve"> S</w:t>
      </w:r>
      <w:r>
        <w:rPr>
          <w:rFonts w:ascii="Calibri" w:hAnsi="Calibri"/>
        </w:rPr>
        <w:t xml:space="preserve">urveillance du paludisme </w:t>
      </w:r>
      <w:r w:rsidRPr="001A3B55">
        <w:t>que vous recevez ?</w:t>
      </w:r>
      <w:r w:rsidRPr="001A3B55">
        <w:rPr>
          <w:rFonts w:ascii="Calibri" w:hAnsi="Calibri"/>
        </w:rPr>
        <w:t xml:space="preserve"> </w:t>
      </w:r>
    </w:p>
    <w:p w14:paraId="06DA3AFC" w14:textId="77777777" w:rsidR="00FF04BC" w:rsidRPr="001A3B55" w:rsidRDefault="00FF04BC" w:rsidP="00892A97">
      <w:pPr>
        <w:numPr>
          <w:ilvl w:val="0"/>
          <w:numId w:val="6"/>
        </w:numPr>
        <w:spacing w:after="0" w:line="240" w:lineRule="auto"/>
        <w:ind w:left="359" w:hanging="359"/>
        <w:jc w:val="both"/>
        <w:rPr>
          <w:rFonts w:ascii="Calibri" w:hAnsi="Calibri"/>
        </w:rPr>
      </w:pPr>
      <w:r w:rsidRPr="001A3B55">
        <w:rPr>
          <w:rFonts w:ascii="Calibri" w:hAnsi="Calibri"/>
        </w:rPr>
        <w:t>Pouvez-vous donner un (quelques) exemple(s) concret(s) de décision(s) que vous avez prises en vous basant sur ces données ?</w:t>
      </w:r>
    </w:p>
    <w:p w14:paraId="7D15825A" w14:textId="0F5A74DA" w:rsidR="00FF04BC" w:rsidRPr="001A3B55" w:rsidRDefault="0048724C" w:rsidP="00892A97">
      <w:pPr>
        <w:numPr>
          <w:ilvl w:val="0"/>
          <w:numId w:val="6"/>
        </w:numPr>
        <w:spacing w:after="0" w:line="240" w:lineRule="auto"/>
        <w:ind w:left="359" w:hanging="359"/>
        <w:jc w:val="both"/>
        <w:rPr>
          <w:rFonts w:ascii="Calibri" w:hAnsi="Calibri"/>
        </w:rPr>
      </w:pPr>
      <w:r>
        <w:rPr>
          <w:rFonts w:ascii="Calibri" w:hAnsi="Calibri"/>
        </w:rPr>
        <w:t>S</w:t>
      </w:r>
      <w:r w:rsidR="00FF04BC" w:rsidRPr="001A3B55">
        <w:rPr>
          <w:rFonts w:ascii="Calibri" w:hAnsi="Calibri"/>
        </w:rPr>
        <w:t>ous quelle forme vous sollicitez/impliquez les districts et C</w:t>
      </w:r>
      <w:r w:rsidR="00FF04BC">
        <w:rPr>
          <w:rFonts w:ascii="Calibri" w:hAnsi="Calibri"/>
        </w:rPr>
        <w:t>entre de santé (ou autres formations sanitaires)</w:t>
      </w:r>
      <w:r w:rsidR="00FF04BC" w:rsidRPr="001A3B55">
        <w:rPr>
          <w:rFonts w:ascii="Calibri" w:hAnsi="Calibri"/>
        </w:rPr>
        <w:t xml:space="preserve"> de votre région lors de la prise décision concernant ces niveaux ? </w:t>
      </w:r>
    </w:p>
    <w:p w14:paraId="3D36A85D" w14:textId="77777777" w:rsidR="00FF04BC" w:rsidRPr="001A3B55" w:rsidRDefault="00FF04BC" w:rsidP="00892A97">
      <w:pPr>
        <w:numPr>
          <w:ilvl w:val="0"/>
          <w:numId w:val="6"/>
        </w:numPr>
        <w:spacing w:after="0" w:line="240" w:lineRule="auto"/>
        <w:ind w:left="359" w:hanging="359"/>
        <w:jc w:val="both"/>
        <w:rPr>
          <w:rFonts w:ascii="Calibri" w:hAnsi="Calibri"/>
        </w:rPr>
      </w:pPr>
      <w:r w:rsidRPr="001A3B55">
        <w:rPr>
          <w:rFonts w:ascii="Calibri" w:hAnsi="Calibri"/>
        </w:rPr>
        <w:t>Pouvez-vous donner des exemples de partage/discussions des données S</w:t>
      </w:r>
      <w:r>
        <w:rPr>
          <w:rFonts w:ascii="Calibri" w:hAnsi="Calibri"/>
        </w:rPr>
        <w:t xml:space="preserve">urveillance du paludisme </w:t>
      </w:r>
      <w:r w:rsidRPr="001A3B55">
        <w:rPr>
          <w:rFonts w:ascii="Calibri" w:hAnsi="Calibri"/>
        </w:rPr>
        <w:t>de la région avec (</w:t>
      </w:r>
      <w:r w:rsidRPr="001A3B55">
        <w:rPr>
          <w:rFonts w:ascii="Calibri" w:hAnsi="Calibri"/>
          <w:i/>
        </w:rPr>
        <w:t>a)</w:t>
      </w:r>
      <w:r w:rsidRPr="001A3B55">
        <w:rPr>
          <w:rFonts w:ascii="Calibri" w:hAnsi="Calibri"/>
        </w:rPr>
        <w:t xml:space="preserve"> d'autres entités du Ministère de la Publique y compris les programmes de et</w:t>
      </w:r>
      <w:r w:rsidRPr="001A3B55">
        <w:rPr>
          <w:rFonts w:ascii="Calibri" w:hAnsi="Calibri"/>
          <w:i/>
        </w:rPr>
        <w:t xml:space="preserve"> (b)</w:t>
      </w:r>
      <w:r w:rsidRPr="001A3B55">
        <w:rPr>
          <w:rFonts w:ascii="Calibri" w:hAnsi="Calibri"/>
        </w:rPr>
        <w:t xml:space="preserve"> les partenaires techniques et financiers du secteur de la santé représentés au niveau de votre région? </w:t>
      </w:r>
    </w:p>
    <w:p w14:paraId="74E5C063" w14:textId="77777777" w:rsidR="00FF04BC" w:rsidRPr="001A3B55" w:rsidRDefault="00FF04BC" w:rsidP="00892A97">
      <w:pPr>
        <w:numPr>
          <w:ilvl w:val="0"/>
          <w:numId w:val="6"/>
        </w:numPr>
        <w:spacing w:after="0" w:line="240" w:lineRule="auto"/>
        <w:ind w:left="359" w:hanging="359"/>
        <w:jc w:val="both"/>
        <w:rPr>
          <w:rFonts w:ascii="Calibri" w:hAnsi="Calibri"/>
        </w:rPr>
      </w:pPr>
      <w:r w:rsidRPr="001A3B55">
        <w:rPr>
          <w:rFonts w:ascii="Calibri" w:hAnsi="Calibri"/>
        </w:rPr>
        <w:t>Comment est organisée la rétro-information à partir de la</w:t>
      </w:r>
      <w:r>
        <w:rPr>
          <w:rFonts w:ascii="Calibri" w:hAnsi="Calibri"/>
        </w:rPr>
        <w:t xml:space="preserve"> région </w:t>
      </w:r>
      <w:r w:rsidRPr="001A3B55">
        <w:rPr>
          <w:rFonts w:ascii="Calibri" w:hAnsi="Calibri"/>
        </w:rPr>
        <w:t xml:space="preserve">(rétro-information vers les districts,) par quels mécanismes et à quelle fréquence? </w:t>
      </w:r>
    </w:p>
    <w:p w14:paraId="68DAA63A" w14:textId="77777777" w:rsidR="00E50FAD" w:rsidRDefault="00FF04BC" w:rsidP="00892A97">
      <w:pPr>
        <w:numPr>
          <w:ilvl w:val="0"/>
          <w:numId w:val="6"/>
        </w:numPr>
        <w:spacing w:after="0" w:line="240" w:lineRule="auto"/>
        <w:ind w:left="359" w:hanging="359"/>
        <w:jc w:val="both"/>
        <w:rPr>
          <w:rFonts w:ascii="Calibri" w:hAnsi="Calibri"/>
        </w:rPr>
      </w:pPr>
      <w:r w:rsidRPr="001A3B55">
        <w:rPr>
          <w:rFonts w:ascii="Calibri" w:hAnsi="Calibri"/>
        </w:rPr>
        <w:t xml:space="preserve">Quels sont selon vous les défis concernant l’utilisation des données de la </w:t>
      </w:r>
      <w:r>
        <w:rPr>
          <w:rFonts w:ascii="Calibri" w:hAnsi="Calibri"/>
        </w:rPr>
        <w:t>SSE</w:t>
      </w:r>
      <w:r w:rsidRPr="001A3B55">
        <w:rPr>
          <w:rFonts w:ascii="Calibri" w:hAnsi="Calibri"/>
        </w:rPr>
        <w:t> au niveau de la région ?</w:t>
      </w:r>
    </w:p>
    <w:p w14:paraId="3D2620A6" w14:textId="2727F48F" w:rsidR="000060DA" w:rsidRPr="00E50FAD" w:rsidRDefault="000060DA" w:rsidP="00892A97">
      <w:pPr>
        <w:numPr>
          <w:ilvl w:val="0"/>
          <w:numId w:val="6"/>
        </w:numPr>
        <w:spacing w:after="0" w:line="240" w:lineRule="auto"/>
        <w:ind w:left="359" w:hanging="359"/>
        <w:jc w:val="both"/>
        <w:rPr>
          <w:rFonts w:ascii="Calibri" w:hAnsi="Calibri"/>
        </w:rPr>
      </w:pPr>
      <w:r w:rsidRPr="00E50FAD">
        <w:rPr>
          <w:rFonts w:cs="Calibri"/>
        </w:rPr>
        <w:t>Que pensez-vous du Bulletin de surveillance Sentinelle du paludisme ?</w:t>
      </w:r>
    </w:p>
    <w:p w14:paraId="6AF069B9" w14:textId="1C4176C3" w:rsidR="00FF04BC" w:rsidRPr="001A56F7" w:rsidRDefault="00FF04BC" w:rsidP="001A56F7">
      <w:pPr>
        <w:spacing w:before="120" w:after="0"/>
        <w:rPr>
          <w:b/>
        </w:rPr>
      </w:pPr>
      <w:r w:rsidRPr="00FF04BC">
        <w:rPr>
          <w:b/>
        </w:rPr>
        <w:t>5ème partie : Conclusion de l'entretien.</w:t>
      </w:r>
    </w:p>
    <w:p w14:paraId="2414BD38" w14:textId="3AFD6D73" w:rsidR="00FF04BC" w:rsidRPr="001A3B55" w:rsidRDefault="00FF04BC" w:rsidP="00FF04BC">
      <w:pPr>
        <w:jc w:val="both"/>
        <w:rPr>
          <w:rFonts w:ascii="Calibri" w:hAnsi="Calibri"/>
        </w:rPr>
      </w:pPr>
      <w:r w:rsidRPr="001A3B55">
        <w:rPr>
          <w:rFonts w:ascii="Calibri" w:hAnsi="Calibri"/>
        </w:rPr>
        <w:t xml:space="preserve">Vous nous avez apporté de nombreuses informations importantes sur votre rôle et vos responsabilités ainsi que le rôle de la </w:t>
      </w:r>
      <w:r>
        <w:t xml:space="preserve">Région </w:t>
      </w:r>
      <w:r w:rsidRPr="001A3B55">
        <w:rPr>
          <w:rFonts w:ascii="Calibri" w:hAnsi="Calibri"/>
        </w:rPr>
        <w:t xml:space="preserve">dans la production et l’utilisation des données </w:t>
      </w:r>
      <w:r w:rsidR="00151902">
        <w:rPr>
          <w:rFonts w:ascii="Calibri" w:hAnsi="Calibri"/>
        </w:rPr>
        <w:t>SSE</w:t>
      </w:r>
      <w:r>
        <w:rPr>
          <w:rFonts w:ascii="Calibri" w:hAnsi="Calibri"/>
        </w:rPr>
        <w:t xml:space="preserve"> du paludisme.</w:t>
      </w:r>
    </w:p>
    <w:p w14:paraId="4AABCD1B" w14:textId="77777777" w:rsidR="00FF04BC" w:rsidRPr="001A56F7" w:rsidRDefault="00FF04BC" w:rsidP="001A56F7">
      <w:pPr>
        <w:spacing w:after="0"/>
        <w:jc w:val="both"/>
        <w:rPr>
          <w:rFonts w:ascii="Calibri" w:hAnsi="Calibri"/>
          <w:b/>
          <w:i/>
        </w:rPr>
      </w:pPr>
      <w:r w:rsidRPr="001A56F7">
        <w:rPr>
          <w:rFonts w:ascii="Calibri" w:hAnsi="Calibri"/>
          <w:b/>
          <w:i/>
        </w:rPr>
        <w:t xml:space="preserve">A présent </w:t>
      </w:r>
    </w:p>
    <w:p w14:paraId="3BE874C1" w14:textId="29DD327C" w:rsidR="00FF04BC" w:rsidRPr="001A3B55" w:rsidRDefault="00FF04BC" w:rsidP="00892A97">
      <w:pPr>
        <w:numPr>
          <w:ilvl w:val="0"/>
          <w:numId w:val="6"/>
        </w:numPr>
        <w:spacing w:after="0" w:line="240" w:lineRule="auto"/>
        <w:ind w:left="359" w:hanging="359"/>
        <w:jc w:val="both"/>
        <w:rPr>
          <w:rFonts w:ascii="Calibri" w:hAnsi="Calibri"/>
        </w:rPr>
      </w:pPr>
      <w:r w:rsidRPr="001A3B55">
        <w:rPr>
          <w:rFonts w:ascii="Calibri" w:hAnsi="Calibri"/>
        </w:rPr>
        <w:t>Quelles sont selon vous les principaux défis en matière d’intégration et de coordination</w:t>
      </w:r>
      <w:r>
        <w:rPr>
          <w:rFonts w:ascii="Calibri" w:hAnsi="Calibri"/>
        </w:rPr>
        <w:t xml:space="preserve"> du </w:t>
      </w:r>
      <w:r w:rsidR="00151902">
        <w:rPr>
          <w:rFonts w:ascii="Calibri" w:hAnsi="Calibri"/>
        </w:rPr>
        <w:t>SSE</w:t>
      </w:r>
      <w:r>
        <w:rPr>
          <w:rFonts w:ascii="Calibri" w:hAnsi="Calibri"/>
        </w:rPr>
        <w:t xml:space="preserve"> du paludisme </w:t>
      </w:r>
      <w:r w:rsidRPr="001A3B55">
        <w:rPr>
          <w:rFonts w:ascii="Calibri" w:hAnsi="Calibri"/>
        </w:rPr>
        <w:t>au niveau de votre région?</w:t>
      </w:r>
    </w:p>
    <w:p w14:paraId="5FD3D1D3" w14:textId="04914313" w:rsidR="00FF04BC" w:rsidRPr="001A3B55" w:rsidRDefault="00FF04BC" w:rsidP="00892A97">
      <w:pPr>
        <w:numPr>
          <w:ilvl w:val="0"/>
          <w:numId w:val="6"/>
        </w:numPr>
        <w:spacing w:after="0" w:line="240" w:lineRule="auto"/>
        <w:ind w:left="359" w:hanging="359"/>
        <w:jc w:val="both"/>
        <w:rPr>
          <w:rFonts w:ascii="Calibri" w:hAnsi="Calibri"/>
        </w:rPr>
      </w:pPr>
      <w:r w:rsidRPr="001A3B55">
        <w:rPr>
          <w:rFonts w:ascii="Calibri" w:hAnsi="Calibri"/>
        </w:rPr>
        <w:t>Quelles sont vos propositions pour faire face à ces défis</w:t>
      </w:r>
      <w:r w:rsidR="0048724C">
        <w:rPr>
          <w:rFonts w:ascii="Calibri" w:hAnsi="Calibri"/>
        </w:rPr>
        <w:t xml:space="preserve"> </w:t>
      </w:r>
      <w:r w:rsidRPr="001A3B55">
        <w:rPr>
          <w:rFonts w:ascii="Calibri" w:hAnsi="Calibri"/>
        </w:rPr>
        <w:t xml:space="preserve">et renforcer </w:t>
      </w:r>
      <w:r w:rsidR="00151902">
        <w:rPr>
          <w:rFonts w:ascii="Calibri" w:hAnsi="Calibri"/>
        </w:rPr>
        <w:t>SSE</w:t>
      </w:r>
      <w:r>
        <w:rPr>
          <w:rFonts w:ascii="Calibri" w:hAnsi="Calibri"/>
        </w:rPr>
        <w:t xml:space="preserve"> du paludisme dans la région</w:t>
      </w:r>
      <w:r w:rsidRPr="001A3B55">
        <w:rPr>
          <w:rFonts w:ascii="Calibri" w:hAnsi="Calibri"/>
        </w:rPr>
        <w:t>?</w:t>
      </w:r>
    </w:p>
    <w:p w14:paraId="5C2570F4" w14:textId="20D9D9C0" w:rsidR="00FF04BC" w:rsidRDefault="00FF04BC" w:rsidP="00892A97">
      <w:pPr>
        <w:numPr>
          <w:ilvl w:val="0"/>
          <w:numId w:val="6"/>
        </w:numPr>
        <w:spacing w:after="0" w:line="240" w:lineRule="auto"/>
        <w:ind w:left="359" w:hanging="359"/>
        <w:jc w:val="both"/>
        <w:rPr>
          <w:rFonts w:ascii="Calibri" w:hAnsi="Calibri"/>
        </w:rPr>
      </w:pPr>
      <w:r w:rsidRPr="001A3B55">
        <w:rPr>
          <w:rFonts w:ascii="Calibri" w:hAnsi="Calibri"/>
        </w:rPr>
        <w:t xml:space="preserve">Quelles sont vos attentes </w:t>
      </w:r>
      <w:r w:rsidR="00151902">
        <w:rPr>
          <w:rFonts w:ascii="Calibri" w:hAnsi="Calibri"/>
        </w:rPr>
        <w:t xml:space="preserve">pour </w:t>
      </w:r>
      <w:r w:rsidRPr="001A3B55">
        <w:rPr>
          <w:rFonts w:ascii="Calibri" w:hAnsi="Calibri"/>
        </w:rPr>
        <w:t>renforcement des capacités</w:t>
      </w:r>
      <w:r w:rsidR="0048724C">
        <w:rPr>
          <w:rFonts w:ascii="Calibri" w:hAnsi="Calibri"/>
        </w:rPr>
        <w:t xml:space="preserve"> </w:t>
      </w:r>
      <w:r w:rsidRPr="001A3B55">
        <w:rPr>
          <w:rFonts w:ascii="Calibri" w:hAnsi="Calibri"/>
        </w:rPr>
        <w:t>en</w:t>
      </w:r>
      <w:r w:rsidR="00151902">
        <w:rPr>
          <w:rFonts w:ascii="Calibri" w:hAnsi="Calibri"/>
        </w:rPr>
        <w:t xml:space="preserve"> </w:t>
      </w:r>
      <w:r>
        <w:rPr>
          <w:rFonts w:ascii="Calibri" w:hAnsi="Calibri"/>
        </w:rPr>
        <w:t xml:space="preserve">SSE du paludisme </w:t>
      </w:r>
      <w:r w:rsidRPr="001A3B55">
        <w:rPr>
          <w:rFonts w:ascii="Calibri" w:hAnsi="Calibri"/>
        </w:rPr>
        <w:t>dans la région ?</w:t>
      </w:r>
    </w:p>
    <w:p w14:paraId="236B30A9" w14:textId="77777777" w:rsidR="00151902" w:rsidRPr="001A3B55" w:rsidRDefault="00151902" w:rsidP="001A56F7">
      <w:pPr>
        <w:spacing w:after="0" w:line="240" w:lineRule="auto"/>
        <w:ind w:left="359"/>
        <w:jc w:val="both"/>
        <w:rPr>
          <w:rFonts w:ascii="Calibri" w:hAnsi="Calibri"/>
        </w:rPr>
      </w:pPr>
    </w:p>
    <w:p w14:paraId="61A89615" w14:textId="77777777" w:rsidR="00FF04BC" w:rsidRPr="00FF04BC" w:rsidRDefault="00FF04BC" w:rsidP="001A56F7">
      <w:pPr>
        <w:spacing w:after="0"/>
        <w:rPr>
          <w:b/>
        </w:rPr>
      </w:pPr>
      <w:r w:rsidRPr="00FF04BC">
        <w:rPr>
          <w:b/>
        </w:rPr>
        <w:t>Clôture de l’entretien (mots de fin)</w:t>
      </w:r>
    </w:p>
    <w:p w14:paraId="61456F56" w14:textId="77777777" w:rsidR="00FF04BC" w:rsidRDefault="00FF04BC" w:rsidP="00892A97">
      <w:pPr>
        <w:numPr>
          <w:ilvl w:val="0"/>
          <w:numId w:val="6"/>
        </w:numPr>
        <w:spacing w:after="0" w:line="240" w:lineRule="auto"/>
        <w:ind w:left="359" w:hanging="359"/>
        <w:jc w:val="both"/>
        <w:rPr>
          <w:rFonts w:ascii="Calibri" w:hAnsi="Calibri"/>
        </w:rPr>
      </w:pPr>
      <w:r w:rsidRPr="001A3B55">
        <w:rPr>
          <w:rFonts w:ascii="Calibri" w:hAnsi="Calibri"/>
        </w:rPr>
        <w:t>J'ai abordé tous les éléments dont j'avais besoin. Avez-vous quelque chose à ajouter ?</w:t>
      </w:r>
    </w:p>
    <w:p w14:paraId="3FCD292F" w14:textId="77777777" w:rsidR="00FF04BC" w:rsidRPr="00FF04BC" w:rsidRDefault="00FF04BC" w:rsidP="00FF04BC">
      <w:pPr>
        <w:spacing w:after="0" w:line="240" w:lineRule="auto"/>
        <w:ind w:left="359"/>
        <w:jc w:val="both"/>
        <w:rPr>
          <w:rFonts w:ascii="Calibri" w:hAnsi="Calibri"/>
        </w:rPr>
      </w:pPr>
    </w:p>
    <w:p w14:paraId="3CB1BBFA" w14:textId="77777777" w:rsidR="00CA7461" w:rsidRDefault="00CA7461" w:rsidP="00CA7461">
      <w:pPr>
        <w:spacing w:after="0"/>
        <w:jc w:val="both"/>
        <w:rPr>
          <w:b/>
        </w:rPr>
      </w:pPr>
      <w:r w:rsidRPr="00B536ED">
        <w:rPr>
          <w:rFonts w:cstheme="minorHAnsi"/>
          <w:color w:val="231F20"/>
        </w:rPr>
        <w:t xml:space="preserve">Toutes les informations que vous venez de donner à travers vos réponses resteront anonymes. </w:t>
      </w:r>
      <w:r>
        <w:rPr>
          <w:rFonts w:cstheme="minorHAnsi"/>
          <w:color w:val="231F20"/>
        </w:rPr>
        <w:t>Vos informations et celle d’autres personnes ressources interviewer seront analysées et présentées sous forme de synthèse sans aucune référence aux répondants individuellement</w:t>
      </w:r>
      <w:r w:rsidRPr="00B536ED">
        <w:rPr>
          <w:rFonts w:cstheme="minorHAnsi"/>
          <w:color w:val="231F20"/>
        </w:rPr>
        <w:t xml:space="preserve">. Les résultats </w:t>
      </w:r>
      <w:r w:rsidRPr="00B536ED">
        <w:rPr>
          <w:rFonts w:cstheme="minorHAnsi"/>
        </w:rPr>
        <w:t>seron</w:t>
      </w:r>
      <w:r>
        <w:rPr>
          <w:rFonts w:cstheme="minorHAnsi"/>
        </w:rPr>
        <w:t xml:space="preserve">t mis à la disposition du PNLP qui se chargera de vous les communiquer et les de disséminer </w:t>
      </w:r>
      <w:r w:rsidRPr="00B536ED">
        <w:rPr>
          <w:rFonts w:cstheme="minorHAnsi"/>
          <w:color w:val="231F20"/>
        </w:rPr>
        <w:t>à</w:t>
      </w:r>
      <w:r>
        <w:rPr>
          <w:rFonts w:cstheme="minorHAnsi"/>
        </w:rPr>
        <w:t xml:space="preserve"> toutes les parties prenantes </w:t>
      </w:r>
      <w:r w:rsidRPr="00B536ED">
        <w:rPr>
          <w:rFonts w:cstheme="minorHAnsi"/>
        </w:rPr>
        <w:t>impliqué</w:t>
      </w:r>
      <w:r>
        <w:rPr>
          <w:rFonts w:cstheme="minorHAnsi"/>
        </w:rPr>
        <w:t>e</w:t>
      </w:r>
      <w:r w:rsidRPr="00B536ED">
        <w:rPr>
          <w:rFonts w:cstheme="minorHAnsi"/>
        </w:rPr>
        <w:t xml:space="preserve">s </w:t>
      </w:r>
      <w:r>
        <w:rPr>
          <w:rFonts w:cstheme="minorHAnsi"/>
        </w:rPr>
        <w:t>dans la mise en œuvre de la Surveillance du paludisme au Sénégal.</w:t>
      </w:r>
    </w:p>
    <w:p w14:paraId="57EAE7F0" w14:textId="77777777" w:rsidR="00CA7461" w:rsidRDefault="00CA7461" w:rsidP="001A56F7">
      <w:pPr>
        <w:jc w:val="center"/>
        <w:rPr>
          <w:u w:val="single"/>
        </w:rPr>
      </w:pPr>
    </w:p>
    <w:p w14:paraId="69D0B774" w14:textId="6590C921" w:rsidR="00FF04BC" w:rsidRPr="00FF04BC" w:rsidRDefault="00FF04BC" w:rsidP="001A56F7">
      <w:pPr>
        <w:jc w:val="center"/>
        <w:rPr>
          <w:color w:val="0033CC"/>
          <w:u w:val="single"/>
        </w:rPr>
      </w:pPr>
      <w:r w:rsidRPr="001A3B55">
        <w:rPr>
          <w:u w:val="single"/>
        </w:rPr>
        <w:t xml:space="preserve">Merci de m'avoir accordé cet entretien. </w:t>
      </w:r>
    </w:p>
    <w:p w14:paraId="071AD21C" w14:textId="77777777" w:rsidR="00FF04BC" w:rsidRPr="001A3B55" w:rsidRDefault="00FF04BC" w:rsidP="00FF04BC">
      <w:pPr>
        <w:jc w:val="center"/>
      </w:pPr>
      <w:r w:rsidRPr="001A3B55">
        <w:t>FIN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515"/>
        <w:gridCol w:w="6835"/>
      </w:tblGrid>
      <w:tr w:rsidR="00FF04BC" w:rsidRPr="0067182B" w14:paraId="71133A57" w14:textId="77777777" w:rsidTr="001A56F7">
        <w:trPr>
          <w:trHeight w:val="160"/>
        </w:trPr>
        <w:tc>
          <w:tcPr>
            <w:tcW w:w="1345" w:type="pct"/>
            <w:tcMar>
              <w:top w:w="100" w:type="dxa"/>
              <w:left w:w="108" w:type="dxa"/>
              <w:bottom w:w="100" w:type="dxa"/>
              <w:right w:w="108" w:type="dxa"/>
            </w:tcMar>
          </w:tcPr>
          <w:p w14:paraId="7EBC435D" w14:textId="77777777" w:rsidR="00FF04BC" w:rsidRPr="0067182B" w:rsidRDefault="00FF04BC" w:rsidP="001A56F7">
            <w:pPr>
              <w:spacing w:after="0"/>
              <w:jc w:val="both"/>
            </w:pPr>
            <w:r>
              <w:t>Heure de fin</w:t>
            </w:r>
          </w:p>
        </w:tc>
        <w:tc>
          <w:tcPr>
            <w:tcW w:w="3655" w:type="pct"/>
            <w:tcMar>
              <w:top w:w="100" w:type="dxa"/>
              <w:left w:w="108" w:type="dxa"/>
              <w:bottom w:w="100" w:type="dxa"/>
              <w:right w:w="108" w:type="dxa"/>
            </w:tcMar>
          </w:tcPr>
          <w:p w14:paraId="17714FE8" w14:textId="77777777" w:rsidR="00FF04BC" w:rsidRPr="0067182B" w:rsidRDefault="00FF04BC" w:rsidP="001A56F7">
            <w:pPr>
              <w:spacing w:after="0"/>
              <w:jc w:val="both"/>
            </w:pPr>
          </w:p>
        </w:tc>
      </w:tr>
    </w:tbl>
    <w:p w14:paraId="4B0BFF8D" w14:textId="77777777" w:rsidR="00FF04BC" w:rsidRDefault="00FF04BC">
      <w:pPr>
        <w:rPr>
          <w:rFonts w:asciiTheme="majorHAnsi" w:eastAsiaTheme="majorEastAsia" w:hAnsiTheme="majorHAnsi" w:cstheme="majorBidi"/>
          <w:color w:val="2E74B5" w:themeColor="accent1" w:themeShade="BF"/>
          <w:sz w:val="26"/>
          <w:szCs w:val="26"/>
        </w:rPr>
      </w:pPr>
      <w:r>
        <w:br w:type="page"/>
      </w:r>
    </w:p>
    <w:p w14:paraId="2657A40F" w14:textId="77777777" w:rsidR="00FF04BC" w:rsidRDefault="00FF04BC" w:rsidP="00892A97">
      <w:pPr>
        <w:pStyle w:val="Titre2"/>
      </w:pPr>
      <w:bookmarkStart w:id="33" w:name="_Guide_d’entretien_au_2"/>
      <w:bookmarkEnd w:id="33"/>
      <w:r>
        <w:lastRenderedPageBreak/>
        <w:t>Guide d’entretien au niveau district</w:t>
      </w:r>
    </w:p>
    <w:p w14:paraId="54428EB0" w14:textId="3B1B61D9" w:rsidR="00FF04BC" w:rsidRDefault="00FF04BC" w:rsidP="00FF04BC">
      <w:pPr>
        <w:jc w:val="center"/>
        <w:rPr>
          <w:ins w:id="34" w:author="HP" w:date="2019-08-02T09:57:00Z"/>
          <w:b/>
          <w:sz w:val="32"/>
          <w:szCs w:val="32"/>
        </w:rPr>
      </w:pPr>
      <w:r w:rsidRPr="00A13EA5">
        <w:rPr>
          <w:b/>
          <w:sz w:val="32"/>
          <w:szCs w:val="32"/>
        </w:rPr>
        <w:t xml:space="preserve">Guide d'entretien au niveau </w:t>
      </w:r>
      <w:r>
        <w:rPr>
          <w:b/>
          <w:sz w:val="32"/>
          <w:szCs w:val="32"/>
        </w:rPr>
        <w:t>District</w:t>
      </w:r>
    </w:p>
    <w:p w14:paraId="248592D5" w14:textId="439FB3AD" w:rsidR="00073A3F" w:rsidRDefault="00073A3F" w:rsidP="00073A3F">
      <w:pPr>
        <w:rPr>
          <w:ins w:id="35" w:author="HP" w:date="2019-08-02T09:57:00Z"/>
          <w:b/>
          <w:sz w:val="32"/>
          <w:szCs w:val="32"/>
        </w:rPr>
      </w:pPr>
      <w:proofErr w:type="gramStart"/>
      <w:ins w:id="36" w:author="HP" w:date="2019-08-02T09:57:00Z">
        <w:r>
          <w:rPr>
            <w:b/>
            <w:sz w:val="32"/>
            <w:szCs w:val="32"/>
          </w:rPr>
          <w:t>MCD  ou</w:t>
        </w:r>
        <w:proofErr w:type="gramEnd"/>
        <w:r>
          <w:rPr>
            <w:b/>
            <w:sz w:val="32"/>
            <w:szCs w:val="32"/>
          </w:rPr>
          <w:t xml:space="preserve"> MCA </w:t>
        </w:r>
      </w:ins>
    </w:p>
    <w:p w14:paraId="60BCB974" w14:textId="34F91034" w:rsidR="00073A3F" w:rsidRDefault="00073A3F" w:rsidP="00073A3F">
      <w:pPr>
        <w:rPr>
          <w:ins w:id="37" w:author="HP" w:date="2019-08-02T09:57:00Z"/>
          <w:b/>
          <w:sz w:val="32"/>
          <w:szCs w:val="32"/>
        </w:rPr>
      </w:pPr>
      <w:ins w:id="38" w:author="HP" w:date="2019-08-02T09:57:00Z">
        <w:r>
          <w:rPr>
            <w:b/>
            <w:sz w:val="32"/>
            <w:szCs w:val="32"/>
          </w:rPr>
          <w:t xml:space="preserve">SSE </w:t>
        </w:r>
      </w:ins>
    </w:p>
    <w:p w14:paraId="51EF74BB" w14:textId="0138C557" w:rsidR="00073A3F" w:rsidRPr="00A13EA5" w:rsidRDefault="00073A3F">
      <w:pPr>
        <w:rPr>
          <w:sz w:val="32"/>
          <w:szCs w:val="32"/>
        </w:rPr>
        <w:pPrChange w:id="39" w:author="HP" w:date="2019-08-02T09:57:00Z">
          <w:pPr>
            <w:jc w:val="center"/>
          </w:pPr>
        </w:pPrChange>
      </w:pPr>
      <w:ins w:id="40" w:author="HP" w:date="2019-08-02T09:58:00Z">
        <w:r>
          <w:rPr>
            <w:b/>
            <w:sz w:val="32"/>
            <w:szCs w:val="32"/>
          </w:rPr>
          <w:t>Point fo</w:t>
        </w:r>
      </w:ins>
      <w:ins w:id="41" w:author="HP" w:date="2019-08-02T10:02:00Z">
        <w:r w:rsidR="002D4DAD">
          <w:rPr>
            <w:b/>
            <w:sz w:val="32"/>
            <w:szCs w:val="32"/>
          </w:rPr>
          <w:t>cal palu</w:t>
        </w:r>
      </w:ins>
    </w:p>
    <w:p w14:paraId="1868E223" w14:textId="77777777" w:rsidR="00FF04BC" w:rsidRPr="00FF04BC" w:rsidRDefault="00FF04BC" w:rsidP="00FF04BC">
      <w:pPr>
        <w:rPr>
          <w:b/>
        </w:rPr>
      </w:pPr>
      <w:r w:rsidRPr="00FF04BC">
        <w:rPr>
          <w:b/>
        </w:rPr>
        <w:t>Nom de l'enquêteur/enquêtrice : ______________________________________</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663"/>
        <w:gridCol w:w="6687"/>
        <w:tblGridChange w:id="42">
          <w:tblGrid>
            <w:gridCol w:w="2663"/>
            <w:gridCol w:w="6687"/>
          </w:tblGrid>
        </w:tblGridChange>
      </w:tblGrid>
      <w:tr w:rsidR="00FF04BC" w:rsidRPr="00E173EE" w14:paraId="15CD1E92" w14:textId="77777777" w:rsidTr="001A56F7">
        <w:trPr>
          <w:trHeight w:val="25"/>
        </w:trPr>
        <w:tc>
          <w:tcPr>
            <w:tcW w:w="1424" w:type="pct"/>
            <w:tcMar>
              <w:top w:w="100" w:type="dxa"/>
              <w:left w:w="108" w:type="dxa"/>
              <w:bottom w:w="100" w:type="dxa"/>
              <w:right w:w="108" w:type="dxa"/>
            </w:tcMar>
          </w:tcPr>
          <w:p w14:paraId="5361F255" w14:textId="77777777" w:rsidR="00FF04BC" w:rsidRPr="00E173EE" w:rsidRDefault="00FF04BC" w:rsidP="001A56F7">
            <w:pPr>
              <w:spacing w:after="0" w:line="240" w:lineRule="auto"/>
              <w:rPr>
                <w:b/>
              </w:rPr>
            </w:pPr>
            <w:r>
              <w:rPr>
                <w:b/>
              </w:rPr>
              <w:t>Date de l'entretien</w:t>
            </w:r>
          </w:p>
        </w:tc>
        <w:tc>
          <w:tcPr>
            <w:tcW w:w="3576" w:type="pct"/>
            <w:tcMar>
              <w:top w:w="100" w:type="dxa"/>
              <w:left w:w="108" w:type="dxa"/>
              <w:bottom w:w="100" w:type="dxa"/>
              <w:right w:w="108" w:type="dxa"/>
            </w:tcMar>
          </w:tcPr>
          <w:p w14:paraId="6F9A8429" w14:textId="77777777" w:rsidR="00FF04BC" w:rsidRPr="00E173EE" w:rsidRDefault="00FF04BC" w:rsidP="001A56F7">
            <w:pPr>
              <w:spacing w:after="0" w:line="240" w:lineRule="auto"/>
            </w:pPr>
          </w:p>
        </w:tc>
      </w:tr>
      <w:tr w:rsidR="00FF04BC" w:rsidRPr="00E173EE" w14:paraId="4B28200A" w14:textId="77777777" w:rsidTr="001A56F7">
        <w:trPr>
          <w:trHeight w:val="25"/>
        </w:trPr>
        <w:tc>
          <w:tcPr>
            <w:tcW w:w="1424" w:type="pct"/>
            <w:tcMar>
              <w:top w:w="100" w:type="dxa"/>
              <w:left w:w="108" w:type="dxa"/>
              <w:bottom w:w="100" w:type="dxa"/>
              <w:right w:w="108" w:type="dxa"/>
            </w:tcMar>
          </w:tcPr>
          <w:p w14:paraId="791A7C4F" w14:textId="77777777" w:rsidR="00FF04BC" w:rsidRPr="00E173EE" w:rsidRDefault="00FF04BC" w:rsidP="001A56F7">
            <w:pPr>
              <w:spacing w:after="0" w:line="240" w:lineRule="auto"/>
              <w:rPr>
                <w:b/>
              </w:rPr>
            </w:pPr>
            <w:r>
              <w:rPr>
                <w:b/>
              </w:rPr>
              <w:t>Heure de début</w:t>
            </w:r>
          </w:p>
        </w:tc>
        <w:tc>
          <w:tcPr>
            <w:tcW w:w="3576" w:type="pct"/>
            <w:tcMar>
              <w:top w:w="100" w:type="dxa"/>
              <w:left w:w="108" w:type="dxa"/>
              <w:bottom w:w="100" w:type="dxa"/>
              <w:right w:w="108" w:type="dxa"/>
            </w:tcMar>
          </w:tcPr>
          <w:p w14:paraId="081FE886" w14:textId="77777777" w:rsidR="00FF04BC" w:rsidRPr="00E173EE" w:rsidRDefault="00FF04BC" w:rsidP="001A56F7">
            <w:pPr>
              <w:spacing w:after="0" w:line="240" w:lineRule="auto"/>
            </w:pPr>
          </w:p>
        </w:tc>
      </w:tr>
      <w:tr w:rsidR="00FF04BC" w:rsidRPr="00E173EE" w14:paraId="06BF375F" w14:textId="77777777" w:rsidTr="002D4DAD">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ExChange w:id="43" w:author="HP" w:date="2019-08-02T10:02: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Ex>
          </w:tblPrExChange>
        </w:tblPrEx>
        <w:trPr>
          <w:trHeight w:val="24"/>
          <w:trPrChange w:id="44" w:author="HP" w:date="2019-08-02T10:02:00Z">
            <w:trPr>
              <w:trHeight w:val="25"/>
            </w:trPr>
          </w:trPrChange>
        </w:trPr>
        <w:tc>
          <w:tcPr>
            <w:tcW w:w="1424" w:type="pct"/>
            <w:tcMar>
              <w:top w:w="100" w:type="dxa"/>
              <w:left w:w="108" w:type="dxa"/>
              <w:bottom w:w="100" w:type="dxa"/>
              <w:right w:w="108" w:type="dxa"/>
            </w:tcMar>
            <w:tcPrChange w:id="45" w:author="HP" w:date="2019-08-02T10:02:00Z">
              <w:tcPr>
                <w:tcW w:w="1424" w:type="pct"/>
                <w:tcMar>
                  <w:top w:w="100" w:type="dxa"/>
                  <w:left w:w="108" w:type="dxa"/>
                  <w:bottom w:w="100" w:type="dxa"/>
                  <w:right w:w="108" w:type="dxa"/>
                </w:tcMar>
              </w:tcPr>
            </w:tcPrChange>
          </w:tcPr>
          <w:p w14:paraId="5D6204C9" w14:textId="77777777" w:rsidR="00FF04BC" w:rsidRPr="00E173EE" w:rsidRDefault="00FF04BC" w:rsidP="001A56F7">
            <w:pPr>
              <w:spacing w:after="0" w:line="240" w:lineRule="auto"/>
              <w:rPr>
                <w:b/>
              </w:rPr>
            </w:pPr>
            <w:r>
              <w:rPr>
                <w:b/>
              </w:rPr>
              <w:t>Lieu de l'entretien</w:t>
            </w:r>
          </w:p>
        </w:tc>
        <w:tc>
          <w:tcPr>
            <w:tcW w:w="3576" w:type="pct"/>
            <w:tcMar>
              <w:top w:w="100" w:type="dxa"/>
              <w:left w:w="108" w:type="dxa"/>
              <w:bottom w:w="100" w:type="dxa"/>
              <w:right w:w="108" w:type="dxa"/>
            </w:tcMar>
            <w:tcPrChange w:id="46" w:author="HP" w:date="2019-08-02T10:02:00Z">
              <w:tcPr>
                <w:tcW w:w="3576" w:type="pct"/>
                <w:tcMar>
                  <w:top w:w="100" w:type="dxa"/>
                  <w:left w:w="108" w:type="dxa"/>
                  <w:bottom w:w="100" w:type="dxa"/>
                  <w:right w:w="108" w:type="dxa"/>
                </w:tcMar>
              </w:tcPr>
            </w:tcPrChange>
          </w:tcPr>
          <w:p w14:paraId="145E751B" w14:textId="77777777" w:rsidR="00FF04BC" w:rsidRPr="00E173EE" w:rsidRDefault="00FF04BC" w:rsidP="001A56F7">
            <w:pPr>
              <w:spacing w:after="0" w:line="240" w:lineRule="auto"/>
            </w:pPr>
          </w:p>
        </w:tc>
      </w:tr>
    </w:tbl>
    <w:p w14:paraId="59A03212" w14:textId="77777777" w:rsidR="00BC7034" w:rsidRDefault="00BC7034" w:rsidP="00285242">
      <w:pPr>
        <w:spacing w:after="0"/>
        <w:jc w:val="both"/>
        <w:rPr>
          <w:b/>
          <w:sz w:val="28"/>
          <w:szCs w:val="28"/>
        </w:rPr>
      </w:pPr>
    </w:p>
    <w:p w14:paraId="70BBF194" w14:textId="77777777" w:rsidR="00FF04BC" w:rsidRPr="00FF04BC" w:rsidRDefault="00FF04BC" w:rsidP="00285242">
      <w:pPr>
        <w:spacing w:after="0"/>
        <w:jc w:val="both"/>
        <w:rPr>
          <w:b/>
          <w:sz w:val="28"/>
          <w:szCs w:val="28"/>
        </w:rPr>
      </w:pPr>
      <w:r w:rsidRPr="00A13EA5">
        <w:rPr>
          <w:b/>
          <w:sz w:val="28"/>
          <w:szCs w:val="28"/>
        </w:rPr>
        <w:t>Introduction</w:t>
      </w:r>
    </w:p>
    <w:p w14:paraId="752FB233" w14:textId="77777777" w:rsidR="00FF04BC" w:rsidRDefault="00FF04BC" w:rsidP="00285242">
      <w:pPr>
        <w:spacing w:after="0"/>
        <w:jc w:val="both"/>
      </w:pPr>
      <w:r>
        <w:t>Bonjour Mme/M.</w:t>
      </w:r>
    </w:p>
    <w:p w14:paraId="41D43D0C" w14:textId="647C3B4E" w:rsidR="00FF04BC" w:rsidRPr="00FF04BC" w:rsidRDefault="00FF04BC" w:rsidP="00FF04BC">
      <w:pPr>
        <w:jc w:val="both"/>
      </w:pPr>
      <w:r>
        <w:t>Je m’appelle…</w:t>
      </w:r>
      <w:r w:rsidR="00C13771">
        <w:t xml:space="preserve">…….. </w:t>
      </w:r>
      <w:proofErr w:type="gramStart"/>
      <w:r w:rsidR="00C13771">
        <w:t>et</w:t>
      </w:r>
      <w:proofErr w:type="gramEnd"/>
      <w:r w:rsidR="00C13771">
        <w:t xml:space="preserve"> j</w:t>
      </w:r>
      <w:r>
        <w:t>e travaille pour …</w:t>
      </w:r>
      <w:r w:rsidR="00C13771">
        <w:t>……</w:t>
      </w:r>
      <w:r>
        <w:t xml:space="preserve">. J'aimerais m’entretenir avec vous sur vos responsabilités, votre appréciation et le rôle de votre district dans la mise en œuvre et le </w:t>
      </w:r>
      <w:r w:rsidRPr="00601B25">
        <w:t>fonctionnement</w:t>
      </w:r>
      <w:r>
        <w:t xml:space="preserve"> du </w:t>
      </w:r>
      <w:r w:rsidRPr="007746C3">
        <w:t>Système de Surveillance</w:t>
      </w:r>
      <w:r>
        <w:t xml:space="preserve">, suivi-évaluation (SSE) du paludisme dans le district. Notre entretien </w:t>
      </w:r>
      <w:r w:rsidR="00C13771">
        <w:t>est</w:t>
      </w:r>
      <w:r>
        <w:t xml:space="preserve"> dans le cadre d</w:t>
      </w:r>
      <w:r w:rsidRPr="007746C3">
        <w:t xml:space="preserve">e l’Evaluation du Système de </w:t>
      </w:r>
      <w:r>
        <w:t xml:space="preserve">la Surveillance du paludisme au Sénégal et sera structuré en quatre parties. </w:t>
      </w:r>
    </w:p>
    <w:p w14:paraId="0636CC35" w14:textId="77777777" w:rsidR="00FF04BC" w:rsidRPr="00FF04BC" w:rsidRDefault="00FF04BC" w:rsidP="00FF04BC">
      <w:pPr>
        <w:jc w:val="both"/>
        <w:rPr>
          <w:b/>
          <w:i/>
        </w:rPr>
      </w:pPr>
      <w:r w:rsidRPr="00A13EA5">
        <w:rPr>
          <w:b/>
          <w:i/>
          <w:u w:val="single"/>
        </w:rPr>
        <w:t>Note</w:t>
      </w:r>
      <w:r w:rsidRPr="00387DEA">
        <w:rPr>
          <w:b/>
          <w:i/>
        </w:rPr>
        <w:t xml:space="preserve">: </w:t>
      </w:r>
      <w:r>
        <w:rPr>
          <w:b/>
          <w:i/>
        </w:rPr>
        <w:t xml:space="preserve">L’enquêteur/enquêtrice s’assurera </w:t>
      </w:r>
      <w:r w:rsidRPr="00387DEA">
        <w:rPr>
          <w:b/>
          <w:i/>
        </w:rPr>
        <w:t xml:space="preserve">de ne pas influencer les </w:t>
      </w:r>
      <w:r>
        <w:rPr>
          <w:b/>
          <w:i/>
        </w:rPr>
        <w:t>propos du (de la) répondant(e)</w:t>
      </w:r>
      <w:r w:rsidRPr="00387DEA">
        <w:rPr>
          <w:b/>
          <w:i/>
        </w:rPr>
        <w:t xml:space="preserve">. </w:t>
      </w:r>
      <w:r>
        <w:rPr>
          <w:b/>
          <w:i/>
        </w:rPr>
        <w:t>Il/elle l</w:t>
      </w:r>
      <w:r w:rsidRPr="00387DEA">
        <w:rPr>
          <w:b/>
          <w:i/>
        </w:rPr>
        <w:t>aisse</w:t>
      </w:r>
      <w:r>
        <w:rPr>
          <w:b/>
          <w:i/>
        </w:rPr>
        <w:t>ra la personne parler</w:t>
      </w:r>
      <w:r w:rsidRPr="00387DEA">
        <w:rPr>
          <w:b/>
          <w:i/>
        </w:rPr>
        <w:t xml:space="preserve">, </w:t>
      </w:r>
      <w:r>
        <w:rPr>
          <w:b/>
          <w:i/>
        </w:rPr>
        <w:t xml:space="preserve">et </w:t>
      </w:r>
      <w:r w:rsidRPr="00387DEA">
        <w:rPr>
          <w:b/>
          <w:i/>
        </w:rPr>
        <w:t>si nécessaire</w:t>
      </w:r>
      <w:r>
        <w:rPr>
          <w:b/>
          <w:i/>
        </w:rPr>
        <w:t xml:space="preserve"> canalisera l’entretien avec les sous-questions d’orientation</w:t>
      </w:r>
      <w:r w:rsidRPr="00387DEA">
        <w:rPr>
          <w:b/>
          <w:i/>
        </w:rPr>
        <w:t>.</w:t>
      </w:r>
    </w:p>
    <w:p w14:paraId="7F44AE5E" w14:textId="77777777" w:rsidR="00FF04BC" w:rsidRPr="000758F5" w:rsidRDefault="00FF04BC" w:rsidP="00FF04BC">
      <w:pPr>
        <w:rPr>
          <w:rFonts w:ascii="Calibri" w:hAnsi="Calibri"/>
          <w:b/>
        </w:rPr>
      </w:pPr>
      <w:r w:rsidRPr="00FF04BC">
        <w:rPr>
          <w:b/>
        </w:rPr>
        <w:t>1ère partie</w:t>
      </w:r>
      <w:r w:rsidRPr="000758F5">
        <w:rPr>
          <w:b/>
        </w:rPr>
        <w:t xml:space="preserve">: </w:t>
      </w:r>
      <w:r w:rsidRPr="000758F5">
        <w:rPr>
          <w:rFonts w:ascii="Calibri" w:hAnsi="Calibri"/>
          <w:b/>
        </w:rPr>
        <w:t>Informations sur la personne interviewée.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3540"/>
        <w:gridCol w:w="5810"/>
      </w:tblGrid>
      <w:tr w:rsidR="00FF04BC" w:rsidRPr="00E173EE" w14:paraId="7F323571" w14:textId="77777777" w:rsidTr="00285242">
        <w:trPr>
          <w:trHeight w:val="250"/>
        </w:trPr>
        <w:tc>
          <w:tcPr>
            <w:tcW w:w="1893" w:type="pct"/>
            <w:tcMar>
              <w:top w:w="100" w:type="dxa"/>
              <w:left w:w="108" w:type="dxa"/>
              <w:bottom w:w="100" w:type="dxa"/>
              <w:right w:w="108" w:type="dxa"/>
            </w:tcMar>
          </w:tcPr>
          <w:p w14:paraId="08E2574B" w14:textId="77777777" w:rsidR="00FF04BC" w:rsidRPr="00E173EE" w:rsidRDefault="00FF04BC" w:rsidP="00285242">
            <w:pPr>
              <w:spacing w:after="0" w:line="240" w:lineRule="exact"/>
              <w:rPr>
                <w:b/>
              </w:rPr>
            </w:pPr>
            <w:r>
              <w:rPr>
                <w:b/>
              </w:rPr>
              <w:t>Nom et Prénoms</w:t>
            </w:r>
          </w:p>
        </w:tc>
        <w:tc>
          <w:tcPr>
            <w:tcW w:w="3107" w:type="pct"/>
            <w:tcMar>
              <w:top w:w="100" w:type="dxa"/>
              <w:left w:w="108" w:type="dxa"/>
              <w:bottom w:w="100" w:type="dxa"/>
              <w:right w:w="108" w:type="dxa"/>
            </w:tcMar>
          </w:tcPr>
          <w:p w14:paraId="6E3B978F" w14:textId="77777777" w:rsidR="00FF04BC" w:rsidRPr="00E173EE" w:rsidRDefault="00FF04BC" w:rsidP="00285242">
            <w:pPr>
              <w:spacing w:after="0" w:line="240" w:lineRule="exact"/>
            </w:pPr>
          </w:p>
        </w:tc>
      </w:tr>
      <w:tr w:rsidR="00FF04BC" w:rsidRPr="00E173EE" w14:paraId="57109BE7" w14:textId="77777777" w:rsidTr="00285242">
        <w:trPr>
          <w:trHeight w:val="70"/>
        </w:trPr>
        <w:tc>
          <w:tcPr>
            <w:tcW w:w="1893" w:type="pct"/>
            <w:tcMar>
              <w:top w:w="100" w:type="dxa"/>
              <w:left w:w="108" w:type="dxa"/>
              <w:bottom w:w="100" w:type="dxa"/>
              <w:right w:w="108" w:type="dxa"/>
            </w:tcMar>
          </w:tcPr>
          <w:p w14:paraId="443930DA" w14:textId="77777777" w:rsidR="00FF04BC" w:rsidRPr="00E173EE" w:rsidRDefault="00FF04BC" w:rsidP="00285242">
            <w:pPr>
              <w:spacing w:after="0" w:line="240" w:lineRule="exact"/>
              <w:rPr>
                <w:b/>
              </w:rPr>
            </w:pPr>
            <w:r>
              <w:rPr>
                <w:b/>
              </w:rPr>
              <w:t>Titre / Fonction</w:t>
            </w:r>
          </w:p>
        </w:tc>
        <w:tc>
          <w:tcPr>
            <w:tcW w:w="3107" w:type="pct"/>
            <w:tcMar>
              <w:top w:w="100" w:type="dxa"/>
              <w:left w:w="108" w:type="dxa"/>
              <w:bottom w:w="100" w:type="dxa"/>
              <w:right w:w="108" w:type="dxa"/>
            </w:tcMar>
          </w:tcPr>
          <w:p w14:paraId="6113FE53" w14:textId="77777777" w:rsidR="00FF04BC" w:rsidRPr="00E173EE" w:rsidRDefault="00FF04BC" w:rsidP="00285242">
            <w:pPr>
              <w:spacing w:after="0" w:line="240" w:lineRule="exact"/>
            </w:pPr>
          </w:p>
        </w:tc>
      </w:tr>
    </w:tbl>
    <w:p w14:paraId="4E61E5EB" w14:textId="3B8A0E63" w:rsidR="00FF04BC" w:rsidRPr="00FF04BC" w:rsidRDefault="00FF04BC" w:rsidP="00285242">
      <w:pPr>
        <w:spacing w:before="120"/>
        <w:rPr>
          <w:b/>
        </w:rPr>
      </w:pPr>
      <w:r w:rsidRPr="00FF04BC">
        <w:rPr>
          <w:b/>
        </w:rPr>
        <w:t>2ème partie</w:t>
      </w:r>
      <w:r w:rsidR="00285242">
        <w:rPr>
          <w:b/>
        </w:rPr>
        <w:t> :</w:t>
      </w:r>
      <w:r w:rsidRPr="00FF04BC">
        <w:rPr>
          <w:b/>
        </w:rPr>
        <w:t xml:space="preserve"> Pouvez-vous parler de vos responsabilités, votre appréciation et le rôle dans la mise en œuvre de la Surveillance du paludisme au niveau de votre district ? </w:t>
      </w:r>
      <w:r w:rsidRPr="00FF04BC">
        <w:rPr>
          <w:b/>
          <w:i/>
        </w:rPr>
        <w:t>(Cf. sous-questions d’orientation de l’entretien ci-après)</w:t>
      </w:r>
    </w:p>
    <w:p w14:paraId="1CBE4BCE" w14:textId="77777777" w:rsidR="00FF04BC" w:rsidRPr="00D32338" w:rsidRDefault="00FF04BC" w:rsidP="00892A97">
      <w:pPr>
        <w:numPr>
          <w:ilvl w:val="0"/>
          <w:numId w:val="8"/>
        </w:numPr>
        <w:spacing w:after="0" w:line="240" w:lineRule="auto"/>
        <w:ind w:left="359" w:hanging="359"/>
        <w:jc w:val="both"/>
        <w:rPr>
          <w:rFonts w:ascii="Calibri" w:hAnsi="Calibri"/>
        </w:rPr>
      </w:pPr>
      <w:r w:rsidRPr="00D32338">
        <w:rPr>
          <w:rFonts w:ascii="Calibri" w:hAnsi="Calibri"/>
        </w:rPr>
        <w:t>Quels sont vos responsabilités dans la mise en œuvre de la SSE du paludisme dans le district ?</w:t>
      </w:r>
    </w:p>
    <w:p w14:paraId="4B6ED2BC" w14:textId="1EB590FF" w:rsidR="00FF04BC" w:rsidRPr="00D32338" w:rsidRDefault="00FF04BC" w:rsidP="00892A97">
      <w:pPr>
        <w:numPr>
          <w:ilvl w:val="0"/>
          <w:numId w:val="8"/>
        </w:numPr>
        <w:spacing w:after="0" w:line="240" w:lineRule="auto"/>
        <w:ind w:left="359" w:hanging="359"/>
        <w:jc w:val="both"/>
        <w:rPr>
          <w:rFonts w:ascii="Calibri" w:hAnsi="Calibri"/>
        </w:rPr>
      </w:pPr>
      <w:r w:rsidRPr="00D32338">
        <w:rPr>
          <w:rFonts w:ascii="Calibri" w:hAnsi="Calibri"/>
        </w:rPr>
        <w:t xml:space="preserve">Quelle appréciation faites-vous du processus de transmission des données et informations de la </w:t>
      </w:r>
      <w:r w:rsidR="00BB426A">
        <w:rPr>
          <w:rFonts w:ascii="Calibri" w:hAnsi="Calibri"/>
        </w:rPr>
        <w:t>s</w:t>
      </w:r>
      <w:r w:rsidRPr="00D32338">
        <w:rPr>
          <w:rFonts w:ascii="Calibri" w:hAnsi="Calibri"/>
        </w:rPr>
        <w:t xml:space="preserve">urveillance </w:t>
      </w:r>
      <w:r w:rsidR="00285242" w:rsidRPr="00D32338">
        <w:rPr>
          <w:rFonts w:ascii="Calibri" w:hAnsi="Calibri"/>
        </w:rPr>
        <w:t xml:space="preserve">des </w:t>
      </w:r>
      <w:r w:rsidR="00285242">
        <w:rPr>
          <w:rFonts w:ascii="Calibri" w:hAnsi="Calibri"/>
        </w:rPr>
        <w:t>centres</w:t>
      </w:r>
      <w:r w:rsidR="00BB426A">
        <w:rPr>
          <w:rFonts w:ascii="Calibri" w:hAnsi="Calibri"/>
        </w:rPr>
        <w:t xml:space="preserve"> de santé</w:t>
      </w:r>
      <w:r w:rsidRPr="00D32338">
        <w:rPr>
          <w:rFonts w:ascii="Calibri" w:hAnsi="Calibri"/>
        </w:rPr>
        <w:t xml:space="preserve"> vers le District Sanitaire et du </w:t>
      </w:r>
      <w:r w:rsidR="00BB426A">
        <w:rPr>
          <w:rFonts w:ascii="Calibri" w:hAnsi="Calibri"/>
        </w:rPr>
        <w:t>District Sanitaire</w:t>
      </w:r>
      <w:r w:rsidRPr="00D32338">
        <w:rPr>
          <w:rFonts w:ascii="Calibri" w:hAnsi="Calibri"/>
        </w:rPr>
        <w:t xml:space="preserve"> vers la région </w:t>
      </w:r>
      <w:r w:rsidR="00BB426A">
        <w:rPr>
          <w:rFonts w:ascii="Calibri" w:hAnsi="Calibri"/>
        </w:rPr>
        <w:t>de sante</w:t>
      </w:r>
      <w:r w:rsidRPr="00D32338">
        <w:rPr>
          <w:rFonts w:ascii="Calibri" w:hAnsi="Calibri"/>
        </w:rPr>
        <w:t>)</w:t>
      </w:r>
      <w:r w:rsidR="00BB426A">
        <w:rPr>
          <w:rFonts w:ascii="Calibri" w:hAnsi="Calibri"/>
        </w:rPr>
        <w:t>?</w:t>
      </w:r>
    </w:p>
    <w:p w14:paraId="75975946" w14:textId="24946BEA"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Pouvez-vous parler de votre expérience dans la collecte et la transmission électronique des données de la S</w:t>
      </w:r>
      <w:r>
        <w:rPr>
          <w:rFonts w:ascii="Calibri" w:hAnsi="Calibri"/>
        </w:rPr>
        <w:t xml:space="preserve">urveillance du </w:t>
      </w:r>
      <w:r w:rsidR="00BB426A">
        <w:rPr>
          <w:rFonts w:ascii="Calibri" w:hAnsi="Calibri"/>
        </w:rPr>
        <w:t xml:space="preserve">paludisme </w:t>
      </w:r>
      <w:r w:rsidR="00BB426A" w:rsidRPr="00D54ED8">
        <w:rPr>
          <w:rFonts w:ascii="Calibri" w:hAnsi="Calibri"/>
        </w:rPr>
        <w:t>(</w:t>
      </w:r>
      <w:r w:rsidRPr="00D54ED8">
        <w:rPr>
          <w:rFonts w:ascii="Calibri" w:hAnsi="Calibri"/>
        </w:rPr>
        <w:t>téléphonie mobile, tablette, internet)?</w:t>
      </w:r>
    </w:p>
    <w:p w14:paraId="4A48D09C" w14:textId="6337BBCE"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Dans le contexte de votre district et de la région, qu</w:t>
      </w:r>
      <w:r w:rsidR="00BB426A">
        <w:rPr>
          <w:rFonts w:ascii="Calibri" w:hAnsi="Calibri"/>
        </w:rPr>
        <w:t>’a</w:t>
      </w:r>
      <w:r w:rsidRPr="00D54ED8">
        <w:rPr>
          <w:rFonts w:ascii="Calibri" w:hAnsi="Calibri"/>
        </w:rPr>
        <w:t xml:space="preserve">pporte les outils électroniques dans le renforcement </w:t>
      </w:r>
      <w:r w:rsidR="00BB426A">
        <w:rPr>
          <w:rFonts w:ascii="Calibri" w:hAnsi="Calibri"/>
        </w:rPr>
        <w:t>du SSE</w:t>
      </w:r>
      <w:r>
        <w:rPr>
          <w:rFonts w:ascii="Calibri" w:hAnsi="Calibri"/>
        </w:rPr>
        <w:t xml:space="preserve"> du paludisme </w:t>
      </w:r>
      <w:r w:rsidRPr="00D54ED8">
        <w:rPr>
          <w:rFonts w:ascii="Calibri" w:hAnsi="Calibri"/>
        </w:rPr>
        <w:t>? Quels pourraient être les défis ?</w:t>
      </w:r>
    </w:p>
    <w:p w14:paraId="6677C603" w14:textId="08DBA181"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 xml:space="preserve">En quoi consistent vos responsabilités en matière de supervision des activités de </w:t>
      </w:r>
      <w:r w:rsidR="00BB426A">
        <w:rPr>
          <w:rFonts w:ascii="Calibri" w:hAnsi="Calibri"/>
        </w:rPr>
        <w:t xml:space="preserve">SSE </w:t>
      </w:r>
      <w:r>
        <w:rPr>
          <w:rFonts w:ascii="Calibri" w:hAnsi="Calibri"/>
        </w:rPr>
        <w:t>du paludisme d</w:t>
      </w:r>
      <w:r w:rsidRPr="00D54ED8">
        <w:rPr>
          <w:rFonts w:ascii="Calibri" w:hAnsi="Calibri"/>
        </w:rPr>
        <w:t>ans le district ?</w:t>
      </w:r>
    </w:p>
    <w:p w14:paraId="1BF45D06" w14:textId="721E168C" w:rsidR="00FF04BC" w:rsidRPr="00D3233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lastRenderedPageBreak/>
        <w:t>Pouvez-vous parler de la dernière visite de supervision que vous avez effectuée en personne dans le cadre d</w:t>
      </w:r>
      <w:r w:rsidR="00BB426A">
        <w:rPr>
          <w:rFonts w:ascii="Calibri" w:hAnsi="Calibri"/>
        </w:rPr>
        <w:t xml:space="preserve">u SSE </w:t>
      </w:r>
      <w:r>
        <w:rPr>
          <w:rFonts w:ascii="Calibri" w:hAnsi="Calibri"/>
        </w:rPr>
        <w:t xml:space="preserve">du paludisme </w:t>
      </w:r>
      <w:r w:rsidRPr="00D54ED8">
        <w:rPr>
          <w:rFonts w:ascii="Calibri" w:hAnsi="Calibri"/>
        </w:rPr>
        <w:t xml:space="preserve">: quelles ont été vos observations et sur quels aspects avez-vous mis l’accent ? </w:t>
      </w:r>
    </w:p>
    <w:p w14:paraId="08A1734B" w14:textId="77777777" w:rsidR="00FF04BC" w:rsidRDefault="00FF04BC" w:rsidP="00FF04BC">
      <w:pPr>
        <w:pStyle w:val="Titre2"/>
        <w:numPr>
          <w:ilvl w:val="0"/>
          <w:numId w:val="0"/>
        </w:numPr>
        <w:spacing w:before="0"/>
        <w:ind w:left="576"/>
        <w:jc w:val="both"/>
        <w:rPr>
          <w:rFonts w:asciiTheme="minorHAnsi" w:hAnsiTheme="minorHAnsi"/>
          <w:i/>
          <w:color w:val="44546A" w:themeColor="text2"/>
        </w:rPr>
      </w:pPr>
    </w:p>
    <w:p w14:paraId="34D0BBFE" w14:textId="77777777" w:rsidR="00FF04BC" w:rsidRPr="00FF04BC" w:rsidRDefault="00FF04BC" w:rsidP="00FF04BC">
      <w:pPr>
        <w:rPr>
          <w:b/>
          <w:i/>
          <w:color w:val="1F497D"/>
        </w:rPr>
      </w:pPr>
      <w:r w:rsidRPr="00FF04BC">
        <w:rPr>
          <w:b/>
        </w:rPr>
        <w:t xml:space="preserve">3ème partie : </w:t>
      </w:r>
      <w:r w:rsidRPr="00FF04BC">
        <w:rPr>
          <w:b/>
          <w:szCs w:val="28"/>
        </w:rPr>
        <w:t>Pouvez-vous parler de</w:t>
      </w:r>
      <w:r w:rsidRPr="00FF04BC">
        <w:rPr>
          <w:b/>
        </w:rPr>
        <w:t xml:space="preserve"> la qualité des données ? </w:t>
      </w:r>
    </w:p>
    <w:p w14:paraId="46C8DE82" w14:textId="28E3355F" w:rsidR="00FF04BC" w:rsidRPr="00D54ED8" w:rsidRDefault="00FF04BC" w:rsidP="00892A97">
      <w:pPr>
        <w:numPr>
          <w:ilvl w:val="0"/>
          <w:numId w:val="8"/>
        </w:numPr>
        <w:spacing w:after="0" w:line="240" w:lineRule="auto"/>
        <w:ind w:left="359" w:hanging="359"/>
        <w:jc w:val="both"/>
      </w:pPr>
      <w:r w:rsidRPr="00D54ED8">
        <w:t xml:space="preserve">Quelle est votre appréciation de la qualité des données </w:t>
      </w:r>
      <w:r w:rsidR="00BB426A">
        <w:t>SSE</w:t>
      </w:r>
      <w:r>
        <w:rPr>
          <w:rFonts w:ascii="Calibri" w:hAnsi="Calibri"/>
        </w:rPr>
        <w:t xml:space="preserve"> </w:t>
      </w:r>
      <w:r w:rsidRPr="00D54ED8">
        <w:t xml:space="preserve">que vous recevez au niveau du </w:t>
      </w:r>
      <w:r>
        <w:t xml:space="preserve">District </w:t>
      </w:r>
      <w:r w:rsidRPr="00D54ED8">
        <w:t xml:space="preserve">? </w:t>
      </w:r>
    </w:p>
    <w:p w14:paraId="230CF5E6" w14:textId="77777777" w:rsidR="00FF04BC" w:rsidRPr="00D54ED8" w:rsidRDefault="00FF04BC" w:rsidP="00892A97">
      <w:pPr>
        <w:numPr>
          <w:ilvl w:val="0"/>
          <w:numId w:val="8"/>
        </w:numPr>
        <w:spacing w:after="0" w:line="240" w:lineRule="auto"/>
        <w:ind w:left="359" w:hanging="359"/>
        <w:jc w:val="both"/>
      </w:pPr>
      <w:r w:rsidRPr="00D54ED8">
        <w:rPr>
          <w:rFonts w:ascii="Calibri" w:hAnsi="Calibri"/>
        </w:rPr>
        <w:t>Quels sont les principaux problèmes que vous avez constatés concernant la qualité des données de la S</w:t>
      </w:r>
      <w:r>
        <w:rPr>
          <w:rFonts w:ascii="Calibri" w:hAnsi="Calibri"/>
        </w:rPr>
        <w:t xml:space="preserve">urveillance </w:t>
      </w:r>
      <w:r w:rsidRPr="00D54ED8">
        <w:rPr>
          <w:rFonts w:ascii="Calibri" w:hAnsi="Calibri"/>
        </w:rPr>
        <w:t xml:space="preserve">reçues? </w:t>
      </w:r>
    </w:p>
    <w:p w14:paraId="434235C5" w14:textId="77777777" w:rsidR="00FF04BC" w:rsidRDefault="00FF04BC" w:rsidP="00892A97">
      <w:pPr>
        <w:numPr>
          <w:ilvl w:val="0"/>
          <w:numId w:val="8"/>
        </w:numPr>
        <w:spacing w:after="0" w:line="240" w:lineRule="auto"/>
        <w:ind w:left="359" w:hanging="359"/>
        <w:jc w:val="both"/>
      </w:pPr>
      <w:r w:rsidRPr="00D54ED8">
        <w:t>Quels sont les éléments qui selon vous affectent la qualité des données de la</w:t>
      </w:r>
      <w:r w:rsidRPr="00D54ED8">
        <w:rPr>
          <w:rFonts w:ascii="Calibri" w:hAnsi="Calibri"/>
        </w:rPr>
        <w:t xml:space="preserve"> S</w:t>
      </w:r>
      <w:r>
        <w:rPr>
          <w:rFonts w:ascii="Calibri" w:hAnsi="Calibri"/>
        </w:rPr>
        <w:t xml:space="preserve">urveillance </w:t>
      </w:r>
      <w:r w:rsidRPr="00D54ED8">
        <w:rPr>
          <w:rFonts w:ascii="Calibri" w:hAnsi="Calibri"/>
        </w:rPr>
        <w:t xml:space="preserve">reçues au </w:t>
      </w:r>
      <w:r>
        <w:t xml:space="preserve">District Sanitaire </w:t>
      </w:r>
      <w:r w:rsidRPr="00D54ED8">
        <w:rPr>
          <w:rFonts w:ascii="Calibri" w:hAnsi="Calibri"/>
        </w:rPr>
        <w:t>en dans la région en général ?</w:t>
      </w:r>
    </w:p>
    <w:p w14:paraId="5E15AFC4" w14:textId="77777777" w:rsidR="00FF04BC" w:rsidRPr="00FF04BC" w:rsidRDefault="00FF04BC" w:rsidP="00FF04BC">
      <w:pPr>
        <w:spacing w:after="0" w:line="240" w:lineRule="auto"/>
        <w:ind w:left="359"/>
        <w:jc w:val="both"/>
      </w:pPr>
    </w:p>
    <w:p w14:paraId="0104CCF2" w14:textId="2F833D21" w:rsidR="00FF04BC" w:rsidRPr="00FF04BC" w:rsidRDefault="00FF04BC" w:rsidP="00FF04BC">
      <w:pPr>
        <w:rPr>
          <w:rFonts w:eastAsia="Times New Roman" w:cs="Times New Roman"/>
          <w:b/>
        </w:rPr>
      </w:pPr>
      <w:r w:rsidRPr="00FF04BC">
        <w:rPr>
          <w:b/>
        </w:rPr>
        <w:t xml:space="preserve">4ème partie : </w:t>
      </w:r>
      <w:r w:rsidRPr="00FF04BC">
        <w:rPr>
          <w:b/>
          <w:szCs w:val="28"/>
        </w:rPr>
        <w:t>Pouvez-vous parler de</w:t>
      </w:r>
      <w:r w:rsidRPr="00FF04BC">
        <w:rPr>
          <w:b/>
          <w:i/>
        </w:rPr>
        <w:t xml:space="preserve"> </w:t>
      </w:r>
      <w:r w:rsidRPr="00FF04BC">
        <w:rPr>
          <w:rFonts w:eastAsia="Times New Roman" w:cs="Times New Roman"/>
          <w:b/>
        </w:rPr>
        <w:t>l'utilisation des données</w:t>
      </w:r>
      <w:r w:rsidRPr="00FF04BC">
        <w:rPr>
          <w:b/>
        </w:rPr>
        <w:t xml:space="preserve"> au niveau de votre </w:t>
      </w:r>
      <w:r w:rsidR="00BB426A">
        <w:rPr>
          <w:b/>
        </w:rPr>
        <w:t>D</w:t>
      </w:r>
      <w:r w:rsidRPr="00FF04BC">
        <w:rPr>
          <w:b/>
        </w:rPr>
        <w:t>istricts ?</w:t>
      </w:r>
    </w:p>
    <w:p w14:paraId="3037121E" w14:textId="14D49965"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 xml:space="preserve">Quelle utilisation faites-vous des données </w:t>
      </w:r>
      <w:r w:rsidRPr="00D54ED8">
        <w:t>d</w:t>
      </w:r>
      <w:r>
        <w:t>e la surveillance d</w:t>
      </w:r>
      <w:r w:rsidR="00C7134C">
        <w:t>u</w:t>
      </w:r>
      <w:r>
        <w:t xml:space="preserve"> paludisme </w:t>
      </w:r>
      <w:r w:rsidRPr="00D54ED8">
        <w:t>que vous recevez?</w:t>
      </w:r>
      <w:r w:rsidRPr="00D54ED8">
        <w:rPr>
          <w:rFonts w:ascii="Calibri" w:hAnsi="Calibri"/>
        </w:rPr>
        <w:t xml:space="preserve"> </w:t>
      </w:r>
    </w:p>
    <w:p w14:paraId="4BBED733" w14:textId="77777777"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Pouvez-vous donner un (quelques) exemple(s) concret(s) de décision(s) que vous avez prises en vous basant sur ces données ?</w:t>
      </w:r>
    </w:p>
    <w:p w14:paraId="73529DBF" w14:textId="20A8DC9A"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 xml:space="preserve">De quelle manière (sous quelle forme) est-ce que vous sollicitez/impliquez </w:t>
      </w:r>
      <w:r w:rsidR="00285242" w:rsidRPr="00D54ED8">
        <w:rPr>
          <w:rFonts w:ascii="Calibri" w:hAnsi="Calibri"/>
        </w:rPr>
        <w:t xml:space="preserve">les </w:t>
      </w:r>
      <w:r w:rsidR="00285242">
        <w:rPr>
          <w:rFonts w:ascii="Calibri" w:hAnsi="Calibri"/>
        </w:rPr>
        <w:t>formations</w:t>
      </w:r>
      <w:r w:rsidR="00D75D42">
        <w:rPr>
          <w:rFonts w:ascii="Calibri" w:hAnsi="Calibri"/>
        </w:rPr>
        <w:t xml:space="preserve"> sanitaire</w:t>
      </w:r>
      <w:r w:rsidR="00285242">
        <w:rPr>
          <w:rFonts w:ascii="Calibri" w:hAnsi="Calibri"/>
        </w:rPr>
        <w:t>s</w:t>
      </w:r>
      <w:r w:rsidRPr="00D54ED8">
        <w:rPr>
          <w:rFonts w:ascii="Calibri" w:hAnsi="Calibri"/>
        </w:rPr>
        <w:t xml:space="preserve"> de votre district lors de la prise décision les concernant? </w:t>
      </w:r>
    </w:p>
    <w:p w14:paraId="437AA538" w14:textId="77777777"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Pouvez-vous donner des exemples de partage/discussions des données de S</w:t>
      </w:r>
      <w:r>
        <w:rPr>
          <w:rFonts w:ascii="Calibri" w:hAnsi="Calibri"/>
        </w:rPr>
        <w:t>urveillance</w:t>
      </w:r>
      <w:r w:rsidRPr="00D54ED8">
        <w:rPr>
          <w:rFonts w:ascii="Calibri" w:hAnsi="Calibri"/>
        </w:rPr>
        <w:t xml:space="preserve"> du district avec </w:t>
      </w:r>
      <w:r w:rsidRPr="00D54ED8">
        <w:rPr>
          <w:rFonts w:ascii="Calibri" w:hAnsi="Calibri"/>
          <w:i/>
        </w:rPr>
        <w:t>(a)</w:t>
      </w:r>
      <w:r w:rsidRPr="00D54ED8">
        <w:rPr>
          <w:rFonts w:ascii="Calibri" w:hAnsi="Calibri"/>
        </w:rPr>
        <w:t xml:space="preserve"> d'autres entités du Ministère de la Publique y compris les programmes </w:t>
      </w:r>
      <w:r w:rsidRPr="00D54ED8">
        <w:rPr>
          <w:rFonts w:ascii="Calibri" w:hAnsi="Calibri"/>
          <w:i/>
        </w:rPr>
        <w:t>(b)</w:t>
      </w:r>
      <w:r w:rsidRPr="00D54ED8">
        <w:rPr>
          <w:rFonts w:ascii="Calibri" w:hAnsi="Calibri"/>
        </w:rPr>
        <w:t xml:space="preserve"> les partenaires techniques et financiers du secteur de la santé représentés au niveau de votre district? </w:t>
      </w:r>
    </w:p>
    <w:p w14:paraId="5321207F" w14:textId="0923D451"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 xml:space="preserve">Comment est organisée la rétro-information à partir </w:t>
      </w:r>
      <w:r w:rsidRPr="00D54ED8">
        <w:t xml:space="preserve">du </w:t>
      </w:r>
      <w:r>
        <w:t>DS</w:t>
      </w:r>
      <w:r w:rsidRPr="00D54ED8">
        <w:rPr>
          <w:rFonts w:ascii="Calibri" w:hAnsi="Calibri"/>
        </w:rPr>
        <w:t xml:space="preserve"> (rétro-information vers les </w:t>
      </w:r>
      <w:r w:rsidR="00D75D42">
        <w:rPr>
          <w:rFonts w:ascii="Calibri" w:hAnsi="Calibri"/>
        </w:rPr>
        <w:t>formations sanitaires</w:t>
      </w:r>
      <w:r w:rsidRPr="00D54ED8">
        <w:rPr>
          <w:rFonts w:ascii="Calibri" w:hAnsi="Calibri"/>
        </w:rPr>
        <w:t xml:space="preserve">), par quels mécanismes et à quelle fréquence? </w:t>
      </w:r>
    </w:p>
    <w:p w14:paraId="4DCDA065" w14:textId="77777777" w:rsidR="00285242"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 xml:space="preserve">Quels sont selon vous les défis </w:t>
      </w:r>
      <w:r w:rsidR="00C7134C">
        <w:rPr>
          <w:rFonts w:ascii="Calibri" w:hAnsi="Calibri"/>
        </w:rPr>
        <w:t>li</w:t>
      </w:r>
      <w:r w:rsidR="00C7134C" w:rsidRPr="00D54ED8">
        <w:rPr>
          <w:rFonts w:ascii="Calibri" w:hAnsi="Calibri"/>
        </w:rPr>
        <w:t>é</w:t>
      </w:r>
      <w:r w:rsidR="00C7134C">
        <w:rPr>
          <w:rFonts w:ascii="Calibri" w:hAnsi="Calibri"/>
        </w:rPr>
        <w:t>s</w:t>
      </w:r>
      <w:r w:rsidRPr="00D54ED8">
        <w:rPr>
          <w:rFonts w:ascii="Calibri" w:hAnsi="Calibri"/>
        </w:rPr>
        <w:t xml:space="preserve"> l’utilisation des données de la S</w:t>
      </w:r>
      <w:r>
        <w:rPr>
          <w:rFonts w:ascii="Calibri" w:hAnsi="Calibri"/>
        </w:rPr>
        <w:t xml:space="preserve">urveillance </w:t>
      </w:r>
      <w:r w:rsidRPr="00D54ED8">
        <w:rPr>
          <w:rFonts w:ascii="Calibri" w:hAnsi="Calibri"/>
        </w:rPr>
        <w:t>au niveau de votre district?</w:t>
      </w:r>
    </w:p>
    <w:p w14:paraId="4BE03935" w14:textId="648F2645" w:rsidR="000060DA" w:rsidRPr="00285242" w:rsidRDefault="000060DA" w:rsidP="00892A97">
      <w:pPr>
        <w:numPr>
          <w:ilvl w:val="0"/>
          <w:numId w:val="8"/>
        </w:numPr>
        <w:spacing w:after="0" w:line="240" w:lineRule="auto"/>
        <w:ind w:left="359" w:hanging="359"/>
        <w:jc w:val="both"/>
        <w:rPr>
          <w:rFonts w:ascii="Calibri" w:hAnsi="Calibri"/>
        </w:rPr>
      </w:pPr>
      <w:r w:rsidRPr="00285242">
        <w:rPr>
          <w:rFonts w:cs="Calibri"/>
        </w:rPr>
        <w:t>Que pensez-vous du Bulletin de surveillance Sentinelle du paludisme ?</w:t>
      </w:r>
    </w:p>
    <w:p w14:paraId="4461EDEE" w14:textId="62BC0E44" w:rsidR="00FF04BC" w:rsidRPr="00FF04BC" w:rsidRDefault="00FF04BC" w:rsidP="00285242">
      <w:pPr>
        <w:spacing w:before="120"/>
        <w:rPr>
          <w:rFonts w:eastAsia="Times New Roman" w:cs="Times New Roman"/>
          <w:b/>
        </w:rPr>
      </w:pPr>
      <w:r w:rsidRPr="00FF04BC">
        <w:rPr>
          <w:b/>
        </w:rPr>
        <w:t>5ème partie : Conclusion de l'entretien.</w:t>
      </w:r>
    </w:p>
    <w:p w14:paraId="7BF1956E" w14:textId="77777777" w:rsidR="00FF04BC" w:rsidRPr="00D54ED8" w:rsidRDefault="00FF04BC" w:rsidP="00FF04BC">
      <w:pPr>
        <w:jc w:val="both"/>
        <w:rPr>
          <w:rFonts w:ascii="Calibri" w:hAnsi="Calibri"/>
        </w:rPr>
      </w:pPr>
      <w:r w:rsidRPr="00D54ED8">
        <w:rPr>
          <w:rFonts w:ascii="Calibri" w:hAnsi="Calibri"/>
        </w:rPr>
        <w:t xml:space="preserve">Vous nous avez apporté de nombreuses informations importantes sur votre rôle et vos responsabilités ainsi que le rôle du </w:t>
      </w:r>
      <w:r w:rsidRPr="00D54ED8">
        <w:t>DS</w:t>
      </w:r>
      <w:r w:rsidRPr="00D54ED8">
        <w:rPr>
          <w:rFonts w:ascii="Calibri" w:hAnsi="Calibri"/>
        </w:rPr>
        <w:t xml:space="preserve"> dans la production et l’utilisation des données de la S</w:t>
      </w:r>
      <w:r>
        <w:rPr>
          <w:rFonts w:ascii="Calibri" w:hAnsi="Calibri"/>
        </w:rPr>
        <w:t xml:space="preserve">SE du paludisme. </w:t>
      </w:r>
    </w:p>
    <w:p w14:paraId="7DFE9238" w14:textId="77777777" w:rsidR="00FF04BC" w:rsidRPr="00285242" w:rsidRDefault="00FF04BC" w:rsidP="00285242">
      <w:pPr>
        <w:spacing w:after="0"/>
        <w:jc w:val="both"/>
        <w:rPr>
          <w:rFonts w:ascii="Calibri" w:hAnsi="Calibri"/>
          <w:b/>
        </w:rPr>
      </w:pPr>
      <w:r w:rsidRPr="00285242">
        <w:rPr>
          <w:rFonts w:ascii="Calibri" w:hAnsi="Calibri"/>
          <w:b/>
        </w:rPr>
        <w:t>A présent :</w:t>
      </w:r>
    </w:p>
    <w:p w14:paraId="2A3C78E3" w14:textId="637C2170"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Quelles sont selon vous les principaux défis en matière d’intégration et de coordination des différents systèmes et sous-systèmes de surveillance au niveau de votre district, dans la région et dans le pays?</w:t>
      </w:r>
    </w:p>
    <w:p w14:paraId="6CF670C2" w14:textId="2C1BC49E"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Quelles sont vos propositions pour faire face à ces défis</w:t>
      </w:r>
      <w:r w:rsidR="00C7134C">
        <w:rPr>
          <w:rFonts w:ascii="Calibri" w:hAnsi="Calibri"/>
        </w:rPr>
        <w:t xml:space="preserve"> </w:t>
      </w:r>
      <w:r w:rsidRPr="00D54ED8">
        <w:rPr>
          <w:rFonts w:ascii="Calibri" w:hAnsi="Calibri"/>
        </w:rPr>
        <w:t>et renforcer la S</w:t>
      </w:r>
      <w:r>
        <w:rPr>
          <w:rFonts w:ascii="Calibri" w:hAnsi="Calibri"/>
        </w:rPr>
        <w:t xml:space="preserve">SE du paludisme </w:t>
      </w:r>
      <w:r w:rsidRPr="00D54ED8">
        <w:rPr>
          <w:rFonts w:ascii="Calibri" w:hAnsi="Calibri"/>
        </w:rPr>
        <w:t>dans votre district?</w:t>
      </w:r>
    </w:p>
    <w:p w14:paraId="4550A994" w14:textId="77777777"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Quelles sont vos attentes en termes de renforcement des capacités en matière de S</w:t>
      </w:r>
      <w:r>
        <w:rPr>
          <w:rFonts w:ascii="Calibri" w:hAnsi="Calibri"/>
        </w:rPr>
        <w:t xml:space="preserve">SE du paludisme </w:t>
      </w:r>
      <w:r w:rsidRPr="00D54ED8">
        <w:rPr>
          <w:rFonts w:ascii="Calibri" w:hAnsi="Calibri"/>
        </w:rPr>
        <w:t>dans le district?</w:t>
      </w:r>
    </w:p>
    <w:p w14:paraId="39A54C1F" w14:textId="77777777" w:rsidR="00FF04BC" w:rsidRPr="00FF04BC" w:rsidRDefault="00FF04BC" w:rsidP="00285242">
      <w:pPr>
        <w:spacing w:before="120"/>
        <w:rPr>
          <w:b/>
        </w:rPr>
      </w:pPr>
      <w:r w:rsidRPr="00FF04BC">
        <w:rPr>
          <w:b/>
        </w:rPr>
        <w:t>Clôture de l’entretien (mots de fin)</w:t>
      </w:r>
    </w:p>
    <w:p w14:paraId="05DD6C25" w14:textId="77777777" w:rsidR="00FF04BC" w:rsidRPr="00D54ED8" w:rsidRDefault="00FF04BC" w:rsidP="00892A97">
      <w:pPr>
        <w:numPr>
          <w:ilvl w:val="0"/>
          <w:numId w:val="8"/>
        </w:numPr>
        <w:spacing w:after="0" w:line="240" w:lineRule="auto"/>
        <w:ind w:left="359" w:hanging="359"/>
        <w:jc w:val="both"/>
        <w:rPr>
          <w:rFonts w:ascii="Calibri" w:hAnsi="Calibri"/>
        </w:rPr>
      </w:pPr>
      <w:r w:rsidRPr="00D54ED8">
        <w:rPr>
          <w:rFonts w:ascii="Calibri" w:hAnsi="Calibri"/>
        </w:rPr>
        <w:t>J'ai abordé tous les éléments dont j'avais besoin. Avez-vous quelque chose à ajouter ?</w:t>
      </w:r>
    </w:p>
    <w:p w14:paraId="1A8A6A6F" w14:textId="77777777" w:rsidR="00FF04BC" w:rsidRDefault="00FF04BC" w:rsidP="00FF04BC">
      <w:pPr>
        <w:jc w:val="both"/>
        <w:rPr>
          <w:rFonts w:cstheme="minorHAnsi"/>
        </w:rPr>
      </w:pPr>
    </w:p>
    <w:p w14:paraId="4B21F77F" w14:textId="77777777" w:rsidR="00C7134C" w:rsidRDefault="00C7134C" w:rsidP="00C7134C">
      <w:pPr>
        <w:spacing w:after="0"/>
        <w:jc w:val="both"/>
        <w:rPr>
          <w:rFonts w:cstheme="minorHAnsi"/>
        </w:rPr>
      </w:pPr>
      <w:r w:rsidRPr="00B536ED">
        <w:rPr>
          <w:rFonts w:cstheme="minorHAnsi"/>
          <w:color w:val="231F20"/>
        </w:rPr>
        <w:t xml:space="preserve">Toutes les informations que vous venez de donner à travers vos réponses resteront anonymes. </w:t>
      </w:r>
      <w:r>
        <w:rPr>
          <w:rFonts w:cstheme="minorHAnsi"/>
          <w:color w:val="231F20"/>
        </w:rPr>
        <w:t>Vos informations et celle d’autres personnes ressources interviewer seront analysées et présentées sous forme de synthèse sans aucune référence aux répondants individuellement</w:t>
      </w:r>
      <w:r w:rsidRPr="00B536ED">
        <w:rPr>
          <w:rFonts w:cstheme="minorHAnsi"/>
          <w:color w:val="231F20"/>
        </w:rPr>
        <w:t xml:space="preserve">. Les résultats </w:t>
      </w:r>
      <w:r w:rsidRPr="00B536ED">
        <w:rPr>
          <w:rFonts w:cstheme="minorHAnsi"/>
        </w:rPr>
        <w:t>seron</w:t>
      </w:r>
      <w:r>
        <w:rPr>
          <w:rFonts w:cstheme="minorHAnsi"/>
        </w:rPr>
        <w:t xml:space="preserve">t mis à la </w:t>
      </w:r>
      <w:r>
        <w:rPr>
          <w:rFonts w:cstheme="minorHAnsi"/>
        </w:rPr>
        <w:lastRenderedPageBreak/>
        <w:t xml:space="preserve">disposition du PNLP qui se chargera de vous les communiquer et les de disséminer </w:t>
      </w:r>
      <w:r w:rsidRPr="00B536ED">
        <w:rPr>
          <w:rFonts w:cstheme="minorHAnsi"/>
          <w:color w:val="231F20"/>
        </w:rPr>
        <w:t>à</w:t>
      </w:r>
      <w:r>
        <w:rPr>
          <w:rFonts w:cstheme="minorHAnsi"/>
        </w:rPr>
        <w:t xml:space="preserve"> toutes les parties prenantes </w:t>
      </w:r>
      <w:r w:rsidRPr="00B536ED">
        <w:rPr>
          <w:rFonts w:cstheme="minorHAnsi"/>
        </w:rPr>
        <w:t>impliqué</w:t>
      </w:r>
      <w:r>
        <w:rPr>
          <w:rFonts w:cstheme="minorHAnsi"/>
        </w:rPr>
        <w:t>e</w:t>
      </w:r>
      <w:r w:rsidRPr="00B536ED">
        <w:rPr>
          <w:rFonts w:cstheme="minorHAnsi"/>
        </w:rPr>
        <w:t xml:space="preserve">s </w:t>
      </w:r>
      <w:r>
        <w:rPr>
          <w:rFonts w:cstheme="minorHAnsi"/>
        </w:rPr>
        <w:t>dans la mise en œuvre de la Surveillance du paludisme au Sénégal.</w:t>
      </w:r>
    </w:p>
    <w:p w14:paraId="71208E70" w14:textId="77777777" w:rsidR="003379E5" w:rsidRDefault="003379E5" w:rsidP="00C7134C">
      <w:pPr>
        <w:spacing w:after="0"/>
        <w:jc w:val="both"/>
        <w:rPr>
          <w:b/>
        </w:rPr>
      </w:pPr>
    </w:p>
    <w:p w14:paraId="20ACD526" w14:textId="37313620" w:rsidR="00FF04BC" w:rsidRPr="00FF04BC" w:rsidRDefault="00FF04BC" w:rsidP="00285242">
      <w:pPr>
        <w:spacing w:after="120"/>
        <w:jc w:val="center"/>
        <w:rPr>
          <w:u w:val="single"/>
        </w:rPr>
      </w:pPr>
      <w:r w:rsidRPr="00D54ED8">
        <w:rPr>
          <w:u w:val="single"/>
        </w:rPr>
        <w:t>Merci de m'avoir accordé cet entretien</w:t>
      </w:r>
    </w:p>
    <w:p w14:paraId="2179D737" w14:textId="77777777" w:rsidR="00FF04BC" w:rsidRPr="00D54ED8" w:rsidRDefault="00FF04BC" w:rsidP="00285242">
      <w:pPr>
        <w:spacing w:after="0"/>
        <w:jc w:val="center"/>
      </w:pPr>
      <w:r w:rsidRPr="00D54ED8">
        <w:t>FIN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515"/>
        <w:gridCol w:w="6835"/>
      </w:tblGrid>
      <w:tr w:rsidR="00FF04BC" w:rsidRPr="00D54ED8" w14:paraId="7A8448DE" w14:textId="77777777" w:rsidTr="00285242">
        <w:trPr>
          <w:trHeight w:val="25"/>
        </w:trPr>
        <w:tc>
          <w:tcPr>
            <w:tcW w:w="1345" w:type="pct"/>
            <w:tcMar>
              <w:top w:w="100" w:type="dxa"/>
              <w:left w:w="108" w:type="dxa"/>
              <w:bottom w:w="100" w:type="dxa"/>
              <w:right w:w="108" w:type="dxa"/>
            </w:tcMar>
          </w:tcPr>
          <w:p w14:paraId="37B5DEB2" w14:textId="77777777" w:rsidR="00FF04BC" w:rsidRPr="00D54ED8" w:rsidRDefault="00FF04BC" w:rsidP="00285242">
            <w:pPr>
              <w:spacing w:after="0" w:line="240" w:lineRule="exact"/>
              <w:jc w:val="both"/>
            </w:pPr>
            <w:r w:rsidRPr="00D54ED8">
              <w:t>Heure de fin</w:t>
            </w:r>
          </w:p>
        </w:tc>
        <w:tc>
          <w:tcPr>
            <w:tcW w:w="3655" w:type="pct"/>
            <w:tcMar>
              <w:top w:w="100" w:type="dxa"/>
              <w:left w:w="108" w:type="dxa"/>
              <w:bottom w:w="100" w:type="dxa"/>
              <w:right w:w="108" w:type="dxa"/>
            </w:tcMar>
          </w:tcPr>
          <w:p w14:paraId="572D28D5" w14:textId="77777777" w:rsidR="00FF04BC" w:rsidRPr="00D54ED8" w:rsidRDefault="00FF04BC" w:rsidP="00285242">
            <w:pPr>
              <w:spacing w:after="0" w:line="240" w:lineRule="exact"/>
              <w:jc w:val="both"/>
            </w:pPr>
          </w:p>
        </w:tc>
      </w:tr>
    </w:tbl>
    <w:p w14:paraId="1CF451F0" w14:textId="77777777" w:rsidR="00FF04BC" w:rsidRDefault="00A05AB1" w:rsidP="00892A97">
      <w:pPr>
        <w:pStyle w:val="Titre2"/>
      </w:pPr>
      <w:bookmarkStart w:id="47" w:name="_Guide_d’entretien_au_3"/>
      <w:bookmarkEnd w:id="47"/>
      <w:r w:rsidRPr="00A83AC0">
        <w:rPr>
          <w:color w:val="000000" w:themeColor="text1"/>
        </w:rPr>
        <w:t>Guide d’entretien au niveau FS</w:t>
      </w:r>
    </w:p>
    <w:p w14:paraId="3F772904" w14:textId="74405ADA" w:rsidR="00C26FC2" w:rsidRDefault="00C26FC2" w:rsidP="00C26FC2">
      <w:pPr>
        <w:jc w:val="center"/>
        <w:rPr>
          <w:ins w:id="48" w:author="HP" w:date="2019-08-02T10:14:00Z"/>
          <w:b/>
          <w:sz w:val="32"/>
          <w:szCs w:val="32"/>
        </w:rPr>
      </w:pPr>
      <w:r w:rsidRPr="00A13EA5">
        <w:rPr>
          <w:b/>
          <w:sz w:val="32"/>
          <w:szCs w:val="32"/>
        </w:rPr>
        <w:t xml:space="preserve">Guide d'entretien au niveau </w:t>
      </w:r>
      <w:r>
        <w:rPr>
          <w:b/>
          <w:sz w:val="32"/>
          <w:szCs w:val="32"/>
        </w:rPr>
        <w:t>Formation Sanitaire (FS)</w:t>
      </w:r>
      <w:ins w:id="49" w:author="HP" w:date="2019-08-02T10:23:00Z">
        <w:r w:rsidR="00AF2D85">
          <w:rPr>
            <w:b/>
            <w:sz w:val="32"/>
            <w:szCs w:val="32"/>
          </w:rPr>
          <w:t xml:space="preserve"> ou structure de sante</w:t>
        </w:r>
      </w:ins>
    </w:p>
    <w:p w14:paraId="64453E26" w14:textId="4A59805E" w:rsidR="00AF2D85" w:rsidRDefault="00526C4E" w:rsidP="00AF2D85">
      <w:pPr>
        <w:rPr>
          <w:ins w:id="50" w:author="HP" w:date="2019-08-02T10:31:00Z"/>
          <w:b/>
          <w:sz w:val="32"/>
          <w:szCs w:val="32"/>
        </w:rPr>
      </w:pPr>
      <w:ins w:id="51" w:author="HP" w:date="2019-08-02T10:15:00Z">
        <w:r>
          <w:rPr>
            <w:b/>
            <w:sz w:val="32"/>
            <w:szCs w:val="32"/>
          </w:rPr>
          <w:t xml:space="preserve">Cible : </w:t>
        </w:r>
      </w:ins>
      <w:ins w:id="52" w:author="HP" w:date="2019-08-02T10:31:00Z">
        <w:r w:rsidR="00AF2D85">
          <w:rPr>
            <w:b/>
            <w:sz w:val="32"/>
            <w:szCs w:val="32"/>
          </w:rPr>
          <w:t>Hôpital</w:t>
        </w:r>
      </w:ins>
      <w:ins w:id="53" w:author="HP" w:date="2019-08-02T10:32:00Z">
        <w:r w:rsidR="00AF2D85">
          <w:rPr>
            <w:b/>
            <w:sz w:val="32"/>
            <w:szCs w:val="32"/>
          </w:rPr>
          <w:t> :</w:t>
        </w:r>
      </w:ins>
      <w:ins w:id="54" w:author="HP" w:date="2019-08-02T10:33:00Z">
        <w:r w:rsidR="00AF2D85">
          <w:rPr>
            <w:b/>
            <w:sz w:val="32"/>
            <w:szCs w:val="32"/>
          </w:rPr>
          <w:t xml:space="preserve"> point focal Palu</w:t>
        </w:r>
      </w:ins>
    </w:p>
    <w:p w14:paraId="1A7BA7B8" w14:textId="77777777" w:rsidR="00AF2D85" w:rsidRDefault="00AF2D85" w:rsidP="00AF2D85">
      <w:pPr>
        <w:rPr>
          <w:ins w:id="55" w:author="HP" w:date="2019-08-02T10:31:00Z"/>
          <w:b/>
          <w:sz w:val="32"/>
          <w:szCs w:val="32"/>
        </w:rPr>
      </w:pPr>
      <w:ins w:id="56" w:author="HP" w:date="2019-08-02T10:31:00Z">
        <w:r>
          <w:rPr>
            <w:b/>
            <w:sz w:val="32"/>
            <w:szCs w:val="32"/>
          </w:rPr>
          <w:t xml:space="preserve">Centre de santé / Med </w:t>
        </w:r>
        <w:proofErr w:type="spellStart"/>
        <w:r>
          <w:rPr>
            <w:b/>
            <w:sz w:val="32"/>
            <w:szCs w:val="32"/>
          </w:rPr>
          <w:t>resp</w:t>
        </w:r>
        <w:proofErr w:type="spellEnd"/>
        <w:r>
          <w:rPr>
            <w:b/>
            <w:sz w:val="32"/>
            <w:szCs w:val="32"/>
          </w:rPr>
          <w:t xml:space="preserve"> </w:t>
        </w:r>
      </w:ins>
    </w:p>
    <w:p w14:paraId="2BE7A40A" w14:textId="64C006AC" w:rsidR="00526C4E" w:rsidRDefault="00526C4E">
      <w:pPr>
        <w:rPr>
          <w:ins w:id="57" w:author="HP" w:date="2019-08-02T10:15:00Z"/>
          <w:b/>
          <w:sz w:val="32"/>
          <w:szCs w:val="32"/>
        </w:rPr>
        <w:pPrChange w:id="58" w:author="HP" w:date="2019-08-02T10:16:00Z">
          <w:pPr>
            <w:jc w:val="center"/>
          </w:pPr>
        </w:pPrChange>
      </w:pPr>
      <w:ins w:id="59" w:author="HP" w:date="2019-08-02T10:15:00Z">
        <w:r>
          <w:rPr>
            <w:b/>
            <w:sz w:val="32"/>
            <w:szCs w:val="32"/>
          </w:rPr>
          <w:t>Poste de santé</w:t>
        </w:r>
      </w:ins>
      <w:ins w:id="60" w:author="HP" w:date="2019-08-02T10:31:00Z">
        <w:r w:rsidR="00AF2D85">
          <w:rPr>
            <w:b/>
            <w:sz w:val="32"/>
            <w:szCs w:val="32"/>
          </w:rPr>
          <w:t> : ICP</w:t>
        </w:r>
        <w:r w:rsidR="00AF2D85">
          <w:rPr>
            <w:b/>
            <w:sz w:val="32"/>
            <w:szCs w:val="32"/>
          </w:rPr>
          <w:tab/>
        </w:r>
      </w:ins>
    </w:p>
    <w:p w14:paraId="7F314FF1" w14:textId="57DF94A5" w:rsidR="00526C4E" w:rsidRDefault="00526C4E">
      <w:pPr>
        <w:rPr>
          <w:ins w:id="61" w:author="HP" w:date="2019-08-02T10:16:00Z"/>
          <w:b/>
          <w:sz w:val="32"/>
          <w:szCs w:val="32"/>
        </w:rPr>
        <w:pPrChange w:id="62" w:author="HP" w:date="2019-08-02T10:16:00Z">
          <w:pPr>
            <w:jc w:val="center"/>
          </w:pPr>
        </w:pPrChange>
      </w:pPr>
      <w:ins w:id="63" w:author="HP" w:date="2019-08-02T10:16:00Z">
        <w:r>
          <w:rPr>
            <w:b/>
            <w:sz w:val="32"/>
            <w:szCs w:val="32"/>
          </w:rPr>
          <w:t>Structure privé</w:t>
        </w:r>
      </w:ins>
      <w:ins w:id="64" w:author="HP" w:date="2019-08-02T10:18:00Z">
        <w:r>
          <w:rPr>
            <w:b/>
            <w:sz w:val="32"/>
            <w:szCs w:val="32"/>
          </w:rPr>
          <w:t>e</w:t>
        </w:r>
      </w:ins>
      <w:ins w:id="65" w:author="HP" w:date="2019-08-02T10:31:00Z">
        <w:r w:rsidR="00AF2D85">
          <w:rPr>
            <w:b/>
            <w:sz w:val="32"/>
            <w:szCs w:val="32"/>
          </w:rPr>
          <w:t xml:space="preserve"> : </w:t>
        </w:r>
        <w:proofErr w:type="spellStart"/>
        <w:r w:rsidR="00AF2D85">
          <w:rPr>
            <w:b/>
            <w:sz w:val="32"/>
            <w:szCs w:val="32"/>
          </w:rPr>
          <w:t>med</w:t>
        </w:r>
        <w:proofErr w:type="spellEnd"/>
        <w:r w:rsidR="00AF2D85">
          <w:rPr>
            <w:b/>
            <w:sz w:val="32"/>
            <w:szCs w:val="32"/>
          </w:rPr>
          <w:t xml:space="preserve"> res</w:t>
        </w:r>
      </w:ins>
      <w:ins w:id="66" w:author="HP" w:date="2019-08-02T10:32:00Z">
        <w:r w:rsidR="00AF2D85">
          <w:rPr>
            <w:b/>
            <w:sz w:val="32"/>
            <w:szCs w:val="32"/>
          </w:rPr>
          <w:t>ponsable</w:t>
        </w:r>
      </w:ins>
    </w:p>
    <w:p w14:paraId="7BFD96D8" w14:textId="77777777" w:rsidR="00526C4E" w:rsidRPr="00A13EA5" w:rsidRDefault="00526C4E" w:rsidP="00C26FC2">
      <w:pPr>
        <w:jc w:val="center"/>
        <w:rPr>
          <w:sz w:val="32"/>
          <w:szCs w:val="32"/>
        </w:rPr>
      </w:pPr>
    </w:p>
    <w:p w14:paraId="53AA3DDD" w14:textId="77777777" w:rsidR="00C26FC2" w:rsidRPr="00C26FC2" w:rsidRDefault="00C26FC2" w:rsidP="00C26FC2">
      <w:pPr>
        <w:rPr>
          <w:b/>
        </w:rPr>
      </w:pPr>
      <w:r w:rsidRPr="00C26FC2">
        <w:rPr>
          <w:b/>
        </w:rPr>
        <w:t>Nom de l'enquêteur/enquêtrice : ______________________________________</w:t>
      </w:r>
    </w:p>
    <w:tbl>
      <w:tblPr>
        <w:tblW w:w="9295"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307"/>
        <w:gridCol w:w="2198"/>
        <w:gridCol w:w="2417"/>
        <w:gridCol w:w="2373"/>
      </w:tblGrid>
      <w:tr w:rsidR="00C26FC2" w:rsidRPr="00E173EE" w14:paraId="27FA74C3" w14:textId="77777777" w:rsidTr="00DA68FE">
        <w:trPr>
          <w:trHeight w:val="162"/>
        </w:trPr>
        <w:tc>
          <w:tcPr>
            <w:tcW w:w="2307" w:type="dxa"/>
            <w:tcMar>
              <w:top w:w="100" w:type="dxa"/>
              <w:left w:w="108" w:type="dxa"/>
              <w:bottom w:w="100" w:type="dxa"/>
              <w:right w:w="108" w:type="dxa"/>
            </w:tcMar>
          </w:tcPr>
          <w:p w14:paraId="4514331B" w14:textId="77777777" w:rsidR="00C26FC2" w:rsidRPr="00E173EE" w:rsidRDefault="00C26FC2" w:rsidP="00285242">
            <w:pPr>
              <w:spacing w:after="0" w:line="240" w:lineRule="auto"/>
              <w:rPr>
                <w:b/>
              </w:rPr>
            </w:pPr>
            <w:r>
              <w:rPr>
                <w:b/>
              </w:rPr>
              <w:t>Date de l'entretien</w:t>
            </w:r>
          </w:p>
        </w:tc>
        <w:tc>
          <w:tcPr>
            <w:tcW w:w="6988" w:type="dxa"/>
            <w:gridSpan w:val="3"/>
            <w:tcMar>
              <w:top w:w="100" w:type="dxa"/>
              <w:left w:w="108" w:type="dxa"/>
              <w:bottom w:w="100" w:type="dxa"/>
              <w:right w:w="108" w:type="dxa"/>
            </w:tcMar>
          </w:tcPr>
          <w:p w14:paraId="32F97B42" w14:textId="77777777" w:rsidR="00C26FC2" w:rsidRPr="00E173EE" w:rsidRDefault="00C26FC2" w:rsidP="00285242">
            <w:pPr>
              <w:spacing w:after="0" w:line="240" w:lineRule="auto"/>
            </w:pPr>
          </w:p>
        </w:tc>
      </w:tr>
      <w:tr w:rsidR="00C26FC2" w:rsidRPr="00E173EE" w14:paraId="1CF0D92E" w14:textId="77777777" w:rsidTr="00DA68FE">
        <w:trPr>
          <w:trHeight w:val="162"/>
        </w:trPr>
        <w:tc>
          <w:tcPr>
            <w:tcW w:w="2307" w:type="dxa"/>
            <w:tcMar>
              <w:top w:w="100" w:type="dxa"/>
              <w:left w:w="108" w:type="dxa"/>
              <w:bottom w:w="100" w:type="dxa"/>
              <w:right w:w="108" w:type="dxa"/>
            </w:tcMar>
          </w:tcPr>
          <w:p w14:paraId="4E5E11E3" w14:textId="77777777" w:rsidR="00C26FC2" w:rsidRPr="00E173EE" w:rsidRDefault="00C26FC2" w:rsidP="00285242">
            <w:pPr>
              <w:spacing w:after="0" w:line="240" w:lineRule="auto"/>
              <w:rPr>
                <w:b/>
              </w:rPr>
            </w:pPr>
            <w:r>
              <w:rPr>
                <w:b/>
              </w:rPr>
              <w:t>Heure de début</w:t>
            </w:r>
          </w:p>
        </w:tc>
        <w:tc>
          <w:tcPr>
            <w:tcW w:w="6988" w:type="dxa"/>
            <w:gridSpan w:val="3"/>
            <w:tcMar>
              <w:top w:w="100" w:type="dxa"/>
              <w:left w:w="108" w:type="dxa"/>
              <w:bottom w:w="100" w:type="dxa"/>
              <w:right w:w="108" w:type="dxa"/>
            </w:tcMar>
          </w:tcPr>
          <w:p w14:paraId="09E12263" w14:textId="77777777" w:rsidR="00C26FC2" w:rsidRPr="00E173EE" w:rsidRDefault="00C26FC2" w:rsidP="00285242">
            <w:pPr>
              <w:spacing w:after="0" w:line="240" w:lineRule="auto"/>
            </w:pPr>
          </w:p>
        </w:tc>
      </w:tr>
      <w:tr w:rsidR="00AF2D85" w:rsidRPr="00E173EE" w14:paraId="65D7F012" w14:textId="77777777" w:rsidTr="00DA68FE">
        <w:trPr>
          <w:trHeight w:val="127"/>
          <w:ins w:id="67" w:author="HP" w:date="2019-08-02T10:25:00Z"/>
        </w:trPr>
        <w:tc>
          <w:tcPr>
            <w:tcW w:w="2307" w:type="dxa"/>
            <w:tcMar>
              <w:top w:w="100" w:type="dxa"/>
              <w:left w:w="108" w:type="dxa"/>
              <w:bottom w:w="100" w:type="dxa"/>
              <w:right w:w="108" w:type="dxa"/>
            </w:tcMar>
            <w:vAlign w:val="bottom"/>
          </w:tcPr>
          <w:p w14:paraId="163BEC43" w14:textId="33FE4BFD" w:rsidR="00AF2D85" w:rsidRDefault="00AF2D85" w:rsidP="00AF2D85">
            <w:pPr>
              <w:spacing w:after="0" w:line="240" w:lineRule="auto"/>
              <w:rPr>
                <w:ins w:id="68" w:author="HP" w:date="2019-08-02T10:25:00Z"/>
                <w:b/>
              </w:rPr>
            </w:pPr>
            <w:ins w:id="69" w:author="HP" w:date="2019-08-02T10:25:00Z">
              <w:r>
                <w:rPr>
                  <w:b/>
                </w:rPr>
                <w:t>Nom de la</w:t>
              </w:r>
            </w:ins>
            <w:ins w:id="70" w:author="HP" w:date="2019-08-02T10:28:00Z">
              <w:r>
                <w:rPr>
                  <w:b/>
                </w:rPr>
                <w:t xml:space="preserve"> formation sanitaire</w:t>
              </w:r>
            </w:ins>
          </w:p>
        </w:tc>
        <w:tc>
          <w:tcPr>
            <w:tcW w:w="2198" w:type="dxa"/>
            <w:tcMar>
              <w:top w:w="100" w:type="dxa"/>
              <w:left w:w="108" w:type="dxa"/>
              <w:bottom w:w="100" w:type="dxa"/>
              <w:right w:w="108" w:type="dxa"/>
            </w:tcMar>
            <w:vAlign w:val="bottom"/>
          </w:tcPr>
          <w:p w14:paraId="13E389DA" w14:textId="77777777" w:rsidR="00AF2D85" w:rsidRDefault="00AF2D85" w:rsidP="00AF2D85">
            <w:pPr>
              <w:spacing w:after="0" w:line="240" w:lineRule="auto"/>
              <w:rPr>
                <w:ins w:id="71" w:author="HP" w:date="2019-08-02T10:25:00Z"/>
              </w:rPr>
            </w:pPr>
          </w:p>
        </w:tc>
        <w:tc>
          <w:tcPr>
            <w:tcW w:w="2417" w:type="dxa"/>
            <w:vAlign w:val="bottom"/>
          </w:tcPr>
          <w:p w14:paraId="1B2C3CED" w14:textId="77777777" w:rsidR="00AF2D85" w:rsidRDefault="00AF2D85" w:rsidP="00AF2D85">
            <w:pPr>
              <w:spacing w:after="0" w:line="240" w:lineRule="auto"/>
              <w:ind w:left="80"/>
              <w:rPr>
                <w:ins w:id="72" w:author="HP" w:date="2019-08-02T10:25:00Z"/>
              </w:rPr>
            </w:pPr>
          </w:p>
        </w:tc>
        <w:tc>
          <w:tcPr>
            <w:tcW w:w="2373" w:type="dxa"/>
            <w:vAlign w:val="bottom"/>
          </w:tcPr>
          <w:p w14:paraId="0B2A0394" w14:textId="77777777" w:rsidR="00AF2D85" w:rsidDel="00AF2D85" w:rsidRDefault="00AF2D85" w:rsidP="00AF2D85">
            <w:pPr>
              <w:spacing w:after="0" w:line="240" w:lineRule="auto"/>
              <w:rPr>
                <w:ins w:id="73" w:author="HP" w:date="2019-08-02T10:25:00Z"/>
              </w:rPr>
            </w:pPr>
          </w:p>
        </w:tc>
      </w:tr>
      <w:tr w:rsidR="00AF2D85" w:rsidRPr="00E173EE" w14:paraId="27F1957A" w14:textId="77777777" w:rsidTr="00DA68FE">
        <w:trPr>
          <w:trHeight w:val="127"/>
          <w:ins w:id="74" w:author="HP" w:date="2019-08-02T10:24:00Z"/>
        </w:trPr>
        <w:tc>
          <w:tcPr>
            <w:tcW w:w="2307" w:type="dxa"/>
            <w:tcMar>
              <w:top w:w="100" w:type="dxa"/>
              <w:left w:w="108" w:type="dxa"/>
              <w:bottom w:w="100" w:type="dxa"/>
              <w:right w:w="108" w:type="dxa"/>
            </w:tcMar>
            <w:vAlign w:val="bottom"/>
          </w:tcPr>
          <w:p w14:paraId="005CE968" w14:textId="77777777" w:rsidR="00AF2D85" w:rsidRDefault="00AF2D85" w:rsidP="00AF2D85">
            <w:pPr>
              <w:spacing w:after="0" w:line="240" w:lineRule="auto"/>
              <w:rPr>
                <w:ins w:id="75" w:author="HP" w:date="2019-08-02T10:24:00Z"/>
                <w:b/>
              </w:rPr>
            </w:pPr>
          </w:p>
        </w:tc>
        <w:tc>
          <w:tcPr>
            <w:tcW w:w="2198" w:type="dxa"/>
            <w:tcMar>
              <w:top w:w="100" w:type="dxa"/>
              <w:left w:w="108" w:type="dxa"/>
              <w:bottom w:w="100" w:type="dxa"/>
              <w:right w:w="108" w:type="dxa"/>
            </w:tcMar>
            <w:vAlign w:val="bottom"/>
          </w:tcPr>
          <w:p w14:paraId="0772D95B" w14:textId="0579981A" w:rsidR="00AF2D85" w:rsidRDefault="00AF2D85" w:rsidP="00AF2D85">
            <w:pPr>
              <w:spacing w:after="0" w:line="240" w:lineRule="auto"/>
              <w:rPr>
                <w:ins w:id="76" w:author="HP" w:date="2019-08-02T10:24:00Z"/>
              </w:rPr>
            </w:pPr>
            <w:ins w:id="77" w:author="HP" w:date="2019-08-02T10:24:00Z">
              <w:r>
                <w:t>Région</w:t>
              </w:r>
            </w:ins>
          </w:p>
        </w:tc>
        <w:tc>
          <w:tcPr>
            <w:tcW w:w="2417" w:type="dxa"/>
            <w:vAlign w:val="bottom"/>
          </w:tcPr>
          <w:p w14:paraId="5C092FBB" w14:textId="305B012B" w:rsidR="00AF2D85" w:rsidRDefault="00AF2D85" w:rsidP="00AF2D85">
            <w:pPr>
              <w:spacing w:after="0" w:line="240" w:lineRule="auto"/>
              <w:ind w:left="80"/>
              <w:rPr>
                <w:ins w:id="78" w:author="HP" w:date="2019-08-02T10:24:00Z"/>
              </w:rPr>
            </w:pPr>
            <w:ins w:id="79" w:author="HP" w:date="2019-08-02T10:24:00Z">
              <w:r>
                <w:t>District</w:t>
              </w:r>
            </w:ins>
          </w:p>
        </w:tc>
        <w:tc>
          <w:tcPr>
            <w:tcW w:w="2373" w:type="dxa"/>
            <w:vAlign w:val="bottom"/>
          </w:tcPr>
          <w:p w14:paraId="6778FF93" w14:textId="77777777" w:rsidR="00AF2D85" w:rsidDel="00AF2D85" w:rsidRDefault="00AF2D85" w:rsidP="00AF2D85">
            <w:pPr>
              <w:spacing w:after="0" w:line="240" w:lineRule="auto"/>
              <w:rPr>
                <w:ins w:id="80" w:author="HP" w:date="2019-08-02T10:24:00Z"/>
              </w:rPr>
            </w:pPr>
          </w:p>
        </w:tc>
      </w:tr>
      <w:tr w:rsidR="00AF2D85" w:rsidRPr="00E173EE" w14:paraId="1879B270" w14:textId="77777777" w:rsidTr="00DA68FE">
        <w:trPr>
          <w:trHeight w:val="127"/>
        </w:trPr>
        <w:tc>
          <w:tcPr>
            <w:tcW w:w="2307" w:type="dxa"/>
            <w:tcMar>
              <w:top w:w="100" w:type="dxa"/>
              <w:left w:w="108" w:type="dxa"/>
              <w:bottom w:w="100" w:type="dxa"/>
              <w:right w:w="108" w:type="dxa"/>
            </w:tcMar>
            <w:vAlign w:val="bottom"/>
          </w:tcPr>
          <w:p w14:paraId="5EC86970" w14:textId="77777777" w:rsidR="00AF2D85" w:rsidRPr="00E173EE" w:rsidRDefault="00AF2D85" w:rsidP="00AF2D85">
            <w:pPr>
              <w:spacing w:after="0" w:line="240" w:lineRule="auto"/>
              <w:rPr>
                <w:b/>
              </w:rPr>
            </w:pPr>
            <w:r>
              <w:rPr>
                <w:b/>
              </w:rPr>
              <w:t>Identification du FS</w:t>
            </w:r>
          </w:p>
        </w:tc>
        <w:tc>
          <w:tcPr>
            <w:tcW w:w="2198" w:type="dxa"/>
            <w:tcMar>
              <w:top w:w="100" w:type="dxa"/>
              <w:left w:w="108" w:type="dxa"/>
              <w:bottom w:w="100" w:type="dxa"/>
              <w:right w:w="108" w:type="dxa"/>
            </w:tcMar>
            <w:vAlign w:val="bottom"/>
          </w:tcPr>
          <w:p w14:paraId="0297F44E" w14:textId="0DB1195B" w:rsidR="00AF2D85" w:rsidRDefault="00AF2D85" w:rsidP="00AF2D85">
            <w:pPr>
              <w:spacing w:after="0" w:line="240" w:lineRule="auto"/>
              <w:rPr>
                <w:ins w:id="81" w:author="HP" w:date="2019-08-02T10:25:00Z"/>
              </w:rPr>
            </w:pPr>
            <w:ins w:id="82" w:author="HP" w:date="2019-08-02T10:25:00Z">
              <w:r>
                <w:t xml:space="preserve">: ______Ps </w:t>
              </w:r>
            </w:ins>
          </w:p>
          <w:p w14:paraId="1A83FDC6" w14:textId="77777777" w:rsidR="00AF2D85" w:rsidRDefault="00AF2D85" w:rsidP="00AF2D85">
            <w:pPr>
              <w:spacing w:after="0" w:line="240" w:lineRule="auto"/>
              <w:rPr>
                <w:ins w:id="83" w:author="HP" w:date="2019-08-02T10:25:00Z"/>
              </w:rPr>
            </w:pPr>
            <w:ins w:id="84" w:author="HP" w:date="2019-08-02T10:25:00Z">
              <w:r>
                <w:t xml:space="preserve">Cs </w:t>
              </w:r>
            </w:ins>
          </w:p>
          <w:p w14:paraId="54AB5991" w14:textId="77777777" w:rsidR="00AF2D85" w:rsidRDefault="00AF2D85" w:rsidP="00AF2D85">
            <w:pPr>
              <w:spacing w:after="0" w:line="240" w:lineRule="auto"/>
              <w:rPr>
                <w:ins w:id="85" w:author="HP" w:date="2019-08-02T10:25:00Z"/>
              </w:rPr>
            </w:pPr>
            <w:ins w:id="86" w:author="HP" w:date="2019-08-02T10:25:00Z">
              <w:r>
                <w:t>Hôpital</w:t>
              </w:r>
            </w:ins>
          </w:p>
          <w:p w14:paraId="4C97E8D7" w14:textId="77777777" w:rsidR="00AF2D85" w:rsidRDefault="00AF2D85" w:rsidP="00AF2D85">
            <w:pPr>
              <w:spacing w:after="0" w:line="240" w:lineRule="auto"/>
              <w:rPr>
                <w:ins w:id="87" w:author="HP" w:date="2019-08-02T10:25:00Z"/>
              </w:rPr>
            </w:pPr>
            <w:ins w:id="88" w:author="HP" w:date="2019-08-02T10:25:00Z">
              <w:r>
                <w:t xml:space="preserve">Clinique </w:t>
              </w:r>
            </w:ins>
          </w:p>
          <w:p w14:paraId="4981E293" w14:textId="5BAC85C8" w:rsidR="00AF2D85" w:rsidRPr="00E173EE" w:rsidRDefault="00AF2D85" w:rsidP="00AF2D85">
            <w:pPr>
              <w:spacing w:after="0" w:line="240" w:lineRule="auto"/>
            </w:pPr>
            <w:ins w:id="89" w:author="HP" w:date="2019-08-02T10:24:00Z">
              <w:r>
                <w:t>____</w:t>
              </w:r>
            </w:ins>
            <w:ins w:id="90" w:author="HP" w:date="2019-08-02T10:29:00Z">
              <w:r>
                <w:t xml:space="preserve">Autre </w:t>
              </w:r>
              <w:proofErr w:type="gramStart"/>
              <w:r>
                <w:t>a</w:t>
              </w:r>
              <w:proofErr w:type="gramEnd"/>
              <w:r>
                <w:t xml:space="preserve"> préciser </w:t>
              </w:r>
            </w:ins>
            <w:ins w:id="91" w:author="HP" w:date="2019-08-02T10:24:00Z">
              <w:r>
                <w:t>_________</w:t>
              </w:r>
            </w:ins>
            <w:del w:id="92" w:author="HP" w:date="2019-08-02T10:24:00Z">
              <w:r w:rsidDel="00AF2D85">
                <w:delText>FS : ______</w:delText>
              </w:r>
              <w:r w:rsidDel="00907827">
                <w:delText>_______</w:delText>
              </w:r>
            </w:del>
          </w:p>
        </w:tc>
        <w:tc>
          <w:tcPr>
            <w:tcW w:w="2417" w:type="dxa"/>
            <w:vAlign w:val="bottom"/>
          </w:tcPr>
          <w:p w14:paraId="16DE0908" w14:textId="73557449" w:rsidR="00AF2D85" w:rsidRPr="00E173EE" w:rsidRDefault="00AF2D85" w:rsidP="00AF2D85">
            <w:pPr>
              <w:spacing w:after="0" w:line="240" w:lineRule="auto"/>
              <w:ind w:left="80"/>
            </w:pPr>
            <w:del w:id="93" w:author="HP" w:date="2019-08-02T10:24:00Z">
              <w:r w:rsidDel="00AF2D85">
                <w:delText>District</w:delText>
              </w:r>
            </w:del>
            <w:r>
              <w:t> ____________</w:t>
            </w:r>
          </w:p>
        </w:tc>
        <w:tc>
          <w:tcPr>
            <w:tcW w:w="2373" w:type="dxa"/>
            <w:vAlign w:val="bottom"/>
          </w:tcPr>
          <w:p w14:paraId="5F0D3366" w14:textId="3485ABBE" w:rsidR="00AF2D85" w:rsidRPr="00E173EE" w:rsidRDefault="00AF2D85" w:rsidP="00AF2D85">
            <w:pPr>
              <w:spacing w:after="0" w:line="240" w:lineRule="auto"/>
            </w:pPr>
            <w:del w:id="94" w:author="HP" w:date="2019-08-02T10:24:00Z">
              <w:r w:rsidDel="00AF2D85">
                <w:delText>Région _____________</w:delText>
              </w:r>
            </w:del>
          </w:p>
        </w:tc>
      </w:tr>
      <w:tr w:rsidR="00AF2D85" w:rsidRPr="00E173EE" w14:paraId="19032C31" w14:textId="77777777" w:rsidTr="00DA68FE">
        <w:trPr>
          <w:trHeight w:val="162"/>
        </w:trPr>
        <w:tc>
          <w:tcPr>
            <w:tcW w:w="2307" w:type="dxa"/>
            <w:tcMar>
              <w:top w:w="100" w:type="dxa"/>
              <w:left w:w="108" w:type="dxa"/>
              <w:bottom w:w="100" w:type="dxa"/>
              <w:right w:w="108" w:type="dxa"/>
            </w:tcMar>
          </w:tcPr>
          <w:p w14:paraId="0FBF3920" w14:textId="3DB5FA5C" w:rsidR="00AF2D85" w:rsidRPr="00E173EE" w:rsidRDefault="00AF2D85" w:rsidP="00AF2D85">
            <w:pPr>
              <w:spacing w:after="0" w:line="240" w:lineRule="auto"/>
              <w:rPr>
                <w:b/>
              </w:rPr>
            </w:pPr>
            <w:del w:id="95" w:author="HP" w:date="2019-08-02T10:28:00Z">
              <w:r w:rsidDel="00AF2D85">
                <w:rPr>
                  <w:b/>
                </w:rPr>
                <w:delText>Lieu de l'entretien</w:delText>
              </w:r>
            </w:del>
          </w:p>
        </w:tc>
        <w:tc>
          <w:tcPr>
            <w:tcW w:w="6988" w:type="dxa"/>
            <w:gridSpan w:val="3"/>
            <w:tcMar>
              <w:top w:w="100" w:type="dxa"/>
              <w:left w:w="108" w:type="dxa"/>
              <w:bottom w:w="100" w:type="dxa"/>
              <w:right w:w="108" w:type="dxa"/>
            </w:tcMar>
          </w:tcPr>
          <w:p w14:paraId="03E97909" w14:textId="77777777" w:rsidR="00AF2D85" w:rsidRDefault="00AF2D85" w:rsidP="00AF2D85">
            <w:pPr>
              <w:spacing w:after="0" w:line="240" w:lineRule="auto"/>
              <w:rPr>
                <w:ins w:id="96" w:author="HP" w:date="2019-08-02T10:24:00Z"/>
              </w:rPr>
            </w:pPr>
          </w:p>
          <w:p w14:paraId="2ED503D8" w14:textId="77777777" w:rsidR="00AF2D85" w:rsidRDefault="00AF2D85" w:rsidP="00AF2D85">
            <w:pPr>
              <w:spacing w:after="0" w:line="240" w:lineRule="auto"/>
              <w:rPr>
                <w:ins w:id="97" w:author="HP" w:date="2019-08-02T10:24:00Z"/>
              </w:rPr>
            </w:pPr>
            <w:ins w:id="98" w:author="HP" w:date="2019-08-02T10:24:00Z">
              <w:r>
                <w:t xml:space="preserve"> </w:t>
              </w:r>
            </w:ins>
          </w:p>
          <w:p w14:paraId="35FF2A36" w14:textId="77777777" w:rsidR="00AF2D85" w:rsidRPr="00E173EE" w:rsidRDefault="00AF2D85" w:rsidP="00AF2D85">
            <w:pPr>
              <w:spacing w:after="0" w:line="240" w:lineRule="auto"/>
            </w:pPr>
          </w:p>
        </w:tc>
      </w:tr>
    </w:tbl>
    <w:p w14:paraId="3AF23558" w14:textId="77777777" w:rsidR="00C26FC2" w:rsidRPr="00A13EA5" w:rsidRDefault="00C26FC2" w:rsidP="00BC7034">
      <w:pPr>
        <w:spacing w:before="120" w:after="120"/>
        <w:jc w:val="both"/>
        <w:rPr>
          <w:b/>
          <w:sz w:val="28"/>
          <w:szCs w:val="28"/>
        </w:rPr>
      </w:pPr>
      <w:r w:rsidRPr="00A13EA5">
        <w:rPr>
          <w:b/>
          <w:sz w:val="28"/>
          <w:szCs w:val="28"/>
        </w:rPr>
        <w:t>Introduction</w:t>
      </w:r>
    </w:p>
    <w:p w14:paraId="78F54137" w14:textId="77777777" w:rsidR="00C26FC2" w:rsidRDefault="00C26FC2" w:rsidP="00C26FC2">
      <w:pPr>
        <w:jc w:val="both"/>
      </w:pPr>
      <w:r>
        <w:t>Bonjour Mme/M.</w:t>
      </w:r>
    </w:p>
    <w:p w14:paraId="73D3C96C" w14:textId="77777777" w:rsidR="002F11A2" w:rsidRPr="00FF04BC" w:rsidRDefault="002F11A2" w:rsidP="002F11A2">
      <w:pPr>
        <w:jc w:val="both"/>
      </w:pPr>
      <w:r>
        <w:lastRenderedPageBreak/>
        <w:t xml:space="preserve">Je m’appelle……….. </w:t>
      </w:r>
      <w:proofErr w:type="gramStart"/>
      <w:r>
        <w:t>et</w:t>
      </w:r>
      <w:proofErr w:type="gramEnd"/>
      <w:r>
        <w:t xml:space="preserve"> je travaille pour ………. J'aimerais m’entretenir avec vous sur vos responsabilités, votre appréciation et le rôle de votre district dans la mise en œuvre et le </w:t>
      </w:r>
      <w:r w:rsidRPr="00601B25">
        <w:t>fonctionnement</w:t>
      </w:r>
      <w:r>
        <w:t xml:space="preserve"> du </w:t>
      </w:r>
      <w:r w:rsidRPr="007746C3">
        <w:t>Système de Surveillance</w:t>
      </w:r>
      <w:r>
        <w:t>, suivi-évaluation (SSE) du paludisme dans le district. Notre entretien est dans le cadre d</w:t>
      </w:r>
      <w:r w:rsidRPr="007746C3">
        <w:t xml:space="preserve">e l’Evaluation du Système de </w:t>
      </w:r>
      <w:r>
        <w:t xml:space="preserve">la Surveillance du paludisme au Sénégal et sera structuré en quatre parties. </w:t>
      </w:r>
    </w:p>
    <w:p w14:paraId="0BE40F82" w14:textId="77777777" w:rsidR="00C26FC2" w:rsidRDefault="00C26FC2" w:rsidP="00C26FC2">
      <w:pPr>
        <w:jc w:val="both"/>
        <w:rPr>
          <w:b/>
          <w:i/>
        </w:rPr>
      </w:pPr>
      <w:r w:rsidRPr="00A13EA5">
        <w:rPr>
          <w:b/>
          <w:i/>
          <w:u w:val="single"/>
        </w:rPr>
        <w:t>Note</w:t>
      </w:r>
      <w:r w:rsidRPr="00387DEA">
        <w:rPr>
          <w:b/>
          <w:i/>
        </w:rPr>
        <w:t xml:space="preserve">: </w:t>
      </w:r>
      <w:r>
        <w:rPr>
          <w:b/>
          <w:i/>
        </w:rPr>
        <w:t xml:space="preserve">L’enquêteur/enquêtrice s’assurera </w:t>
      </w:r>
      <w:r w:rsidRPr="00387DEA">
        <w:rPr>
          <w:b/>
          <w:i/>
        </w:rPr>
        <w:t xml:space="preserve">de ne pas influencer les </w:t>
      </w:r>
      <w:r>
        <w:rPr>
          <w:b/>
          <w:i/>
        </w:rPr>
        <w:t>propos du (de la) répondant(e)</w:t>
      </w:r>
      <w:r w:rsidRPr="00387DEA">
        <w:rPr>
          <w:b/>
          <w:i/>
        </w:rPr>
        <w:t xml:space="preserve">. </w:t>
      </w:r>
      <w:r>
        <w:rPr>
          <w:b/>
          <w:i/>
        </w:rPr>
        <w:t>Il/elle l</w:t>
      </w:r>
      <w:r w:rsidRPr="00387DEA">
        <w:rPr>
          <w:b/>
          <w:i/>
        </w:rPr>
        <w:t>aisse</w:t>
      </w:r>
      <w:r>
        <w:rPr>
          <w:b/>
          <w:i/>
        </w:rPr>
        <w:t>ra la personne parler</w:t>
      </w:r>
      <w:r w:rsidRPr="00387DEA">
        <w:rPr>
          <w:b/>
          <w:i/>
        </w:rPr>
        <w:t xml:space="preserve">, </w:t>
      </w:r>
      <w:r>
        <w:rPr>
          <w:b/>
          <w:i/>
        </w:rPr>
        <w:t>et canalisera l’entretien avec les sous-questions d’orientation</w:t>
      </w:r>
      <w:r w:rsidRPr="00387DEA">
        <w:rPr>
          <w:b/>
          <w:i/>
        </w:rPr>
        <w:t>.</w:t>
      </w:r>
    </w:p>
    <w:p w14:paraId="4733AF1D" w14:textId="77777777" w:rsidR="00C26FC2" w:rsidRPr="00C26FC2" w:rsidRDefault="00C26FC2" w:rsidP="00C26FC2">
      <w:pPr>
        <w:rPr>
          <w:b/>
        </w:rPr>
      </w:pPr>
      <w:r w:rsidRPr="00C26FC2">
        <w:rPr>
          <w:b/>
        </w:rPr>
        <w:t>1ère partie : Informations sur le site et la personne interrogée.</w:t>
      </w:r>
    </w:p>
    <w:tbl>
      <w:tblPr>
        <w:tblW w:w="931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874"/>
        <w:gridCol w:w="6436"/>
      </w:tblGrid>
      <w:tr w:rsidR="00C26FC2" w:rsidRPr="002F11A2" w14:paraId="163C186A" w14:textId="77777777" w:rsidTr="00DA68FE">
        <w:trPr>
          <w:trHeight w:val="263"/>
        </w:trPr>
        <w:tc>
          <w:tcPr>
            <w:tcW w:w="2874" w:type="dxa"/>
            <w:tcMar>
              <w:top w:w="100" w:type="dxa"/>
              <w:left w:w="108" w:type="dxa"/>
              <w:bottom w:w="100" w:type="dxa"/>
              <w:right w:w="108" w:type="dxa"/>
            </w:tcMar>
          </w:tcPr>
          <w:p w14:paraId="24D1D0EA" w14:textId="77777777" w:rsidR="00C26FC2" w:rsidRPr="00E173EE" w:rsidRDefault="00C26FC2" w:rsidP="00285242">
            <w:pPr>
              <w:spacing w:after="0" w:line="240" w:lineRule="auto"/>
              <w:rPr>
                <w:b/>
              </w:rPr>
            </w:pPr>
            <w:r>
              <w:rPr>
                <w:b/>
              </w:rPr>
              <w:t>Nom et prénoms</w:t>
            </w:r>
          </w:p>
        </w:tc>
        <w:tc>
          <w:tcPr>
            <w:tcW w:w="6436" w:type="dxa"/>
            <w:tcMar>
              <w:top w:w="100" w:type="dxa"/>
              <w:left w:w="108" w:type="dxa"/>
              <w:bottom w:w="100" w:type="dxa"/>
              <w:right w:w="108" w:type="dxa"/>
            </w:tcMar>
          </w:tcPr>
          <w:p w14:paraId="204871A2" w14:textId="77777777" w:rsidR="00C26FC2" w:rsidRPr="00285242" w:rsidRDefault="00C26FC2" w:rsidP="00285242">
            <w:pPr>
              <w:spacing w:after="0" w:line="240" w:lineRule="auto"/>
              <w:rPr>
                <w:b/>
              </w:rPr>
            </w:pPr>
          </w:p>
        </w:tc>
      </w:tr>
      <w:tr w:rsidR="00C26FC2" w:rsidRPr="002F11A2" w14:paraId="15466E79" w14:textId="77777777" w:rsidTr="00DA68FE">
        <w:trPr>
          <w:trHeight w:val="327"/>
        </w:trPr>
        <w:tc>
          <w:tcPr>
            <w:tcW w:w="2874" w:type="dxa"/>
            <w:tcMar>
              <w:top w:w="100" w:type="dxa"/>
              <w:left w:w="108" w:type="dxa"/>
              <w:bottom w:w="100" w:type="dxa"/>
              <w:right w:w="108" w:type="dxa"/>
            </w:tcMar>
          </w:tcPr>
          <w:p w14:paraId="1A8155B4" w14:textId="77777777" w:rsidR="00C26FC2" w:rsidRPr="00E173EE" w:rsidRDefault="00C26FC2" w:rsidP="00285242">
            <w:pPr>
              <w:spacing w:after="0" w:line="240" w:lineRule="auto"/>
              <w:rPr>
                <w:b/>
              </w:rPr>
            </w:pPr>
            <w:r>
              <w:rPr>
                <w:b/>
              </w:rPr>
              <w:t>Titre de l'emploi/Fonction</w:t>
            </w:r>
          </w:p>
        </w:tc>
        <w:tc>
          <w:tcPr>
            <w:tcW w:w="6436" w:type="dxa"/>
            <w:tcMar>
              <w:top w:w="100" w:type="dxa"/>
              <w:left w:w="108" w:type="dxa"/>
              <w:bottom w:w="100" w:type="dxa"/>
              <w:right w:w="108" w:type="dxa"/>
            </w:tcMar>
          </w:tcPr>
          <w:p w14:paraId="6EC1A0E5" w14:textId="77777777" w:rsidR="00C26FC2" w:rsidRPr="00285242" w:rsidRDefault="00C26FC2" w:rsidP="00285242">
            <w:pPr>
              <w:spacing w:after="0" w:line="240" w:lineRule="auto"/>
              <w:rPr>
                <w:b/>
              </w:rPr>
            </w:pPr>
          </w:p>
        </w:tc>
      </w:tr>
      <w:tr w:rsidR="005D7F5F" w:rsidRPr="002F11A2" w14:paraId="47BC610E" w14:textId="77777777" w:rsidTr="00DA68FE">
        <w:trPr>
          <w:trHeight w:val="327"/>
          <w:ins w:id="99" w:author="HP" w:date="2019-08-02T10:33:00Z"/>
        </w:trPr>
        <w:tc>
          <w:tcPr>
            <w:tcW w:w="2874" w:type="dxa"/>
            <w:tcMar>
              <w:top w:w="100" w:type="dxa"/>
              <w:left w:w="108" w:type="dxa"/>
              <w:bottom w:w="100" w:type="dxa"/>
              <w:right w:w="108" w:type="dxa"/>
            </w:tcMar>
          </w:tcPr>
          <w:p w14:paraId="1C918BEF" w14:textId="5FC7CA00" w:rsidR="005D7F5F" w:rsidRDefault="005D7F5F" w:rsidP="00285242">
            <w:pPr>
              <w:spacing w:after="0" w:line="240" w:lineRule="auto"/>
              <w:rPr>
                <w:ins w:id="100" w:author="HP" w:date="2019-08-02T10:33:00Z"/>
                <w:b/>
              </w:rPr>
            </w:pPr>
            <w:ins w:id="101" w:author="HP" w:date="2019-08-02T10:33:00Z">
              <w:r>
                <w:rPr>
                  <w:b/>
                </w:rPr>
                <w:t>Contact : tel emai</w:t>
              </w:r>
            </w:ins>
            <w:ins w:id="102" w:author="HP" w:date="2019-08-02T10:34:00Z">
              <w:r>
                <w:rPr>
                  <w:b/>
                </w:rPr>
                <w:t xml:space="preserve">l </w:t>
              </w:r>
            </w:ins>
          </w:p>
        </w:tc>
        <w:tc>
          <w:tcPr>
            <w:tcW w:w="6436" w:type="dxa"/>
            <w:tcMar>
              <w:top w:w="100" w:type="dxa"/>
              <w:left w:w="108" w:type="dxa"/>
              <w:bottom w:w="100" w:type="dxa"/>
              <w:right w:w="108" w:type="dxa"/>
            </w:tcMar>
          </w:tcPr>
          <w:p w14:paraId="16B20D7E" w14:textId="77777777" w:rsidR="005D7F5F" w:rsidRPr="00285242" w:rsidRDefault="005D7F5F" w:rsidP="00285242">
            <w:pPr>
              <w:spacing w:after="0" w:line="240" w:lineRule="auto"/>
              <w:rPr>
                <w:ins w:id="103" w:author="HP" w:date="2019-08-02T10:33:00Z"/>
                <w:b/>
              </w:rPr>
            </w:pPr>
          </w:p>
        </w:tc>
      </w:tr>
    </w:tbl>
    <w:p w14:paraId="4A08E668" w14:textId="77777777" w:rsidR="00C26FC2" w:rsidRPr="0067182B" w:rsidRDefault="00C26FC2" w:rsidP="00C26FC2">
      <w:pPr>
        <w:jc w:val="both"/>
      </w:pPr>
    </w:p>
    <w:p w14:paraId="527C0470" w14:textId="77777777" w:rsidR="00C26FC2" w:rsidRPr="00C26FC2" w:rsidRDefault="00C26FC2" w:rsidP="00C26FC2">
      <w:pPr>
        <w:rPr>
          <w:b/>
          <w:i/>
        </w:rPr>
      </w:pPr>
      <w:r w:rsidRPr="00C26FC2">
        <w:rPr>
          <w:b/>
        </w:rPr>
        <w:t xml:space="preserve">2ème partie : Pouvez-vous parler de vos responsabilités, votre appréciation et le rôle du FS dans la mise en œuvre de la SSE du paludisme? </w:t>
      </w:r>
      <w:r w:rsidRPr="00C26FC2">
        <w:rPr>
          <w:b/>
          <w:i/>
        </w:rPr>
        <w:t>(Cf. sous-questions d’orientation de l’entretien ci-après)</w:t>
      </w:r>
    </w:p>
    <w:p w14:paraId="7AC322A9" w14:textId="0B2B72D4"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 xml:space="preserve">Pouvez-vous décrire les tâches que vous accomplissez dans </w:t>
      </w:r>
      <w:r w:rsidR="00046BC0">
        <w:rPr>
          <w:rFonts w:ascii="Calibri" w:hAnsi="Calibri"/>
        </w:rPr>
        <w:t>la FS</w:t>
      </w:r>
      <w:r w:rsidRPr="00E3269D">
        <w:rPr>
          <w:rFonts w:ascii="Calibri" w:hAnsi="Calibri"/>
        </w:rPr>
        <w:t xml:space="preserve"> dans le cadre de la mise en œuvre de la S</w:t>
      </w:r>
      <w:r>
        <w:rPr>
          <w:rFonts w:ascii="Calibri" w:hAnsi="Calibri"/>
        </w:rPr>
        <w:t>SE</w:t>
      </w:r>
      <w:r w:rsidRPr="00E3269D">
        <w:rPr>
          <w:rFonts w:ascii="Calibri" w:hAnsi="Calibri"/>
        </w:rPr>
        <w:t xml:space="preserve"> ?</w:t>
      </w:r>
    </w:p>
    <w:p w14:paraId="2B15B5C4" w14:textId="2E4D421E"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 xml:space="preserve">A quelle fréquence et par quels mécanismes les données des agents communautaires arrivent-elles </w:t>
      </w:r>
      <w:r w:rsidR="00046BC0" w:rsidRPr="00E3269D">
        <w:rPr>
          <w:rFonts w:ascii="Calibri" w:hAnsi="Calibri"/>
        </w:rPr>
        <w:t>à</w:t>
      </w:r>
      <w:r w:rsidR="00046BC0">
        <w:rPr>
          <w:rFonts w:ascii="Calibri" w:hAnsi="Calibri"/>
        </w:rPr>
        <w:t xml:space="preserve"> la</w:t>
      </w:r>
      <w:r w:rsidRPr="00E3269D">
        <w:rPr>
          <w:rFonts w:ascii="Calibri" w:hAnsi="Calibri"/>
        </w:rPr>
        <w:t xml:space="preserve"> </w:t>
      </w:r>
      <w:r>
        <w:rPr>
          <w:rFonts w:ascii="Calibri" w:hAnsi="Calibri"/>
        </w:rPr>
        <w:t>FS</w:t>
      </w:r>
      <w:r w:rsidRPr="00E3269D">
        <w:rPr>
          <w:rFonts w:ascii="Calibri" w:hAnsi="Calibri"/>
        </w:rPr>
        <w:t> ?</w:t>
      </w:r>
      <w:ins w:id="104" w:author="HP" w:date="2019-08-02T10:34:00Z">
        <w:r w:rsidR="005D7F5F">
          <w:rPr>
            <w:rFonts w:ascii="Calibri" w:hAnsi="Calibri"/>
          </w:rPr>
          <w:t xml:space="preserve"> (</w:t>
        </w:r>
      </w:ins>
      <w:proofErr w:type="gramStart"/>
      <w:ins w:id="105" w:author="HP" w:date="2019-08-02T10:41:00Z">
        <w:r w:rsidR="005D7F5F">
          <w:rPr>
            <w:rFonts w:ascii="Calibri" w:hAnsi="Calibri"/>
          </w:rPr>
          <w:t>si</w:t>
        </w:r>
        <w:proofErr w:type="gramEnd"/>
        <w:r w:rsidR="005D7F5F">
          <w:rPr>
            <w:rFonts w:ascii="Calibri" w:hAnsi="Calibri"/>
          </w:rPr>
          <w:t xml:space="preserve"> applicable</w:t>
        </w:r>
      </w:ins>
      <w:ins w:id="106" w:author="HP" w:date="2019-08-02T10:34:00Z">
        <w:r w:rsidR="005D7F5F">
          <w:rPr>
            <w:rFonts w:ascii="Calibri" w:hAnsi="Calibri"/>
          </w:rPr>
          <w:t>)</w:t>
        </w:r>
      </w:ins>
    </w:p>
    <w:p w14:paraId="7AEAEA27" w14:textId="39034BEC"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Quels supports utilisez-vous pour la collecte des données dans le cadre de la S</w:t>
      </w:r>
      <w:r>
        <w:rPr>
          <w:rFonts w:ascii="Calibri" w:hAnsi="Calibri"/>
        </w:rPr>
        <w:t xml:space="preserve">SE </w:t>
      </w:r>
      <w:r w:rsidRPr="00E3269D">
        <w:rPr>
          <w:rFonts w:ascii="Calibri" w:hAnsi="Calibri"/>
        </w:rPr>
        <w:t xml:space="preserve">au niveau </w:t>
      </w:r>
      <w:r w:rsidR="00046BC0">
        <w:rPr>
          <w:rFonts w:ascii="Calibri" w:hAnsi="Calibri"/>
        </w:rPr>
        <w:t>de la</w:t>
      </w:r>
      <w:r w:rsidRPr="00E3269D">
        <w:rPr>
          <w:rFonts w:ascii="Calibri" w:hAnsi="Calibri"/>
        </w:rPr>
        <w:t xml:space="preserve"> </w:t>
      </w:r>
      <w:r>
        <w:rPr>
          <w:rFonts w:ascii="Calibri" w:hAnsi="Calibri"/>
        </w:rPr>
        <w:t>F</w:t>
      </w:r>
      <w:r w:rsidRPr="00E3269D">
        <w:rPr>
          <w:rFonts w:ascii="Calibri" w:hAnsi="Calibri"/>
        </w:rPr>
        <w:t>S ?</w:t>
      </w:r>
    </w:p>
    <w:p w14:paraId="2125E516" w14:textId="77777777" w:rsidR="00C26FC2" w:rsidRDefault="00C26FC2" w:rsidP="00C26FC2">
      <w:pPr>
        <w:ind w:left="359"/>
        <w:jc w:val="both"/>
        <w:rPr>
          <w:b/>
          <w:i/>
        </w:rPr>
      </w:pPr>
    </w:p>
    <w:p w14:paraId="281DF39F" w14:textId="77777777" w:rsidR="008C2D3C" w:rsidRDefault="008C2D3C">
      <w:pPr>
        <w:rPr>
          <w:b/>
          <w:i/>
        </w:rPr>
      </w:pPr>
      <w:r>
        <w:rPr>
          <w:b/>
          <w:i/>
        </w:rPr>
        <w:br w:type="page"/>
      </w:r>
    </w:p>
    <w:p w14:paraId="45D24DD7" w14:textId="5A62A8F7" w:rsidR="00C26FC2" w:rsidRPr="006F33AF" w:rsidRDefault="00C26FC2" w:rsidP="00C26FC2">
      <w:pPr>
        <w:ind w:left="359"/>
        <w:jc w:val="both"/>
        <w:rPr>
          <w:rFonts w:ascii="Calibri" w:hAnsi="Calibri"/>
          <w:b/>
          <w:i/>
        </w:rPr>
      </w:pPr>
      <w:r w:rsidRPr="006F33AF">
        <w:rPr>
          <w:b/>
          <w:i/>
        </w:rPr>
        <w:lastRenderedPageBreak/>
        <w:t>Note à l'enquêteur/enquêtrice :</w:t>
      </w:r>
      <w:r w:rsidRPr="006F33AF">
        <w:rPr>
          <w:rFonts w:ascii="Calibri" w:hAnsi="Calibri"/>
          <w:b/>
          <w:i/>
        </w:rPr>
        <w:t xml:space="preserve"> Laissez </w:t>
      </w:r>
      <w:r w:rsidR="00046BC0">
        <w:rPr>
          <w:rFonts w:ascii="Calibri" w:hAnsi="Calibri"/>
          <w:b/>
          <w:i/>
        </w:rPr>
        <w:t xml:space="preserve">le répondant </w:t>
      </w:r>
      <w:r w:rsidRPr="006F33AF">
        <w:rPr>
          <w:rFonts w:ascii="Calibri" w:hAnsi="Calibri"/>
          <w:b/>
          <w:i/>
        </w:rPr>
        <w:t>liste</w:t>
      </w:r>
      <w:r w:rsidR="00046BC0">
        <w:rPr>
          <w:rFonts w:ascii="Calibri" w:hAnsi="Calibri"/>
          <w:b/>
          <w:i/>
        </w:rPr>
        <w:t xml:space="preserve">r </w:t>
      </w:r>
      <w:r w:rsidRPr="006F33AF">
        <w:rPr>
          <w:rFonts w:ascii="Calibri" w:hAnsi="Calibri"/>
          <w:b/>
          <w:i/>
        </w:rPr>
        <w:t xml:space="preserve">de tous les outils utilisés </w:t>
      </w:r>
      <w:ins w:id="107" w:author="HP" w:date="2019-08-02T10:40:00Z">
        <w:r w:rsidR="005D7F5F">
          <w:rPr>
            <w:rFonts w:ascii="Calibri" w:hAnsi="Calibri"/>
            <w:b/>
            <w:i/>
          </w:rPr>
          <w:t xml:space="preserve">dans le cadre du paludisme </w:t>
        </w:r>
      </w:ins>
      <w:r w:rsidRPr="006F33AF">
        <w:rPr>
          <w:rFonts w:ascii="Calibri" w:hAnsi="Calibri"/>
          <w:b/>
          <w:i/>
        </w:rPr>
        <w:t>et</w:t>
      </w:r>
      <w:r w:rsidR="00046BC0">
        <w:rPr>
          <w:rFonts w:ascii="Calibri" w:hAnsi="Calibri"/>
          <w:b/>
          <w:i/>
        </w:rPr>
        <w:t xml:space="preserve"> faire </w:t>
      </w:r>
      <w:r w:rsidR="008C2D3C">
        <w:rPr>
          <w:rFonts w:ascii="Calibri" w:hAnsi="Calibri"/>
          <w:b/>
          <w:i/>
        </w:rPr>
        <w:t>des observations</w:t>
      </w:r>
      <w:r w:rsidR="00046BC0" w:rsidRPr="006F33AF">
        <w:rPr>
          <w:rFonts w:ascii="Calibri" w:hAnsi="Calibri"/>
          <w:b/>
          <w:i/>
        </w:rPr>
        <w:t xml:space="preserve"> </w:t>
      </w:r>
      <w:r w:rsidRPr="006F33AF">
        <w:rPr>
          <w:rFonts w:ascii="Calibri" w:hAnsi="Calibri"/>
          <w:b/>
          <w:i/>
        </w:rPr>
        <w:t xml:space="preserve">décrire </w:t>
      </w:r>
      <w:r w:rsidR="00046BC0">
        <w:rPr>
          <w:rFonts w:ascii="Calibri" w:hAnsi="Calibri"/>
          <w:b/>
          <w:i/>
        </w:rPr>
        <w:t xml:space="preserve">sur </w:t>
      </w:r>
      <w:r w:rsidRPr="006F33AF">
        <w:rPr>
          <w:rFonts w:ascii="Calibri" w:hAnsi="Calibri"/>
          <w:b/>
          <w:i/>
        </w:rPr>
        <w:t xml:space="preserve">chacun. </w:t>
      </w:r>
      <w:r w:rsidR="003379E5">
        <w:rPr>
          <w:rFonts w:ascii="Calibri" w:hAnsi="Calibri"/>
          <w:b/>
          <w:i/>
        </w:rPr>
        <w:t>Notez</w:t>
      </w:r>
      <w:r w:rsidR="003379E5" w:rsidRPr="006F33AF">
        <w:rPr>
          <w:rFonts w:ascii="Calibri" w:hAnsi="Calibri"/>
          <w:b/>
          <w:i/>
        </w:rPr>
        <w:t xml:space="preserve"> </w:t>
      </w:r>
      <w:r w:rsidRPr="006F33AF">
        <w:rPr>
          <w:rFonts w:ascii="Calibri" w:hAnsi="Calibri"/>
          <w:b/>
          <w:i/>
        </w:rPr>
        <w:t>que les protocoles et f</w:t>
      </w:r>
      <w:r w:rsidR="003379E5">
        <w:rPr>
          <w:rFonts w:ascii="Calibri" w:hAnsi="Calibri"/>
          <w:b/>
          <w:i/>
        </w:rPr>
        <w:t>iche</w:t>
      </w:r>
      <w:r w:rsidR="008C2D3C">
        <w:rPr>
          <w:rFonts w:ascii="Calibri" w:hAnsi="Calibri"/>
          <w:b/>
          <w:i/>
        </w:rPr>
        <w:t>s</w:t>
      </w:r>
      <w:r w:rsidRPr="006F33AF">
        <w:rPr>
          <w:rFonts w:ascii="Calibri" w:hAnsi="Calibri"/>
          <w:b/>
          <w:i/>
        </w:rPr>
        <w:t xml:space="preserve"> doivent être discutés séparément. Remplissez le tableau ci-dessous pour chaque support listé. </w:t>
      </w:r>
    </w:p>
    <w:tbl>
      <w:tblPr>
        <w:tblStyle w:val="Grilledutableau"/>
        <w:tblW w:w="4927" w:type="pct"/>
        <w:tblInd w:w="137" w:type="dxa"/>
        <w:tblLook w:val="04A0" w:firstRow="1" w:lastRow="0" w:firstColumn="1" w:lastColumn="0" w:noHBand="0" w:noVBand="1"/>
      </w:tblPr>
      <w:tblGrid>
        <w:gridCol w:w="1295"/>
        <w:gridCol w:w="2250"/>
        <w:gridCol w:w="2633"/>
        <w:gridCol w:w="3035"/>
      </w:tblGrid>
      <w:tr w:rsidR="00C26FC2" w:rsidRPr="00E3269D" w14:paraId="22B1676D" w14:textId="77777777" w:rsidTr="00DA68FE">
        <w:trPr>
          <w:trHeight w:val="576"/>
        </w:trPr>
        <w:tc>
          <w:tcPr>
            <w:tcW w:w="703" w:type="pct"/>
          </w:tcPr>
          <w:p w14:paraId="30010A92" w14:textId="77777777" w:rsidR="00C26FC2" w:rsidRPr="00E3269D" w:rsidRDefault="00C26FC2" w:rsidP="00DA68FE">
            <w:pPr>
              <w:jc w:val="center"/>
              <w:rPr>
                <w:rFonts w:ascii="Calibri" w:hAnsi="Calibri"/>
              </w:rPr>
            </w:pPr>
            <w:r w:rsidRPr="00E3269D">
              <w:rPr>
                <w:rFonts w:ascii="Calibri" w:hAnsi="Calibri"/>
              </w:rPr>
              <w:t>Nom de l'outil</w:t>
            </w:r>
          </w:p>
        </w:tc>
        <w:tc>
          <w:tcPr>
            <w:tcW w:w="1221" w:type="pct"/>
          </w:tcPr>
          <w:p w14:paraId="32FF583C" w14:textId="47ED6F7E" w:rsidR="00C26FC2" w:rsidRPr="005D7F5F" w:rsidRDefault="00C26FC2" w:rsidP="00DA68FE">
            <w:pPr>
              <w:jc w:val="center"/>
              <w:rPr>
                <w:rFonts w:ascii="Calibri" w:hAnsi="Calibri"/>
                <w:strike/>
                <w:rPrChange w:id="108" w:author="HP" w:date="2019-08-02T10:37:00Z">
                  <w:rPr>
                    <w:rFonts w:ascii="Calibri" w:hAnsi="Calibri"/>
                  </w:rPr>
                </w:rPrChange>
              </w:rPr>
            </w:pPr>
            <w:r w:rsidRPr="005D7F5F">
              <w:rPr>
                <w:rFonts w:ascii="Calibri" w:hAnsi="Calibri"/>
                <w:strike/>
                <w:rPrChange w:id="109" w:author="HP" w:date="2019-08-02T10:37:00Z">
                  <w:rPr>
                    <w:rFonts w:ascii="Calibri" w:hAnsi="Calibri"/>
                  </w:rPr>
                </w:rPrChange>
              </w:rPr>
              <w:t>Maladies cibles</w:t>
            </w:r>
            <w:ins w:id="110" w:author="HP" w:date="2019-08-02T10:37:00Z">
              <w:r w:rsidR="005D7F5F">
                <w:rPr>
                  <w:rFonts w:ascii="Calibri" w:hAnsi="Calibri"/>
                  <w:strike/>
                </w:rPr>
                <w:t xml:space="preserve"> </w:t>
              </w:r>
            </w:ins>
          </w:p>
        </w:tc>
        <w:tc>
          <w:tcPr>
            <w:tcW w:w="1429" w:type="pct"/>
          </w:tcPr>
          <w:p w14:paraId="08E8BD6F" w14:textId="77777777" w:rsidR="00C26FC2" w:rsidRPr="00E3269D" w:rsidRDefault="00C26FC2" w:rsidP="00DA68FE">
            <w:pPr>
              <w:jc w:val="center"/>
              <w:rPr>
                <w:rFonts w:ascii="Calibri" w:hAnsi="Calibri"/>
              </w:rPr>
            </w:pPr>
            <w:r w:rsidRPr="00E3269D">
              <w:rPr>
                <w:rFonts w:ascii="Calibri" w:hAnsi="Calibri"/>
              </w:rPr>
              <w:t>Suggestions pour l'amélioration de l’outil</w:t>
            </w:r>
          </w:p>
        </w:tc>
        <w:tc>
          <w:tcPr>
            <w:tcW w:w="1647" w:type="pct"/>
          </w:tcPr>
          <w:p w14:paraId="63B7F150" w14:textId="77777777" w:rsidR="00C26FC2" w:rsidRPr="00E3269D" w:rsidRDefault="00C26FC2" w:rsidP="00DA68FE">
            <w:pPr>
              <w:jc w:val="center"/>
              <w:rPr>
                <w:rFonts w:ascii="Calibri" w:hAnsi="Calibri"/>
              </w:rPr>
            </w:pPr>
            <w:r w:rsidRPr="00E3269D">
              <w:rPr>
                <w:rFonts w:ascii="Calibri" w:hAnsi="Calibri"/>
              </w:rPr>
              <w:t>Observations sur le guide de remplissage</w:t>
            </w:r>
          </w:p>
        </w:tc>
      </w:tr>
      <w:tr w:rsidR="00C26FC2" w:rsidRPr="00E3269D" w14:paraId="19BB5E77" w14:textId="77777777" w:rsidTr="00DA68FE">
        <w:trPr>
          <w:trHeight w:val="272"/>
        </w:trPr>
        <w:tc>
          <w:tcPr>
            <w:tcW w:w="703" w:type="pct"/>
          </w:tcPr>
          <w:p w14:paraId="0AD98084" w14:textId="77777777" w:rsidR="00C26FC2" w:rsidRPr="00E3269D" w:rsidRDefault="00C26FC2" w:rsidP="00DA68FE">
            <w:pPr>
              <w:rPr>
                <w:rFonts w:ascii="Calibri" w:hAnsi="Calibri"/>
              </w:rPr>
            </w:pPr>
            <w:r w:rsidRPr="00E3269D">
              <w:rPr>
                <w:rFonts w:ascii="Calibri" w:hAnsi="Calibri"/>
              </w:rPr>
              <w:t>1.</w:t>
            </w:r>
          </w:p>
        </w:tc>
        <w:tc>
          <w:tcPr>
            <w:tcW w:w="1221" w:type="pct"/>
          </w:tcPr>
          <w:p w14:paraId="5523F91B" w14:textId="62D4CC27" w:rsidR="00C26FC2" w:rsidRPr="005D7F5F" w:rsidRDefault="005D7F5F" w:rsidP="00DA68FE">
            <w:pPr>
              <w:rPr>
                <w:rFonts w:ascii="Calibri" w:hAnsi="Calibri"/>
              </w:rPr>
            </w:pPr>
            <w:proofErr w:type="spellStart"/>
            <w:ins w:id="111" w:author="HP" w:date="2019-08-02T10:37:00Z">
              <w:r w:rsidRPr="005D7F5F">
                <w:rPr>
                  <w:rFonts w:ascii="Calibri" w:hAnsi="Calibri"/>
                </w:rPr>
                <w:t>S</w:t>
              </w:r>
              <w:r>
                <w:rPr>
                  <w:rFonts w:ascii="Calibri" w:hAnsi="Calibri"/>
                </w:rPr>
                <w:t>upprim</w:t>
              </w:r>
            </w:ins>
            <w:proofErr w:type="spellEnd"/>
          </w:p>
        </w:tc>
        <w:tc>
          <w:tcPr>
            <w:tcW w:w="1429" w:type="pct"/>
          </w:tcPr>
          <w:p w14:paraId="601860A4" w14:textId="77777777" w:rsidR="00C26FC2" w:rsidRPr="00E3269D" w:rsidRDefault="00C26FC2" w:rsidP="00DA68FE">
            <w:pPr>
              <w:rPr>
                <w:rFonts w:ascii="Calibri" w:hAnsi="Calibri"/>
              </w:rPr>
            </w:pPr>
          </w:p>
        </w:tc>
        <w:tc>
          <w:tcPr>
            <w:tcW w:w="1647" w:type="pct"/>
          </w:tcPr>
          <w:p w14:paraId="224059A2" w14:textId="77777777" w:rsidR="00C26FC2" w:rsidRPr="00E3269D" w:rsidRDefault="00C26FC2" w:rsidP="00DA68FE">
            <w:pPr>
              <w:rPr>
                <w:rFonts w:ascii="Calibri" w:hAnsi="Calibri"/>
              </w:rPr>
            </w:pPr>
          </w:p>
        </w:tc>
      </w:tr>
      <w:tr w:rsidR="00C26FC2" w:rsidRPr="00E3269D" w14:paraId="1DCEE0E0" w14:textId="77777777" w:rsidTr="00DA68FE">
        <w:trPr>
          <w:trHeight w:val="249"/>
        </w:trPr>
        <w:tc>
          <w:tcPr>
            <w:tcW w:w="703" w:type="pct"/>
          </w:tcPr>
          <w:p w14:paraId="4423C110" w14:textId="77777777" w:rsidR="00C26FC2" w:rsidRPr="00E3269D" w:rsidRDefault="00C26FC2" w:rsidP="00DA68FE">
            <w:pPr>
              <w:rPr>
                <w:rFonts w:ascii="Calibri" w:hAnsi="Calibri"/>
              </w:rPr>
            </w:pPr>
            <w:r w:rsidRPr="00E3269D">
              <w:rPr>
                <w:rFonts w:ascii="Calibri" w:hAnsi="Calibri"/>
              </w:rPr>
              <w:t>2.</w:t>
            </w:r>
          </w:p>
        </w:tc>
        <w:tc>
          <w:tcPr>
            <w:tcW w:w="1221" w:type="pct"/>
          </w:tcPr>
          <w:p w14:paraId="2AB267BE" w14:textId="77777777" w:rsidR="00C26FC2" w:rsidRPr="005D7F5F" w:rsidRDefault="00C26FC2" w:rsidP="00DA68FE">
            <w:pPr>
              <w:rPr>
                <w:rFonts w:ascii="Calibri" w:hAnsi="Calibri"/>
              </w:rPr>
            </w:pPr>
          </w:p>
        </w:tc>
        <w:tc>
          <w:tcPr>
            <w:tcW w:w="1429" w:type="pct"/>
          </w:tcPr>
          <w:p w14:paraId="1942B134" w14:textId="77777777" w:rsidR="00C26FC2" w:rsidRPr="00E3269D" w:rsidRDefault="00C26FC2" w:rsidP="00DA68FE">
            <w:pPr>
              <w:rPr>
                <w:rFonts w:ascii="Calibri" w:hAnsi="Calibri"/>
              </w:rPr>
            </w:pPr>
          </w:p>
        </w:tc>
        <w:tc>
          <w:tcPr>
            <w:tcW w:w="1647" w:type="pct"/>
          </w:tcPr>
          <w:p w14:paraId="2E94CED1" w14:textId="77777777" w:rsidR="00C26FC2" w:rsidRPr="00E3269D" w:rsidRDefault="00C26FC2" w:rsidP="00DA68FE">
            <w:pPr>
              <w:rPr>
                <w:rFonts w:ascii="Calibri" w:hAnsi="Calibri"/>
              </w:rPr>
            </w:pPr>
          </w:p>
        </w:tc>
      </w:tr>
      <w:tr w:rsidR="00C26FC2" w:rsidRPr="00E3269D" w14:paraId="4B27CB88" w14:textId="77777777" w:rsidTr="00DA68FE">
        <w:trPr>
          <w:trHeight w:val="240"/>
        </w:trPr>
        <w:tc>
          <w:tcPr>
            <w:tcW w:w="703" w:type="pct"/>
          </w:tcPr>
          <w:p w14:paraId="2495A6A7" w14:textId="77777777" w:rsidR="00C26FC2" w:rsidRPr="00E3269D" w:rsidRDefault="00C26FC2" w:rsidP="00DA68FE">
            <w:pPr>
              <w:rPr>
                <w:rFonts w:ascii="Calibri" w:hAnsi="Calibri"/>
              </w:rPr>
            </w:pPr>
            <w:r w:rsidRPr="00E3269D">
              <w:rPr>
                <w:rFonts w:ascii="Calibri" w:hAnsi="Calibri"/>
              </w:rPr>
              <w:t>3.</w:t>
            </w:r>
          </w:p>
        </w:tc>
        <w:tc>
          <w:tcPr>
            <w:tcW w:w="1221" w:type="pct"/>
          </w:tcPr>
          <w:p w14:paraId="1C270DC4" w14:textId="77777777" w:rsidR="00C26FC2" w:rsidRPr="005D7F5F" w:rsidRDefault="00C26FC2" w:rsidP="00DA68FE">
            <w:pPr>
              <w:rPr>
                <w:rFonts w:ascii="Calibri" w:hAnsi="Calibri"/>
              </w:rPr>
            </w:pPr>
          </w:p>
        </w:tc>
        <w:tc>
          <w:tcPr>
            <w:tcW w:w="1429" w:type="pct"/>
          </w:tcPr>
          <w:p w14:paraId="2147DB6A" w14:textId="77777777" w:rsidR="00C26FC2" w:rsidRPr="00E3269D" w:rsidRDefault="00C26FC2" w:rsidP="00DA68FE">
            <w:pPr>
              <w:rPr>
                <w:rFonts w:ascii="Calibri" w:hAnsi="Calibri"/>
              </w:rPr>
            </w:pPr>
          </w:p>
        </w:tc>
        <w:tc>
          <w:tcPr>
            <w:tcW w:w="1647" w:type="pct"/>
          </w:tcPr>
          <w:p w14:paraId="5CB948B9" w14:textId="77777777" w:rsidR="00C26FC2" w:rsidRPr="00E3269D" w:rsidRDefault="00C26FC2" w:rsidP="00DA68FE">
            <w:pPr>
              <w:rPr>
                <w:rFonts w:ascii="Calibri" w:hAnsi="Calibri"/>
              </w:rPr>
            </w:pPr>
          </w:p>
        </w:tc>
      </w:tr>
      <w:tr w:rsidR="00C26FC2" w:rsidRPr="00E3269D" w14:paraId="048A6E89" w14:textId="77777777" w:rsidTr="00DA68FE">
        <w:trPr>
          <w:trHeight w:val="240"/>
        </w:trPr>
        <w:tc>
          <w:tcPr>
            <w:tcW w:w="703" w:type="pct"/>
          </w:tcPr>
          <w:p w14:paraId="50B7F094" w14:textId="77777777" w:rsidR="00C26FC2" w:rsidRPr="00E3269D" w:rsidRDefault="00C26FC2" w:rsidP="00DA68FE">
            <w:pPr>
              <w:rPr>
                <w:rFonts w:ascii="Calibri" w:hAnsi="Calibri"/>
              </w:rPr>
            </w:pPr>
            <w:r w:rsidRPr="00E3269D">
              <w:rPr>
                <w:rFonts w:ascii="Calibri" w:hAnsi="Calibri"/>
              </w:rPr>
              <w:t>4</w:t>
            </w:r>
          </w:p>
        </w:tc>
        <w:tc>
          <w:tcPr>
            <w:tcW w:w="1221" w:type="pct"/>
          </w:tcPr>
          <w:p w14:paraId="3B95453E" w14:textId="77777777" w:rsidR="00C26FC2" w:rsidRPr="005D7F5F" w:rsidRDefault="00C26FC2" w:rsidP="00DA68FE">
            <w:pPr>
              <w:rPr>
                <w:rFonts w:ascii="Calibri" w:hAnsi="Calibri"/>
              </w:rPr>
            </w:pPr>
          </w:p>
        </w:tc>
        <w:tc>
          <w:tcPr>
            <w:tcW w:w="1429" w:type="pct"/>
          </w:tcPr>
          <w:p w14:paraId="688E2F71" w14:textId="77777777" w:rsidR="00C26FC2" w:rsidRPr="00E3269D" w:rsidRDefault="00C26FC2" w:rsidP="00DA68FE">
            <w:pPr>
              <w:rPr>
                <w:rFonts w:ascii="Calibri" w:hAnsi="Calibri"/>
              </w:rPr>
            </w:pPr>
          </w:p>
        </w:tc>
        <w:tc>
          <w:tcPr>
            <w:tcW w:w="1647" w:type="pct"/>
          </w:tcPr>
          <w:p w14:paraId="31BEECAD" w14:textId="77777777" w:rsidR="00C26FC2" w:rsidRPr="00E3269D" w:rsidRDefault="00C26FC2" w:rsidP="00DA68FE">
            <w:pPr>
              <w:rPr>
                <w:rFonts w:ascii="Calibri" w:hAnsi="Calibri"/>
              </w:rPr>
            </w:pPr>
          </w:p>
        </w:tc>
      </w:tr>
    </w:tbl>
    <w:p w14:paraId="4DBF2E66" w14:textId="77777777" w:rsidR="00C26FC2" w:rsidRPr="00E3269D" w:rsidRDefault="00C26FC2" w:rsidP="00C26FC2">
      <w:pPr>
        <w:rPr>
          <w:rFonts w:ascii="Calibri" w:hAnsi="Calibri"/>
        </w:rPr>
      </w:pPr>
    </w:p>
    <w:p w14:paraId="3A63D479"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Quelles difficultés rencontrez-vous dans le remplissage de ces supports ?</w:t>
      </w:r>
    </w:p>
    <w:p w14:paraId="22DB027F"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À votre avis, quels facteurs empêchent le remplissage correct de ces supports? (la disposition, la pertinence, la compréhension...)</w:t>
      </w:r>
    </w:p>
    <w:p w14:paraId="46FB8220" w14:textId="70B96A4F"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Que pouvez-vous dire au sujet de votre charge de travail (ainsi que la charge de travail des agents communautaires</w:t>
      </w:r>
      <w:ins w:id="112" w:author="HP" w:date="2019-08-02T10:41:00Z">
        <w:r w:rsidR="005D7F5F">
          <w:rPr>
            <w:rFonts w:ascii="Calibri" w:hAnsi="Calibri"/>
          </w:rPr>
          <w:t xml:space="preserve"> si applicable</w:t>
        </w:r>
      </w:ins>
      <w:r w:rsidRPr="00E3269D">
        <w:rPr>
          <w:rFonts w:ascii="Calibri" w:hAnsi="Calibri"/>
        </w:rPr>
        <w:t>) par rapport au remplissage des supports de collecte des données de S</w:t>
      </w:r>
      <w:r>
        <w:rPr>
          <w:rFonts w:ascii="Calibri" w:hAnsi="Calibri"/>
        </w:rPr>
        <w:t xml:space="preserve">SE du paludisme </w:t>
      </w:r>
      <w:r w:rsidRPr="00E3269D">
        <w:rPr>
          <w:rFonts w:ascii="Calibri" w:hAnsi="Calibri"/>
        </w:rPr>
        <w:t>?</w:t>
      </w:r>
    </w:p>
    <w:p w14:paraId="39BBE41C"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Comment cette charge de travail peut-elle affecter la qualité des données?</w:t>
      </w:r>
    </w:p>
    <w:p w14:paraId="782AE1E2" w14:textId="515A14CB"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Comment (par quels mécanismes et à qu’elle fréquence) vous transmettez les données d</w:t>
      </w:r>
      <w:r w:rsidR="003379E5">
        <w:rPr>
          <w:rFonts w:ascii="Calibri" w:hAnsi="Calibri"/>
        </w:rPr>
        <w:t>e la</w:t>
      </w:r>
      <w:r w:rsidRPr="00E3269D">
        <w:rPr>
          <w:rFonts w:ascii="Calibri" w:hAnsi="Calibri"/>
        </w:rPr>
        <w:t xml:space="preserve"> </w:t>
      </w:r>
      <w:r>
        <w:rPr>
          <w:rFonts w:ascii="Calibri" w:hAnsi="Calibri"/>
        </w:rPr>
        <w:t>F</w:t>
      </w:r>
      <w:r w:rsidRPr="00E3269D">
        <w:rPr>
          <w:rFonts w:ascii="Calibri" w:hAnsi="Calibri"/>
        </w:rPr>
        <w:t>S</w:t>
      </w:r>
      <w:r>
        <w:rPr>
          <w:rFonts w:ascii="Calibri" w:hAnsi="Calibri"/>
        </w:rPr>
        <w:t xml:space="preserve"> </w:t>
      </w:r>
      <w:r w:rsidRPr="00E3269D">
        <w:rPr>
          <w:rFonts w:ascii="Calibri" w:hAnsi="Calibri"/>
        </w:rPr>
        <w:t xml:space="preserve">au </w:t>
      </w:r>
      <w:r>
        <w:rPr>
          <w:rFonts w:ascii="Calibri" w:hAnsi="Calibri"/>
        </w:rPr>
        <w:t>District Sanitaire ?</w:t>
      </w:r>
    </w:p>
    <w:p w14:paraId="20288188" w14:textId="1D5ED601"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 xml:space="preserve">Comment peut-on, au niveau de votre </w:t>
      </w:r>
      <w:r>
        <w:rPr>
          <w:rFonts w:ascii="Calibri" w:hAnsi="Calibri"/>
        </w:rPr>
        <w:t>F</w:t>
      </w:r>
      <w:r w:rsidRPr="00E3269D">
        <w:rPr>
          <w:rFonts w:ascii="Calibri" w:hAnsi="Calibri"/>
        </w:rPr>
        <w:t>S, retrouver/vérifier les données de S</w:t>
      </w:r>
      <w:r>
        <w:rPr>
          <w:rFonts w:ascii="Calibri" w:hAnsi="Calibri"/>
        </w:rPr>
        <w:t xml:space="preserve">urveillance du paludisme </w:t>
      </w:r>
      <w:r w:rsidRPr="00E3269D">
        <w:rPr>
          <w:rFonts w:ascii="Calibri" w:hAnsi="Calibri"/>
        </w:rPr>
        <w:t xml:space="preserve">que vous transmettez au </w:t>
      </w:r>
      <w:r>
        <w:rPr>
          <w:rFonts w:ascii="Calibri" w:hAnsi="Calibri"/>
        </w:rPr>
        <w:t>DS</w:t>
      </w:r>
      <w:r w:rsidRPr="00E3269D">
        <w:rPr>
          <w:rFonts w:ascii="Calibri" w:hAnsi="Calibri"/>
        </w:rPr>
        <w:t>? Gardez-vous une copie des rapports hebdo</w:t>
      </w:r>
      <w:r>
        <w:rPr>
          <w:rFonts w:ascii="Calibri" w:hAnsi="Calibri"/>
        </w:rPr>
        <w:t>madaires</w:t>
      </w:r>
      <w:r w:rsidRPr="00E3269D">
        <w:rPr>
          <w:rFonts w:ascii="Calibri" w:hAnsi="Calibri"/>
        </w:rPr>
        <w:t xml:space="preserve"> que vous transmettez?</w:t>
      </w:r>
    </w:p>
    <w:p w14:paraId="4CFDFD92"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Pouvez-vous parler de votre expérience dans la collecte et la transmission électronique des données de la S</w:t>
      </w:r>
      <w:r>
        <w:rPr>
          <w:rFonts w:ascii="Calibri" w:hAnsi="Calibri"/>
        </w:rPr>
        <w:t xml:space="preserve">urveillance du paludisme </w:t>
      </w:r>
      <w:r w:rsidRPr="00E3269D">
        <w:rPr>
          <w:rFonts w:ascii="Calibri" w:hAnsi="Calibri"/>
        </w:rPr>
        <w:t>(téléphonie mobile, tablette, internet) ?</w:t>
      </w:r>
    </w:p>
    <w:p w14:paraId="46F5A899"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 xml:space="preserve">Dans le contexte de votre </w:t>
      </w:r>
      <w:r>
        <w:rPr>
          <w:rFonts w:ascii="Calibri" w:hAnsi="Calibri"/>
        </w:rPr>
        <w:t>F</w:t>
      </w:r>
      <w:r w:rsidRPr="00E3269D">
        <w:rPr>
          <w:rFonts w:ascii="Calibri" w:hAnsi="Calibri"/>
        </w:rPr>
        <w:t>S et votre district, que peuvent apporter les outils électroniques dans le renforcement de la S</w:t>
      </w:r>
      <w:r>
        <w:rPr>
          <w:rFonts w:ascii="Calibri" w:hAnsi="Calibri"/>
        </w:rPr>
        <w:t xml:space="preserve">urveillance du paludisme </w:t>
      </w:r>
      <w:r w:rsidRPr="00E3269D">
        <w:rPr>
          <w:rFonts w:ascii="Calibri" w:hAnsi="Calibri"/>
        </w:rPr>
        <w:t>? Quels pourraient être les défis ?</w:t>
      </w:r>
    </w:p>
    <w:p w14:paraId="33E264A6" w14:textId="77777777" w:rsidR="00C26FC2" w:rsidRPr="00C26FC2" w:rsidRDefault="00C26FC2" w:rsidP="008C2D3C">
      <w:pPr>
        <w:spacing w:before="120" w:after="120"/>
        <w:rPr>
          <w:b/>
        </w:rPr>
      </w:pPr>
      <w:r w:rsidRPr="00C26FC2">
        <w:rPr>
          <w:b/>
        </w:rPr>
        <w:t>3ème partie : Pouvez-vous parler de la qualité des données ?</w:t>
      </w:r>
    </w:p>
    <w:p w14:paraId="0F3BF3C6" w14:textId="799B6366" w:rsidR="00C26FC2" w:rsidRPr="00E3269D" w:rsidRDefault="00C26FC2" w:rsidP="00892A97">
      <w:pPr>
        <w:numPr>
          <w:ilvl w:val="0"/>
          <w:numId w:val="9"/>
        </w:numPr>
        <w:spacing w:before="120" w:after="120" w:line="240" w:lineRule="auto"/>
        <w:ind w:left="360" w:hanging="360"/>
        <w:jc w:val="both"/>
        <w:rPr>
          <w:rFonts w:ascii="Calibri" w:hAnsi="Calibri"/>
        </w:rPr>
      </w:pPr>
      <w:r w:rsidRPr="00E3269D">
        <w:rPr>
          <w:rFonts w:ascii="Calibri" w:hAnsi="Calibri"/>
        </w:rPr>
        <w:t>Quelle est votre appréciation de la transmission des données et informations de la S</w:t>
      </w:r>
      <w:r>
        <w:rPr>
          <w:rFonts w:ascii="Calibri" w:hAnsi="Calibri"/>
        </w:rPr>
        <w:t xml:space="preserve">urveillance du paludisme </w:t>
      </w:r>
      <w:r w:rsidRPr="00E3269D">
        <w:rPr>
          <w:rFonts w:ascii="Calibri" w:hAnsi="Calibri"/>
        </w:rPr>
        <w:t>des agents Communautaires vers l</w:t>
      </w:r>
      <w:r w:rsidR="003379E5">
        <w:rPr>
          <w:rFonts w:ascii="Calibri" w:hAnsi="Calibri"/>
        </w:rPr>
        <w:t>a</w:t>
      </w:r>
      <w:r w:rsidRPr="00E3269D">
        <w:rPr>
          <w:rFonts w:ascii="Calibri" w:hAnsi="Calibri"/>
        </w:rPr>
        <w:t xml:space="preserve"> </w:t>
      </w:r>
      <w:r>
        <w:rPr>
          <w:rFonts w:ascii="Calibri" w:hAnsi="Calibri"/>
        </w:rPr>
        <w:t>F</w:t>
      </w:r>
      <w:r w:rsidRPr="00E3269D">
        <w:rPr>
          <w:rFonts w:ascii="Calibri" w:hAnsi="Calibri"/>
        </w:rPr>
        <w:t>S</w:t>
      </w:r>
      <w:r>
        <w:rPr>
          <w:rFonts w:ascii="Calibri" w:hAnsi="Calibri"/>
        </w:rPr>
        <w:t xml:space="preserve"> </w:t>
      </w:r>
      <w:r w:rsidRPr="00E3269D">
        <w:rPr>
          <w:rFonts w:ascii="Calibri" w:hAnsi="Calibri"/>
        </w:rPr>
        <w:t>et d</w:t>
      </w:r>
      <w:r w:rsidR="003379E5">
        <w:rPr>
          <w:rFonts w:ascii="Calibri" w:hAnsi="Calibri"/>
        </w:rPr>
        <w:t>e la</w:t>
      </w:r>
      <w:r w:rsidRPr="00E3269D">
        <w:rPr>
          <w:rFonts w:ascii="Calibri" w:hAnsi="Calibri"/>
        </w:rPr>
        <w:t xml:space="preserve"> </w:t>
      </w:r>
      <w:r>
        <w:rPr>
          <w:rFonts w:ascii="Calibri" w:hAnsi="Calibri"/>
        </w:rPr>
        <w:t>F</w:t>
      </w:r>
      <w:r w:rsidRPr="00E3269D">
        <w:rPr>
          <w:rFonts w:ascii="Calibri" w:hAnsi="Calibri"/>
        </w:rPr>
        <w:t>S vers le DS (promptitude et complétude données de surveillance et informations sur la gestion des épidémies) ?</w:t>
      </w:r>
      <w:ins w:id="113" w:author="HP" w:date="2019-08-02T10:46:00Z">
        <w:r w:rsidR="0013613C">
          <w:rPr>
            <w:rFonts w:ascii="Calibri" w:hAnsi="Calibri"/>
          </w:rPr>
          <w:t xml:space="preserve"> (</w:t>
        </w:r>
        <w:proofErr w:type="gramStart"/>
        <w:r w:rsidR="0013613C">
          <w:rPr>
            <w:rFonts w:ascii="Calibri" w:hAnsi="Calibri"/>
          </w:rPr>
          <w:t>si</w:t>
        </w:r>
        <w:proofErr w:type="gramEnd"/>
        <w:r w:rsidR="0013613C">
          <w:rPr>
            <w:rFonts w:ascii="Calibri" w:hAnsi="Calibri"/>
          </w:rPr>
          <w:t xml:space="preserve"> applicabl</w:t>
        </w:r>
      </w:ins>
      <w:ins w:id="114" w:author="HP" w:date="2019-08-02T10:47:00Z">
        <w:r w:rsidR="0013613C">
          <w:rPr>
            <w:rFonts w:ascii="Calibri" w:hAnsi="Calibri"/>
          </w:rPr>
          <w:t>e)</w:t>
        </w:r>
      </w:ins>
    </w:p>
    <w:p w14:paraId="0A03A0A4"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 xml:space="preserve">Quels éléments empêchent d'obtenir des données de qualité au niveau de votre </w:t>
      </w:r>
      <w:r>
        <w:rPr>
          <w:rFonts w:ascii="Calibri" w:hAnsi="Calibri"/>
        </w:rPr>
        <w:t>F</w:t>
      </w:r>
      <w:r w:rsidRPr="00E3269D">
        <w:rPr>
          <w:rFonts w:ascii="Calibri" w:hAnsi="Calibri"/>
        </w:rPr>
        <w:t>S ?</w:t>
      </w:r>
    </w:p>
    <w:p w14:paraId="48365F69"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 xml:space="preserve">À votre avis, quelles sont les conséquences de données de </w:t>
      </w:r>
      <w:r>
        <w:rPr>
          <w:rFonts w:ascii="Calibri" w:hAnsi="Calibri"/>
        </w:rPr>
        <w:t xml:space="preserve">Surveillance du paludisme </w:t>
      </w:r>
      <w:r w:rsidRPr="00E3269D">
        <w:rPr>
          <w:rFonts w:ascii="Calibri" w:hAnsi="Calibri"/>
        </w:rPr>
        <w:t>incomplètes inexactes ?</w:t>
      </w:r>
    </w:p>
    <w:p w14:paraId="68F722F2" w14:textId="35F18A0F"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Sur quels éléments mettez-vous l’accent pour vous assurer la qualité des données de S</w:t>
      </w:r>
      <w:r>
        <w:rPr>
          <w:rFonts w:ascii="Calibri" w:hAnsi="Calibri"/>
        </w:rPr>
        <w:t xml:space="preserve">urveillance </w:t>
      </w:r>
      <w:r w:rsidRPr="00E3269D">
        <w:rPr>
          <w:rFonts w:ascii="Calibri" w:hAnsi="Calibri"/>
        </w:rPr>
        <w:t xml:space="preserve">que votre </w:t>
      </w:r>
      <w:r w:rsidR="003379E5">
        <w:rPr>
          <w:rFonts w:ascii="Calibri" w:hAnsi="Calibri"/>
        </w:rPr>
        <w:t>FS</w:t>
      </w:r>
      <w:r w:rsidRPr="00E3269D">
        <w:rPr>
          <w:rFonts w:ascii="Calibri" w:hAnsi="Calibri"/>
        </w:rPr>
        <w:t xml:space="preserve"> collecte et transmet au DS ? </w:t>
      </w:r>
    </w:p>
    <w:p w14:paraId="6C049C04"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A votre avis, et en toute franchise, les données de S</w:t>
      </w:r>
      <w:r>
        <w:rPr>
          <w:rFonts w:ascii="Calibri" w:hAnsi="Calibri"/>
        </w:rPr>
        <w:t xml:space="preserve">urveillance </w:t>
      </w:r>
      <w:r w:rsidRPr="00E3269D">
        <w:rPr>
          <w:rFonts w:ascii="Calibri" w:hAnsi="Calibri"/>
        </w:rPr>
        <w:t xml:space="preserve">recueillies dans votre </w:t>
      </w:r>
      <w:r>
        <w:rPr>
          <w:rFonts w:ascii="Calibri" w:hAnsi="Calibri"/>
        </w:rPr>
        <w:t>F</w:t>
      </w:r>
      <w:r w:rsidRPr="00E3269D">
        <w:rPr>
          <w:rFonts w:ascii="Calibri" w:hAnsi="Calibri"/>
        </w:rPr>
        <w:t>S sont-elles d’une qualité suffisante pour documenter et éclairer la mise en œuvre d</w:t>
      </w:r>
      <w:r>
        <w:rPr>
          <w:rFonts w:ascii="Calibri" w:hAnsi="Calibri"/>
        </w:rPr>
        <w:t>u</w:t>
      </w:r>
      <w:r w:rsidRPr="00E3269D">
        <w:rPr>
          <w:rFonts w:ascii="Calibri" w:hAnsi="Calibri"/>
        </w:rPr>
        <w:t xml:space="preserve"> programme ? Argumentez votre réponse.</w:t>
      </w:r>
    </w:p>
    <w:p w14:paraId="0CDF43A5" w14:textId="77777777" w:rsidR="00C26FC2" w:rsidRPr="00C26FC2" w:rsidRDefault="00C26FC2" w:rsidP="008C2D3C">
      <w:pPr>
        <w:spacing w:before="120" w:after="120"/>
        <w:rPr>
          <w:rFonts w:cs="Times New Roman"/>
          <w:b/>
        </w:rPr>
      </w:pPr>
      <w:r w:rsidRPr="00C26FC2">
        <w:rPr>
          <w:b/>
        </w:rPr>
        <w:t xml:space="preserve">4ème partie : </w:t>
      </w:r>
      <w:r w:rsidRPr="00C26FC2">
        <w:rPr>
          <w:b/>
          <w:szCs w:val="28"/>
        </w:rPr>
        <w:t xml:space="preserve">Pouvez-vous parler de votre </w:t>
      </w:r>
      <w:r w:rsidRPr="00C26FC2">
        <w:rPr>
          <w:b/>
        </w:rPr>
        <w:t xml:space="preserve">formation sur la SSE du paludisme ? </w:t>
      </w:r>
    </w:p>
    <w:p w14:paraId="6C32BC3F"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Quelle appréciation faites-vous de votre formation en S</w:t>
      </w:r>
      <w:r>
        <w:rPr>
          <w:rFonts w:ascii="Calibri" w:hAnsi="Calibri"/>
        </w:rPr>
        <w:t xml:space="preserve">SE du paludisme </w:t>
      </w:r>
      <w:r w:rsidRPr="00E3269D">
        <w:rPr>
          <w:rFonts w:ascii="Calibri" w:hAnsi="Calibri"/>
        </w:rPr>
        <w:t>: la qualité du contenu, de la méthode, de la durée, l’impact sur votre performance dans la mise en œuvre des activités ?</w:t>
      </w:r>
    </w:p>
    <w:p w14:paraId="738DADE0" w14:textId="0E4A2BB5" w:rsidR="00C26FC2" w:rsidRPr="00D65A78" w:rsidRDefault="00C26FC2" w:rsidP="00BC7034">
      <w:pPr>
        <w:keepNext/>
        <w:spacing w:before="120" w:after="120"/>
        <w:rPr>
          <w:b/>
        </w:rPr>
      </w:pPr>
      <w:r w:rsidRPr="00C26FC2">
        <w:rPr>
          <w:b/>
        </w:rPr>
        <w:lastRenderedPageBreak/>
        <w:t xml:space="preserve">5ème partie : </w:t>
      </w:r>
      <w:r w:rsidRPr="00D65A78">
        <w:rPr>
          <w:b/>
        </w:rPr>
        <w:t>Pouvez-vous parler de</w:t>
      </w:r>
      <w:r w:rsidRPr="008C2D3C">
        <w:rPr>
          <w:b/>
        </w:rPr>
        <w:t xml:space="preserve"> </w:t>
      </w:r>
      <w:r w:rsidRPr="00C26FC2">
        <w:rPr>
          <w:b/>
        </w:rPr>
        <w:t>la supervision des activités de la SSE du paludisme dans l</w:t>
      </w:r>
      <w:r w:rsidR="003379E5">
        <w:rPr>
          <w:b/>
        </w:rPr>
        <w:t>a</w:t>
      </w:r>
      <w:r w:rsidRPr="00C26FC2">
        <w:rPr>
          <w:b/>
        </w:rPr>
        <w:t xml:space="preserve"> FS ?</w:t>
      </w:r>
    </w:p>
    <w:p w14:paraId="1D546389" w14:textId="77777777" w:rsidR="00C26FC2" w:rsidRPr="00E3269D" w:rsidRDefault="00C26FC2" w:rsidP="00892A97">
      <w:pPr>
        <w:keepNext/>
        <w:numPr>
          <w:ilvl w:val="0"/>
          <w:numId w:val="9"/>
        </w:numPr>
        <w:spacing w:after="0" w:line="240" w:lineRule="auto"/>
        <w:ind w:left="359" w:hanging="359"/>
        <w:jc w:val="both"/>
        <w:rPr>
          <w:rFonts w:ascii="Calibri" w:hAnsi="Calibri"/>
        </w:rPr>
      </w:pPr>
      <w:r w:rsidRPr="00E3269D">
        <w:rPr>
          <w:rFonts w:ascii="Calibri" w:hAnsi="Calibri"/>
        </w:rPr>
        <w:t>Pouvez-vous parler de la dernière fois que vous avez été supervisé : Quels ont été les points forts et les points à renforcer que le superviseur a relevés?</w:t>
      </w:r>
    </w:p>
    <w:p w14:paraId="497B4DAB" w14:textId="3283ADDC" w:rsidR="00C26FC2" w:rsidRPr="00E3269D" w:rsidRDefault="00C26FC2" w:rsidP="00892A97">
      <w:pPr>
        <w:keepNext/>
        <w:numPr>
          <w:ilvl w:val="0"/>
          <w:numId w:val="9"/>
        </w:numPr>
        <w:spacing w:after="0" w:line="240" w:lineRule="auto"/>
        <w:ind w:left="359" w:hanging="359"/>
        <w:jc w:val="both"/>
        <w:rPr>
          <w:rFonts w:ascii="Calibri" w:hAnsi="Calibri"/>
        </w:rPr>
      </w:pPr>
      <w:r w:rsidRPr="00E3269D">
        <w:rPr>
          <w:rFonts w:ascii="Calibri" w:hAnsi="Calibri"/>
        </w:rPr>
        <w:t>Pouvez-vous parler de la dernière supervision d’agent communautaire que vous avez effectuée en personne dans le cadre de la S</w:t>
      </w:r>
      <w:r>
        <w:rPr>
          <w:rFonts w:ascii="Calibri" w:hAnsi="Calibri"/>
        </w:rPr>
        <w:t xml:space="preserve">urveillance du paludisme </w:t>
      </w:r>
      <w:r w:rsidRPr="00E3269D">
        <w:rPr>
          <w:rFonts w:ascii="Calibri" w:hAnsi="Calibri"/>
        </w:rPr>
        <w:t xml:space="preserve">: </w:t>
      </w:r>
      <w:r w:rsidR="003379E5">
        <w:rPr>
          <w:rFonts w:ascii="Calibri" w:hAnsi="Calibri"/>
        </w:rPr>
        <w:t>Q</w:t>
      </w:r>
      <w:r w:rsidRPr="00E3269D">
        <w:rPr>
          <w:rFonts w:ascii="Calibri" w:hAnsi="Calibri"/>
        </w:rPr>
        <w:t xml:space="preserve">uelles ont été vos observations et sur quels aspects avez-vous mis l’accent ? </w:t>
      </w:r>
      <w:ins w:id="115" w:author="HP" w:date="2019-08-02T10:48:00Z">
        <w:r w:rsidR="0013613C">
          <w:rPr>
            <w:rFonts w:ascii="Calibri" w:hAnsi="Calibri"/>
          </w:rPr>
          <w:t>(</w:t>
        </w:r>
        <w:proofErr w:type="gramStart"/>
        <w:r w:rsidR="0013613C">
          <w:rPr>
            <w:rFonts w:ascii="Calibri" w:hAnsi="Calibri"/>
          </w:rPr>
          <w:t>si</w:t>
        </w:r>
        <w:proofErr w:type="gramEnd"/>
        <w:r w:rsidR="0013613C">
          <w:rPr>
            <w:rFonts w:ascii="Calibri" w:hAnsi="Calibri"/>
          </w:rPr>
          <w:t xml:space="preserve"> applicable)</w:t>
        </w:r>
      </w:ins>
    </w:p>
    <w:p w14:paraId="42DDE498" w14:textId="77777777" w:rsidR="00E50FAD" w:rsidRPr="00E50FAD" w:rsidRDefault="00E50FAD" w:rsidP="00E50FAD">
      <w:pPr>
        <w:spacing w:after="0" w:line="240" w:lineRule="auto"/>
        <w:ind w:left="359"/>
        <w:jc w:val="both"/>
        <w:rPr>
          <w:rFonts w:ascii="Calibri" w:hAnsi="Calibri"/>
        </w:rPr>
      </w:pPr>
    </w:p>
    <w:p w14:paraId="5C53E752" w14:textId="77777777" w:rsidR="00C26FC2" w:rsidRPr="00E50FAD" w:rsidRDefault="00C26FC2" w:rsidP="00E50FAD">
      <w:pPr>
        <w:spacing w:after="0" w:line="240" w:lineRule="auto"/>
        <w:jc w:val="both"/>
        <w:rPr>
          <w:rFonts w:ascii="Calibri" w:hAnsi="Calibri"/>
          <w:b/>
        </w:rPr>
      </w:pPr>
      <w:r w:rsidRPr="00E50FAD">
        <w:rPr>
          <w:rFonts w:ascii="Calibri" w:hAnsi="Calibri"/>
          <w:b/>
        </w:rPr>
        <w:t>6ème partie : Pouvez-vous parler de l'utilisation des données de Surveillance du paludisme au niveau de votre FS ?</w:t>
      </w:r>
    </w:p>
    <w:p w14:paraId="19DE190C" w14:textId="089EE39A"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Quelle utilisation faites-vous des données de la S</w:t>
      </w:r>
      <w:r>
        <w:rPr>
          <w:rFonts w:ascii="Calibri" w:hAnsi="Calibri"/>
        </w:rPr>
        <w:t>urveillance du paludisme</w:t>
      </w:r>
      <w:r w:rsidRPr="00E3269D">
        <w:rPr>
          <w:rFonts w:ascii="Calibri" w:hAnsi="Calibri"/>
        </w:rPr>
        <w:t xml:space="preserve"> que vous collectez au niveau d</w:t>
      </w:r>
      <w:r w:rsidR="003379E5">
        <w:rPr>
          <w:rFonts w:ascii="Calibri" w:hAnsi="Calibri"/>
        </w:rPr>
        <w:t>e la</w:t>
      </w:r>
      <w:r w:rsidR="008C2D3C">
        <w:rPr>
          <w:rFonts w:ascii="Calibri" w:hAnsi="Calibri"/>
        </w:rPr>
        <w:t xml:space="preserve"> </w:t>
      </w:r>
      <w:r>
        <w:rPr>
          <w:rFonts w:ascii="Calibri" w:hAnsi="Calibri"/>
        </w:rPr>
        <w:t>F</w:t>
      </w:r>
      <w:r w:rsidRPr="00E3269D">
        <w:rPr>
          <w:rFonts w:ascii="Calibri" w:hAnsi="Calibri"/>
        </w:rPr>
        <w:t>S (y compris les données des agents communautaire</w:t>
      </w:r>
      <w:ins w:id="116" w:author="HP" w:date="2019-08-02T10:48:00Z">
        <w:r w:rsidR="0013613C">
          <w:rPr>
            <w:rFonts w:ascii="Calibri" w:hAnsi="Calibri"/>
          </w:rPr>
          <w:t xml:space="preserve"> si applica</w:t>
        </w:r>
      </w:ins>
      <w:ins w:id="117" w:author="HP" w:date="2019-08-02T10:49:00Z">
        <w:r w:rsidR="0013613C">
          <w:rPr>
            <w:rFonts w:ascii="Calibri" w:hAnsi="Calibri"/>
          </w:rPr>
          <w:t>ble</w:t>
        </w:r>
      </w:ins>
      <w:r w:rsidRPr="00E3269D">
        <w:rPr>
          <w:rFonts w:ascii="Calibri" w:hAnsi="Calibri"/>
        </w:rPr>
        <w:t xml:space="preserve">) ? </w:t>
      </w:r>
    </w:p>
    <w:p w14:paraId="7873962E"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Pouvez-vous donner un (quelques) exemple(s) concret(s) de décision(s) que vous avez prises en vous basant sur ces données ?</w:t>
      </w:r>
    </w:p>
    <w:p w14:paraId="05556517" w14:textId="47085483"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Pouvez-vous donner des exemples de partage/discussions des données de S</w:t>
      </w:r>
      <w:r>
        <w:rPr>
          <w:rFonts w:ascii="Calibri" w:hAnsi="Calibri"/>
        </w:rPr>
        <w:t xml:space="preserve">urveillance du paludisme </w:t>
      </w:r>
      <w:r w:rsidRPr="00E3269D">
        <w:rPr>
          <w:rFonts w:ascii="Calibri" w:hAnsi="Calibri"/>
        </w:rPr>
        <w:t xml:space="preserve">du </w:t>
      </w:r>
      <w:r>
        <w:rPr>
          <w:rFonts w:ascii="Calibri" w:hAnsi="Calibri"/>
        </w:rPr>
        <w:t>F</w:t>
      </w:r>
      <w:r w:rsidRPr="00E3269D">
        <w:rPr>
          <w:rFonts w:ascii="Calibri" w:hAnsi="Calibri"/>
        </w:rPr>
        <w:t>S</w:t>
      </w:r>
      <w:r>
        <w:rPr>
          <w:rFonts w:ascii="Calibri" w:hAnsi="Calibri"/>
        </w:rPr>
        <w:t xml:space="preserve"> </w:t>
      </w:r>
      <w:r w:rsidRPr="00E3269D">
        <w:rPr>
          <w:rFonts w:ascii="Calibri" w:hAnsi="Calibri"/>
        </w:rPr>
        <w:t xml:space="preserve">avec </w:t>
      </w:r>
      <w:r w:rsidRPr="00E3269D">
        <w:rPr>
          <w:rFonts w:ascii="Calibri" w:hAnsi="Calibri"/>
          <w:i/>
        </w:rPr>
        <w:t>(a)</w:t>
      </w:r>
      <w:r w:rsidRPr="00E3269D">
        <w:rPr>
          <w:rFonts w:ascii="Calibri" w:hAnsi="Calibri"/>
        </w:rPr>
        <w:t xml:space="preserve"> vos collègues du centre </w:t>
      </w:r>
      <w:ins w:id="118" w:author="HP" w:date="2019-08-02T10:49:00Z">
        <w:r w:rsidR="0013613C">
          <w:rPr>
            <w:rFonts w:ascii="Calibri" w:hAnsi="Calibri"/>
          </w:rPr>
          <w:t xml:space="preserve">et ou </w:t>
        </w:r>
      </w:ins>
      <w:r w:rsidRPr="00E3269D">
        <w:rPr>
          <w:rFonts w:ascii="Calibri" w:hAnsi="Calibri"/>
          <w:i/>
        </w:rPr>
        <w:t>(b)</w:t>
      </w:r>
      <w:r w:rsidRPr="00E3269D">
        <w:rPr>
          <w:rFonts w:ascii="Calibri" w:hAnsi="Calibri"/>
        </w:rPr>
        <w:t xml:space="preserve"> la communauté. Sous quelle forme, à quelle occasion et à quelle fréquence ?</w:t>
      </w:r>
    </w:p>
    <w:p w14:paraId="6C75F76D" w14:textId="445A7F5C" w:rsidR="00C26FC2" w:rsidRPr="008C2D3C" w:rsidRDefault="00C26FC2" w:rsidP="008C2D3C">
      <w:pPr>
        <w:spacing w:before="120" w:after="120"/>
        <w:rPr>
          <w:b/>
        </w:rPr>
      </w:pPr>
      <w:r w:rsidRPr="00C26FC2">
        <w:rPr>
          <w:b/>
        </w:rPr>
        <w:t>7ème partie : Conclusion de l'entretien.</w:t>
      </w:r>
    </w:p>
    <w:p w14:paraId="04A2100E" w14:textId="77777777" w:rsidR="00C26FC2" w:rsidRPr="00E50FAD" w:rsidRDefault="00C26FC2" w:rsidP="00E50FAD">
      <w:pPr>
        <w:jc w:val="both"/>
        <w:rPr>
          <w:rFonts w:ascii="Calibri" w:hAnsi="Calibri"/>
        </w:rPr>
      </w:pPr>
      <w:r w:rsidRPr="00E50FAD">
        <w:rPr>
          <w:rFonts w:ascii="Calibri" w:hAnsi="Calibri"/>
        </w:rPr>
        <w:t xml:space="preserve">Vous nous avez apporté de nombreuses informations importantes sur le processus de génération de données. </w:t>
      </w:r>
    </w:p>
    <w:p w14:paraId="5AB0D3CB" w14:textId="77777777" w:rsidR="00C26FC2" w:rsidRPr="00E50FAD" w:rsidRDefault="00C26FC2" w:rsidP="00E50FAD">
      <w:pPr>
        <w:jc w:val="both"/>
        <w:rPr>
          <w:rFonts w:ascii="Calibri" w:hAnsi="Calibri"/>
        </w:rPr>
      </w:pPr>
      <w:r w:rsidRPr="00E50FAD">
        <w:rPr>
          <w:rFonts w:ascii="Calibri" w:hAnsi="Calibri"/>
        </w:rPr>
        <w:t>À présent, j'aimerais vous savoir vos recommandations :</w:t>
      </w:r>
    </w:p>
    <w:p w14:paraId="4CB9FF77"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Si vous pouviez modifier le processus de génération de données, que changeriez-vous, que feriez-vous différemment, de quoi vous occuperiez-vous en priorité ?</w:t>
      </w:r>
    </w:p>
    <w:p w14:paraId="56B44918" w14:textId="77777777" w:rsidR="00135B36" w:rsidRDefault="00135B36" w:rsidP="00C26FC2">
      <w:pPr>
        <w:rPr>
          <w:b/>
        </w:rPr>
      </w:pPr>
    </w:p>
    <w:p w14:paraId="5D64FDA0" w14:textId="77777777" w:rsidR="00C26FC2" w:rsidRPr="00C26FC2" w:rsidRDefault="00C26FC2" w:rsidP="008C2D3C">
      <w:pPr>
        <w:spacing w:before="120" w:after="120"/>
        <w:rPr>
          <w:b/>
        </w:rPr>
      </w:pPr>
      <w:r w:rsidRPr="00C26FC2">
        <w:rPr>
          <w:b/>
        </w:rPr>
        <w:t>Clôture de l’entretien (mots de fin)</w:t>
      </w:r>
    </w:p>
    <w:p w14:paraId="0662D026" w14:textId="77777777" w:rsidR="00C26FC2" w:rsidRPr="00E3269D" w:rsidRDefault="00C26FC2" w:rsidP="00892A97">
      <w:pPr>
        <w:numPr>
          <w:ilvl w:val="0"/>
          <w:numId w:val="9"/>
        </w:numPr>
        <w:spacing w:after="0" w:line="240" w:lineRule="auto"/>
        <w:ind w:left="359" w:hanging="359"/>
        <w:jc w:val="both"/>
        <w:rPr>
          <w:rFonts w:ascii="Calibri" w:hAnsi="Calibri"/>
        </w:rPr>
      </w:pPr>
      <w:r w:rsidRPr="00E3269D">
        <w:rPr>
          <w:rFonts w:ascii="Calibri" w:hAnsi="Calibri"/>
        </w:rPr>
        <w:t>J'ai parcouru tous les éléments dont j'avais besoin. Avez-vous quelque chose à ajouter ?</w:t>
      </w:r>
    </w:p>
    <w:p w14:paraId="17D8004C" w14:textId="77777777" w:rsidR="003379E5" w:rsidRDefault="003379E5" w:rsidP="003379E5">
      <w:pPr>
        <w:spacing w:after="0"/>
        <w:jc w:val="both"/>
        <w:rPr>
          <w:rFonts w:cstheme="minorHAnsi"/>
          <w:color w:val="231F20"/>
        </w:rPr>
      </w:pPr>
    </w:p>
    <w:p w14:paraId="549029D1" w14:textId="77777777" w:rsidR="003379E5" w:rsidRDefault="003379E5" w:rsidP="003379E5">
      <w:pPr>
        <w:spacing w:after="0"/>
        <w:jc w:val="both"/>
        <w:rPr>
          <w:rFonts w:cstheme="minorHAnsi"/>
        </w:rPr>
      </w:pPr>
      <w:r w:rsidRPr="00B536ED">
        <w:rPr>
          <w:rFonts w:cstheme="minorHAnsi"/>
          <w:color w:val="231F20"/>
        </w:rPr>
        <w:t xml:space="preserve">Toutes les informations que vous venez de donner à travers vos réponses resteront anonymes. </w:t>
      </w:r>
      <w:r>
        <w:rPr>
          <w:rFonts w:cstheme="minorHAnsi"/>
          <w:color w:val="231F20"/>
        </w:rPr>
        <w:t>Vos informations et celle d’autres personnes ressources interviewer seront analysées et présentées sous forme de synthèse sans aucune référence aux répondants individuellement</w:t>
      </w:r>
      <w:r w:rsidRPr="00B536ED">
        <w:rPr>
          <w:rFonts w:cstheme="minorHAnsi"/>
          <w:color w:val="231F20"/>
        </w:rPr>
        <w:t xml:space="preserve">. Les résultats </w:t>
      </w:r>
      <w:r w:rsidRPr="00B536ED">
        <w:rPr>
          <w:rFonts w:cstheme="minorHAnsi"/>
        </w:rPr>
        <w:t>seron</w:t>
      </w:r>
      <w:r>
        <w:rPr>
          <w:rFonts w:cstheme="minorHAnsi"/>
        </w:rPr>
        <w:t xml:space="preserve">t mis à la disposition du PNLP qui se chargera de vous les communiquer et les de disséminer </w:t>
      </w:r>
      <w:r w:rsidRPr="00B536ED">
        <w:rPr>
          <w:rFonts w:cstheme="minorHAnsi"/>
          <w:color w:val="231F20"/>
        </w:rPr>
        <w:t>à</w:t>
      </w:r>
      <w:r>
        <w:rPr>
          <w:rFonts w:cstheme="minorHAnsi"/>
        </w:rPr>
        <w:t xml:space="preserve"> toutes les parties prenantes </w:t>
      </w:r>
      <w:r w:rsidRPr="00B536ED">
        <w:rPr>
          <w:rFonts w:cstheme="minorHAnsi"/>
        </w:rPr>
        <w:t>impliqué</w:t>
      </w:r>
      <w:r>
        <w:rPr>
          <w:rFonts w:cstheme="minorHAnsi"/>
        </w:rPr>
        <w:t>e</w:t>
      </w:r>
      <w:r w:rsidRPr="00B536ED">
        <w:rPr>
          <w:rFonts w:cstheme="minorHAnsi"/>
        </w:rPr>
        <w:t xml:space="preserve">s </w:t>
      </w:r>
      <w:r>
        <w:rPr>
          <w:rFonts w:cstheme="minorHAnsi"/>
        </w:rPr>
        <w:t>dans la mise en œuvre de la Surveillance du paludisme au Sénégal.</w:t>
      </w:r>
    </w:p>
    <w:p w14:paraId="39A11855" w14:textId="77777777" w:rsidR="003379E5" w:rsidRDefault="003379E5" w:rsidP="003379E5">
      <w:pPr>
        <w:spacing w:after="0"/>
        <w:jc w:val="both"/>
        <w:rPr>
          <w:b/>
        </w:rPr>
      </w:pPr>
    </w:p>
    <w:p w14:paraId="742F53CF" w14:textId="77777777" w:rsidR="003379E5" w:rsidRPr="00FF04BC" w:rsidRDefault="003379E5" w:rsidP="003379E5">
      <w:pPr>
        <w:spacing w:after="120"/>
        <w:jc w:val="center"/>
        <w:rPr>
          <w:u w:val="single"/>
        </w:rPr>
      </w:pPr>
      <w:r w:rsidRPr="00D54ED8">
        <w:rPr>
          <w:u w:val="single"/>
        </w:rPr>
        <w:t>Merci de m'avoir accordé cet entretien</w:t>
      </w:r>
    </w:p>
    <w:p w14:paraId="25C95B78" w14:textId="77777777" w:rsidR="00C26FC2" w:rsidRDefault="00C26FC2" w:rsidP="00C26FC2">
      <w:pPr>
        <w:jc w:val="center"/>
      </w:pPr>
      <w:r>
        <w:t xml:space="preserve">FIN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367"/>
        <w:gridCol w:w="6983"/>
      </w:tblGrid>
      <w:tr w:rsidR="00C26FC2" w:rsidRPr="0067182B" w14:paraId="06FF8611" w14:textId="77777777" w:rsidTr="00DA68FE">
        <w:trPr>
          <w:trHeight w:val="144"/>
        </w:trPr>
        <w:tc>
          <w:tcPr>
            <w:tcW w:w="1266" w:type="pct"/>
            <w:tcMar>
              <w:top w:w="100" w:type="dxa"/>
              <w:left w:w="108" w:type="dxa"/>
              <w:bottom w:w="100" w:type="dxa"/>
              <w:right w:w="108" w:type="dxa"/>
            </w:tcMar>
          </w:tcPr>
          <w:p w14:paraId="3E5948F9" w14:textId="77777777" w:rsidR="00C26FC2" w:rsidRPr="0067182B" w:rsidRDefault="00C26FC2" w:rsidP="00DA68FE">
            <w:pPr>
              <w:jc w:val="both"/>
            </w:pPr>
            <w:r>
              <w:t>Heure de fin</w:t>
            </w:r>
          </w:p>
        </w:tc>
        <w:tc>
          <w:tcPr>
            <w:tcW w:w="3734" w:type="pct"/>
            <w:tcMar>
              <w:top w:w="100" w:type="dxa"/>
              <w:left w:w="108" w:type="dxa"/>
              <w:bottom w:w="100" w:type="dxa"/>
              <w:right w:w="108" w:type="dxa"/>
            </w:tcMar>
          </w:tcPr>
          <w:p w14:paraId="025160E9" w14:textId="77777777" w:rsidR="00C26FC2" w:rsidRPr="0067182B" w:rsidRDefault="00C26FC2" w:rsidP="00DA68FE"/>
        </w:tc>
      </w:tr>
    </w:tbl>
    <w:p w14:paraId="13C6EF3B" w14:textId="77777777" w:rsidR="00C26FC2" w:rsidRPr="003E59C2" w:rsidRDefault="00C26FC2" w:rsidP="00C26FC2">
      <w:pPr>
        <w:jc w:val="center"/>
      </w:pPr>
    </w:p>
    <w:p w14:paraId="51D4659E" w14:textId="77777777" w:rsidR="00DA68FE" w:rsidRDefault="00DA68FE" w:rsidP="00C26FC2">
      <w:pPr>
        <w:jc w:val="both"/>
        <w:sectPr w:rsidR="00DA68FE" w:rsidSect="00DD631D">
          <w:pgSz w:w="12240" w:h="15840"/>
          <w:pgMar w:top="1440" w:right="1440" w:bottom="1440" w:left="1440" w:header="720" w:footer="720" w:gutter="0"/>
          <w:cols w:space="720"/>
          <w:titlePg/>
          <w:docGrid w:linePitch="360"/>
        </w:sectPr>
      </w:pPr>
    </w:p>
    <w:p w14:paraId="5C4B3C05" w14:textId="77777777" w:rsidR="00990AC3" w:rsidRPr="00DB3509" w:rsidRDefault="00A05AB1" w:rsidP="00892A97">
      <w:pPr>
        <w:pStyle w:val="Titre2"/>
      </w:pPr>
      <w:bookmarkStart w:id="119" w:name="_Questionnaire_du_niveau"/>
      <w:bookmarkEnd w:id="119"/>
      <w:r w:rsidRPr="00DB3509">
        <w:lastRenderedPageBreak/>
        <w:t>Questionnaire du niveau central</w:t>
      </w:r>
    </w:p>
    <w:p w14:paraId="4D4A7743" w14:textId="4A82F5F8" w:rsidR="00A83098" w:rsidRPr="00A83098" w:rsidRDefault="005A7718">
      <w:pPr>
        <w:spacing w:after="0" w:line="240" w:lineRule="auto"/>
        <w:rPr>
          <w:rFonts w:ascii="Times New Roman" w:eastAsia="Times New Roman" w:hAnsi="Times New Roman" w:cs="Times New Roman"/>
          <w:b/>
          <w:sz w:val="24"/>
          <w:szCs w:val="20"/>
          <w:lang w:eastAsia="fr-FR"/>
        </w:rPr>
        <w:pPrChange w:id="120" w:author="HP" w:date="2019-08-02T10:53:00Z">
          <w:pPr>
            <w:spacing w:after="0" w:line="240" w:lineRule="auto"/>
            <w:jc w:val="center"/>
          </w:pPr>
        </w:pPrChange>
      </w:pPr>
      <w:ins w:id="121" w:author="HP" w:date="2019-08-02T10:53:00Z">
        <w:r>
          <w:rPr>
            <w:rFonts w:ascii="Times New Roman" w:eastAsia="Times New Roman" w:hAnsi="Times New Roman" w:cs="Times New Roman"/>
            <w:b/>
            <w:sz w:val="24"/>
            <w:szCs w:val="20"/>
            <w:lang w:eastAsia="fr-FR"/>
          </w:rPr>
          <w:t xml:space="preserve">Tablette </w:t>
        </w:r>
      </w:ins>
    </w:p>
    <w:p w14:paraId="3CCE3150" w14:textId="77777777" w:rsidR="00A83098" w:rsidRPr="00A83098" w:rsidRDefault="00A83098" w:rsidP="00A83098">
      <w:pPr>
        <w:spacing w:after="0" w:line="240" w:lineRule="auto"/>
        <w:rPr>
          <w:rFonts w:ascii="Times New Roman" w:eastAsia="Times New Roman" w:hAnsi="Times New Roman" w:cs="Times New Roman"/>
          <w:b/>
          <w:sz w:val="24"/>
          <w:szCs w:val="20"/>
          <w:lang w:eastAsia="fr-FR"/>
        </w:rPr>
      </w:pPr>
    </w:p>
    <w:p w14:paraId="4D469A16" w14:textId="0A27BC70" w:rsidR="00A83098" w:rsidRPr="00A83098" w:rsidRDefault="00A83098" w:rsidP="00A83098">
      <w:pPr>
        <w:keepNext/>
        <w:spacing w:after="0" w:line="240" w:lineRule="auto"/>
        <w:jc w:val="center"/>
        <w:outlineLvl w:val="0"/>
        <w:rPr>
          <w:rFonts w:ascii="Times New Roman" w:eastAsia="Times New Roman" w:hAnsi="Times New Roman" w:cs="Times New Roman"/>
          <w:b/>
          <w:sz w:val="28"/>
          <w:szCs w:val="20"/>
          <w:lang w:eastAsia="fr-FR"/>
        </w:rPr>
      </w:pPr>
      <w:r w:rsidRPr="00A83098">
        <w:rPr>
          <w:rFonts w:ascii="Times New Roman" w:eastAsia="Times New Roman" w:hAnsi="Times New Roman" w:cs="Times New Roman"/>
          <w:b/>
          <w:sz w:val="28"/>
          <w:szCs w:val="20"/>
          <w:lang w:eastAsia="fr-FR"/>
        </w:rPr>
        <w:t>NIVEAU CENTRAL</w:t>
      </w:r>
    </w:p>
    <w:p w14:paraId="28921789" w14:textId="77777777" w:rsidR="00A83098" w:rsidRPr="00A83098" w:rsidRDefault="00A83098" w:rsidP="00A83098">
      <w:pPr>
        <w:spacing w:after="0" w:line="240" w:lineRule="auto"/>
        <w:rPr>
          <w:rFonts w:ascii="Times New Roman" w:eastAsia="Times New Roman" w:hAnsi="Times New Roman" w:cs="Times New Roman"/>
          <w:sz w:val="24"/>
          <w:szCs w:val="20"/>
          <w:lang w:eastAsia="fr-FR"/>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01"/>
        <w:gridCol w:w="160"/>
        <w:gridCol w:w="5103"/>
        <w:gridCol w:w="850"/>
      </w:tblGrid>
      <w:tr w:rsidR="00A83098" w:rsidRPr="00A83098" w14:paraId="06CA6B6F" w14:textId="77777777" w:rsidTr="00C43621">
        <w:trPr>
          <w:trHeight w:val="775"/>
        </w:trPr>
        <w:tc>
          <w:tcPr>
            <w:tcW w:w="3101" w:type="dxa"/>
          </w:tcPr>
          <w:p w14:paraId="079D9892" w14:textId="34E6FF7C" w:rsidR="00A83098" w:rsidRPr="00A83098" w:rsidRDefault="00EE43E8" w:rsidP="00A83098">
            <w:pPr>
              <w:spacing w:after="0" w:line="240" w:lineRule="auto"/>
              <w:rPr>
                <w:rFonts w:ascii="Times New Roman" w:eastAsia="Times New Roman" w:hAnsi="Times New Roman" w:cs="Times New Roman"/>
                <w:caps/>
                <w:sz w:val="20"/>
                <w:szCs w:val="20"/>
                <w:lang w:eastAsia="fr-FR"/>
              </w:rPr>
            </w:pPr>
            <w:del w:id="122" w:author="El Hadji Falilou Ndiaye" w:date="2019-08-08T12:03:00Z">
              <w:r w:rsidRPr="00EE43E8" w:rsidDel="00E064FF">
                <w:rPr>
                  <w:rFonts w:ascii="Times New Roman" w:eastAsia="Times New Roman" w:hAnsi="Times New Roman" w:cs="Times New Roman"/>
                  <w:caps/>
                  <w:sz w:val="20"/>
                  <w:szCs w:val="20"/>
                  <w:lang w:eastAsia="fr-FR"/>
                </w:rPr>
                <w:delText>EQUIPE D’EVALUATION</w:delText>
              </w:r>
            </w:del>
          </w:p>
        </w:tc>
        <w:tc>
          <w:tcPr>
            <w:tcW w:w="160" w:type="dxa"/>
          </w:tcPr>
          <w:p w14:paraId="43F2DC8D" w14:textId="1CF9C428" w:rsidR="00A83098" w:rsidRPr="00A83098" w:rsidRDefault="00A83098" w:rsidP="00A83098">
            <w:pPr>
              <w:spacing w:after="0" w:line="240" w:lineRule="auto"/>
              <w:rPr>
                <w:rFonts w:ascii="Times New Roman" w:eastAsia="Times New Roman" w:hAnsi="Times New Roman" w:cs="Times New Roman"/>
                <w:sz w:val="20"/>
                <w:szCs w:val="20"/>
                <w:lang w:eastAsia="fr-FR"/>
              </w:rPr>
            </w:pPr>
            <w:del w:id="123" w:author="El Hadji Falilou Ndiaye" w:date="2019-08-08T12:03:00Z">
              <w:r w:rsidRPr="00A83098" w:rsidDel="00E064FF">
                <w:rPr>
                  <w:rFonts w:ascii="Times New Roman" w:eastAsia="Times New Roman" w:hAnsi="Times New Roman" w:cs="Times New Roman"/>
                  <w:sz w:val="20"/>
                  <w:szCs w:val="20"/>
                  <w:lang w:eastAsia="fr-FR"/>
                </w:rPr>
                <w:delText>:</w:delText>
              </w:r>
            </w:del>
          </w:p>
        </w:tc>
        <w:tc>
          <w:tcPr>
            <w:tcW w:w="5103" w:type="dxa"/>
            <w:vAlign w:val="center"/>
          </w:tcPr>
          <w:p w14:paraId="5703D9F3" w14:textId="66411C2D" w:rsidR="00A83098" w:rsidRPr="00A83098" w:rsidDel="00E064FF" w:rsidRDefault="00EE43E8" w:rsidP="00A83098">
            <w:pPr>
              <w:spacing w:after="0" w:line="240" w:lineRule="auto"/>
              <w:rPr>
                <w:del w:id="124" w:author="El Hadji Falilou Ndiaye" w:date="2019-08-08T12:03:00Z"/>
                <w:rFonts w:ascii="Times New Roman" w:eastAsia="Times New Roman" w:hAnsi="Times New Roman" w:cs="Times New Roman"/>
                <w:sz w:val="20"/>
                <w:szCs w:val="20"/>
                <w:lang w:eastAsia="fr-FR"/>
              </w:rPr>
            </w:pPr>
            <w:del w:id="125" w:author="El Hadji Falilou Ndiaye" w:date="2019-08-08T12:03:00Z">
              <w:r w:rsidDel="00E064FF">
                <w:rPr>
                  <w:rFonts w:ascii="Times New Roman" w:eastAsia="Times New Roman" w:hAnsi="Times New Roman" w:cs="Times New Roman"/>
                  <w:sz w:val="20"/>
                  <w:szCs w:val="20"/>
                  <w:lang w:eastAsia="fr-FR"/>
                </w:rPr>
                <w:delText>Enquêteur :</w:delText>
              </w:r>
              <w:r w:rsidR="00A83098" w:rsidRPr="00A83098" w:rsidDel="00E064FF">
                <w:rPr>
                  <w:rFonts w:ascii="Times New Roman" w:eastAsia="Times New Roman" w:hAnsi="Times New Roman" w:cs="Times New Roman"/>
                  <w:sz w:val="20"/>
                  <w:szCs w:val="20"/>
                  <w:lang w:eastAsia="fr-FR"/>
                </w:rPr>
                <w:delText>_</w:delText>
              </w:r>
            </w:del>
            <w:ins w:id="126" w:author="HP" w:date="2019-08-02T10:50:00Z">
              <w:del w:id="127" w:author="El Hadji Falilou Ndiaye" w:date="2019-08-08T12:03:00Z">
                <w:r w:rsidR="0013613C" w:rsidDel="00E064FF">
                  <w:rPr>
                    <w:rFonts w:ascii="Times New Roman" w:eastAsia="Times New Roman" w:hAnsi="Times New Roman" w:cs="Times New Roman"/>
                    <w:sz w:val="20"/>
                    <w:szCs w:val="20"/>
                    <w:lang w:eastAsia="fr-FR"/>
                  </w:rPr>
                  <w:delText> :</w:delText>
                </w:r>
                <w:r w:rsidR="0013613C" w:rsidRPr="00A83098" w:rsidDel="00E064FF">
                  <w:rPr>
                    <w:rFonts w:ascii="Times New Roman" w:eastAsia="Times New Roman" w:hAnsi="Times New Roman" w:cs="Times New Roman"/>
                    <w:sz w:val="20"/>
                    <w:szCs w:val="20"/>
                    <w:lang w:eastAsia="fr-FR"/>
                  </w:rPr>
                  <w:delText xml:space="preserve"> _</w:delText>
                </w:r>
              </w:del>
            </w:ins>
            <w:del w:id="128" w:author="El Hadji Falilou Ndiaye" w:date="2019-08-08T12:03:00Z">
              <w:r w:rsidR="00A83098" w:rsidRPr="00A83098" w:rsidDel="00E064FF">
                <w:rPr>
                  <w:rFonts w:ascii="Times New Roman" w:eastAsia="Times New Roman" w:hAnsi="Times New Roman" w:cs="Times New Roman"/>
                  <w:sz w:val="20"/>
                  <w:szCs w:val="20"/>
                  <w:lang w:eastAsia="fr-FR"/>
                </w:rPr>
                <w:delText>_____________________________</w:delText>
              </w:r>
            </w:del>
          </w:p>
          <w:p w14:paraId="49CD191E" w14:textId="6AE2E1B5" w:rsidR="00A83098" w:rsidRPr="00A83098" w:rsidRDefault="00A83098" w:rsidP="00A83098">
            <w:pPr>
              <w:spacing w:after="0" w:line="240" w:lineRule="auto"/>
              <w:rPr>
                <w:rFonts w:ascii="Times New Roman" w:eastAsia="Times New Roman" w:hAnsi="Times New Roman" w:cs="Times New Roman"/>
                <w:sz w:val="20"/>
                <w:szCs w:val="20"/>
                <w:lang w:eastAsia="fr-FR"/>
              </w:rPr>
            </w:pPr>
            <w:del w:id="129" w:author="El Hadji Falilou Ndiaye" w:date="2019-08-08T12:03:00Z">
              <w:r w:rsidRPr="00A83098" w:rsidDel="00E064FF">
                <w:rPr>
                  <w:rFonts w:ascii="Times New Roman" w:eastAsia="Times New Roman" w:hAnsi="Times New Roman" w:cs="Times New Roman"/>
                  <w:sz w:val="20"/>
                  <w:szCs w:val="20"/>
                  <w:lang w:eastAsia="fr-FR"/>
                </w:rPr>
                <w:delText>Superviseur : ___________________</w:delText>
              </w:r>
            </w:del>
          </w:p>
        </w:tc>
        <w:tc>
          <w:tcPr>
            <w:tcW w:w="850" w:type="dxa"/>
          </w:tcPr>
          <w:p w14:paraId="5C496592" w14:textId="027661E5" w:rsidR="00A83098" w:rsidRPr="00A83098" w:rsidRDefault="00A83098" w:rsidP="00A83098">
            <w:pPr>
              <w:keepNext/>
              <w:spacing w:after="0" w:line="240" w:lineRule="auto"/>
              <w:outlineLvl w:val="5"/>
              <w:rPr>
                <w:rFonts w:ascii="Times New Roman" w:eastAsia="Times New Roman" w:hAnsi="Times New Roman" w:cs="Times New Roman"/>
                <w:b/>
                <w:sz w:val="24"/>
                <w:szCs w:val="20"/>
                <w:lang w:eastAsia="fr-FR"/>
              </w:rPr>
            </w:pPr>
            <w:del w:id="130" w:author="El Hadji Falilou Ndiaye" w:date="2019-08-08T12:03:00Z">
              <w:r w:rsidRPr="00A83098" w:rsidDel="00E064FF">
                <w:rPr>
                  <w:rFonts w:ascii="Times New Roman" w:eastAsia="Times New Roman" w:hAnsi="Times New Roman" w:cs="Times New Roman"/>
                  <w:b/>
                  <w:sz w:val="24"/>
                  <w:szCs w:val="20"/>
                  <w:lang w:eastAsia="fr-FR"/>
                </w:rPr>
                <w:delText>ID1</w:delText>
              </w:r>
            </w:del>
          </w:p>
        </w:tc>
      </w:tr>
      <w:tr w:rsidR="00A83098" w:rsidRPr="00A83098" w14:paraId="42A9C03D" w14:textId="77777777" w:rsidTr="00C43621">
        <w:tc>
          <w:tcPr>
            <w:tcW w:w="3101" w:type="dxa"/>
          </w:tcPr>
          <w:p w14:paraId="1E882930" w14:textId="77777777" w:rsidR="00A83098" w:rsidRPr="00A83098" w:rsidRDefault="00A83098" w:rsidP="00DB6C55">
            <w:pPr>
              <w:keepNext/>
              <w:spacing w:after="0" w:line="480" w:lineRule="auto"/>
              <w:outlineLvl w:val="2"/>
              <w:rPr>
                <w:rFonts w:ascii="Times New Roman" w:eastAsia="Times New Roman" w:hAnsi="Times New Roman" w:cs="Times New Roman"/>
                <w:caps/>
                <w:sz w:val="20"/>
                <w:szCs w:val="20"/>
                <w:lang w:eastAsia="fr-FR"/>
              </w:rPr>
            </w:pPr>
            <w:r w:rsidRPr="00A83098">
              <w:rPr>
                <w:rFonts w:ascii="Times New Roman" w:eastAsia="Times New Roman" w:hAnsi="Times New Roman" w:cs="Times New Roman"/>
                <w:caps/>
                <w:sz w:val="20"/>
                <w:szCs w:val="20"/>
                <w:lang w:eastAsia="fr-FR"/>
              </w:rPr>
              <w:t>Date </w:t>
            </w:r>
          </w:p>
        </w:tc>
        <w:tc>
          <w:tcPr>
            <w:tcW w:w="160" w:type="dxa"/>
          </w:tcPr>
          <w:p w14:paraId="68A0E230" w14:textId="77777777" w:rsidR="00A83098" w:rsidRPr="00A83098" w:rsidRDefault="00A83098" w:rsidP="00A83098">
            <w:pPr>
              <w:spacing w:after="0" w:line="48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w:t>
            </w:r>
          </w:p>
        </w:tc>
        <w:tc>
          <w:tcPr>
            <w:tcW w:w="5103" w:type="dxa"/>
          </w:tcPr>
          <w:p w14:paraId="7F123DC6" w14:textId="77777777" w:rsidR="00A83098" w:rsidRPr="00A83098" w:rsidRDefault="00A83098" w:rsidP="00A83098">
            <w:pPr>
              <w:spacing w:after="0" w:line="240" w:lineRule="auto"/>
              <w:rPr>
                <w:rFonts w:ascii="Times New Roman" w:eastAsia="Times New Roman" w:hAnsi="Times New Roman" w:cs="Times New Roman"/>
                <w:caps/>
                <w:sz w:val="20"/>
                <w:szCs w:val="20"/>
                <w:lang w:eastAsia="fr-FR"/>
              </w:rPr>
            </w:pPr>
            <w:r w:rsidRPr="00A83098">
              <w:rPr>
                <w:rFonts w:ascii="Times New Roman" w:eastAsia="Times New Roman" w:hAnsi="Times New Roman" w:cs="Times New Roman"/>
                <w:caps/>
                <w:sz w:val="20"/>
                <w:szCs w:val="20"/>
                <w:lang w:eastAsia="fr-FR"/>
              </w:rPr>
              <w:t>______/______/______</w:t>
            </w:r>
          </w:p>
          <w:p w14:paraId="79D8DC2C"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caps/>
                <w:sz w:val="20"/>
                <w:szCs w:val="20"/>
                <w:lang w:eastAsia="fr-FR"/>
              </w:rPr>
              <w:t xml:space="preserve">    JJ        MM       AA</w:t>
            </w:r>
          </w:p>
        </w:tc>
        <w:tc>
          <w:tcPr>
            <w:tcW w:w="850" w:type="dxa"/>
          </w:tcPr>
          <w:p w14:paraId="0F837EF2" w14:textId="77777777" w:rsidR="00A83098" w:rsidRPr="00A83098" w:rsidRDefault="00A83098" w:rsidP="00A83098">
            <w:pPr>
              <w:spacing w:after="0" w:line="480" w:lineRule="auto"/>
              <w:jc w:val="center"/>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DATE</w:t>
            </w:r>
          </w:p>
        </w:tc>
      </w:tr>
      <w:tr w:rsidR="00A83098" w:rsidRPr="00A83098" w14:paraId="0DA23DB1" w14:textId="77777777" w:rsidTr="00C43621">
        <w:trPr>
          <w:trHeight w:val="689"/>
        </w:trPr>
        <w:tc>
          <w:tcPr>
            <w:tcW w:w="3101" w:type="dxa"/>
          </w:tcPr>
          <w:p w14:paraId="0540B217" w14:textId="77777777" w:rsidR="00A83098" w:rsidRPr="00A83098" w:rsidRDefault="00A83098" w:rsidP="00A83098">
            <w:pPr>
              <w:spacing w:after="0" w:line="240" w:lineRule="auto"/>
              <w:rPr>
                <w:rFonts w:ascii="Times New Roman" w:eastAsia="Times New Roman" w:hAnsi="Times New Roman" w:cs="Times New Roman"/>
                <w:caps/>
                <w:sz w:val="20"/>
                <w:szCs w:val="20"/>
                <w:lang w:eastAsia="fr-FR"/>
              </w:rPr>
            </w:pPr>
            <w:r w:rsidRPr="00A83098">
              <w:rPr>
                <w:rFonts w:ascii="Times New Roman" w:eastAsia="Times New Roman" w:hAnsi="Times New Roman" w:cs="Times New Roman"/>
                <w:caps/>
                <w:sz w:val="20"/>
                <w:szCs w:val="20"/>
                <w:lang w:eastAsia="fr-FR"/>
              </w:rPr>
              <w:t>ENQUETEUR</w:t>
            </w:r>
          </w:p>
          <w:p w14:paraId="1DFCCC3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caps/>
                <w:sz w:val="20"/>
                <w:szCs w:val="20"/>
                <w:lang w:eastAsia="fr-FR"/>
              </w:rPr>
              <w:t>(NOM Prenom)</w:t>
            </w:r>
          </w:p>
        </w:tc>
        <w:tc>
          <w:tcPr>
            <w:tcW w:w="160" w:type="dxa"/>
          </w:tcPr>
          <w:p w14:paraId="0633F64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w:t>
            </w:r>
          </w:p>
        </w:tc>
        <w:tc>
          <w:tcPr>
            <w:tcW w:w="5103" w:type="dxa"/>
          </w:tcPr>
          <w:p w14:paraId="127B215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18BBA908"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w:t>
            </w:r>
          </w:p>
        </w:tc>
        <w:tc>
          <w:tcPr>
            <w:tcW w:w="850" w:type="dxa"/>
          </w:tcPr>
          <w:p w14:paraId="72504CE1" w14:textId="77777777" w:rsidR="00A83098" w:rsidRPr="00A83098" w:rsidRDefault="00A83098" w:rsidP="00A83098">
            <w:pPr>
              <w:spacing w:after="0" w:line="240" w:lineRule="auto"/>
              <w:jc w:val="center"/>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ID2</w:t>
            </w:r>
          </w:p>
        </w:tc>
      </w:tr>
      <w:tr w:rsidR="00A83098" w:rsidRPr="00A83098" w14:paraId="799FB5D8" w14:textId="77777777" w:rsidTr="00C43621">
        <w:trPr>
          <w:trHeight w:val="201"/>
        </w:trPr>
        <w:tc>
          <w:tcPr>
            <w:tcW w:w="3101" w:type="dxa"/>
          </w:tcPr>
          <w:p w14:paraId="24255CC9" w14:textId="77777777" w:rsidR="00A83098" w:rsidRPr="00A83098" w:rsidRDefault="00A83098" w:rsidP="00A83098">
            <w:pPr>
              <w:spacing w:after="0" w:line="240" w:lineRule="auto"/>
              <w:rPr>
                <w:rFonts w:ascii="Times New Roman" w:eastAsia="Times New Roman" w:hAnsi="Times New Roman" w:cs="Times New Roman"/>
                <w:caps/>
                <w:sz w:val="20"/>
                <w:szCs w:val="20"/>
                <w:lang w:eastAsia="fr-FR"/>
              </w:rPr>
            </w:pPr>
            <w:r w:rsidRPr="00A83098">
              <w:rPr>
                <w:rFonts w:ascii="Times New Roman" w:eastAsia="Times New Roman" w:hAnsi="Times New Roman" w:cs="Times New Roman"/>
                <w:caps/>
                <w:sz w:val="20"/>
                <w:szCs w:val="20"/>
                <w:lang w:eastAsia="fr-FR"/>
              </w:rPr>
              <w:t>NOM DE LA STRUCTURE ENQUETEE</w:t>
            </w:r>
          </w:p>
          <w:p w14:paraId="48654850" w14:textId="77777777" w:rsidR="00A83098" w:rsidRPr="00A83098" w:rsidRDefault="00A83098" w:rsidP="00A83098">
            <w:pPr>
              <w:spacing w:after="0" w:line="240" w:lineRule="auto"/>
              <w:rPr>
                <w:rFonts w:ascii="Times New Roman" w:eastAsia="Times New Roman" w:hAnsi="Times New Roman" w:cs="Times New Roman"/>
                <w:i/>
                <w:caps/>
                <w:sz w:val="20"/>
                <w:szCs w:val="20"/>
                <w:lang w:eastAsia="fr-FR"/>
              </w:rPr>
            </w:pPr>
            <w:r w:rsidRPr="00A83098">
              <w:rPr>
                <w:rFonts w:ascii="Times New Roman" w:eastAsia="Times New Roman" w:hAnsi="Times New Roman" w:cs="Times New Roman"/>
                <w:i/>
                <w:caps/>
                <w:sz w:val="20"/>
                <w:szCs w:val="20"/>
                <w:lang w:eastAsia="fr-FR"/>
              </w:rPr>
              <w:t>(Service, institution)</w:t>
            </w:r>
          </w:p>
        </w:tc>
        <w:tc>
          <w:tcPr>
            <w:tcW w:w="160" w:type="dxa"/>
          </w:tcPr>
          <w:p w14:paraId="7093EED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763F914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w:t>
            </w:r>
          </w:p>
        </w:tc>
        <w:tc>
          <w:tcPr>
            <w:tcW w:w="5103" w:type="dxa"/>
          </w:tcPr>
          <w:p w14:paraId="7FB4B6A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52CFA2C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w:t>
            </w:r>
          </w:p>
          <w:p w14:paraId="02A5314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850" w:type="dxa"/>
          </w:tcPr>
          <w:p w14:paraId="165FF0A5" w14:textId="77777777" w:rsidR="00A83098" w:rsidRPr="00A83098" w:rsidRDefault="00A83098" w:rsidP="00A83098">
            <w:pPr>
              <w:spacing w:after="0" w:line="240" w:lineRule="auto"/>
              <w:jc w:val="center"/>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ID3</w:t>
            </w:r>
          </w:p>
        </w:tc>
      </w:tr>
      <w:tr w:rsidR="00A51C1C" w:rsidRPr="00A83098" w14:paraId="3BAA9258" w14:textId="77777777" w:rsidTr="00C43621">
        <w:trPr>
          <w:trHeight w:val="201"/>
          <w:ins w:id="131" w:author="El Hadji Falilou Ndiaye" w:date="2019-08-08T12:18:00Z"/>
        </w:trPr>
        <w:tc>
          <w:tcPr>
            <w:tcW w:w="3101" w:type="dxa"/>
          </w:tcPr>
          <w:p w14:paraId="5315EE9C" w14:textId="75790A81" w:rsidR="00A51C1C" w:rsidRPr="00A83098" w:rsidRDefault="00A51C1C" w:rsidP="00A83098">
            <w:pPr>
              <w:spacing w:after="0" w:line="240" w:lineRule="auto"/>
              <w:rPr>
                <w:ins w:id="132" w:author="El Hadji Falilou Ndiaye" w:date="2019-08-08T12:18:00Z"/>
                <w:rFonts w:ascii="Times New Roman" w:eastAsia="Times New Roman" w:hAnsi="Times New Roman" w:cs="Times New Roman"/>
                <w:caps/>
                <w:sz w:val="20"/>
                <w:szCs w:val="20"/>
                <w:lang w:eastAsia="fr-FR"/>
              </w:rPr>
            </w:pPr>
            <w:ins w:id="133" w:author="El Hadji Falilou Ndiaye" w:date="2019-08-08T12:18:00Z">
              <w:r>
                <w:rPr>
                  <w:rFonts w:ascii="Times New Roman" w:eastAsia="Times New Roman" w:hAnsi="Times New Roman" w:cs="Times New Roman"/>
                  <w:caps/>
                  <w:sz w:val="20"/>
                  <w:szCs w:val="20"/>
                  <w:lang w:eastAsia="fr-FR"/>
                </w:rPr>
                <w:t>gps</w:t>
              </w:r>
            </w:ins>
          </w:p>
        </w:tc>
        <w:tc>
          <w:tcPr>
            <w:tcW w:w="160" w:type="dxa"/>
          </w:tcPr>
          <w:p w14:paraId="0B6FBAEE" w14:textId="77777777" w:rsidR="00A51C1C" w:rsidRPr="00A83098" w:rsidRDefault="00A51C1C" w:rsidP="00A83098">
            <w:pPr>
              <w:spacing w:after="0" w:line="240" w:lineRule="auto"/>
              <w:rPr>
                <w:ins w:id="134" w:author="El Hadji Falilou Ndiaye" w:date="2019-08-08T12:18:00Z"/>
                <w:rFonts w:ascii="Times New Roman" w:eastAsia="Times New Roman" w:hAnsi="Times New Roman" w:cs="Times New Roman"/>
                <w:sz w:val="20"/>
                <w:szCs w:val="20"/>
                <w:lang w:eastAsia="fr-FR"/>
              </w:rPr>
            </w:pPr>
          </w:p>
        </w:tc>
        <w:tc>
          <w:tcPr>
            <w:tcW w:w="5103" w:type="dxa"/>
          </w:tcPr>
          <w:p w14:paraId="5862F149" w14:textId="77777777" w:rsidR="00A51C1C" w:rsidRPr="00A83098" w:rsidRDefault="00A51C1C" w:rsidP="00A83098">
            <w:pPr>
              <w:spacing w:after="0" w:line="240" w:lineRule="auto"/>
              <w:rPr>
                <w:ins w:id="135" w:author="El Hadji Falilou Ndiaye" w:date="2019-08-08T12:18:00Z"/>
                <w:rFonts w:ascii="Times New Roman" w:eastAsia="Times New Roman" w:hAnsi="Times New Roman" w:cs="Times New Roman"/>
                <w:sz w:val="20"/>
                <w:szCs w:val="20"/>
                <w:lang w:eastAsia="fr-FR"/>
              </w:rPr>
            </w:pPr>
          </w:p>
        </w:tc>
        <w:tc>
          <w:tcPr>
            <w:tcW w:w="850" w:type="dxa"/>
          </w:tcPr>
          <w:p w14:paraId="66CF5988" w14:textId="77777777" w:rsidR="00A51C1C" w:rsidRPr="00A83098" w:rsidRDefault="00A51C1C" w:rsidP="00A83098">
            <w:pPr>
              <w:spacing w:after="0" w:line="240" w:lineRule="auto"/>
              <w:jc w:val="center"/>
              <w:rPr>
                <w:ins w:id="136" w:author="El Hadji Falilou Ndiaye" w:date="2019-08-08T12:18:00Z"/>
                <w:rFonts w:ascii="Times New Roman" w:eastAsia="Times New Roman" w:hAnsi="Times New Roman" w:cs="Times New Roman"/>
                <w:b/>
                <w:sz w:val="24"/>
                <w:szCs w:val="20"/>
                <w:lang w:eastAsia="fr-FR"/>
              </w:rPr>
            </w:pPr>
          </w:p>
        </w:tc>
      </w:tr>
      <w:tr w:rsidR="00E064FF" w:rsidRPr="00A83098" w14:paraId="56FBE823" w14:textId="77777777" w:rsidTr="00C43621">
        <w:trPr>
          <w:trHeight w:val="201"/>
          <w:ins w:id="137" w:author="El Hadji Falilou Ndiaye" w:date="2019-08-08T12:03:00Z"/>
        </w:trPr>
        <w:tc>
          <w:tcPr>
            <w:tcW w:w="3101" w:type="dxa"/>
          </w:tcPr>
          <w:p w14:paraId="7D6D6671" w14:textId="7E0B20BA" w:rsidR="00E064FF" w:rsidRPr="00A83098" w:rsidRDefault="00E064FF" w:rsidP="00A83098">
            <w:pPr>
              <w:spacing w:after="0" w:line="240" w:lineRule="auto"/>
              <w:rPr>
                <w:ins w:id="138" w:author="El Hadji Falilou Ndiaye" w:date="2019-08-08T12:03:00Z"/>
                <w:rFonts w:ascii="Times New Roman" w:eastAsia="Times New Roman" w:hAnsi="Times New Roman" w:cs="Times New Roman"/>
                <w:caps/>
                <w:sz w:val="20"/>
                <w:szCs w:val="20"/>
                <w:lang w:eastAsia="fr-FR"/>
              </w:rPr>
            </w:pPr>
            <w:ins w:id="139" w:author="El Hadji Falilou Ndiaye" w:date="2019-08-08T12:03:00Z">
              <w:r>
                <w:rPr>
                  <w:rFonts w:ascii="Times New Roman" w:eastAsia="Times New Roman" w:hAnsi="Times New Roman" w:cs="Times New Roman"/>
                  <w:caps/>
                  <w:sz w:val="20"/>
                  <w:szCs w:val="20"/>
                  <w:lang w:eastAsia="fr-FR"/>
                </w:rPr>
                <w:t>consentement</w:t>
              </w:r>
            </w:ins>
          </w:p>
        </w:tc>
        <w:tc>
          <w:tcPr>
            <w:tcW w:w="160" w:type="dxa"/>
          </w:tcPr>
          <w:p w14:paraId="690009EA" w14:textId="77777777" w:rsidR="00E064FF" w:rsidRPr="00A83098" w:rsidRDefault="00E064FF" w:rsidP="00A83098">
            <w:pPr>
              <w:spacing w:after="0" w:line="240" w:lineRule="auto"/>
              <w:rPr>
                <w:ins w:id="140" w:author="El Hadji Falilou Ndiaye" w:date="2019-08-08T12:03:00Z"/>
                <w:rFonts w:ascii="Times New Roman" w:eastAsia="Times New Roman" w:hAnsi="Times New Roman" w:cs="Times New Roman"/>
                <w:sz w:val="20"/>
                <w:szCs w:val="20"/>
                <w:lang w:eastAsia="fr-FR"/>
              </w:rPr>
            </w:pPr>
          </w:p>
        </w:tc>
        <w:tc>
          <w:tcPr>
            <w:tcW w:w="5103" w:type="dxa"/>
          </w:tcPr>
          <w:p w14:paraId="4189426E" w14:textId="77777777" w:rsidR="00E064FF" w:rsidRPr="00A83098" w:rsidRDefault="00E064FF" w:rsidP="00A83098">
            <w:pPr>
              <w:spacing w:after="0" w:line="240" w:lineRule="auto"/>
              <w:rPr>
                <w:ins w:id="141" w:author="El Hadji Falilou Ndiaye" w:date="2019-08-08T12:03:00Z"/>
                <w:rFonts w:ascii="Times New Roman" w:eastAsia="Times New Roman" w:hAnsi="Times New Roman" w:cs="Times New Roman"/>
                <w:sz w:val="20"/>
                <w:szCs w:val="20"/>
                <w:lang w:eastAsia="fr-FR"/>
              </w:rPr>
            </w:pPr>
          </w:p>
        </w:tc>
        <w:tc>
          <w:tcPr>
            <w:tcW w:w="850" w:type="dxa"/>
          </w:tcPr>
          <w:p w14:paraId="49C6496E" w14:textId="77777777" w:rsidR="00E064FF" w:rsidRPr="00A83098" w:rsidRDefault="00E064FF" w:rsidP="00A83098">
            <w:pPr>
              <w:spacing w:after="0" w:line="240" w:lineRule="auto"/>
              <w:jc w:val="center"/>
              <w:rPr>
                <w:ins w:id="142" w:author="El Hadji Falilou Ndiaye" w:date="2019-08-08T12:03:00Z"/>
                <w:rFonts w:ascii="Times New Roman" w:eastAsia="Times New Roman" w:hAnsi="Times New Roman" w:cs="Times New Roman"/>
                <w:b/>
                <w:sz w:val="24"/>
                <w:szCs w:val="20"/>
                <w:lang w:eastAsia="fr-FR"/>
              </w:rPr>
            </w:pPr>
          </w:p>
        </w:tc>
      </w:tr>
      <w:tr w:rsidR="00A83098" w:rsidRPr="00A83098" w14:paraId="61E36DE5" w14:textId="77777777" w:rsidTr="00C43621">
        <w:trPr>
          <w:trHeight w:val="614"/>
        </w:trPr>
        <w:tc>
          <w:tcPr>
            <w:tcW w:w="3101" w:type="dxa"/>
          </w:tcPr>
          <w:p w14:paraId="7F101062" w14:textId="77777777" w:rsidR="00A83098" w:rsidRPr="00A83098" w:rsidRDefault="00A83098" w:rsidP="00A83098">
            <w:pPr>
              <w:spacing w:after="0" w:line="240" w:lineRule="auto"/>
              <w:rPr>
                <w:rFonts w:ascii="Times New Roman" w:eastAsia="Times New Roman" w:hAnsi="Times New Roman" w:cs="Times New Roman"/>
                <w:caps/>
                <w:sz w:val="20"/>
                <w:szCs w:val="20"/>
                <w:lang w:eastAsia="fr-FR"/>
              </w:rPr>
            </w:pPr>
            <w:r w:rsidRPr="00A83098">
              <w:rPr>
                <w:rFonts w:ascii="Times New Roman" w:eastAsia="Times New Roman" w:hAnsi="Times New Roman" w:cs="Times New Roman"/>
                <w:caps/>
                <w:sz w:val="20"/>
                <w:szCs w:val="20"/>
                <w:lang w:eastAsia="fr-FR"/>
              </w:rPr>
              <w:t>PERSONNE INTERVIEWEE</w:t>
            </w:r>
          </w:p>
          <w:p w14:paraId="2651759E" w14:textId="77777777" w:rsidR="00A83098" w:rsidRPr="00A83098" w:rsidRDefault="00A83098" w:rsidP="00A83098">
            <w:pPr>
              <w:spacing w:after="0" w:line="240" w:lineRule="auto"/>
              <w:rPr>
                <w:rFonts w:ascii="Times New Roman" w:eastAsia="Times New Roman" w:hAnsi="Times New Roman" w:cs="Times New Roman"/>
                <w:caps/>
                <w:sz w:val="20"/>
                <w:szCs w:val="20"/>
                <w:lang w:eastAsia="fr-FR"/>
              </w:rPr>
            </w:pPr>
            <w:r w:rsidRPr="00A83098">
              <w:rPr>
                <w:rFonts w:ascii="Times New Roman" w:eastAsia="Times New Roman" w:hAnsi="Times New Roman" w:cs="Times New Roman"/>
                <w:i/>
                <w:caps/>
                <w:sz w:val="20"/>
                <w:szCs w:val="20"/>
                <w:lang w:eastAsia="fr-FR"/>
              </w:rPr>
              <w:t xml:space="preserve">(NOM Prenom) </w:t>
            </w:r>
          </w:p>
        </w:tc>
        <w:tc>
          <w:tcPr>
            <w:tcW w:w="160" w:type="dxa"/>
          </w:tcPr>
          <w:p w14:paraId="1E19E52C"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w:t>
            </w:r>
          </w:p>
        </w:tc>
        <w:tc>
          <w:tcPr>
            <w:tcW w:w="5103" w:type="dxa"/>
          </w:tcPr>
          <w:p w14:paraId="62799A5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w:t>
            </w:r>
          </w:p>
        </w:tc>
        <w:tc>
          <w:tcPr>
            <w:tcW w:w="850" w:type="dxa"/>
          </w:tcPr>
          <w:p w14:paraId="6E2378EF" w14:textId="77777777" w:rsidR="00A83098" w:rsidRPr="00A83098" w:rsidRDefault="00A83098" w:rsidP="00A83098">
            <w:pPr>
              <w:spacing w:after="0" w:line="240" w:lineRule="auto"/>
              <w:jc w:val="center"/>
              <w:rPr>
                <w:rFonts w:ascii="Times New Roman" w:eastAsia="Times New Roman" w:hAnsi="Times New Roman" w:cs="Times New Roman"/>
                <w:b/>
                <w:sz w:val="24"/>
                <w:szCs w:val="20"/>
                <w:lang w:eastAsia="fr-FR"/>
              </w:rPr>
            </w:pPr>
          </w:p>
        </w:tc>
      </w:tr>
      <w:tr w:rsidR="00E064FF" w:rsidRPr="00A83098" w14:paraId="0CCABC53" w14:textId="77777777" w:rsidTr="00C43621">
        <w:trPr>
          <w:trHeight w:val="614"/>
          <w:ins w:id="143" w:author="El Hadji Falilou Ndiaye" w:date="2019-08-08T12:05:00Z"/>
        </w:trPr>
        <w:tc>
          <w:tcPr>
            <w:tcW w:w="3101" w:type="dxa"/>
          </w:tcPr>
          <w:p w14:paraId="48B302BF" w14:textId="6A5815A9" w:rsidR="00E064FF" w:rsidRPr="00A83098" w:rsidRDefault="00E064FF" w:rsidP="00A83098">
            <w:pPr>
              <w:spacing w:after="0" w:line="240" w:lineRule="auto"/>
              <w:rPr>
                <w:ins w:id="144" w:author="El Hadji Falilou Ndiaye" w:date="2019-08-08T12:05:00Z"/>
                <w:rFonts w:ascii="Times New Roman" w:eastAsia="Times New Roman" w:hAnsi="Times New Roman" w:cs="Times New Roman"/>
                <w:caps/>
                <w:sz w:val="20"/>
                <w:szCs w:val="20"/>
                <w:lang w:eastAsia="fr-FR"/>
              </w:rPr>
            </w:pPr>
            <w:ins w:id="145" w:author="El Hadji Falilou Ndiaye" w:date="2019-08-08T12:05:00Z">
              <w:r>
                <w:rPr>
                  <w:rFonts w:ascii="Times New Roman" w:eastAsia="Times New Roman" w:hAnsi="Times New Roman" w:cs="Times New Roman"/>
                  <w:caps/>
                  <w:sz w:val="20"/>
                  <w:szCs w:val="20"/>
                  <w:lang w:eastAsia="fr-FR"/>
                </w:rPr>
                <w:t>contact de la personne interviewé</w:t>
              </w:r>
            </w:ins>
          </w:p>
        </w:tc>
        <w:tc>
          <w:tcPr>
            <w:tcW w:w="160" w:type="dxa"/>
          </w:tcPr>
          <w:p w14:paraId="167D2D89" w14:textId="77777777" w:rsidR="00E064FF" w:rsidRPr="00A83098" w:rsidRDefault="00E064FF" w:rsidP="00A83098">
            <w:pPr>
              <w:spacing w:after="0" w:line="240" w:lineRule="auto"/>
              <w:rPr>
                <w:ins w:id="146" w:author="El Hadji Falilou Ndiaye" w:date="2019-08-08T12:05:00Z"/>
                <w:rFonts w:ascii="Times New Roman" w:eastAsia="Times New Roman" w:hAnsi="Times New Roman" w:cs="Times New Roman"/>
                <w:sz w:val="20"/>
                <w:szCs w:val="20"/>
                <w:lang w:eastAsia="fr-FR"/>
              </w:rPr>
            </w:pPr>
          </w:p>
        </w:tc>
        <w:tc>
          <w:tcPr>
            <w:tcW w:w="5103" w:type="dxa"/>
          </w:tcPr>
          <w:p w14:paraId="5B489392" w14:textId="77777777" w:rsidR="00E064FF" w:rsidRPr="00A83098" w:rsidRDefault="00E064FF" w:rsidP="00A83098">
            <w:pPr>
              <w:spacing w:after="0" w:line="240" w:lineRule="auto"/>
              <w:rPr>
                <w:ins w:id="147" w:author="El Hadji Falilou Ndiaye" w:date="2019-08-08T12:05:00Z"/>
                <w:rFonts w:ascii="Times New Roman" w:eastAsia="Times New Roman" w:hAnsi="Times New Roman" w:cs="Times New Roman"/>
                <w:sz w:val="20"/>
                <w:szCs w:val="20"/>
                <w:lang w:eastAsia="fr-FR"/>
              </w:rPr>
            </w:pPr>
          </w:p>
        </w:tc>
        <w:tc>
          <w:tcPr>
            <w:tcW w:w="850" w:type="dxa"/>
          </w:tcPr>
          <w:p w14:paraId="0A5227BA" w14:textId="77777777" w:rsidR="00E064FF" w:rsidRPr="00A83098" w:rsidRDefault="00E064FF" w:rsidP="00A83098">
            <w:pPr>
              <w:spacing w:after="0" w:line="240" w:lineRule="auto"/>
              <w:jc w:val="center"/>
              <w:rPr>
                <w:ins w:id="148" w:author="El Hadji Falilou Ndiaye" w:date="2019-08-08T12:05:00Z"/>
                <w:rFonts w:ascii="Times New Roman" w:eastAsia="Times New Roman" w:hAnsi="Times New Roman" w:cs="Times New Roman"/>
                <w:b/>
                <w:sz w:val="24"/>
                <w:szCs w:val="20"/>
                <w:lang w:eastAsia="fr-FR"/>
              </w:rPr>
            </w:pPr>
          </w:p>
        </w:tc>
      </w:tr>
      <w:tr w:rsidR="00A83098" w:rsidRPr="00A83098" w14:paraId="353260FF" w14:textId="77777777" w:rsidTr="00C43621">
        <w:trPr>
          <w:trHeight w:val="1733"/>
        </w:trPr>
        <w:tc>
          <w:tcPr>
            <w:tcW w:w="3101" w:type="dxa"/>
          </w:tcPr>
          <w:p w14:paraId="6CFBDACE" w14:textId="77777777" w:rsidR="00A83098" w:rsidRPr="00A83098" w:rsidRDefault="00A83098" w:rsidP="00A83098">
            <w:pPr>
              <w:spacing w:after="0" w:line="240" w:lineRule="auto"/>
              <w:rPr>
                <w:rFonts w:ascii="Times New Roman" w:eastAsia="Times New Roman" w:hAnsi="Times New Roman" w:cs="Times New Roman"/>
                <w:i/>
                <w:caps/>
                <w:sz w:val="20"/>
                <w:szCs w:val="20"/>
                <w:lang w:eastAsia="fr-FR"/>
              </w:rPr>
            </w:pPr>
            <w:r w:rsidRPr="00A83098">
              <w:rPr>
                <w:rFonts w:ascii="Times New Roman" w:eastAsia="Times New Roman" w:hAnsi="Times New Roman" w:cs="Times New Roman"/>
                <w:caps/>
                <w:sz w:val="20"/>
                <w:szCs w:val="20"/>
                <w:lang w:eastAsia="fr-FR"/>
              </w:rPr>
              <w:t xml:space="preserve">Fonction de la </w:t>
            </w:r>
            <w:r w:rsidRPr="00A83098">
              <w:rPr>
                <w:rFonts w:ascii="Times New Roman" w:eastAsia="Times New Roman" w:hAnsi="Times New Roman" w:cs="Times New Roman"/>
                <w:i/>
                <w:caps/>
                <w:sz w:val="20"/>
                <w:szCs w:val="20"/>
                <w:lang w:eastAsia="fr-FR"/>
              </w:rPr>
              <w:t xml:space="preserve">pErsonne </w:t>
            </w:r>
            <w:r w:rsidRPr="00A83098">
              <w:rPr>
                <w:rFonts w:ascii="Times New Roman" w:eastAsia="Times New Roman" w:hAnsi="Times New Roman" w:cs="Times New Roman"/>
                <w:caps/>
                <w:sz w:val="20"/>
                <w:szCs w:val="20"/>
                <w:lang w:eastAsia="fr-FR"/>
              </w:rPr>
              <w:t>INTERVIEWEE</w:t>
            </w:r>
          </w:p>
          <w:p w14:paraId="15061144" w14:textId="77777777" w:rsidR="00A83098" w:rsidRPr="00A83098" w:rsidRDefault="00A83098" w:rsidP="00A83098">
            <w:pPr>
              <w:spacing w:after="0" w:line="240" w:lineRule="auto"/>
              <w:rPr>
                <w:rFonts w:ascii="Times New Roman" w:eastAsia="Times New Roman" w:hAnsi="Times New Roman" w:cs="Times New Roman"/>
                <w:caps/>
                <w:sz w:val="20"/>
                <w:szCs w:val="20"/>
                <w:lang w:eastAsia="fr-FR"/>
              </w:rPr>
            </w:pPr>
            <w:r w:rsidRPr="00A83098">
              <w:rPr>
                <w:rFonts w:ascii="Times New Roman" w:eastAsia="Times New Roman" w:hAnsi="Times New Roman" w:cs="Times New Roman"/>
                <w:i/>
                <w:caps/>
                <w:sz w:val="20"/>
                <w:szCs w:val="20"/>
                <w:lang w:eastAsia="fr-FR"/>
              </w:rPr>
              <w:t>(cercler)</w:t>
            </w:r>
          </w:p>
        </w:tc>
        <w:tc>
          <w:tcPr>
            <w:tcW w:w="160" w:type="dxa"/>
          </w:tcPr>
          <w:p w14:paraId="24D11E12"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w:t>
            </w:r>
          </w:p>
        </w:tc>
        <w:tc>
          <w:tcPr>
            <w:tcW w:w="5103" w:type="dxa"/>
          </w:tcPr>
          <w:p w14:paraId="057B4D25" w14:textId="023B6E36" w:rsidR="00A83098" w:rsidRPr="00A83098" w:rsidRDefault="00A83098" w:rsidP="00892A97">
            <w:pPr>
              <w:numPr>
                <w:ilvl w:val="0"/>
                <w:numId w:val="10"/>
              </w:numPr>
              <w:spacing w:after="0" w:line="240" w:lineRule="auto"/>
              <w:ind w:left="432" w:hanging="270"/>
              <w:jc w:val="both"/>
              <w:rPr>
                <w:rFonts w:ascii="Times New Roman" w:eastAsia="Calibri" w:hAnsi="Times New Roman" w:cs="Times New Roman"/>
                <w:sz w:val="20"/>
                <w:szCs w:val="20"/>
              </w:rPr>
            </w:pPr>
            <w:del w:id="149" w:author="HP" w:date="2019-08-02T10:54:00Z">
              <w:r w:rsidRPr="00A83098" w:rsidDel="005A7718">
                <w:rPr>
                  <w:rFonts w:ascii="Times New Roman" w:eastAsia="Calibri" w:hAnsi="Times New Roman" w:cs="Times New Roman"/>
                  <w:sz w:val="20"/>
                  <w:szCs w:val="20"/>
                </w:rPr>
                <w:delText xml:space="preserve">Directeur  </w:delText>
              </w:r>
            </w:del>
            <w:ins w:id="150" w:author="HP" w:date="2019-08-02T10:54:00Z">
              <w:del w:id="151" w:author="El Hadji Falilou Ndiaye" w:date="2019-08-03T13:39:00Z">
                <w:r w:rsidR="005A7718" w:rsidDel="00B93408">
                  <w:rPr>
                    <w:rFonts w:ascii="Times New Roman" w:eastAsia="Calibri" w:hAnsi="Times New Roman" w:cs="Times New Roman"/>
                    <w:sz w:val="20"/>
                    <w:szCs w:val="20"/>
                  </w:rPr>
                  <w:delText>Coordonateur</w:delText>
                </w:r>
              </w:del>
            </w:ins>
            <w:proofErr w:type="gramStart"/>
            <w:ins w:id="152" w:author="El Hadji Falilou Ndiaye" w:date="2019-08-03T13:39:00Z">
              <w:r w:rsidR="00B93408">
                <w:rPr>
                  <w:rFonts w:ascii="Times New Roman" w:eastAsia="Calibri" w:hAnsi="Times New Roman" w:cs="Times New Roman"/>
                  <w:sz w:val="20"/>
                  <w:szCs w:val="20"/>
                </w:rPr>
                <w:t>Coordonnateur</w:t>
              </w:r>
            </w:ins>
            <w:ins w:id="153" w:author="HP" w:date="2019-08-02T10:54:00Z">
              <w:r w:rsidR="005A7718" w:rsidRPr="00A83098">
                <w:rPr>
                  <w:rFonts w:ascii="Times New Roman" w:eastAsia="Calibri" w:hAnsi="Times New Roman" w:cs="Times New Roman"/>
                  <w:sz w:val="20"/>
                  <w:szCs w:val="20"/>
                </w:rPr>
                <w:t xml:space="preserve">  </w:t>
              </w:r>
            </w:ins>
            <w:r w:rsidRPr="00A83098">
              <w:rPr>
                <w:rFonts w:ascii="Times New Roman" w:eastAsia="Calibri" w:hAnsi="Times New Roman" w:cs="Times New Roman"/>
                <w:sz w:val="20"/>
                <w:szCs w:val="20"/>
              </w:rPr>
              <w:t>du</w:t>
            </w:r>
            <w:proofErr w:type="gramEnd"/>
            <w:r w:rsidRPr="00A83098">
              <w:rPr>
                <w:rFonts w:ascii="Times New Roman" w:eastAsia="Calibri" w:hAnsi="Times New Roman" w:cs="Times New Roman"/>
                <w:sz w:val="20"/>
                <w:szCs w:val="20"/>
              </w:rPr>
              <w:t xml:space="preserve"> programme National de lutte contre le paludisme </w:t>
            </w:r>
          </w:p>
          <w:p w14:paraId="664B252F" w14:textId="77777777" w:rsidR="00A83098" w:rsidRPr="00A83098" w:rsidRDefault="00A83098" w:rsidP="00892A97">
            <w:pPr>
              <w:numPr>
                <w:ilvl w:val="0"/>
                <w:numId w:val="10"/>
              </w:numPr>
              <w:spacing w:after="0" w:line="240" w:lineRule="auto"/>
              <w:ind w:left="432" w:hanging="270"/>
              <w:jc w:val="both"/>
              <w:rPr>
                <w:rFonts w:ascii="Times New Roman" w:eastAsia="Calibri" w:hAnsi="Times New Roman" w:cs="Times New Roman"/>
                <w:sz w:val="20"/>
                <w:szCs w:val="20"/>
              </w:rPr>
            </w:pPr>
            <w:r w:rsidRPr="00A83098">
              <w:rPr>
                <w:rFonts w:ascii="Times New Roman" w:eastAsia="Calibri" w:hAnsi="Times New Roman" w:cs="Times New Roman"/>
                <w:sz w:val="20"/>
                <w:szCs w:val="20"/>
              </w:rPr>
              <w:t xml:space="preserve">Chef de service Surveillance ; suivi évaluation du paludisme </w:t>
            </w:r>
          </w:p>
          <w:p w14:paraId="6BDE645F" w14:textId="77777777" w:rsidR="00A83098" w:rsidRPr="00A83098" w:rsidRDefault="00A83098" w:rsidP="00892A97">
            <w:pPr>
              <w:numPr>
                <w:ilvl w:val="0"/>
                <w:numId w:val="10"/>
              </w:numPr>
              <w:spacing w:after="0" w:line="240" w:lineRule="auto"/>
              <w:ind w:left="432" w:hanging="270"/>
              <w:jc w:val="both"/>
              <w:rPr>
                <w:rFonts w:ascii="Times New Roman" w:eastAsia="Calibri" w:hAnsi="Times New Roman" w:cs="Times New Roman"/>
                <w:sz w:val="20"/>
                <w:szCs w:val="20"/>
              </w:rPr>
            </w:pPr>
            <w:r w:rsidRPr="00A83098">
              <w:rPr>
                <w:rFonts w:ascii="Times New Roman" w:eastAsia="Calibri" w:hAnsi="Times New Roman" w:cs="Times New Roman"/>
                <w:sz w:val="20"/>
                <w:szCs w:val="20"/>
              </w:rPr>
              <w:t xml:space="preserve">Responsable des données </w:t>
            </w:r>
            <w:del w:id="154" w:author="HP" w:date="2019-08-02T10:55:00Z">
              <w:r w:rsidRPr="00A83098" w:rsidDel="005A7718">
                <w:rPr>
                  <w:rFonts w:ascii="Times New Roman" w:eastAsia="Calibri" w:hAnsi="Times New Roman" w:cs="Times New Roman"/>
                  <w:sz w:val="20"/>
                  <w:szCs w:val="20"/>
                </w:rPr>
                <w:delText>de routine</w:delText>
              </w:r>
            </w:del>
          </w:p>
          <w:p w14:paraId="4DBD8AB8" w14:textId="261FFD44" w:rsidR="00A83098" w:rsidRPr="00A83098" w:rsidDel="005A7718" w:rsidRDefault="00A83098" w:rsidP="00892A97">
            <w:pPr>
              <w:numPr>
                <w:ilvl w:val="0"/>
                <w:numId w:val="10"/>
              </w:numPr>
              <w:spacing w:after="0" w:line="240" w:lineRule="auto"/>
              <w:ind w:left="432" w:hanging="270"/>
              <w:jc w:val="both"/>
              <w:rPr>
                <w:del w:id="155" w:author="HP" w:date="2019-08-02T10:54:00Z"/>
                <w:rFonts w:ascii="Times New Roman" w:eastAsia="Calibri" w:hAnsi="Times New Roman" w:cs="Times New Roman"/>
                <w:sz w:val="20"/>
                <w:szCs w:val="20"/>
              </w:rPr>
            </w:pPr>
            <w:del w:id="156" w:author="HP" w:date="2019-08-02T10:54:00Z">
              <w:r w:rsidRPr="00A83098" w:rsidDel="005A7718">
                <w:rPr>
                  <w:rFonts w:ascii="Times New Roman" w:eastAsia="Calibri" w:hAnsi="Times New Roman" w:cs="Times New Roman"/>
                  <w:sz w:val="20"/>
                  <w:szCs w:val="20"/>
                </w:rPr>
                <w:delText>Responsable des alertes épidémiologiques</w:delText>
              </w:r>
            </w:del>
          </w:p>
          <w:p w14:paraId="7B7F9892" w14:textId="77777777" w:rsidR="00A83098" w:rsidRPr="00A83098" w:rsidRDefault="00A83098" w:rsidP="00892A97">
            <w:pPr>
              <w:numPr>
                <w:ilvl w:val="0"/>
                <w:numId w:val="10"/>
              </w:numPr>
              <w:spacing w:after="0" w:line="240" w:lineRule="auto"/>
              <w:ind w:left="432" w:hanging="270"/>
              <w:jc w:val="both"/>
              <w:rPr>
                <w:rFonts w:ascii="Times New Roman" w:eastAsia="Times New Roman" w:hAnsi="Times New Roman" w:cs="Times New Roman"/>
                <w:sz w:val="20"/>
                <w:szCs w:val="20"/>
                <w:lang w:eastAsia="fr-FR"/>
              </w:rPr>
            </w:pPr>
            <w:r w:rsidRPr="00A83098">
              <w:rPr>
                <w:rFonts w:ascii="Times New Roman" w:eastAsia="Calibri" w:hAnsi="Times New Roman" w:cs="Times New Roman"/>
                <w:sz w:val="20"/>
                <w:szCs w:val="20"/>
              </w:rPr>
              <w:t>Autre (spécifier)…………………………</w:t>
            </w:r>
            <w:proofErr w:type="gramStart"/>
            <w:r w:rsidRPr="00A83098">
              <w:rPr>
                <w:rFonts w:ascii="Times New Roman" w:eastAsia="Calibri" w:hAnsi="Times New Roman" w:cs="Times New Roman"/>
                <w:sz w:val="20"/>
                <w:szCs w:val="20"/>
              </w:rPr>
              <w:t>…….</w:t>
            </w:r>
            <w:proofErr w:type="gramEnd"/>
            <w:r w:rsidRPr="00A83098">
              <w:rPr>
                <w:rFonts w:ascii="Times New Roman" w:eastAsia="Calibri" w:hAnsi="Times New Roman" w:cs="Times New Roman"/>
                <w:sz w:val="20"/>
                <w:szCs w:val="20"/>
              </w:rPr>
              <w:t>.</w:t>
            </w:r>
          </w:p>
        </w:tc>
        <w:tc>
          <w:tcPr>
            <w:tcW w:w="850" w:type="dxa"/>
          </w:tcPr>
          <w:p w14:paraId="690D102C" w14:textId="77777777" w:rsidR="00A83098" w:rsidRPr="00A83098" w:rsidRDefault="00A83098" w:rsidP="00A83098">
            <w:pPr>
              <w:spacing w:after="0" w:line="240" w:lineRule="auto"/>
              <w:jc w:val="center"/>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ID4</w:t>
            </w:r>
          </w:p>
        </w:tc>
      </w:tr>
      <w:tr w:rsidR="00A83098" w:rsidRPr="00A83098" w14:paraId="661A10C5" w14:textId="77777777" w:rsidTr="00C43621">
        <w:trPr>
          <w:trHeight w:val="1262"/>
        </w:trPr>
        <w:tc>
          <w:tcPr>
            <w:tcW w:w="3101" w:type="dxa"/>
          </w:tcPr>
          <w:p w14:paraId="68BFD786" w14:textId="77777777" w:rsidR="00A83098" w:rsidRPr="00A83098" w:rsidRDefault="00A83098" w:rsidP="00A83098">
            <w:pPr>
              <w:spacing w:after="0" w:line="240" w:lineRule="auto"/>
              <w:rPr>
                <w:rFonts w:ascii="Times New Roman" w:eastAsia="Times New Roman" w:hAnsi="Times New Roman" w:cs="Times New Roman"/>
                <w:caps/>
                <w:sz w:val="20"/>
                <w:szCs w:val="20"/>
                <w:lang w:eastAsia="fr-FR"/>
              </w:rPr>
            </w:pPr>
            <w:r w:rsidRPr="00A83098">
              <w:rPr>
                <w:rFonts w:ascii="Times New Roman" w:eastAsia="Times New Roman" w:hAnsi="Times New Roman" w:cs="Times New Roman"/>
                <w:caps/>
                <w:sz w:val="20"/>
                <w:szCs w:val="20"/>
                <w:lang w:eastAsia="fr-FR"/>
              </w:rPr>
              <w:t>Qualification de la personne INTERVIEWEE</w:t>
            </w:r>
          </w:p>
        </w:tc>
        <w:tc>
          <w:tcPr>
            <w:tcW w:w="160" w:type="dxa"/>
          </w:tcPr>
          <w:p w14:paraId="22BC150F"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w:t>
            </w:r>
          </w:p>
        </w:tc>
        <w:tc>
          <w:tcPr>
            <w:tcW w:w="5103" w:type="dxa"/>
          </w:tcPr>
          <w:p w14:paraId="2480B113" w14:textId="4EBAC14D" w:rsidR="00A83098" w:rsidRDefault="00A83098" w:rsidP="00892A97">
            <w:pPr>
              <w:numPr>
                <w:ilvl w:val="0"/>
                <w:numId w:val="11"/>
              </w:numPr>
              <w:spacing w:after="0" w:line="240" w:lineRule="auto"/>
              <w:ind w:left="432" w:hanging="270"/>
              <w:jc w:val="both"/>
              <w:rPr>
                <w:ins w:id="157" w:author="HP" w:date="2019-08-02T16:08:00Z"/>
                <w:rFonts w:ascii="Times New Roman" w:eastAsia="Calibri" w:hAnsi="Times New Roman" w:cs="Times New Roman"/>
                <w:sz w:val="20"/>
                <w:szCs w:val="20"/>
              </w:rPr>
            </w:pPr>
            <w:r w:rsidRPr="00A83098">
              <w:rPr>
                <w:rFonts w:ascii="Times New Roman" w:eastAsia="Calibri" w:hAnsi="Times New Roman" w:cs="Times New Roman"/>
                <w:sz w:val="20"/>
                <w:szCs w:val="20"/>
              </w:rPr>
              <w:t>Médecin</w:t>
            </w:r>
          </w:p>
          <w:p w14:paraId="6D9679EA" w14:textId="7275412C" w:rsidR="00DA6581" w:rsidRDefault="00DA6581" w:rsidP="00892A97">
            <w:pPr>
              <w:numPr>
                <w:ilvl w:val="0"/>
                <w:numId w:val="11"/>
              </w:numPr>
              <w:spacing w:after="0" w:line="240" w:lineRule="auto"/>
              <w:ind w:left="432" w:hanging="270"/>
              <w:jc w:val="both"/>
              <w:rPr>
                <w:ins w:id="158" w:author="HP" w:date="2019-08-02T16:08:00Z"/>
                <w:rFonts w:ascii="Times New Roman" w:eastAsia="Calibri" w:hAnsi="Times New Roman" w:cs="Times New Roman"/>
                <w:sz w:val="20"/>
                <w:szCs w:val="20"/>
              </w:rPr>
            </w:pPr>
            <w:ins w:id="159" w:author="HP" w:date="2019-08-02T16:08:00Z">
              <w:r>
                <w:rPr>
                  <w:rFonts w:ascii="Times New Roman" w:eastAsia="Calibri" w:hAnsi="Times New Roman" w:cs="Times New Roman"/>
                  <w:sz w:val="20"/>
                  <w:szCs w:val="20"/>
                </w:rPr>
                <w:t xml:space="preserve">Infirmier </w:t>
              </w:r>
            </w:ins>
          </w:p>
          <w:p w14:paraId="175230B2" w14:textId="0F8A73A6" w:rsidR="00DA6581" w:rsidRPr="00A83098" w:rsidRDefault="00DA6581" w:rsidP="00892A97">
            <w:pPr>
              <w:numPr>
                <w:ilvl w:val="0"/>
                <w:numId w:val="11"/>
              </w:numPr>
              <w:spacing w:after="0" w:line="240" w:lineRule="auto"/>
              <w:ind w:left="432" w:hanging="270"/>
              <w:jc w:val="both"/>
              <w:rPr>
                <w:rFonts w:ascii="Times New Roman" w:eastAsia="Calibri" w:hAnsi="Times New Roman" w:cs="Times New Roman"/>
                <w:sz w:val="20"/>
                <w:szCs w:val="20"/>
              </w:rPr>
            </w:pPr>
            <w:proofErr w:type="spellStart"/>
            <w:proofErr w:type="gramStart"/>
            <w:ins w:id="160" w:author="HP" w:date="2019-08-02T16:08:00Z">
              <w:r>
                <w:rPr>
                  <w:rFonts w:ascii="Times New Roman" w:eastAsia="Calibri" w:hAnsi="Times New Roman" w:cs="Times New Roman"/>
                  <w:sz w:val="20"/>
                  <w:szCs w:val="20"/>
                </w:rPr>
                <w:t>tehnic</w:t>
              </w:r>
            </w:ins>
            <w:proofErr w:type="spellEnd"/>
            <w:proofErr w:type="gramEnd"/>
          </w:p>
          <w:p w14:paraId="7815EA75" w14:textId="77777777" w:rsidR="00A83098" w:rsidRPr="00A83098" w:rsidRDefault="00A83098" w:rsidP="00892A97">
            <w:pPr>
              <w:numPr>
                <w:ilvl w:val="0"/>
                <w:numId w:val="11"/>
              </w:numPr>
              <w:spacing w:after="0" w:line="240" w:lineRule="auto"/>
              <w:ind w:left="432" w:hanging="270"/>
              <w:jc w:val="both"/>
              <w:rPr>
                <w:rFonts w:ascii="Times New Roman" w:eastAsia="Calibri" w:hAnsi="Times New Roman" w:cs="Times New Roman"/>
                <w:sz w:val="20"/>
                <w:szCs w:val="20"/>
              </w:rPr>
            </w:pPr>
            <w:r w:rsidRPr="00A83098">
              <w:rPr>
                <w:rFonts w:ascii="Times New Roman" w:eastAsia="Calibri" w:hAnsi="Times New Roman" w:cs="Times New Roman"/>
                <w:sz w:val="20"/>
                <w:szCs w:val="20"/>
              </w:rPr>
              <w:t>Epidémiologiste</w:t>
            </w:r>
          </w:p>
          <w:p w14:paraId="7BD0926C" w14:textId="77777777" w:rsidR="00A83098" w:rsidRPr="00A83098" w:rsidRDefault="00A83098" w:rsidP="00892A97">
            <w:pPr>
              <w:numPr>
                <w:ilvl w:val="0"/>
                <w:numId w:val="11"/>
              </w:numPr>
              <w:spacing w:after="0" w:line="240" w:lineRule="auto"/>
              <w:ind w:left="432" w:hanging="270"/>
              <w:jc w:val="both"/>
              <w:rPr>
                <w:rFonts w:ascii="Times New Roman" w:eastAsia="Calibri" w:hAnsi="Times New Roman" w:cs="Times New Roman"/>
                <w:sz w:val="20"/>
                <w:szCs w:val="20"/>
              </w:rPr>
            </w:pPr>
            <w:r w:rsidRPr="00A83098">
              <w:rPr>
                <w:rFonts w:ascii="Times New Roman" w:eastAsia="Calibri" w:hAnsi="Times New Roman" w:cs="Times New Roman"/>
                <w:sz w:val="20"/>
                <w:szCs w:val="20"/>
              </w:rPr>
              <w:t>Statisticien</w:t>
            </w:r>
          </w:p>
          <w:p w14:paraId="0B8E2642" w14:textId="77777777" w:rsidR="00A83098" w:rsidRPr="00A83098" w:rsidRDefault="00A83098" w:rsidP="00892A97">
            <w:pPr>
              <w:numPr>
                <w:ilvl w:val="0"/>
                <w:numId w:val="11"/>
              </w:numPr>
              <w:spacing w:after="0" w:line="240" w:lineRule="auto"/>
              <w:ind w:left="432" w:hanging="270"/>
              <w:jc w:val="both"/>
              <w:rPr>
                <w:rFonts w:ascii="Times New Roman" w:eastAsia="Calibri" w:hAnsi="Times New Roman" w:cs="Times New Roman"/>
                <w:sz w:val="20"/>
                <w:szCs w:val="20"/>
              </w:rPr>
            </w:pPr>
            <w:r w:rsidRPr="00A83098">
              <w:rPr>
                <w:rFonts w:ascii="Times New Roman" w:eastAsia="Calibri" w:hAnsi="Times New Roman" w:cs="Times New Roman"/>
                <w:sz w:val="20"/>
                <w:szCs w:val="20"/>
              </w:rPr>
              <w:t xml:space="preserve">Spécialiste Santé Publique </w:t>
            </w:r>
          </w:p>
          <w:p w14:paraId="2AF78ECB" w14:textId="77777777" w:rsidR="00A83098" w:rsidRPr="005A7718" w:rsidRDefault="00A83098" w:rsidP="00892A97">
            <w:pPr>
              <w:numPr>
                <w:ilvl w:val="0"/>
                <w:numId w:val="11"/>
              </w:numPr>
              <w:spacing w:after="0" w:line="240" w:lineRule="auto"/>
              <w:ind w:left="432" w:hanging="270"/>
              <w:jc w:val="both"/>
              <w:rPr>
                <w:ins w:id="161" w:author="HP" w:date="2019-08-02T10:56:00Z"/>
                <w:rFonts w:ascii="Times New Roman" w:eastAsia="Times New Roman" w:hAnsi="Times New Roman" w:cs="Times New Roman"/>
                <w:sz w:val="20"/>
                <w:szCs w:val="20"/>
                <w:lang w:eastAsia="fr-FR"/>
                <w:rPrChange w:id="162" w:author="HP" w:date="2019-08-02T10:56:00Z">
                  <w:rPr>
                    <w:ins w:id="163" w:author="HP" w:date="2019-08-02T10:56:00Z"/>
                    <w:rFonts w:ascii="Times New Roman" w:eastAsia="Calibri" w:hAnsi="Times New Roman" w:cs="Times New Roman"/>
                    <w:sz w:val="20"/>
                    <w:szCs w:val="20"/>
                  </w:rPr>
                </w:rPrChange>
              </w:rPr>
            </w:pPr>
            <w:r w:rsidRPr="00A83098">
              <w:rPr>
                <w:rFonts w:ascii="Times New Roman" w:eastAsia="Calibri" w:hAnsi="Times New Roman" w:cs="Times New Roman"/>
                <w:sz w:val="20"/>
                <w:szCs w:val="20"/>
              </w:rPr>
              <w:t>Autre (Spécifier)……………………………</w:t>
            </w:r>
            <w:proofErr w:type="gramStart"/>
            <w:r w:rsidRPr="00A83098">
              <w:rPr>
                <w:rFonts w:ascii="Times New Roman" w:eastAsia="Calibri" w:hAnsi="Times New Roman" w:cs="Times New Roman"/>
                <w:sz w:val="20"/>
                <w:szCs w:val="20"/>
              </w:rPr>
              <w:t>…….</w:t>
            </w:r>
            <w:proofErr w:type="gramEnd"/>
            <w:r w:rsidRPr="00A83098">
              <w:rPr>
                <w:rFonts w:ascii="Times New Roman" w:eastAsia="Calibri" w:hAnsi="Times New Roman" w:cs="Times New Roman"/>
                <w:sz w:val="20"/>
                <w:szCs w:val="20"/>
              </w:rPr>
              <w:t>.</w:t>
            </w:r>
          </w:p>
          <w:p w14:paraId="675E708A" w14:textId="38F9867E" w:rsidR="005A7718" w:rsidRPr="00A83098" w:rsidRDefault="005A7718">
            <w:pPr>
              <w:spacing w:after="0" w:line="240" w:lineRule="auto"/>
              <w:jc w:val="both"/>
              <w:rPr>
                <w:rFonts w:ascii="Times New Roman" w:eastAsia="Times New Roman" w:hAnsi="Times New Roman" w:cs="Times New Roman"/>
                <w:sz w:val="20"/>
                <w:szCs w:val="20"/>
                <w:lang w:eastAsia="fr-FR"/>
              </w:rPr>
              <w:pPrChange w:id="164" w:author="HP" w:date="2019-08-02T10:56:00Z">
                <w:pPr>
                  <w:numPr>
                    <w:numId w:val="11"/>
                  </w:numPr>
                  <w:spacing w:after="0" w:line="240" w:lineRule="auto"/>
                  <w:ind w:left="432" w:hanging="270"/>
                  <w:jc w:val="both"/>
                </w:pPr>
              </w:pPrChange>
            </w:pPr>
            <w:ins w:id="165" w:author="HP" w:date="2019-08-02T10:56:00Z">
              <w:r>
                <w:rPr>
                  <w:rFonts w:ascii="Times New Roman" w:eastAsia="Calibri" w:hAnsi="Times New Roman" w:cs="Times New Roman"/>
                  <w:sz w:val="20"/>
                  <w:szCs w:val="20"/>
                </w:rPr>
                <w:t>Avec possibilités de choix multiple</w:t>
              </w:r>
            </w:ins>
          </w:p>
        </w:tc>
        <w:tc>
          <w:tcPr>
            <w:tcW w:w="850" w:type="dxa"/>
          </w:tcPr>
          <w:p w14:paraId="2D1051AC" w14:textId="77777777" w:rsidR="00A83098" w:rsidRPr="00A83098" w:rsidRDefault="00A83098" w:rsidP="00A83098">
            <w:pPr>
              <w:spacing w:after="0" w:line="240" w:lineRule="auto"/>
              <w:jc w:val="center"/>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ID5</w:t>
            </w:r>
          </w:p>
        </w:tc>
      </w:tr>
      <w:tr w:rsidR="00A83098" w:rsidRPr="00A83098" w14:paraId="7D0B4C74" w14:textId="77777777" w:rsidTr="00C43621">
        <w:tc>
          <w:tcPr>
            <w:tcW w:w="3101" w:type="dxa"/>
          </w:tcPr>
          <w:p w14:paraId="110234E1" w14:textId="77777777" w:rsidR="00A83098" w:rsidRPr="00A83098" w:rsidRDefault="00A83098" w:rsidP="00A83098">
            <w:pPr>
              <w:spacing w:after="0" w:line="240" w:lineRule="auto"/>
              <w:rPr>
                <w:rFonts w:ascii="Times New Roman" w:eastAsia="Times New Roman" w:hAnsi="Times New Roman" w:cs="Times New Roman"/>
                <w:caps/>
                <w:sz w:val="20"/>
                <w:szCs w:val="20"/>
                <w:lang w:eastAsia="fr-FR"/>
              </w:rPr>
            </w:pPr>
            <w:r w:rsidRPr="00A83098">
              <w:rPr>
                <w:rFonts w:ascii="Times New Roman" w:eastAsia="Times New Roman" w:hAnsi="Times New Roman" w:cs="Times New Roman"/>
                <w:caps/>
                <w:sz w:val="20"/>
                <w:szCs w:val="20"/>
                <w:lang w:eastAsia="fr-FR"/>
              </w:rPr>
              <w:t>SEXE de la personne INTERVIEWEE</w:t>
            </w:r>
          </w:p>
        </w:tc>
        <w:tc>
          <w:tcPr>
            <w:tcW w:w="160" w:type="dxa"/>
          </w:tcPr>
          <w:p w14:paraId="1CB3510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w:t>
            </w:r>
          </w:p>
        </w:tc>
        <w:tc>
          <w:tcPr>
            <w:tcW w:w="5103" w:type="dxa"/>
          </w:tcPr>
          <w:p w14:paraId="2637BF8D" w14:textId="77777777" w:rsidR="00A83098" w:rsidRPr="00A83098" w:rsidRDefault="00A83098" w:rsidP="00892A97">
            <w:pPr>
              <w:numPr>
                <w:ilvl w:val="0"/>
                <w:numId w:val="12"/>
              </w:numPr>
              <w:spacing w:after="0" w:line="240" w:lineRule="auto"/>
              <w:ind w:left="432" w:hanging="270"/>
              <w:jc w:val="both"/>
              <w:rPr>
                <w:rFonts w:ascii="Times New Roman" w:eastAsia="Calibri" w:hAnsi="Times New Roman" w:cs="Times New Roman"/>
                <w:sz w:val="20"/>
                <w:szCs w:val="20"/>
              </w:rPr>
            </w:pPr>
            <w:r w:rsidRPr="00A83098">
              <w:rPr>
                <w:rFonts w:ascii="Times New Roman" w:eastAsia="Calibri" w:hAnsi="Times New Roman" w:cs="Times New Roman"/>
                <w:sz w:val="20"/>
                <w:szCs w:val="20"/>
              </w:rPr>
              <w:t>Masculin</w:t>
            </w:r>
          </w:p>
          <w:p w14:paraId="43BC476F" w14:textId="77777777" w:rsidR="00A83098" w:rsidRPr="00A83098" w:rsidRDefault="00A83098" w:rsidP="00892A97">
            <w:pPr>
              <w:numPr>
                <w:ilvl w:val="0"/>
                <w:numId w:val="12"/>
              </w:numPr>
              <w:spacing w:after="0" w:line="240" w:lineRule="auto"/>
              <w:ind w:left="432" w:hanging="270"/>
              <w:jc w:val="both"/>
              <w:rPr>
                <w:rFonts w:ascii="Times New Roman" w:eastAsia="Calibri" w:hAnsi="Times New Roman" w:cs="Times New Roman"/>
                <w:sz w:val="20"/>
                <w:szCs w:val="20"/>
              </w:rPr>
            </w:pPr>
            <w:r w:rsidRPr="00A83098">
              <w:rPr>
                <w:rFonts w:ascii="Times New Roman" w:eastAsia="Calibri" w:hAnsi="Times New Roman" w:cs="Times New Roman"/>
                <w:sz w:val="20"/>
                <w:szCs w:val="20"/>
              </w:rPr>
              <w:t>Féminin</w:t>
            </w:r>
          </w:p>
        </w:tc>
        <w:tc>
          <w:tcPr>
            <w:tcW w:w="850" w:type="dxa"/>
          </w:tcPr>
          <w:p w14:paraId="290D448B" w14:textId="77777777" w:rsidR="00A83098" w:rsidRPr="00A83098" w:rsidRDefault="00A83098" w:rsidP="00A83098">
            <w:pPr>
              <w:spacing w:after="0" w:line="240" w:lineRule="auto"/>
              <w:jc w:val="center"/>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ID6</w:t>
            </w:r>
          </w:p>
        </w:tc>
      </w:tr>
      <w:tr w:rsidR="00A83098" w:rsidRPr="00A83098" w14:paraId="6A1CE426" w14:textId="77777777" w:rsidTr="00C43621">
        <w:tc>
          <w:tcPr>
            <w:tcW w:w="3101" w:type="dxa"/>
          </w:tcPr>
          <w:p w14:paraId="3580F4AE" w14:textId="77777777" w:rsidR="00A83098" w:rsidRPr="00A83098" w:rsidRDefault="00A83098" w:rsidP="00A83098">
            <w:pPr>
              <w:spacing w:after="0" w:line="240" w:lineRule="auto"/>
              <w:rPr>
                <w:rFonts w:ascii="Times New Roman" w:eastAsia="Times New Roman" w:hAnsi="Times New Roman" w:cs="Times New Roman"/>
                <w:caps/>
                <w:sz w:val="20"/>
                <w:szCs w:val="20"/>
                <w:lang w:eastAsia="fr-FR"/>
              </w:rPr>
            </w:pPr>
            <w:r w:rsidRPr="00A83098">
              <w:rPr>
                <w:rFonts w:ascii="Times New Roman" w:eastAsia="Times New Roman" w:hAnsi="Times New Roman" w:cs="Times New Roman"/>
                <w:caps/>
                <w:sz w:val="20"/>
                <w:szCs w:val="20"/>
                <w:lang w:eastAsia="fr-FR"/>
              </w:rPr>
              <w:t>Nombre d’annee d’experience de la personne INTERVIEWEE</w:t>
            </w:r>
          </w:p>
        </w:tc>
        <w:tc>
          <w:tcPr>
            <w:tcW w:w="160" w:type="dxa"/>
          </w:tcPr>
          <w:p w14:paraId="2F37787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w:t>
            </w:r>
          </w:p>
        </w:tc>
        <w:tc>
          <w:tcPr>
            <w:tcW w:w="5103" w:type="dxa"/>
          </w:tcPr>
          <w:p w14:paraId="7E159BCF"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1E075CF2" w14:textId="5043E922"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    ……………Années  </w:t>
            </w:r>
            <w:del w:id="166" w:author="El Hadji Falilou Ndiaye" w:date="2019-08-08T12:07:00Z">
              <w:r w:rsidRPr="00A83098" w:rsidDel="00E064FF">
                <w:rPr>
                  <w:rFonts w:ascii="Times New Roman" w:eastAsia="Times New Roman" w:hAnsi="Times New Roman" w:cs="Times New Roman"/>
                  <w:sz w:val="20"/>
                  <w:szCs w:val="20"/>
                  <w:lang w:eastAsia="fr-FR"/>
                </w:rPr>
                <w:delText>……………Mois</w:delText>
              </w:r>
            </w:del>
          </w:p>
        </w:tc>
        <w:tc>
          <w:tcPr>
            <w:tcW w:w="850" w:type="dxa"/>
          </w:tcPr>
          <w:p w14:paraId="1B85766D" w14:textId="77777777" w:rsidR="00A83098" w:rsidRPr="00A83098" w:rsidRDefault="00A83098" w:rsidP="00A83098">
            <w:pPr>
              <w:spacing w:after="0" w:line="240" w:lineRule="auto"/>
              <w:jc w:val="center"/>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ID7</w:t>
            </w:r>
          </w:p>
        </w:tc>
      </w:tr>
      <w:tr w:rsidR="00E064FF" w:rsidRPr="00A83098" w14:paraId="507D66A5" w14:textId="77777777" w:rsidTr="00C43621">
        <w:trPr>
          <w:ins w:id="167" w:author="El Hadji Falilou Ndiaye" w:date="2019-08-08T12:08:00Z"/>
        </w:trPr>
        <w:tc>
          <w:tcPr>
            <w:tcW w:w="3101" w:type="dxa"/>
          </w:tcPr>
          <w:p w14:paraId="67C5C5F6" w14:textId="2FB79CC4" w:rsidR="00E064FF" w:rsidRPr="00A83098" w:rsidRDefault="00E064FF" w:rsidP="00A83098">
            <w:pPr>
              <w:spacing w:after="0" w:line="240" w:lineRule="auto"/>
              <w:rPr>
                <w:ins w:id="168" w:author="El Hadji Falilou Ndiaye" w:date="2019-08-08T12:08:00Z"/>
                <w:rFonts w:ascii="Times New Roman" w:eastAsia="Times New Roman" w:hAnsi="Times New Roman" w:cs="Times New Roman"/>
                <w:caps/>
                <w:sz w:val="20"/>
                <w:szCs w:val="20"/>
                <w:lang w:eastAsia="fr-FR"/>
              </w:rPr>
            </w:pPr>
            <w:ins w:id="169" w:author="El Hadji Falilou Ndiaye" w:date="2019-08-08T12:08:00Z">
              <w:r>
                <w:rPr>
                  <w:rFonts w:ascii="Times New Roman" w:eastAsia="Times New Roman" w:hAnsi="Times New Roman" w:cs="Times New Roman"/>
                  <w:caps/>
                  <w:sz w:val="20"/>
                  <w:szCs w:val="20"/>
                  <w:lang w:eastAsia="fr-FR"/>
                </w:rPr>
                <w:t>nombre d’année d’experience a ce poste</w:t>
              </w:r>
            </w:ins>
          </w:p>
        </w:tc>
        <w:tc>
          <w:tcPr>
            <w:tcW w:w="160" w:type="dxa"/>
          </w:tcPr>
          <w:p w14:paraId="2948638F" w14:textId="77777777" w:rsidR="00E064FF" w:rsidRPr="00A83098" w:rsidRDefault="00E064FF" w:rsidP="00A83098">
            <w:pPr>
              <w:spacing w:after="0" w:line="240" w:lineRule="auto"/>
              <w:rPr>
                <w:ins w:id="170" w:author="El Hadji Falilou Ndiaye" w:date="2019-08-08T12:08:00Z"/>
                <w:rFonts w:ascii="Times New Roman" w:eastAsia="Times New Roman" w:hAnsi="Times New Roman" w:cs="Times New Roman"/>
                <w:sz w:val="20"/>
                <w:szCs w:val="20"/>
                <w:lang w:eastAsia="fr-FR"/>
              </w:rPr>
            </w:pPr>
          </w:p>
        </w:tc>
        <w:tc>
          <w:tcPr>
            <w:tcW w:w="5103" w:type="dxa"/>
          </w:tcPr>
          <w:p w14:paraId="59201BB8" w14:textId="3817BD63" w:rsidR="00E064FF" w:rsidRPr="00A83098" w:rsidRDefault="00E064FF" w:rsidP="00A83098">
            <w:pPr>
              <w:spacing w:after="0" w:line="240" w:lineRule="auto"/>
              <w:rPr>
                <w:ins w:id="171" w:author="El Hadji Falilou Ndiaye" w:date="2019-08-08T12:08:00Z"/>
                <w:rFonts w:ascii="Times New Roman" w:eastAsia="Times New Roman" w:hAnsi="Times New Roman" w:cs="Times New Roman"/>
                <w:sz w:val="20"/>
                <w:szCs w:val="20"/>
                <w:lang w:eastAsia="fr-FR"/>
              </w:rPr>
            </w:pPr>
            <w:ins w:id="172" w:author="El Hadji Falilou Ndiaye" w:date="2019-08-08T12:08:00Z">
              <w:r w:rsidRPr="00A83098">
                <w:rPr>
                  <w:rFonts w:ascii="Times New Roman" w:eastAsia="Times New Roman" w:hAnsi="Times New Roman" w:cs="Times New Roman"/>
                  <w:sz w:val="20"/>
                  <w:szCs w:val="20"/>
                  <w:lang w:eastAsia="fr-FR"/>
                </w:rPr>
                <w:t xml:space="preserve">……………Années  </w:t>
              </w:r>
            </w:ins>
          </w:p>
        </w:tc>
        <w:tc>
          <w:tcPr>
            <w:tcW w:w="850" w:type="dxa"/>
          </w:tcPr>
          <w:p w14:paraId="3FD45994" w14:textId="77777777" w:rsidR="00E064FF" w:rsidRPr="00A83098" w:rsidRDefault="00E064FF" w:rsidP="00A83098">
            <w:pPr>
              <w:spacing w:after="0" w:line="240" w:lineRule="auto"/>
              <w:jc w:val="center"/>
              <w:rPr>
                <w:ins w:id="173" w:author="El Hadji Falilou Ndiaye" w:date="2019-08-08T12:08:00Z"/>
                <w:rFonts w:ascii="Times New Roman" w:eastAsia="Times New Roman" w:hAnsi="Times New Roman" w:cs="Times New Roman"/>
                <w:b/>
                <w:sz w:val="24"/>
                <w:szCs w:val="20"/>
                <w:lang w:eastAsia="fr-FR"/>
              </w:rPr>
            </w:pPr>
          </w:p>
        </w:tc>
      </w:tr>
    </w:tbl>
    <w:p w14:paraId="71697A9D" w14:textId="77777777" w:rsidR="00A83098" w:rsidRPr="00A83098" w:rsidRDefault="00A83098" w:rsidP="00A83098">
      <w:pPr>
        <w:spacing w:after="0" w:line="240" w:lineRule="auto"/>
        <w:rPr>
          <w:rFonts w:ascii="Times New Roman" w:eastAsia="Times New Roman" w:hAnsi="Times New Roman" w:cs="Times New Roman"/>
          <w:sz w:val="24"/>
          <w:szCs w:val="20"/>
          <w:lang w:eastAsia="fr-FR"/>
        </w:rPr>
      </w:pPr>
    </w:p>
    <w:p w14:paraId="7691E00E" w14:textId="77777777" w:rsidR="00A83098" w:rsidRPr="00A83098" w:rsidRDefault="00A83098" w:rsidP="00A83098">
      <w:pPr>
        <w:spacing w:after="0" w:line="240" w:lineRule="auto"/>
        <w:jc w:val="center"/>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0"/>
          <w:szCs w:val="20"/>
          <w:lang w:eastAsia="fr-FR"/>
        </w:rPr>
        <w:t>Dans les espaces prévus pour les réponses, écrire le nombre, le texte ou, s’il y a lieu, cocher  O= OUI   N= NON   NSP= NE SAIT PAS ou N/A= NE S’APPLIQUE PAS</w:t>
      </w:r>
      <w:r w:rsidRPr="00A83098">
        <w:rPr>
          <w:rFonts w:ascii="Times New Roman" w:eastAsia="Times New Roman" w:hAnsi="Times New Roman" w:cs="Times New Roman"/>
          <w:b/>
          <w:sz w:val="20"/>
          <w:szCs w:val="20"/>
          <w:lang w:eastAsia="fr-FR"/>
        </w:rPr>
        <w:br w:type="page"/>
      </w:r>
      <w:r w:rsidRPr="00A83098">
        <w:rPr>
          <w:rFonts w:ascii="Times New Roman" w:eastAsia="Times New Roman" w:hAnsi="Times New Roman" w:cs="Times New Roman"/>
          <w:b/>
          <w:sz w:val="24"/>
          <w:szCs w:val="20"/>
          <w:lang w:eastAsia="fr-FR"/>
        </w:rPr>
        <w:lastRenderedPageBreak/>
        <w:t>I. MECANISME ET DIRECTIVES</w:t>
      </w:r>
    </w:p>
    <w:p w14:paraId="554D5F36" w14:textId="77777777" w:rsidR="00A83098" w:rsidRPr="00A83098" w:rsidRDefault="00A83098" w:rsidP="00A83098">
      <w:pPr>
        <w:spacing w:after="0" w:line="240" w:lineRule="auto"/>
        <w:jc w:val="center"/>
        <w:rPr>
          <w:rFonts w:ascii="Times New Roman" w:eastAsia="Times New Roman" w:hAnsi="Times New Roman" w:cs="Times New Roman"/>
          <w:b/>
          <w:sz w:val="24"/>
          <w:szCs w:val="20"/>
          <w:lang w:eastAsia="fr-FR"/>
        </w:rPr>
      </w:pPr>
    </w:p>
    <w:p w14:paraId="144A8AA3" w14:textId="77777777" w:rsidR="00A83098" w:rsidRPr="00A83098" w:rsidRDefault="00A83098" w:rsidP="00A83098">
      <w:pPr>
        <w:spacing w:after="0" w:line="240" w:lineRule="auto"/>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I.1. CADRE NORMATIF</w:t>
      </w:r>
    </w:p>
    <w:p w14:paraId="0AB557E6" w14:textId="77777777" w:rsidR="00A83098" w:rsidRPr="00A83098" w:rsidRDefault="00A83098" w:rsidP="00A83098">
      <w:pPr>
        <w:spacing w:after="0" w:line="240" w:lineRule="auto"/>
        <w:rPr>
          <w:rFonts w:ascii="Times New Roman" w:eastAsia="Times New Roman" w:hAnsi="Times New Roman" w:cs="Times New Roman"/>
          <w:b/>
          <w:sz w:val="24"/>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923"/>
      </w:tblGrid>
      <w:tr w:rsidR="00A83098" w:rsidRPr="00A83098" w14:paraId="66930DA0" w14:textId="77777777" w:rsidTr="00C43621">
        <w:tc>
          <w:tcPr>
            <w:tcW w:w="6238" w:type="dxa"/>
          </w:tcPr>
          <w:p w14:paraId="69F9CD5F" w14:textId="77777777" w:rsidR="00A83098" w:rsidRPr="00A83098" w:rsidRDefault="00A83098" w:rsidP="00A83098">
            <w:pPr>
              <w:spacing w:after="0" w:line="240" w:lineRule="auto"/>
              <w:rPr>
                <w:rFonts w:ascii="Times New Roman" w:eastAsia="Times New Roman" w:hAnsi="Times New Roman" w:cs="Times New Roman"/>
                <w:sz w:val="24"/>
                <w:szCs w:val="20"/>
                <w:lang w:eastAsia="fr-FR"/>
              </w:rPr>
            </w:pPr>
            <w:r w:rsidRPr="00A83098">
              <w:rPr>
                <w:rFonts w:ascii="Times New Roman" w:eastAsia="Times New Roman" w:hAnsi="Times New Roman" w:cs="Times New Roman"/>
                <w:sz w:val="20"/>
                <w:szCs w:val="20"/>
                <w:lang w:eastAsia="fr-FR"/>
              </w:rPr>
              <w:t>Existe-t-il un document règlementaire/normatif qui détermine la liste des maladies et définit les modalités de la surveillance épidémiologique dans le pays ?</w:t>
            </w:r>
            <w:r w:rsidRPr="00A83098">
              <w:rPr>
                <w:rFonts w:ascii="Times New Roman" w:eastAsia="Times New Roman" w:hAnsi="Times New Roman" w:cs="Times New Roman"/>
                <w:sz w:val="24"/>
                <w:szCs w:val="20"/>
                <w:lang w:eastAsia="fr-FR"/>
              </w:rPr>
              <w:t> </w:t>
            </w:r>
            <w:r w:rsidRPr="00A83098">
              <w:rPr>
                <w:rFonts w:ascii="Times New Roman" w:eastAsia="Times New Roman" w:hAnsi="Times New Roman" w:cs="Times New Roman"/>
                <w:i/>
                <w:sz w:val="18"/>
                <w:szCs w:val="18"/>
                <w:lang w:eastAsia="fr-FR"/>
              </w:rPr>
              <w:t>(observer l’existence du document)</w:t>
            </w:r>
          </w:p>
        </w:tc>
        <w:tc>
          <w:tcPr>
            <w:tcW w:w="3188" w:type="dxa"/>
          </w:tcPr>
          <w:p w14:paraId="2F48A5E8"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23" w:type="dxa"/>
          </w:tcPr>
          <w:p w14:paraId="11117A71"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C1.1</w:t>
            </w:r>
          </w:p>
        </w:tc>
      </w:tr>
      <w:tr w:rsidR="00A83098" w:rsidRPr="00A83098" w14:paraId="3F9BC73E" w14:textId="77777777" w:rsidTr="00C43621">
        <w:trPr>
          <w:cantSplit/>
        </w:trPr>
        <w:tc>
          <w:tcPr>
            <w:tcW w:w="10349" w:type="dxa"/>
            <w:gridSpan w:val="3"/>
          </w:tcPr>
          <w:p w14:paraId="327EA564" w14:textId="77777777" w:rsidR="00A83098" w:rsidRPr="00A83098" w:rsidRDefault="00A83098" w:rsidP="00A83098">
            <w:pPr>
              <w:spacing w:after="0" w:line="240" w:lineRule="auto"/>
              <w:rPr>
                <w:rFonts w:ascii="Times New Roman" w:eastAsia="Times New Roman" w:hAnsi="Times New Roman" w:cs="Times New Roman"/>
                <w:b/>
                <w:sz w:val="20"/>
                <w:szCs w:val="20"/>
                <w:lang w:eastAsia="fr-FR"/>
              </w:rPr>
            </w:pPr>
          </w:p>
        </w:tc>
      </w:tr>
      <w:tr w:rsidR="00A83098" w:rsidRPr="00A83098" w14:paraId="45250D2C" w14:textId="77777777" w:rsidTr="00C43621">
        <w:trPr>
          <w:trHeight w:val="231"/>
        </w:trPr>
        <w:tc>
          <w:tcPr>
            <w:tcW w:w="6238" w:type="dxa"/>
          </w:tcPr>
          <w:p w14:paraId="56376E2A" w14:textId="274683C4" w:rsidR="00A83098" w:rsidRPr="00A83098" w:rsidRDefault="00A83098" w:rsidP="00A83098">
            <w:pPr>
              <w:spacing w:after="0" w:line="240" w:lineRule="auto"/>
              <w:jc w:val="both"/>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Si oui, le paludisme fait-il partie des maladies sous surveillance ?</w:t>
            </w:r>
          </w:p>
        </w:tc>
        <w:tc>
          <w:tcPr>
            <w:tcW w:w="3188" w:type="dxa"/>
          </w:tcPr>
          <w:p w14:paraId="278A1687"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23" w:type="dxa"/>
          </w:tcPr>
          <w:p w14:paraId="778F07A4" w14:textId="77777777" w:rsidR="00A83098" w:rsidRPr="00A83098" w:rsidRDefault="00A83098" w:rsidP="00A83098">
            <w:pPr>
              <w:keepNext/>
              <w:spacing w:after="0" w:line="240" w:lineRule="auto"/>
              <w:outlineLvl w:val="3"/>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C1.1.1</w:t>
            </w:r>
          </w:p>
        </w:tc>
      </w:tr>
    </w:tbl>
    <w:p w14:paraId="39772EB8" w14:textId="77777777" w:rsidR="00A83098" w:rsidRPr="00A83098" w:rsidRDefault="00A83098" w:rsidP="00A83098">
      <w:pPr>
        <w:spacing w:after="0" w:line="240" w:lineRule="auto"/>
        <w:rPr>
          <w:rFonts w:ascii="Times New Roman" w:eastAsia="Times New Roman" w:hAnsi="Times New Roman" w:cs="Times New Roman"/>
          <w:b/>
          <w:sz w:val="24"/>
          <w:szCs w:val="20"/>
          <w:lang w:eastAsia="fr-FR"/>
        </w:rPr>
      </w:pPr>
    </w:p>
    <w:p w14:paraId="2C482B9A" w14:textId="77777777" w:rsidR="00A83098" w:rsidRPr="00A83098" w:rsidRDefault="00A83098" w:rsidP="00A83098">
      <w:pPr>
        <w:spacing w:after="0" w:line="240" w:lineRule="auto"/>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I.2 DETECTION ET ENREGISTREMENT DES CAS</w:t>
      </w:r>
    </w:p>
    <w:p w14:paraId="67BD75DB" w14:textId="77777777" w:rsidR="00A83098" w:rsidRPr="00A83098" w:rsidRDefault="00A83098" w:rsidP="00A83098">
      <w:pPr>
        <w:spacing w:after="0" w:line="240" w:lineRule="auto"/>
        <w:rPr>
          <w:rFonts w:ascii="Times New Roman" w:eastAsia="Times New Roman" w:hAnsi="Times New Roman" w:cs="Times New Roman"/>
          <w:b/>
          <w:sz w:val="24"/>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923"/>
      </w:tblGrid>
      <w:tr w:rsidR="00A83098" w:rsidRPr="00A83098" w14:paraId="7F17AEE1" w14:textId="77777777" w:rsidTr="00C43621">
        <w:tc>
          <w:tcPr>
            <w:tcW w:w="6238" w:type="dxa"/>
          </w:tcPr>
          <w:p w14:paraId="6A5F3443" w14:textId="5739B37E" w:rsidR="00A83098" w:rsidRPr="00A83098" w:rsidRDefault="00A83098">
            <w:pPr>
              <w:spacing w:after="0" w:line="240" w:lineRule="auto"/>
              <w:rPr>
                <w:rFonts w:ascii="Times New Roman" w:eastAsia="Times New Roman" w:hAnsi="Times New Roman" w:cs="Times New Roman"/>
                <w:sz w:val="24"/>
                <w:szCs w:val="20"/>
                <w:lang w:eastAsia="fr-FR"/>
              </w:rPr>
            </w:pPr>
            <w:r w:rsidRPr="00A83098">
              <w:rPr>
                <w:rFonts w:ascii="Times New Roman" w:eastAsia="Times New Roman" w:hAnsi="Times New Roman" w:cs="Times New Roman"/>
                <w:sz w:val="20"/>
                <w:szCs w:val="20"/>
                <w:lang w:eastAsia="fr-FR"/>
              </w:rPr>
              <w:t>Disposez-vous de définitions standards de cas de paludisme comme maladie obligatoire dans le pays ?</w:t>
            </w:r>
            <w:r w:rsidRPr="00A83098">
              <w:rPr>
                <w:rFonts w:ascii="Times New Roman" w:eastAsia="Times New Roman" w:hAnsi="Times New Roman" w:cs="Times New Roman"/>
                <w:i/>
                <w:sz w:val="20"/>
                <w:szCs w:val="20"/>
                <w:lang w:eastAsia="fr-FR"/>
              </w:rPr>
              <w:t xml:space="preserve"> (</w:t>
            </w:r>
            <w:r w:rsidRPr="00A83098">
              <w:rPr>
                <w:rFonts w:ascii="Times New Roman" w:eastAsia="Times New Roman" w:hAnsi="Times New Roman" w:cs="Times New Roman"/>
                <w:i/>
                <w:sz w:val="18"/>
                <w:szCs w:val="18"/>
                <w:lang w:eastAsia="fr-FR"/>
              </w:rPr>
              <w:t>observer l’existence des définitions de cas)</w:t>
            </w:r>
          </w:p>
        </w:tc>
        <w:tc>
          <w:tcPr>
            <w:tcW w:w="3188" w:type="dxa"/>
          </w:tcPr>
          <w:p w14:paraId="6164E925"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23" w:type="dxa"/>
          </w:tcPr>
          <w:p w14:paraId="7751257A"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C1.2</w:t>
            </w:r>
          </w:p>
        </w:tc>
      </w:tr>
    </w:tbl>
    <w:p w14:paraId="4A9CEDCA" w14:textId="77777777" w:rsidR="00A83098" w:rsidRPr="00A83098" w:rsidRDefault="00A83098" w:rsidP="00A83098">
      <w:pPr>
        <w:spacing w:after="0" w:line="240" w:lineRule="auto"/>
        <w:rPr>
          <w:rFonts w:ascii="Times New Roman" w:eastAsia="Times New Roman" w:hAnsi="Times New Roman" w:cs="Times New Roman"/>
          <w:b/>
          <w:sz w:val="24"/>
          <w:szCs w:val="20"/>
          <w:lang w:eastAsia="fr-FR"/>
        </w:rPr>
      </w:pPr>
    </w:p>
    <w:p w14:paraId="015B488F" w14:textId="77777777" w:rsidR="00A83098" w:rsidRPr="00A83098" w:rsidRDefault="00A83098" w:rsidP="000758F5">
      <w:pPr>
        <w:keepNext/>
        <w:spacing w:after="0" w:line="240" w:lineRule="auto"/>
        <w:outlineLvl w:val="1"/>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II. TRANSMISSION DES DONNEES</w:t>
      </w:r>
    </w:p>
    <w:p w14:paraId="25FB5830"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1984"/>
        <w:gridCol w:w="1134"/>
        <w:gridCol w:w="993"/>
      </w:tblGrid>
      <w:tr w:rsidR="00A83098" w:rsidRPr="00A83098" w14:paraId="1222E5AA" w14:textId="77777777" w:rsidTr="00C43621">
        <w:tc>
          <w:tcPr>
            <w:tcW w:w="6238" w:type="dxa"/>
          </w:tcPr>
          <w:p w14:paraId="3672F2CB" w14:textId="5BA7D8F1" w:rsidR="00A83098" w:rsidRPr="00A83098" w:rsidRDefault="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Le niveau central est-il responsable de l’approvisionnement des formations sanitaires en formulaires de surveillance du paludisme?</w:t>
            </w:r>
          </w:p>
        </w:tc>
        <w:tc>
          <w:tcPr>
            <w:tcW w:w="3118" w:type="dxa"/>
            <w:gridSpan w:val="2"/>
          </w:tcPr>
          <w:p w14:paraId="72D9346A"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11BCC6CA" w14:textId="77777777" w:rsidR="00A83098" w:rsidRPr="00A83098" w:rsidRDefault="00A83098" w:rsidP="000758F5">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C2.1</w:t>
            </w:r>
          </w:p>
        </w:tc>
      </w:tr>
      <w:tr w:rsidR="00A83098" w:rsidRPr="00A83098" w14:paraId="7927D666" w14:textId="77777777" w:rsidTr="00C43621">
        <w:tc>
          <w:tcPr>
            <w:tcW w:w="6238" w:type="dxa"/>
          </w:tcPr>
          <w:p w14:paraId="5FD159A9"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Si oui, avez-vous manqué au cours des six derniers mois, de formulaires officiels de surveillance ?</w:t>
            </w:r>
          </w:p>
        </w:tc>
        <w:tc>
          <w:tcPr>
            <w:tcW w:w="3118" w:type="dxa"/>
            <w:gridSpan w:val="2"/>
          </w:tcPr>
          <w:p w14:paraId="7D699D5B"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57C69AA7"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C2.2</w:t>
            </w:r>
          </w:p>
        </w:tc>
      </w:tr>
      <w:tr w:rsidR="00A83098" w:rsidRPr="00A83098" w14:paraId="06020BCE" w14:textId="77777777" w:rsidTr="00C43621">
        <w:tc>
          <w:tcPr>
            <w:tcW w:w="6238" w:type="dxa"/>
          </w:tcPr>
          <w:p w14:paraId="0859102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Le pays dispose-t-il d’un document déterminant les délais (périodes) de transmission des rapports d’un échelon à l’autre (et pour chaque niveau du système) ?     </w:t>
            </w:r>
          </w:p>
        </w:tc>
        <w:tc>
          <w:tcPr>
            <w:tcW w:w="3118" w:type="dxa"/>
            <w:gridSpan w:val="2"/>
          </w:tcPr>
          <w:p w14:paraId="5BCE5168"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1515F26D"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C2.3</w:t>
            </w:r>
          </w:p>
        </w:tc>
      </w:tr>
      <w:tr w:rsidR="00A83098" w:rsidRPr="00A83098" w14:paraId="772635E2" w14:textId="77777777" w:rsidTr="00C4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349" w:type="dxa"/>
            <w:gridSpan w:val="4"/>
          </w:tcPr>
          <w:p w14:paraId="178B86E6" w14:textId="77777777" w:rsidR="00A83098" w:rsidRPr="00A83098" w:rsidRDefault="00A83098" w:rsidP="00A83098">
            <w:pPr>
              <w:spacing w:after="0" w:line="240" w:lineRule="auto"/>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Nombre de rapports reçus au cours des 3 derniers mois comparés au nombre des rapports attendus</w:t>
            </w:r>
          </w:p>
          <w:p w14:paraId="5EC2EDB6" w14:textId="77777777" w:rsidR="00A83098" w:rsidRPr="00A83098" w:rsidRDefault="00A83098" w:rsidP="00A83098">
            <w:pPr>
              <w:spacing w:after="0" w:line="240" w:lineRule="auto"/>
              <w:rPr>
                <w:rFonts w:ascii="Times New Roman" w:eastAsia="Times New Roman" w:hAnsi="Times New Roman" w:cs="Times New Roman"/>
                <w:b/>
                <w:sz w:val="20"/>
                <w:szCs w:val="20"/>
                <w:lang w:eastAsia="fr-FR"/>
              </w:rPr>
            </w:pPr>
          </w:p>
        </w:tc>
      </w:tr>
      <w:tr w:rsidR="00A83098" w:rsidRPr="00A83098" w14:paraId="37174D7B" w14:textId="77777777" w:rsidTr="00C4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22" w:type="dxa"/>
            <w:gridSpan w:val="2"/>
          </w:tcPr>
          <w:p w14:paraId="0FEE05F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Hebdomadaire = ______ / 12 fois le nombre de districts</w:t>
            </w:r>
          </w:p>
        </w:tc>
        <w:tc>
          <w:tcPr>
            <w:tcW w:w="1134" w:type="dxa"/>
          </w:tcPr>
          <w:p w14:paraId="396830CC"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tcPr>
          <w:p w14:paraId="6D24C7F1"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C2.3.1</w:t>
            </w:r>
          </w:p>
        </w:tc>
      </w:tr>
      <w:tr w:rsidR="00A83098" w:rsidRPr="00A83098" w14:paraId="2CD09128" w14:textId="77777777" w:rsidTr="00C4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22" w:type="dxa"/>
            <w:gridSpan w:val="2"/>
          </w:tcPr>
          <w:p w14:paraId="140434F0"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Mensuels = ______ / 3 fois le nombre de districts</w:t>
            </w:r>
          </w:p>
        </w:tc>
        <w:tc>
          <w:tcPr>
            <w:tcW w:w="1134" w:type="dxa"/>
          </w:tcPr>
          <w:p w14:paraId="006F9915"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tcPr>
          <w:p w14:paraId="54506F74"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C2.3.2</w:t>
            </w:r>
          </w:p>
        </w:tc>
      </w:tr>
      <w:tr w:rsidR="00A83098" w:rsidRPr="00A83098" w14:paraId="3DD45B57" w14:textId="77777777" w:rsidTr="00C4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22" w:type="dxa"/>
            <w:gridSpan w:val="2"/>
          </w:tcPr>
          <w:p w14:paraId="585D6C91" w14:textId="77777777" w:rsidR="00A83098" w:rsidRPr="00E064FF" w:rsidRDefault="00A83098" w:rsidP="00A83098">
            <w:pPr>
              <w:spacing w:after="0" w:line="240" w:lineRule="auto"/>
              <w:rPr>
                <w:rFonts w:ascii="Times New Roman" w:eastAsia="Times New Roman" w:hAnsi="Times New Roman" w:cs="Times New Roman"/>
                <w:sz w:val="20"/>
                <w:szCs w:val="20"/>
                <w:highlight w:val="yellow"/>
                <w:lang w:eastAsia="fr-FR"/>
                <w:rPrChange w:id="174" w:author="El Hadji Falilou Ndiaye" w:date="2019-08-08T12:10:00Z">
                  <w:rPr>
                    <w:rFonts w:ascii="Times New Roman" w:eastAsia="Times New Roman" w:hAnsi="Times New Roman" w:cs="Times New Roman"/>
                    <w:sz w:val="20"/>
                    <w:szCs w:val="20"/>
                    <w:lang w:eastAsia="fr-FR"/>
                  </w:rPr>
                </w:rPrChange>
              </w:rPr>
            </w:pPr>
            <w:r w:rsidRPr="00E064FF">
              <w:rPr>
                <w:rFonts w:ascii="Times New Roman" w:eastAsia="Times New Roman" w:hAnsi="Times New Roman" w:cs="Times New Roman"/>
                <w:sz w:val="20"/>
                <w:szCs w:val="20"/>
                <w:highlight w:val="yellow"/>
                <w:lang w:eastAsia="fr-FR"/>
                <w:rPrChange w:id="175" w:author="El Hadji Falilou Ndiaye" w:date="2019-08-08T12:10:00Z">
                  <w:rPr>
                    <w:rFonts w:ascii="Times New Roman" w:eastAsia="Times New Roman" w:hAnsi="Times New Roman" w:cs="Times New Roman"/>
                    <w:sz w:val="20"/>
                    <w:szCs w:val="20"/>
                    <w:lang w:eastAsia="fr-FR"/>
                  </w:rPr>
                </w:rPrChange>
              </w:rPr>
              <w:t>Nombre de rapports hebdomadaires reçus à temps ______ / 12 fois le nombre de districts</w:t>
            </w:r>
          </w:p>
        </w:tc>
        <w:tc>
          <w:tcPr>
            <w:tcW w:w="1134" w:type="dxa"/>
          </w:tcPr>
          <w:p w14:paraId="131AE9FE"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tcPr>
          <w:p w14:paraId="0A8F7DA8"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C2.3.3</w:t>
            </w:r>
          </w:p>
        </w:tc>
      </w:tr>
      <w:tr w:rsidR="00A83098" w:rsidRPr="00A83098" w14:paraId="484DC518" w14:textId="77777777" w:rsidTr="00C4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22" w:type="dxa"/>
            <w:gridSpan w:val="2"/>
          </w:tcPr>
          <w:p w14:paraId="16C0F31F" w14:textId="77777777" w:rsidR="00A83098" w:rsidRPr="00E064FF" w:rsidRDefault="00A83098" w:rsidP="00A83098">
            <w:pPr>
              <w:spacing w:after="0" w:line="240" w:lineRule="auto"/>
              <w:rPr>
                <w:rFonts w:ascii="Times New Roman" w:eastAsia="Times New Roman" w:hAnsi="Times New Roman" w:cs="Times New Roman"/>
                <w:sz w:val="20"/>
                <w:szCs w:val="20"/>
                <w:highlight w:val="yellow"/>
                <w:lang w:eastAsia="fr-FR"/>
                <w:rPrChange w:id="176" w:author="El Hadji Falilou Ndiaye" w:date="2019-08-08T12:10:00Z">
                  <w:rPr>
                    <w:rFonts w:ascii="Times New Roman" w:eastAsia="Times New Roman" w:hAnsi="Times New Roman" w:cs="Times New Roman"/>
                    <w:sz w:val="20"/>
                    <w:szCs w:val="20"/>
                    <w:lang w:eastAsia="fr-FR"/>
                  </w:rPr>
                </w:rPrChange>
              </w:rPr>
            </w:pPr>
            <w:r w:rsidRPr="00E064FF">
              <w:rPr>
                <w:rFonts w:ascii="Times New Roman" w:eastAsia="Times New Roman" w:hAnsi="Times New Roman" w:cs="Times New Roman"/>
                <w:sz w:val="20"/>
                <w:szCs w:val="20"/>
                <w:highlight w:val="yellow"/>
                <w:lang w:eastAsia="fr-FR"/>
                <w:rPrChange w:id="177" w:author="El Hadji Falilou Ndiaye" w:date="2019-08-08T12:10:00Z">
                  <w:rPr>
                    <w:rFonts w:ascii="Times New Roman" w:eastAsia="Times New Roman" w:hAnsi="Times New Roman" w:cs="Times New Roman"/>
                    <w:sz w:val="20"/>
                    <w:szCs w:val="20"/>
                    <w:lang w:eastAsia="fr-FR"/>
                  </w:rPr>
                </w:rPrChange>
              </w:rPr>
              <w:t>Nombre de rapports mensuels transmis à temps ______ / 3 fois le nombre de districts</w:t>
            </w:r>
          </w:p>
          <w:p w14:paraId="033BAFED" w14:textId="77777777" w:rsidR="00A83098" w:rsidRPr="00E064FF" w:rsidRDefault="00A83098" w:rsidP="00A83098">
            <w:pPr>
              <w:spacing w:after="0" w:line="240" w:lineRule="auto"/>
              <w:rPr>
                <w:rFonts w:ascii="Times New Roman" w:eastAsia="Times New Roman" w:hAnsi="Times New Roman" w:cs="Times New Roman"/>
                <w:sz w:val="20"/>
                <w:szCs w:val="20"/>
                <w:highlight w:val="yellow"/>
                <w:lang w:eastAsia="fr-FR"/>
                <w:rPrChange w:id="178" w:author="El Hadji Falilou Ndiaye" w:date="2019-08-08T12:10:00Z">
                  <w:rPr>
                    <w:rFonts w:ascii="Times New Roman" w:eastAsia="Times New Roman" w:hAnsi="Times New Roman" w:cs="Times New Roman"/>
                    <w:sz w:val="20"/>
                    <w:szCs w:val="20"/>
                    <w:lang w:eastAsia="fr-FR"/>
                  </w:rPr>
                </w:rPrChange>
              </w:rPr>
            </w:pPr>
            <w:r w:rsidRPr="00E064FF">
              <w:rPr>
                <w:rFonts w:ascii="Times New Roman" w:eastAsia="Times New Roman" w:hAnsi="Times New Roman" w:cs="Times New Roman"/>
                <w:sz w:val="20"/>
                <w:szCs w:val="20"/>
                <w:highlight w:val="yellow"/>
                <w:lang w:eastAsia="fr-FR"/>
                <w:rPrChange w:id="179" w:author="El Hadji Falilou Ndiaye" w:date="2019-08-08T12:10:00Z">
                  <w:rPr>
                    <w:rFonts w:ascii="Times New Roman" w:eastAsia="Times New Roman" w:hAnsi="Times New Roman" w:cs="Times New Roman"/>
                    <w:sz w:val="20"/>
                    <w:szCs w:val="20"/>
                    <w:lang w:eastAsia="fr-FR"/>
                  </w:rPr>
                </w:rPrChange>
              </w:rPr>
              <w:t>(Utiliser les échéances nationales)</w:t>
            </w:r>
          </w:p>
        </w:tc>
        <w:tc>
          <w:tcPr>
            <w:tcW w:w="1134" w:type="dxa"/>
          </w:tcPr>
          <w:p w14:paraId="23D8CB6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tcPr>
          <w:p w14:paraId="4EFFD9A7"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C2.3.4</w:t>
            </w:r>
          </w:p>
        </w:tc>
      </w:tr>
    </w:tbl>
    <w:p w14:paraId="6A8EF2FF"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090D1335" w14:textId="77777777" w:rsidR="00A83098" w:rsidRPr="00A83098" w:rsidRDefault="00A83098" w:rsidP="000758F5">
      <w:pPr>
        <w:keepNext/>
        <w:spacing w:after="0" w:line="240" w:lineRule="auto"/>
        <w:outlineLvl w:val="1"/>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III. ANALYSE DES DONNEES</w:t>
      </w:r>
    </w:p>
    <w:p w14:paraId="55A68150"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A83098" w14:paraId="784924E9" w14:textId="77777777" w:rsidTr="00C43621">
        <w:tc>
          <w:tcPr>
            <w:tcW w:w="6238" w:type="dxa"/>
          </w:tcPr>
          <w:p w14:paraId="6FBBC89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Le niveau central analyse–t–il les données du paludisme selon l’âge ?</w:t>
            </w:r>
          </w:p>
          <w:p w14:paraId="120AD2E6" w14:textId="77777777" w:rsidR="00A83098" w:rsidRPr="00A83098" w:rsidRDefault="00A83098" w:rsidP="00A83098">
            <w:pPr>
              <w:spacing w:after="0" w:line="240" w:lineRule="auto"/>
              <w:rPr>
                <w:rFonts w:ascii="Times New Roman" w:eastAsia="Times New Roman" w:hAnsi="Times New Roman" w:cs="Times New Roman"/>
                <w:i/>
                <w:sz w:val="20"/>
                <w:szCs w:val="20"/>
                <w:lang w:eastAsia="fr-FR"/>
              </w:rPr>
            </w:pPr>
            <w:r w:rsidRPr="00A83098">
              <w:rPr>
                <w:rFonts w:ascii="Times New Roman" w:eastAsia="Times New Roman" w:hAnsi="Times New Roman" w:cs="Times New Roman"/>
                <w:i/>
                <w:sz w:val="20"/>
                <w:szCs w:val="20"/>
                <w:lang w:eastAsia="fr-FR"/>
              </w:rPr>
              <w:t>(Observer présentation des données par âges)</w:t>
            </w:r>
          </w:p>
        </w:tc>
        <w:tc>
          <w:tcPr>
            <w:tcW w:w="3118" w:type="dxa"/>
          </w:tcPr>
          <w:p w14:paraId="44498238"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53156ED1"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C3.1</w:t>
            </w:r>
          </w:p>
        </w:tc>
      </w:tr>
      <w:tr w:rsidR="00A83098" w:rsidRPr="00A83098" w14:paraId="05DB2188" w14:textId="77777777" w:rsidTr="00C43621">
        <w:tc>
          <w:tcPr>
            <w:tcW w:w="6238" w:type="dxa"/>
          </w:tcPr>
          <w:p w14:paraId="2919E872"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Le niveau central analyse–t–il les données du paludisme selon le sexe ?</w:t>
            </w:r>
          </w:p>
          <w:p w14:paraId="61F7232C" w14:textId="77777777" w:rsidR="00A83098" w:rsidRPr="00A83098" w:rsidRDefault="00A83098" w:rsidP="00A83098">
            <w:pPr>
              <w:spacing w:after="0" w:line="240" w:lineRule="auto"/>
              <w:rPr>
                <w:rFonts w:ascii="Times New Roman" w:eastAsia="Times New Roman" w:hAnsi="Times New Roman" w:cs="Times New Roman"/>
                <w:i/>
                <w:sz w:val="20"/>
                <w:szCs w:val="20"/>
                <w:lang w:eastAsia="fr-FR"/>
              </w:rPr>
            </w:pPr>
            <w:r w:rsidRPr="00A83098">
              <w:rPr>
                <w:rFonts w:ascii="Times New Roman" w:eastAsia="Times New Roman" w:hAnsi="Times New Roman" w:cs="Times New Roman"/>
                <w:i/>
                <w:sz w:val="20"/>
                <w:szCs w:val="20"/>
                <w:lang w:eastAsia="fr-FR"/>
              </w:rPr>
              <w:t>(Observer la présentation des données par sexe)</w:t>
            </w:r>
          </w:p>
        </w:tc>
        <w:tc>
          <w:tcPr>
            <w:tcW w:w="3118" w:type="dxa"/>
          </w:tcPr>
          <w:p w14:paraId="610D2CF1"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51821136"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C3.2</w:t>
            </w:r>
          </w:p>
        </w:tc>
      </w:tr>
      <w:tr w:rsidR="00A83098" w:rsidRPr="00A83098" w14:paraId="225BBD59" w14:textId="77777777" w:rsidTr="00C43621">
        <w:tc>
          <w:tcPr>
            <w:tcW w:w="6238" w:type="dxa"/>
          </w:tcPr>
          <w:p w14:paraId="42A21AE0"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Le niveau central analyse–t–il les données du paludisme selon la région/district</w:t>
            </w:r>
            <w:r w:rsidRPr="00A83098">
              <w:rPr>
                <w:rFonts w:ascii="Times New Roman" w:eastAsia="Times New Roman" w:hAnsi="Times New Roman" w:cs="Times New Roman"/>
                <w:sz w:val="18"/>
                <w:szCs w:val="18"/>
                <w:lang w:eastAsia="fr-FR"/>
              </w:rPr>
              <w:t xml:space="preserve">? </w:t>
            </w:r>
            <w:r w:rsidRPr="00A83098">
              <w:rPr>
                <w:rFonts w:ascii="Times New Roman" w:eastAsia="Times New Roman" w:hAnsi="Times New Roman" w:cs="Times New Roman"/>
                <w:i/>
                <w:sz w:val="18"/>
                <w:szCs w:val="18"/>
                <w:lang w:eastAsia="fr-FR"/>
              </w:rPr>
              <w:t>(Observer la présentation des données par région/district: tableau, cartes)</w:t>
            </w:r>
          </w:p>
        </w:tc>
        <w:tc>
          <w:tcPr>
            <w:tcW w:w="3118" w:type="dxa"/>
          </w:tcPr>
          <w:p w14:paraId="5FEDCD41"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40E81433"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C3.3</w:t>
            </w:r>
          </w:p>
        </w:tc>
      </w:tr>
      <w:tr w:rsidR="00A83098" w:rsidRPr="00A83098" w14:paraId="271971B8" w14:textId="77777777" w:rsidTr="00C43621">
        <w:tc>
          <w:tcPr>
            <w:tcW w:w="6238" w:type="dxa"/>
          </w:tcPr>
          <w:p w14:paraId="347BCA7C" w14:textId="076236A8" w:rsidR="00A83098" w:rsidRPr="00A83098" w:rsidRDefault="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Le niveau central analyse–t–il les données du paludisme selon le temps ? (ou la période de survenue des cas) </w:t>
            </w:r>
          </w:p>
        </w:tc>
        <w:tc>
          <w:tcPr>
            <w:tcW w:w="3118" w:type="dxa"/>
          </w:tcPr>
          <w:p w14:paraId="0C13D802"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705279D9"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C3.4</w:t>
            </w:r>
          </w:p>
        </w:tc>
      </w:tr>
    </w:tbl>
    <w:p w14:paraId="6524F1F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A83098" w14:paraId="77E17886" w14:textId="77777777" w:rsidTr="00C43621">
        <w:trPr>
          <w:cantSplit/>
          <w:trHeight w:val="58"/>
        </w:trPr>
        <w:tc>
          <w:tcPr>
            <w:tcW w:w="10349" w:type="dxa"/>
            <w:gridSpan w:val="3"/>
          </w:tcPr>
          <w:p w14:paraId="5563FCAE" w14:textId="77777777" w:rsidR="00A83098" w:rsidRPr="00A83098" w:rsidRDefault="00A83098" w:rsidP="00A83098">
            <w:pPr>
              <w:spacing w:after="0" w:line="240" w:lineRule="auto"/>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Un seuil de passage à l’action est–il défini pour la surveillance du paludisme dans le pays?</w:t>
            </w:r>
          </w:p>
        </w:tc>
      </w:tr>
      <w:tr w:rsidR="00A83098" w:rsidRPr="00A83098" w14:paraId="571CE3C4" w14:textId="77777777" w:rsidTr="00C43621">
        <w:tc>
          <w:tcPr>
            <w:tcW w:w="6238" w:type="dxa"/>
          </w:tcPr>
          <w:p w14:paraId="1FD99A4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118" w:type="dxa"/>
          </w:tcPr>
          <w:p w14:paraId="7A014BEB"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1ECA6F4F" w14:textId="77777777" w:rsidR="00A83098" w:rsidRPr="00A83098" w:rsidRDefault="00A83098" w:rsidP="00A83098">
            <w:pPr>
              <w:keepNext/>
              <w:spacing w:after="0" w:line="240" w:lineRule="auto"/>
              <w:jc w:val="center"/>
              <w:outlineLvl w:val="4"/>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C3.6</w:t>
            </w:r>
          </w:p>
        </w:tc>
      </w:tr>
    </w:tbl>
    <w:p w14:paraId="0A5ACDA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D81BEC" w14:paraId="5A3EC36E" w14:textId="77777777" w:rsidTr="00C43621">
        <w:tc>
          <w:tcPr>
            <w:tcW w:w="6238" w:type="dxa"/>
          </w:tcPr>
          <w:p w14:paraId="588FD495" w14:textId="77777777" w:rsidR="00A83098" w:rsidRPr="00D65A78" w:rsidRDefault="00A83098" w:rsidP="00A83098">
            <w:pPr>
              <w:spacing w:after="0" w:line="240" w:lineRule="auto"/>
              <w:rPr>
                <w:rFonts w:ascii="Times New Roman" w:eastAsia="Times New Roman" w:hAnsi="Times New Roman" w:cs="Times New Roman"/>
                <w:sz w:val="20"/>
                <w:szCs w:val="20"/>
                <w:lang w:eastAsia="fr-FR"/>
              </w:rPr>
            </w:pPr>
            <w:r w:rsidRPr="00D65A78">
              <w:rPr>
                <w:rFonts w:ascii="Times New Roman" w:eastAsia="Times New Roman" w:hAnsi="Times New Roman" w:cs="Times New Roman"/>
                <w:sz w:val="20"/>
                <w:szCs w:val="20"/>
                <w:lang w:eastAsia="fr-FR"/>
              </w:rPr>
              <w:t xml:space="preserve">Existe-t-il des données démographiques? (Ex. : population par régions, districts, groupes de population – âge, sexe, groupes difficiles d’accès, etc. –) </w:t>
            </w:r>
            <w:r w:rsidRPr="00D65A78">
              <w:rPr>
                <w:rFonts w:ascii="Times New Roman" w:eastAsia="Times New Roman" w:hAnsi="Times New Roman" w:cs="Times New Roman"/>
                <w:i/>
                <w:sz w:val="20"/>
                <w:szCs w:val="20"/>
                <w:lang w:eastAsia="fr-FR"/>
              </w:rPr>
              <w:t>Observer ces données</w:t>
            </w:r>
          </w:p>
        </w:tc>
        <w:tc>
          <w:tcPr>
            <w:tcW w:w="3118" w:type="dxa"/>
          </w:tcPr>
          <w:p w14:paraId="20DB4753" w14:textId="77777777" w:rsidR="00A83098" w:rsidRPr="00D65A78" w:rsidRDefault="00A83098" w:rsidP="00A83098">
            <w:pPr>
              <w:spacing w:after="0" w:line="240" w:lineRule="auto"/>
              <w:rPr>
                <w:rFonts w:ascii="Times New Roman" w:eastAsia="Times New Roman" w:hAnsi="Times New Roman" w:cs="Times New Roman"/>
                <w:b/>
                <w:sz w:val="18"/>
                <w:szCs w:val="18"/>
                <w:lang w:eastAsia="fr-FR"/>
              </w:rPr>
            </w:pPr>
            <w:r w:rsidRPr="00D65A78">
              <w:rPr>
                <w:rFonts w:ascii="Times New Roman" w:eastAsia="Times New Roman" w:hAnsi="Times New Roman" w:cs="Times New Roman"/>
                <w:b/>
                <w:sz w:val="18"/>
                <w:szCs w:val="18"/>
                <w:lang w:eastAsia="fr-FR"/>
              </w:rPr>
              <w:t xml:space="preserve">O </w:t>
            </w:r>
            <w:r w:rsidRPr="008C2D3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D65A7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8C2D3C">
              <w:rPr>
                <w:rFonts w:ascii="Times New Roman" w:eastAsia="Times New Roman" w:hAnsi="Times New Roman" w:cs="Times New Roman"/>
                <w:b/>
                <w:sz w:val="18"/>
                <w:szCs w:val="18"/>
                <w:lang w:eastAsia="fr-FR"/>
              </w:rPr>
              <w:fldChar w:fldCharType="end"/>
            </w:r>
            <w:r w:rsidRPr="00D65A78">
              <w:rPr>
                <w:rFonts w:ascii="Times New Roman" w:eastAsia="Times New Roman" w:hAnsi="Times New Roman" w:cs="Times New Roman"/>
                <w:b/>
                <w:sz w:val="18"/>
                <w:szCs w:val="18"/>
                <w:lang w:eastAsia="fr-FR"/>
              </w:rPr>
              <w:t xml:space="preserve">    N </w:t>
            </w:r>
            <w:r w:rsidRPr="008C2D3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D65A7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8C2D3C">
              <w:rPr>
                <w:rFonts w:ascii="Times New Roman" w:eastAsia="Times New Roman" w:hAnsi="Times New Roman" w:cs="Times New Roman"/>
                <w:b/>
                <w:sz w:val="18"/>
                <w:szCs w:val="18"/>
                <w:lang w:eastAsia="fr-FR"/>
              </w:rPr>
              <w:fldChar w:fldCharType="end"/>
            </w:r>
            <w:r w:rsidRPr="00D65A78">
              <w:rPr>
                <w:rFonts w:ascii="Times New Roman" w:eastAsia="Times New Roman" w:hAnsi="Times New Roman" w:cs="Times New Roman"/>
                <w:b/>
                <w:sz w:val="18"/>
                <w:szCs w:val="18"/>
                <w:lang w:eastAsia="fr-FR"/>
              </w:rPr>
              <w:t xml:space="preserve">   NSP </w:t>
            </w:r>
            <w:r w:rsidRPr="008C2D3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D65A7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8C2D3C">
              <w:rPr>
                <w:rFonts w:ascii="Times New Roman" w:eastAsia="Times New Roman" w:hAnsi="Times New Roman" w:cs="Times New Roman"/>
                <w:b/>
                <w:sz w:val="18"/>
                <w:szCs w:val="18"/>
                <w:lang w:eastAsia="fr-FR"/>
              </w:rPr>
              <w:fldChar w:fldCharType="end"/>
            </w:r>
            <w:r w:rsidRPr="00D65A78">
              <w:rPr>
                <w:rFonts w:ascii="Times New Roman" w:eastAsia="Times New Roman" w:hAnsi="Times New Roman" w:cs="Times New Roman"/>
                <w:b/>
                <w:sz w:val="18"/>
                <w:szCs w:val="18"/>
                <w:lang w:eastAsia="fr-FR"/>
              </w:rPr>
              <w:t xml:space="preserve">   N/A </w:t>
            </w:r>
            <w:r w:rsidRPr="008C2D3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D65A7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8C2D3C">
              <w:rPr>
                <w:rFonts w:ascii="Times New Roman" w:eastAsia="Times New Roman" w:hAnsi="Times New Roman" w:cs="Times New Roman"/>
                <w:b/>
                <w:sz w:val="18"/>
                <w:szCs w:val="18"/>
                <w:lang w:eastAsia="fr-FR"/>
              </w:rPr>
              <w:fldChar w:fldCharType="end"/>
            </w:r>
          </w:p>
        </w:tc>
        <w:tc>
          <w:tcPr>
            <w:tcW w:w="993" w:type="dxa"/>
          </w:tcPr>
          <w:p w14:paraId="174C03E9" w14:textId="77777777" w:rsidR="00A83098" w:rsidRPr="00D65A78" w:rsidRDefault="00A83098" w:rsidP="00A83098">
            <w:pPr>
              <w:keepNext/>
              <w:spacing w:after="0" w:line="240" w:lineRule="auto"/>
              <w:jc w:val="center"/>
              <w:outlineLvl w:val="3"/>
              <w:rPr>
                <w:rFonts w:ascii="Times New Roman" w:eastAsia="Times New Roman" w:hAnsi="Times New Roman" w:cs="Times New Roman"/>
                <w:b/>
                <w:sz w:val="20"/>
                <w:szCs w:val="20"/>
                <w:lang w:eastAsia="fr-FR"/>
              </w:rPr>
            </w:pPr>
            <w:r w:rsidRPr="00D65A78">
              <w:rPr>
                <w:rFonts w:ascii="Times New Roman" w:eastAsia="Times New Roman" w:hAnsi="Times New Roman" w:cs="Times New Roman"/>
                <w:b/>
                <w:sz w:val="20"/>
                <w:szCs w:val="20"/>
                <w:lang w:eastAsia="fr-FR"/>
              </w:rPr>
              <w:t>C3.7</w:t>
            </w:r>
          </w:p>
        </w:tc>
      </w:tr>
      <w:tr w:rsidR="00A83098" w:rsidRPr="00A83098" w14:paraId="15C6557D" w14:textId="77777777" w:rsidTr="00C43621">
        <w:tc>
          <w:tcPr>
            <w:tcW w:w="6238" w:type="dxa"/>
          </w:tcPr>
          <w:p w14:paraId="34DC3F3C" w14:textId="77777777" w:rsidR="00A83098" w:rsidRPr="00D65A78" w:rsidRDefault="00A83098" w:rsidP="00A83098">
            <w:pPr>
              <w:spacing w:after="0" w:line="240" w:lineRule="auto"/>
              <w:rPr>
                <w:rFonts w:ascii="Times New Roman" w:eastAsia="Times New Roman" w:hAnsi="Times New Roman" w:cs="Times New Roman"/>
                <w:sz w:val="20"/>
                <w:szCs w:val="20"/>
                <w:lang w:eastAsia="fr-FR"/>
              </w:rPr>
            </w:pPr>
            <w:r w:rsidRPr="00D65A78">
              <w:rPr>
                <w:rFonts w:ascii="Times New Roman" w:eastAsia="Times New Roman" w:hAnsi="Times New Roman" w:cs="Times New Roman"/>
                <w:sz w:val="20"/>
                <w:szCs w:val="20"/>
                <w:lang w:eastAsia="fr-FR"/>
              </w:rPr>
              <w:t xml:space="preserve">Des taux sont-ils calculés à partir de ces données démographiques ? </w:t>
            </w:r>
            <w:r w:rsidRPr="00D65A78">
              <w:rPr>
                <w:rFonts w:ascii="Times New Roman" w:eastAsia="Times New Roman" w:hAnsi="Times New Roman" w:cs="Times New Roman"/>
                <w:i/>
                <w:sz w:val="20"/>
                <w:szCs w:val="20"/>
                <w:lang w:eastAsia="fr-FR"/>
              </w:rPr>
              <w:t>Observer les tableaux/graphes)</w:t>
            </w:r>
          </w:p>
        </w:tc>
        <w:tc>
          <w:tcPr>
            <w:tcW w:w="3118" w:type="dxa"/>
          </w:tcPr>
          <w:p w14:paraId="0072A656" w14:textId="77777777" w:rsidR="00A83098" w:rsidRPr="00D65A78" w:rsidRDefault="00A83098" w:rsidP="00A83098">
            <w:pPr>
              <w:spacing w:after="0" w:line="240" w:lineRule="auto"/>
              <w:rPr>
                <w:rFonts w:ascii="Times New Roman" w:eastAsia="Times New Roman" w:hAnsi="Times New Roman" w:cs="Times New Roman"/>
                <w:b/>
                <w:sz w:val="18"/>
                <w:szCs w:val="18"/>
                <w:lang w:eastAsia="fr-FR"/>
              </w:rPr>
            </w:pPr>
            <w:r w:rsidRPr="00D65A78">
              <w:rPr>
                <w:rFonts w:ascii="Times New Roman" w:eastAsia="Times New Roman" w:hAnsi="Times New Roman" w:cs="Times New Roman"/>
                <w:b/>
                <w:sz w:val="18"/>
                <w:szCs w:val="18"/>
                <w:lang w:eastAsia="fr-FR"/>
              </w:rPr>
              <w:t xml:space="preserve">O </w:t>
            </w:r>
            <w:r w:rsidRPr="008C2D3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D65A7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8C2D3C">
              <w:rPr>
                <w:rFonts w:ascii="Times New Roman" w:eastAsia="Times New Roman" w:hAnsi="Times New Roman" w:cs="Times New Roman"/>
                <w:b/>
                <w:sz w:val="18"/>
                <w:szCs w:val="18"/>
                <w:lang w:eastAsia="fr-FR"/>
              </w:rPr>
              <w:fldChar w:fldCharType="end"/>
            </w:r>
            <w:r w:rsidRPr="00D65A78">
              <w:rPr>
                <w:rFonts w:ascii="Times New Roman" w:eastAsia="Times New Roman" w:hAnsi="Times New Roman" w:cs="Times New Roman"/>
                <w:b/>
                <w:sz w:val="18"/>
                <w:szCs w:val="18"/>
                <w:lang w:eastAsia="fr-FR"/>
              </w:rPr>
              <w:t xml:space="preserve">    N </w:t>
            </w:r>
            <w:r w:rsidRPr="008C2D3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D65A7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8C2D3C">
              <w:rPr>
                <w:rFonts w:ascii="Times New Roman" w:eastAsia="Times New Roman" w:hAnsi="Times New Roman" w:cs="Times New Roman"/>
                <w:b/>
                <w:sz w:val="18"/>
                <w:szCs w:val="18"/>
                <w:lang w:eastAsia="fr-FR"/>
              </w:rPr>
              <w:fldChar w:fldCharType="end"/>
            </w:r>
            <w:r w:rsidRPr="00D65A78">
              <w:rPr>
                <w:rFonts w:ascii="Times New Roman" w:eastAsia="Times New Roman" w:hAnsi="Times New Roman" w:cs="Times New Roman"/>
                <w:b/>
                <w:sz w:val="18"/>
                <w:szCs w:val="18"/>
                <w:lang w:eastAsia="fr-FR"/>
              </w:rPr>
              <w:t xml:space="preserve">   NSP </w:t>
            </w:r>
            <w:r w:rsidRPr="008C2D3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D65A7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8C2D3C">
              <w:rPr>
                <w:rFonts w:ascii="Times New Roman" w:eastAsia="Times New Roman" w:hAnsi="Times New Roman" w:cs="Times New Roman"/>
                <w:b/>
                <w:sz w:val="18"/>
                <w:szCs w:val="18"/>
                <w:lang w:eastAsia="fr-FR"/>
              </w:rPr>
              <w:fldChar w:fldCharType="end"/>
            </w:r>
            <w:r w:rsidRPr="00D65A78">
              <w:rPr>
                <w:rFonts w:ascii="Times New Roman" w:eastAsia="Times New Roman" w:hAnsi="Times New Roman" w:cs="Times New Roman"/>
                <w:b/>
                <w:sz w:val="18"/>
                <w:szCs w:val="18"/>
                <w:lang w:eastAsia="fr-FR"/>
              </w:rPr>
              <w:t xml:space="preserve">   N/A </w:t>
            </w:r>
            <w:r w:rsidRPr="008C2D3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D65A7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8C2D3C">
              <w:rPr>
                <w:rFonts w:ascii="Times New Roman" w:eastAsia="Times New Roman" w:hAnsi="Times New Roman" w:cs="Times New Roman"/>
                <w:b/>
                <w:sz w:val="18"/>
                <w:szCs w:val="18"/>
                <w:lang w:eastAsia="fr-FR"/>
              </w:rPr>
              <w:fldChar w:fldCharType="end"/>
            </w:r>
          </w:p>
        </w:tc>
        <w:tc>
          <w:tcPr>
            <w:tcW w:w="993" w:type="dxa"/>
          </w:tcPr>
          <w:p w14:paraId="4963D3EF" w14:textId="77777777" w:rsidR="00A83098" w:rsidRPr="00D65A78" w:rsidRDefault="00A83098" w:rsidP="00A83098">
            <w:pPr>
              <w:keepNext/>
              <w:spacing w:after="0" w:line="240" w:lineRule="auto"/>
              <w:jc w:val="center"/>
              <w:outlineLvl w:val="3"/>
              <w:rPr>
                <w:rFonts w:ascii="Times New Roman" w:eastAsia="Times New Roman" w:hAnsi="Times New Roman" w:cs="Times New Roman"/>
                <w:b/>
                <w:sz w:val="20"/>
                <w:szCs w:val="20"/>
                <w:lang w:eastAsia="fr-FR"/>
              </w:rPr>
            </w:pPr>
            <w:r w:rsidRPr="00D65A78">
              <w:rPr>
                <w:rFonts w:ascii="Times New Roman" w:eastAsia="Times New Roman" w:hAnsi="Times New Roman" w:cs="Times New Roman"/>
                <w:b/>
                <w:sz w:val="20"/>
                <w:szCs w:val="20"/>
                <w:lang w:eastAsia="fr-FR"/>
              </w:rPr>
              <w:t>C3.8</w:t>
            </w:r>
          </w:p>
        </w:tc>
      </w:tr>
    </w:tbl>
    <w:p w14:paraId="126A11FE" w14:textId="77777777" w:rsidR="00A83098" w:rsidRPr="00A83098" w:rsidRDefault="00A83098" w:rsidP="00A83098">
      <w:pPr>
        <w:keepNext/>
        <w:spacing w:after="0" w:line="240" w:lineRule="auto"/>
        <w:outlineLvl w:val="1"/>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lastRenderedPageBreak/>
        <w:t>IV. PREPARATION AU CONTROLE DES EPIDEMIES</w:t>
      </w:r>
    </w:p>
    <w:p w14:paraId="0A40E79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A83098" w14:paraId="6F92584C" w14:textId="77777777" w:rsidTr="00C43621">
        <w:tc>
          <w:tcPr>
            <w:tcW w:w="6238" w:type="dxa"/>
          </w:tcPr>
          <w:p w14:paraId="77021732" w14:textId="77777777" w:rsidR="00A83098" w:rsidRPr="00A83098" w:rsidRDefault="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Existe-t-il un plan écrit de préparation et réponse aux épidémies ?</w:t>
            </w:r>
          </w:p>
        </w:tc>
        <w:tc>
          <w:tcPr>
            <w:tcW w:w="3118" w:type="dxa"/>
          </w:tcPr>
          <w:p w14:paraId="2640DCF7"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2169B6B1" w14:textId="77777777" w:rsidR="00A83098" w:rsidRPr="00A83098" w:rsidRDefault="00A83098" w:rsidP="00A83098">
            <w:pPr>
              <w:keepNext/>
              <w:spacing w:after="0" w:line="240" w:lineRule="auto"/>
              <w:jc w:val="center"/>
              <w:outlineLvl w:val="4"/>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C4.1</w:t>
            </w:r>
          </w:p>
        </w:tc>
      </w:tr>
      <w:tr w:rsidR="00A83098" w:rsidRPr="00A83098" w14:paraId="392B56A3" w14:textId="77777777" w:rsidTr="00C43621">
        <w:tc>
          <w:tcPr>
            <w:tcW w:w="6238" w:type="dxa"/>
          </w:tcPr>
          <w:p w14:paraId="5C525E0F" w14:textId="466AFCA4"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Le pays a-t-il dispose sans discontinuer de stocks d’urgence en médicaments, et consommables pour le paludisme au cours des 12 </w:t>
            </w:r>
            <w:proofErr w:type="spellStart"/>
            <w:r w:rsidRPr="00A83098">
              <w:rPr>
                <w:rFonts w:ascii="Times New Roman" w:eastAsia="Times New Roman" w:hAnsi="Times New Roman" w:cs="Times New Roman"/>
                <w:sz w:val="20"/>
                <w:szCs w:val="20"/>
                <w:lang w:eastAsia="fr-FR"/>
              </w:rPr>
              <w:t>mois</w:t>
            </w:r>
            <w:proofErr w:type="spellEnd"/>
            <w:r w:rsidRPr="00A83098">
              <w:rPr>
                <w:rFonts w:ascii="Times New Roman" w:eastAsia="Times New Roman" w:hAnsi="Times New Roman" w:cs="Times New Roman"/>
                <w:sz w:val="20"/>
                <w:szCs w:val="20"/>
                <w:lang w:eastAsia="fr-FR"/>
              </w:rPr>
              <w:t xml:space="preserve"> écoulés ? </w:t>
            </w:r>
            <w:del w:id="180" w:author="HP" w:date="2019-08-02T11:18:00Z">
              <w:r w:rsidRPr="00A83098" w:rsidDel="00FA1ABB">
                <w:rPr>
                  <w:rFonts w:ascii="Times New Roman" w:eastAsia="Times New Roman" w:hAnsi="Times New Roman" w:cs="Times New Roman"/>
                  <w:i/>
                  <w:sz w:val="20"/>
                  <w:szCs w:val="20"/>
                  <w:lang w:eastAsia="fr-FR"/>
                </w:rPr>
                <w:delText>(Observer la présence de stocks adéquats en médicaments et matériels divers au moment de l’évaluation)</w:delText>
              </w:r>
            </w:del>
          </w:p>
        </w:tc>
        <w:tc>
          <w:tcPr>
            <w:tcW w:w="3118" w:type="dxa"/>
          </w:tcPr>
          <w:p w14:paraId="5EEF486E"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1CBA7BC8"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C4.2</w:t>
            </w:r>
          </w:p>
        </w:tc>
      </w:tr>
      <w:tr w:rsidR="00A83098" w:rsidRPr="00A83098" w14:paraId="55F1E951" w14:textId="77777777" w:rsidTr="00C43621">
        <w:tc>
          <w:tcPr>
            <w:tcW w:w="6238" w:type="dxa"/>
          </w:tcPr>
          <w:p w14:paraId="4EA780C8"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Le pays a-t-il manqué de médicaments, matériels et produits divers au cours de la plus récente épidémie du paludisme ?</w:t>
            </w:r>
          </w:p>
        </w:tc>
        <w:tc>
          <w:tcPr>
            <w:tcW w:w="3118" w:type="dxa"/>
          </w:tcPr>
          <w:p w14:paraId="0B046322"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425BC719"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C4.3</w:t>
            </w:r>
          </w:p>
        </w:tc>
      </w:tr>
      <w:tr w:rsidR="00A83098" w:rsidRPr="00A83098" w14:paraId="0E3FE8F1" w14:textId="77777777" w:rsidTr="00C43621">
        <w:tc>
          <w:tcPr>
            <w:tcW w:w="6238" w:type="dxa"/>
          </w:tcPr>
          <w:p w14:paraId="3C909D18" w14:textId="3F94F9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Existe-t-il un protocole écrit de prise en charge des cas du paludisme</w:t>
            </w:r>
            <w:del w:id="181" w:author="El Hadji Falilou Ndiaye" w:date="2019-08-08T12:18:00Z">
              <w:r w:rsidRPr="00A83098" w:rsidDel="00A51C1C">
                <w:rPr>
                  <w:rFonts w:ascii="Times New Roman" w:eastAsia="Times New Roman" w:hAnsi="Times New Roman" w:cs="Times New Roman"/>
                  <w:sz w:val="20"/>
                  <w:szCs w:val="20"/>
                  <w:lang w:eastAsia="fr-FR"/>
                </w:rPr>
                <w:delText xml:space="preserve"> moins</w:delText>
              </w:r>
            </w:del>
            <w:r w:rsidRPr="00A83098">
              <w:rPr>
                <w:rFonts w:ascii="Times New Roman" w:eastAsia="Times New Roman" w:hAnsi="Times New Roman" w:cs="Times New Roman"/>
                <w:sz w:val="20"/>
                <w:szCs w:val="20"/>
                <w:lang w:eastAsia="fr-FR"/>
              </w:rPr>
              <w:t xml:space="preserve">  comme maladie prioritaire du pays ?</w:t>
            </w:r>
          </w:p>
        </w:tc>
        <w:tc>
          <w:tcPr>
            <w:tcW w:w="3118" w:type="dxa"/>
          </w:tcPr>
          <w:p w14:paraId="12E7854D"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56F19DCF"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C4.4</w:t>
            </w:r>
          </w:p>
        </w:tc>
      </w:tr>
    </w:tbl>
    <w:p w14:paraId="44D817C1" w14:textId="5DD76E52"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ab/>
      </w: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A83098" w14:paraId="22844124" w14:textId="77777777" w:rsidTr="00C43621">
        <w:tc>
          <w:tcPr>
            <w:tcW w:w="6238" w:type="dxa"/>
          </w:tcPr>
          <w:p w14:paraId="3114156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Le pays dispose-t-il d’une ligne budgétaire pour la réponse aux épidémies ?</w:t>
            </w:r>
          </w:p>
        </w:tc>
        <w:tc>
          <w:tcPr>
            <w:tcW w:w="3118" w:type="dxa"/>
          </w:tcPr>
          <w:p w14:paraId="6A86563A"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3EA6DD4A" w14:textId="77777777" w:rsidR="00A83098" w:rsidRPr="00A83098" w:rsidRDefault="00A83098" w:rsidP="00A83098">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C4.5</w:t>
            </w:r>
          </w:p>
        </w:tc>
      </w:tr>
      <w:tr w:rsidR="00A83098" w:rsidRPr="00A83098" w14:paraId="7D542743" w14:textId="77777777" w:rsidTr="00C43621">
        <w:tc>
          <w:tcPr>
            <w:tcW w:w="6238" w:type="dxa"/>
          </w:tcPr>
          <w:p w14:paraId="46C3D31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Existe-t-il un fond spécial immédiatement disponible pour la lutte contre les épidémies en général et du paludisme en particulier ?</w:t>
            </w:r>
          </w:p>
        </w:tc>
        <w:tc>
          <w:tcPr>
            <w:tcW w:w="3118" w:type="dxa"/>
          </w:tcPr>
          <w:p w14:paraId="6185674D"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55D8E849"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C4.6</w:t>
            </w:r>
          </w:p>
        </w:tc>
      </w:tr>
      <w:tr w:rsidR="00A83098" w:rsidRPr="00A83098" w14:paraId="066B71A7" w14:textId="77777777" w:rsidTr="00C43621">
        <w:tc>
          <w:tcPr>
            <w:tcW w:w="6238" w:type="dxa"/>
          </w:tcPr>
          <w:p w14:paraId="2073210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Existe-t-il un comité National de gestion (CNGE) des épidémies ?</w:t>
            </w:r>
          </w:p>
        </w:tc>
        <w:tc>
          <w:tcPr>
            <w:tcW w:w="3118" w:type="dxa"/>
          </w:tcPr>
          <w:p w14:paraId="7BC64AAD"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012BBFD8"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C4.7</w:t>
            </w:r>
          </w:p>
        </w:tc>
      </w:tr>
    </w:tbl>
    <w:p w14:paraId="62F3BF47"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6521"/>
        <w:gridCol w:w="2835"/>
        <w:gridCol w:w="993"/>
      </w:tblGrid>
      <w:tr w:rsidR="00A83098" w:rsidRPr="00A83098" w14:paraId="2A24C45D" w14:textId="77777777" w:rsidTr="00C43621">
        <w:tc>
          <w:tcPr>
            <w:tcW w:w="6521" w:type="dxa"/>
          </w:tcPr>
          <w:p w14:paraId="3BFDE131"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Si oui, combien de fois ce comité s’est-il réuni au cours des 12 derniers mois ? </w:t>
            </w:r>
          </w:p>
        </w:tc>
        <w:tc>
          <w:tcPr>
            <w:tcW w:w="2835" w:type="dxa"/>
          </w:tcPr>
          <w:p w14:paraId="15B4D996"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w:t>
            </w:r>
          </w:p>
        </w:tc>
        <w:tc>
          <w:tcPr>
            <w:tcW w:w="993" w:type="dxa"/>
          </w:tcPr>
          <w:p w14:paraId="560C1F97" w14:textId="77777777" w:rsidR="00A83098" w:rsidRPr="00A83098" w:rsidRDefault="00A83098" w:rsidP="00A83098">
            <w:pPr>
              <w:keepNext/>
              <w:spacing w:after="0" w:line="240" w:lineRule="auto"/>
              <w:jc w:val="center"/>
              <w:outlineLvl w:val="3"/>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 C4.8</w:t>
            </w:r>
          </w:p>
        </w:tc>
      </w:tr>
    </w:tbl>
    <w:p w14:paraId="5F8DFBD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A83098" w14:paraId="29378D78" w14:textId="77777777" w:rsidTr="00C43621">
        <w:tc>
          <w:tcPr>
            <w:tcW w:w="6238" w:type="dxa"/>
          </w:tcPr>
          <w:p w14:paraId="6502B7E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Le PNLP a-t-il une équipe d’intervention rapide contre les épidémies ?</w:t>
            </w:r>
          </w:p>
        </w:tc>
        <w:tc>
          <w:tcPr>
            <w:tcW w:w="3118" w:type="dxa"/>
          </w:tcPr>
          <w:p w14:paraId="3455E220"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5DD0AADB" w14:textId="77777777" w:rsidR="00A83098" w:rsidRPr="00A83098" w:rsidRDefault="00A83098" w:rsidP="00A83098">
            <w:pPr>
              <w:keepNext/>
              <w:spacing w:after="0" w:line="240" w:lineRule="auto"/>
              <w:jc w:val="center"/>
              <w:outlineLvl w:val="4"/>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C4.9</w:t>
            </w:r>
          </w:p>
        </w:tc>
      </w:tr>
    </w:tbl>
    <w:p w14:paraId="533AFC60"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18F0C92B" w14:textId="77777777" w:rsidR="00A83098" w:rsidRPr="00A83098" w:rsidRDefault="00A83098" w:rsidP="00A83098">
      <w:pPr>
        <w:keepNext/>
        <w:spacing w:after="0" w:line="240" w:lineRule="auto"/>
        <w:outlineLvl w:val="1"/>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V. INVESTIGATION ET RIPOSTE AUX EPIDEMIES DU PALUDISME</w:t>
      </w:r>
    </w:p>
    <w:p w14:paraId="68622560"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1840BAE7" w14:textId="77777777" w:rsidR="00A83098" w:rsidRPr="00A83098" w:rsidRDefault="00A83098" w:rsidP="00A83098">
      <w:pPr>
        <w:spacing w:after="0" w:line="240" w:lineRule="auto"/>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INVESTIGATION</w:t>
      </w:r>
    </w:p>
    <w:p w14:paraId="064F0065"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7"/>
        <w:gridCol w:w="1559"/>
        <w:gridCol w:w="993"/>
      </w:tblGrid>
      <w:tr w:rsidR="00A83098" w:rsidRPr="00A83098" w14:paraId="207F2AF5" w14:textId="77777777" w:rsidTr="00C43621">
        <w:tc>
          <w:tcPr>
            <w:tcW w:w="7797" w:type="dxa"/>
          </w:tcPr>
          <w:p w14:paraId="1FCED951" w14:textId="701F1FD9"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182"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183" w:author="El Hadji Falilou Ndiaye" w:date="2019-08-08T12:27:00Z">
                  <w:rPr>
                    <w:rFonts w:ascii="Times New Roman" w:eastAsia="Times New Roman" w:hAnsi="Times New Roman" w:cs="Times New Roman"/>
                    <w:sz w:val="20"/>
                    <w:szCs w:val="20"/>
                    <w:lang w:eastAsia="fr-FR"/>
                  </w:rPr>
                </w:rPrChange>
              </w:rPr>
              <w:t>Nombre d’épidémies de paludisme suspectées les 12 derniers mois</w:t>
            </w:r>
            <w:r w:rsidR="00190872" w:rsidRPr="00BA5CA0">
              <w:rPr>
                <w:rFonts w:ascii="Times New Roman" w:eastAsia="Times New Roman" w:hAnsi="Times New Roman" w:cs="Times New Roman"/>
                <w:sz w:val="20"/>
                <w:szCs w:val="20"/>
                <w:highlight w:val="yellow"/>
                <w:lang w:eastAsia="fr-FR"/>
                <w:rPrChange w:id="184" w:author="El Hadji Falilou Ndiaye" w:date="2019-08-08T12:27:00Z">
                  <w:rPr>
                    <w:rFonts w:ascii="Times New Roman" w:eastAsia="Times New Roman" w:hAnsi="Times New Roman" w:cs="Times New Roman"/>
                    <w:sz w:val="20"/>
                    <w:szCs w:val="20"/>
                    <w:lang w:eastAsia="fr-FR"/>
                  </w:rPr>
                </w:rPrChange>
              </w:rPr>
              <w:t xml:space="preserve"> dans </w:t>
            </w:r>
            <w:r w:rsidR="008C2D3C" w:rsidRPr="00BA5CA0">
              <w:rPr>
                <w:rFonts w:ascii="Times New Roman" w:eastAsia="Times New Roman" w:hAnsi="Times New Roman" w:cs="Times New Roman"/>
                <w:sz w:val="20"/>
                <w:szCs w:val="20"/>
                <w:highlight w:val="yellow"/>
                <w:lang w:eastAsia="fr-FR"/>
                <w:rPrChange w:id="185" w:author="El Hadji Falilou Ndiaye" w:date="2019-08-08T12:27:00Z">
                  <w:rPr>
                    <w:rFonts w:ascii="Times New Roman" w:eastAsia="Times New Roman" w:hAnsi="Times New Roman" w:cs="Times New Roman"/>
                    <w:sz w:val="20"/>
                    <w:szCs w:val="20"/>
                    <w:lang w:eastAsia="fr-FR"/>
                  </w:rPr>
                </w:rPrChange>
              </w:rPr>
              <w:t>les districts</w:t>
            </w:r>
            <w:r w:rsidR="00190872" w:rsidRPr="00BA5CA0">
              <w:rPr>
                <w:rFonts w:ascii="Times New Roman" w:eastAsia="Times New Roman" w:hAnsi="Times New Roman" w:cs="Times New Roman"/>
                <w:sz w:val="20"/>
                <w:szCs w:val="20"/>
                <w:highlight w:val="yellow"/>
                <w:lang w:eastAsia="fr-FR"/>
                <w:rPrChange w:id="186" w:author="El Hadji Falilou Ndiaye" w:date="2019-08-08T12:27:00Z">
                  <w:rPr>
                    <w:rFonts w:ascii="Times New Roman" w:eastAsia="Times New Roman" w:hAnsi="Times New Roman" w:cs="Times New Roman"/>
                    <w:sz w:val="20"/>
                    <w:szCs w:val="20"/>
                    <w:lang w:eastAsia="fr-FR"/>
                  </w:rPr>
                </w:rPrChange>
              </w:rPr>
              <w:t xml:space="preserve"> d’élimination</w:t>
            </w:r>
            <w:r w:rsidRPr="00BA5CA0">
              <w:rPr>
                <w:rFonts w:ascii="Times New Roman" w:eastAsia="Times New Roman" w:hAnsi="Times New Roman" w:cs="Times New Roman"/>
                <w:sz w:val="20"/>
                <w:szCs w:val="20"/>
                <w:highlight w:val="yellow"/>
                <w:lang w:eastAsia="fr-FR"/>
                <w:rPrChange w:id="187" w:author="El Hadji Falilou Ndiaye" w:date="2019-08-08T12:27:00Z">
                  <w:rPr>
                    <w:rFonts w:ascii="Times New Roman" w:eastAsia="Times New Roman" w:hAnsi="Times New Roman" w:cs="Times New Roman"/>
                    <w:sz w:val="20"/>
                    <w:szCs w:val="20"/>
                    <w:lang w:eastAsia="fr-FR"/>
                  </w:rPr>
                </w:rPrChange>
              </w:rPr>
              <w:t xml:space="preserve">. </w:t>
            </w:r>
          </w:p>
        </w:tc>
        <w:tc>
          <w:tcPr>
            <w:tcW w:w="1559" w:type="dxa"/>
          </w:tcPr>
          <w:p w14:paraId="5D73BBDC" w14:textId="77777777" w:rsidR="00A83098" w:rsidRPr="00BA5CA0" w:rsidRDefault="00A83098" w:rsidP="00A83098">
            <w:pPr>
              <w:spacing w:after="0" w:line="240" w:lineRule="auto"/>
              <w:jc w:val="center"/>
              <w:rPr>
                <w:rFonts w:ascii="Times New Roman" w:eastAsia="Times New Roman" w:hAnsi="Times New Roman" w:cs="Times New Roman"/>
                <w:sz w:val="20"/>
                <w:szCs w:val="20"/>
                <w:highlight w:val="yellow"/>
                <w:lang w:eastAsia="fr-FR"/>
                <w:rPrChange w:id="188" w:author="El Hadji Falilou Ndiaye" w:date="2019-08-08T12:27:00Z">
                  <w:rPr>
                    <w:rFonts w:ascii="Times New Roman" w:eastAsia="Times New Roman" w:hAnsi="Times New Roman" w:cs="Times New Roman"/>
                    <w:sz w:val="20"/>
                    <w:szCs w:val="20"/>
                    <w:lang w:eastAsia="fr-FR"/>
                  </w:rPr>
                </w:rPrChange>
              </w:rPr>
            </w:pPr>
          </w:p>
        </w:tc>
        <w:tc>
          <w:tcPr>
            <w:tcW w:w="993" w:type="dxa"/>
          </w:tcPr>
          <w:p w14:paraId="3BFAD30B" w14:textId="77777777" w:rsidR="00A83098" w:rsidRPr="00BA5CA0" w:rsidRDefault="00A83098" w:rsidP="00A83098">
            <w:pPr>
              <w:spacing w:after="0" w:line="240" w:lineRule="auto"/>
              <w:jc w:val="center"/>
              <w:rPr>
                <w:rFonts w:ascii="Times New Roman" w:eastAsia="Times New Roman" w:hAnsi="Times New Roman" w:cs="Times New Roman"/>
                <w:b/>
                <w:sz w:val="20"/>
                <w:szCs w:val="20"/>
                <w:highlight w:val="yellow"/>
                <w:lang w:eastAsia="fr-FR"/>
                <w:rPrChange w:id="189" w:author="El Hadji Falilou Ndiaye" w:date="2019-08-08T12:27:00Z">
                  <w:rPr>
                    <w:rFonts w:ascii="Times New Roman" w:eastAsia="Times New Roman" w:hAnsi="Times New Roman" w:cs="Times New Roman"/>
                    <w:b/>
                    <w:sz w:val="20"/>
                    <w:szCs w:val="20"/>
                    <w:lang w:eastAsia="fr-FR"/>
                  </w:rPr>
                </w:rPrChange>
              </w:rPr>
            </w:pPr>
            <w:r w:rsidRPr="00BA5CA0">
              <w:rPr>
                <w:rFonts w:ascii="Times New Roman" w:eastAsia="Times New Roman" w:hAnsi="Times New Roman" w:cs="Times New Roman"/>
                <w:b/>
                <w:sz w:val="20"/>
                <w:szCs w:val="20"/>
                <w:highlight w:val="yellow"/>
                <w:lang w:eastAsia="fr-FR"/>
                <w:rPrChange w:id="190" w:author="El Hadji Falilou Ndiaye" w:date="2019-08-08T12:27:00Z">
                  <w:rPr>
                    <w:rFonts w:ascii="Times New Roman" w:eastAsia="Times New Roman" w:hAnsi="Times New Roman" w:cs="Times New Roman"/>
                    <w:b/>
                    <w:sz w:val="20"/>
                    <w:szCs w:val="20"/>
                    <w:lang w:eastAsia="fr-FR"/>
                  </w:rPr>
                </w:rPrChange>
              </w:rPr>
              <w:t>C5.1.1</w:t>
            </w:r>
          </w:p>
        </w:tc>
      </w:tr>
      <w:tr w:rsidR="00A83098" w:rsidRPr="00A83098" w14:paraId="131162B5" w14:textId="77777777" w:rsidTr="00C43621">
        <w:tc>
          <w:tcPr>
            <w:tcW w:w="7797" w:type="dxa"/>
          </w:tcPr>
          <w:p w14:paraId="499FCA4D"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191"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192" w:author="El Hadji Falilou Ndiaye" w:date="2019-08-08T12:27:00Z">
                  <w:rPr>
                    <w:rFonts w:ascii="Times New Roman" w:eastAsia="Times New Roman" w:hAnsi="Times New Roman" w:cs="Times New Roman"/>
                    <w:sz w:val="20"/>
                    <w:szCs w:val="20"/>
                    <w:lang w:eastAsia="fr-FR"/>
                  </w:rPr>
                </w:rPrChange>
              </w:rPr>
              <w:t xml:space="preserve">De ces épidémies de paludisme suspectées, combien ont été investiguées ? </w:t>
            </w:r>
          </w:p>
        </w:tc>
        <w:tc>
          <w:tcPr>
            <w:tcW w:w="1559" w:type="dxa"/>
          </w:tcPr>
          <w:p w14:paraId="1220C8E3" w14:textId="77777777" w:rsidR="00A83098" w:rsidRPr="00BA5CA0" w:rsidRDefault="00A83098" w:rsidP="00A83098">
            <w:pPr>
              <w:spacing w:after="0" w:line="240" w:lineRule="auto"/>
              <w:jc w:val="center"/>
              <w:rPr>
                <w:rFonts w:ascii="Times New Roman" w:eastAsia="Times New Roman" w:hAnsi="Times New Roman" w:cs="Times New Roman"/>
                <w:sz w:val="20"/>
                <w:szCs w:val="20"/>
                <w:highlight w:val="yellow"/>
                <w:lang w:eastAsia="fr-FR"/>
                <w:rPrChange w:id="193" w:author="El Hadji Falilou Ndiaye" w:date="2019-08-08T12:27:00Z">
                  <w:rPr>
                    <w:rFonts w:ascii="Times New Roman" w:eastAsia="Times New Roman" w:hAnsi="Times New Roman" w:cs="Times New Roman"/>
                    <w:sz w:val="20"/>
                    <w:szCs w:val="20"/>
                    <w:lang w:eastAsia="fr-FR"/>
                  </w:rPr>
                </w:rPrChange>
              </w:rPr>
            </w:pPr>
          </w:p>
        </w:tc>
        <w:tc>
          <w:tcPr>
            <w:tcW w:w="993" w:type="dxa"/>
          </w:tcPr>
          <w:p w14:paraId="0EC768EF" w14:textId="77777777" w:rsidR="00A83098" w:rsidRPr="00BA5CA0" w:rsidRDefault="00A83098" w:rsidP="00A83098">
            <w:pPr>
              <w:spacing w:after="0" w:line="240" w:lineRule="auto"/>
              <w:jc w:val="center"/>
              <w:rPr>
                <w:rFonts w:ascii="Times New Roman" w:eastAsia="Times New Roman" w:hAnsi="Times New Roman" w:cs="Times New Roman"/>
                <w:b/>
                <w:sz w:val="20"/>
                <w:szCs w:val="20"/>
                <w:highlight w:val="yellow"/>
                <w:lang w:eastAsia="fr-FR"/>
                <w:rPrChange w:id="194" w:author="El Hadji Falilou Ndiaye" w:date="2019-08-08T12:27:00Z">
                  <w:rPr>
                    <w:rFonts w:ascii="Times New Roman" w:eastAsia="Times New Roman" w:hAnsi="Times New Roman" w:cs="Times New Roman"/>
                    <w:b/>
                    <w:sz w:val="20"/>
                    <w:szCs w:val="20"/>
                    <w:lang w:eastAsia="fr-FR"/>
                  </w:rPr>
                </w:rPrChange>
              </w:rPr>
            </w:pPr>
            <w:r w:rsidRPr="00BA5CA0">
              <w:rPr>
                <w:rFonts w:ascii="Times New Roman" w:eastAsia="Times New Roman" w:hAnsi="Times New Roman" w:cs="Times New Roman"/>
                <w:b/>
                <w:sz w:val="20"/>
                <w:szCs w:val="20"/>
                <w:highlight w:val="yellow"/>
                <w:lang w:eastAsia="fr-FR"/>
                <w:rPrChange w:id="195" w:author="El Hadji Falilou Ndiaye" w:date="2019-08-08T12:27:00Z">
                  <w:rPr>
                    <w:rFonts w:ascii="Times New Roman" w:eastAsia="Times New Roman" w:hAnsi="Times New Roman" w:cs="Times New Roman"/>
                    <w:b/>
                    <w:sz w:val="20"/>
                    <w:szCs w:val="20"/>
                    <w:lang w:eastAsia="fr-FR"/>
                  </w:rPr>
                </w:rPrChange>
              </w:rPr>
              <w:t>C5.1.2</w:t>
            </w:r>
          </w:p>
        </w:tc>
      </w:tr>
      <w:tr w:rsidR="00A83098" w:rsidRPr="00A83098" w14:paraId="4D221FE4" w14:textId="77777777" w:rsidTr="00C43621">
        <w:trPr>
          <w:trHeight w:val="283"/>
        </w:trPr>
        <w:tc>
          <w:tcPr>
            <w:tcW w:w="7797" w:type="dxa"/>
          </w:tcPr>
          <w:p w14:paraId="1D0470FB"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196"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197" w:author="El Hadji Falilou Ndiaye" w:date="2019-08-08T12:27:00Z">
                  <w:rPr>
                    <w:rFonts w:ascii="Times New Roman" w:eastAsia="Times New Roman" w:hAnsi="Times New Roman" w:cs="Times New Roman"/>
                    <w:sz w:val="20"/>
                    <w:szCs w:val="20"/>
                    <w:lang w:eastAsia="fr-FR"/>
                  </w:rPr>
                </w:rPrChange>
              </w:rPr>
              <w:t>De ces épidémies de paludisme suspectées, combien ont été confirmées après investigation ?</w:t>
            </w:r>
          </w:p>
        </w:tc>
        <w:tc>
          <w:tcPr>
            <w:tcW w:w="1559" w:type="dxa"/>
          </w:tcPr>
          <w:p w14:paraId="4E6EFBA3" w14:textId="77777777" w:rsidR="00A83098" w:rsidRPr="00BA5CA0" w:rsidRDefault="00A83098" w:rsidP="00A83098">
            <w:pPr>
              <w:spacing w:after="0" w:line="240" w:lineRule="auto"/>
              <w:jc w:val="center"/>
              <w:rPr>
                <w:rFonts w:ascii="Times New Roman" w:eastAsia="Times New Roman" w:hAnsi="Times New Roman" w:cs="Times New Roman"/>
                <w:sz w:val="20"/>
                <w:szCs w:val="20"/>
                <w:highlight w:val="yellow"/>
                <w:lang w:eastAsia="fr-FR"/>
                <w:rPrChange w:id="198" w:author="El Hadji Falilou Ndiaye" w:date="2019-08-08T12:27:00Z">
                  <w:rPr>
                    <w:rFonts w:ascii="Times New Roman" w:eastAsia="Times New Roman" w:hAnsi="Times New Roman" w:cs="Times New Roman"/>
                    <w:sz w:val="20"/>
                    <w:szCs w:val="20"/>
                    <w:lang w:eastAsia="fr-FR"/>
                  </w:rPr>
                </w:rPrChange>
              </w:rPr>
            </w:pPr>
          </w:p>
        </w:tc>
        <w:tc>
          <w:tcPr>
            <w:tcW w:w="993" w:type="dxa"/>
          </w:tcPr>
          <w:p w14:paraId="12B88DBC" w14:textId="77777777" w:rsidR="00A83098" w:rsidRPr="00BA5CA0" w:rsidRDefault="00A83098" w:rsidP="00A83098">
            <w:pPr>
              <w:spacing w:after="0" w:line="240" w:lineRule="auto"/>
              <w:jc w:val="center"/>
              <w:rPr>
                <w:rFonts w:ascii="Times New Roman" w:eastAsia="Times New Roman" w:hAnsi="Times New Roman" w:cs="Times New Roman"/>
                <w:b/>
                <w:sz w:val="20"/>
                <w:szCs w:val="20"/>
                <w:highlight w:val="yellow"/>
                <w:lang w:eastAsia="fr-FR"/>
                <w:rPrChange w:id="199" w:author="El Hadji Falilou Ndiaye" w:date="2019-08-08T12:27:00Z">
                  <w:rPr>
                    <w:rFonts w:ascii="Times New Roman" w:eastAsia="Times New Roman" w:hAnsi="Times New Roman" w:cs="Times New Roman"/>
                    <w:b/>
                    <w:sz w:val="20"/>
                    <w:szCs w:val="20"/>
                    <w:lang w:eastAsia="fr-FR"/>
                  </w:rPr>
                </w:rPrChange>
              </w:rPr>
            </w:pPr>
            <w:r w:rsidRPr="00BA5CA0">
              <w:rPr>
                <w:rFonts w:ascii="Times New Roman" w:eastAsia="Times New Roman" w:hAnsi="Times New Roman" w:cs="Times New Roman"/>
                <w:b/>
                <w:sz w:val="20"/>
                <w:szCs w:val="20"/>
                <w:highlight w:val="yellow"/>
                <w:lang w:eastAsia="fr-FR"/>
                <w:rPrChange w:id="200" w:author="El Hadji Falilou Ndiaye" w:date="2019-08-08T12:27:00Z">
                  <w:rPr>
                    <w:rFonts w:ascii="Times New Roman" w:eastAsia="Times New Roman" w:hAnsi="Times New Roman" w:cs="Times New Roman"/>
                    <w:b/>
                    <w:sz w:val="20"/>
                    <w:szCs w:val="20"/>
                    <w:lang w:eastAsia="fr-FR"/>
                  </w:rPr>
                </w:rPrChange>
              </w:rPr>
              <w:t>C5.1.3</w:t>
            </w:r>
          </w:p>
        </w:tc>
      </w:tr>
      <w:tr w:rsidR="00A83098" w:rsidRPr="00A83098" w14:paraId="52921E66" w14:textId="77777777" w:rsidTr="00C43621">
        <w:tc>
          <w:tcPr>
            <w:tcW w:w="7797" w:type="dxa"/>
          </w:tcPr>
          <w:p w14:paraId="312E4951"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201"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202" w:author="El Hadji Falilou Ndiaye" w:date="2019-08-08T12:27:00Z">
                  <w:rPr>
                    <w:rFonts w:ascii="Times New Roman" w:eastAsia="Times New Roman" w:hAnsi="Times New Roman" w:cs="Times New Roman"/>
                    <w:sz w:val="20"/>
                    <w:szCs w:val="20"/>
                    <w:lang w:eastAsia="fr-FR"/>
                  </w:rPr>
                </w:rPrChange>
              </w:rPr>
              <w:t xml:space="preserve">Nombre d’épidémies de paludisme pour lesquelles une courbe linéaire ou un histogramme des cas selon le temps a été fait. </w:t>
            </w:r>
            <w:r w:rsidRPr="00BA5CA0">
              <w:rPr>
                <w:rFonts w:ascii="Times New Roman" w:eastAsia="Times New Roman" w:hAnsi="Times New Roman" w:cs="Times New Roman"/>
                <w:i/>
                <w:sz w:val="20"/>
                <w:szCs w:val="20"/>
                <w:highlight w:val="yellow"/>
                <w:lang w:eastAsia="fr-FR"/>
                <w:rPrChange w:id="203" w:author="El Hadji Falilou Ndiaye" w:date="2019-08-08T12:27:00Z">
                  <w:rPr>
                    <w:rFonts w:ascii="Times New Roman" w:eastAsia="Times New Roman" w:hAnsi="Times New Roman" w:cs="Times New Roman"/>
                    <w:i/>
                    <w:sz w:val="20"/>
                    <w:szCs w:val="20"/>
                    <w:lang w:eastAsia="fr-FR"/>
                  </w:rPr>
                </w:rPrChange>
              </w:rPr>
              <w:t>(Observer la présence de courbe histogramme)</w:t>
            </w:r>
          </w:p>
        </w:tc>
        <w:tc>
          <w:tcPr>
            <w:tcW w:w="1559" w:type="dxa"/>
          </w:tcPr>
          <w:p w14:paraId="57BF79F2" w14:textId="77777777" w:rsidR="00A83098" w:rsidRPr="00BA5CA0" w:rsidRDefault="00A83098" w:rsidP="00A83098">
            <w:pPr>
              <w:spacing w:after="0" w:line="240" w:lineRule="auto"/>
              <w:jc w:val="center"/>
              <w:rPr>
                <w:rFonts w:ascii="Times New Roman" w:eastAsia="Times New Roman" w:hAnsi="Times New Roman" w:cs="Times New Roman"/>
                <w:sz w:val="20"/>
                <w:szCs w:val="20"/>
                <w:highlight w:val="yellow"/>
                <w:lang w:eastAsia="fr-FR"/>
                <w:rPrChange w:id="204" w:author="El Hadji Falilou Ndiaye" w:date="2019-08-08T12:27:00Z">
                  <w:rPr>
                    <w:rFonts w:ascii="Times New Roman" w:eastAsia="Times New Roman" w:hAnsi="Times New Roman" w:cs="Times New Roman"/>
                    <w:sz w:val="20"/>
                    <w:szCs w:val="20"/>
                    <w:lang w:eastAsia="fr-FR"/>
                  </w:rPr>
                </w:rPrChange>
              </w:rPr>
            </w:pPr>
          </w:p>
        </w:tc>
        <w:tc>
          <w:tcPr>
            <w:tcW w:w="993" w:type="dxa"/>
          </w:tcPr>
          <w:p w14:paraId="67B62ABA" w14:textId="77777777" w:rsidR="00A83098" w:rsidRPr="00BA5CA0" w:rsidRDefault="00A83098" w:rsidP="00A83098">
            <w:pPr>
              <w:spacing w:after="0" w:line="240" w:lineRule="auto"/>
              <w:jc w:val="center"/>
              <w:rPr>
                <w:rFonts w:ascii="Times New Roman" w:eastAsia="Times New Roman" w:hAnsi="Times New Roman" w:cs="Times New Roman"/>
                <w:b/>
                <w:sz w:val="20"/>
                <w:szCs w:val="20"/>
                <w:highlight w:val="yellow"/>
                <w:lang w:eastAsia="fr-FR"/>
                <w:rPrChange w:id="205" w:author="El Hadji Falilou Ndiaye" w:date="2019-08-08T12:27:00Z">
                  <w:rPr>
                    <w:rFonts w:ascii="Times New Roman" w:eastAsia="Times New Roman" w:hAnsi="Times New Roman" w:cs="Times New Roman"/>
                    <w:b/>
                    <w:sz w:val="20"/>
                    <w:szCs w:val="20"/>
                    <w:lang w:eastAsia="fr-FR"/>
                  </w:rPr>
                </w:rPrChange>
              </w:rPr>
            </w:pPr>
            <w:r w:rsidRPr="00BA5CA0">
              <w:rPr>
                <w:rFonts w:ascii="Times New Roman" w:eastAsia="Times New Roman" w:hAnsi="Times New Roman" w:cs="Times New Roman"/>
                <w:b/>
                <w:sz w:val="20"/>
                <w:szCs w:val="20"/>
                <w:highlight w:val="yellow"/>
                <w:lang w:eastAsia="fr-FR"/>
                <w:rPrChange w:id="206" w:author="El Hadji Falilou Ndiaye" w:date="2019-08-08T12:27:00Z">
                  <w:rPr>
                    <w:rFonts w:ascii="Times New Roman" w:eastAsia="Times New Roman" w:hAnsi="Times New Roman" w:cs="Times New Roman"/>
                    <w:b/>
                    <w:sz w:val="20"/>
                    <w:szCs w:val="20"/>
                    <w:lang w:eastAsia="fr-FR"/>
                  </w:rPr>
                </w:rPrChange>
              </w:rPr>
              <w:t>C5.1.4</w:t>
            </w:r>
          </w:p>
        </w:tc>
      </w:tr>
      <w:tr w:rsidR="00A83098" w:rsidRPr="00A83098" w14:paraId="56B2AFBE" w14:textId="77777777" w:rsidTr="00C43621">
        <w:tc>
          <w:tcPr>
            <w:tcW w:w="7797" w:type="dxa"/>
          </w:tcPr>
          <w:p w14:paraId="4AA5206C"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207"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208" w:author="El Hadji Falilou Ndiaye" w:date="2019-08-08T12:27:00Z">
                  <w:rPr>
                    <w:rFonts w:ascii="Times New Roman" w:eastAsia="Times New Roman" w:hAnsi="Times New Roman" w:cs="Times New Roman"/>
                    <w:sz w:val="20"/>
                    <w:szCs w:val="20"/>
                    <w:lang w:eastAsia="fr-FR"/>
                  </w:rPr>
                </w:rPrChange>
              </w:rPr>
              <w:t xml:space="preserve">Nombre d’épidémies de paludisme pour lesquelles une carte de distribution de cas est faite. </w:t>
            </w:r>
            <w:r w:rsidRPr="00BA5CA0">
              <w:rPr>
                <w:rFonts w:ascii="Times New Roman" w:eastAsia="Times New Roman" w:hAnsi="Times New Roman" w:cs="Times New Roman"/>
                <w:i/>
                <w:sz w:val="20"/>
                <w:szCs w:val="20"/>
                <w:highlight w:val="yellow"/>
                <w:lang w:eastAsia="fr-FR"/>
                <w:rPrChange w:id="209" w:author="El Hadji Falilou Ndiaye" w:date="2019-08-08T12:27:00Z">
                  <w:rPr>
                    <w:rFonts w:ascii="Times New Roman" w:eastAsia="Times New Roman" w:hAnsi="Times New Roman" w:cs="Times New Roman"/>
                    <w:i/>
                    <w:sz w:val="20"/>
                    <w:szCs w:val="20"/>
                    <w:lang w:eastAsia="fr-FR"/>
                  </w:rPr>
                </w:rPrChange>
              </w:rPr>
              <w:t>(Observer la présence de cartes)</w:t>
            </w:r>
          </w:p>
        </w:tc>
        <w:tc>
          <w:tcPr>
            <w:tcW w:w="1559" w:type="dxa"/>
          </w:tcPr>
          <w:p w14:paraId="3BD9A241" w14:textId="77777777" w:rsidR="00A83098" w:rsidRPr="00BA5CA0" w:rsidRDefault="00A83098" w:rsidP="00A83098">
            <w:pPr>
              <w:spacing w:after="0" w:line="240" w:lineRule="auto"/>
              <w:jc w:val="center"/>
              <w:rPr>
                <w:rFonts w:ascii="Times New Roman" w:eastAsia="Times New Roman" w:hAnsi="Times New Roman" w:cs="Times New Roman"/>
                <w:sz w:val="20"/>
                <w:szCs w:val="20"/>
                <w:highlight w:val="yellow"/>
                <w:lang w:eastAsia="fr-FR"/>
                <w:rPrChange w:id="210" w:author="El Hadji Falilou Ndiaye" w:date="2019-08-08T12:27:00Z">
                  <w:rPr>
                    <w:rFonts w:ascii="Times New Roman" w:eastAsia="Times New Roman" w:hAnsi="Times New Roman" w:cs="Times New Roman"/>
                    <w:sz w:val="20"/>
                    <w:szCs w:val="20"/>
                    <w:lang w:eastAsia="fr-FR"/>
                  </w:rPr>
                </w:rPrChange>
              </w:rPr>
            </w:pPr>
          </w:p>
        </w:tc>
        <w:tc>
          <w:tcPr>
            <w:tcW w:w="993" w:type="dxa"/>
          </w:tcPr>
          <w:p w14:paraId="27327B58" w14:textId="77777777" w:rsidR="00A83098" w:rsidRPr="00BA5CA0" w:rsidRDefault="00A83098" w:rsidP="00A83098">
            <w:pPr>
              <w:spacing w:after="0" w:line="240" w:lineRule="auto"/>
              <w:jc w:val="center"/>
              <w:rPr>
                <w:rFonts w:ascii="Times New Roman" w:eastAsia="Times New Roman" w:hAnsi="Times New Roman" w:cs="Times New Roman"/>
                <w:b/>
                <w:sz w:val="20"/>
                <w:szCs w:val="20"/>
                <w:highlight w:val="yellow"/>
                <w:lang w:eastAsia="fr-FR"/>
                <w:rPrChange w:id="211" w:author="El Hadji Falilou Ndiaye" w:date="2019-08-08T12:27:00Z">
                  <w:rPr>
                    <w:rFonts w:ascii="Times New Roman" w:eastAsia="Times New Roman" w:hAnsi="Times New Roman" w:cs="Times New Roman"/>
                    <w:b/>
                    <w:sz w:val="20"/>
                    <w:szCs w:val="20"/>
                    <w:lang w:eastAsia="fr-FR"/>
                  </w:rPr>
                </w:rPrChange>
              </w:rPr>
            </w:pPr>
            <w:r w:rsidRPr="00BA5CA0">
              <w:rPr>
                <w:rFonts w:ascii="Times New Roman" w:eastAsia="Times New Roman" w:hAnsi="Times New Roman" w:cs="Times New Roman"/>
                <w:b/>
                <w:sz w:val="20"/>
                <w:szCs w:val="20"/>
                <w:highlight w:val="yellow"/>
                <w:lang w:eastAsia="fr-FR"/>
                <w:rPrChange w:id="212" w:author="El Hadji Falilou Ndiaye" w:date="2019-08-08T12:27:00Z">
                  <w:rPr>
                    <w:rFonts w:ascii="Times New Roman" w:eastAsia="Times New Roman" w:hAnsi="Times New Roman" w:cs="Times New Roman"/>
                    <w:b/>
                    <w:sz w:val="20"/>
                    <w:szCs w:val="20"/>
                    <w:lang w:eastAsia="fr-FR"/>
                  </w:rPr>
                </w:rPrChange>
              </w:rPr>
              <w:t>C5.1.5</w:t>
            </w:r>
          </w:p>
        </w:tc>
      </w:tr>
      <w:tr w:rsidR="00A83098" w:rsidRPr="00A83098" w14:paraId="17F2AD0C" w14:textId="77777777" w:rsidTr="00C43621">
        <w:tc>
          <w:tcPr>
            <w:tcW w:w="7797" w:type="dxa"/>
          </w:tcPr>
          <w:p w14:paraId="200CDE86"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213"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214" w:author="El Hadji Falilou Ndiaye" w:date="2019-08-08T12:27:00Z">
                  <w:rPr>
                    <w:rFonts w:ascii="Times New Roman" w:eastAsia="Times New Roman" w:hAnsi="Times New Roman" w:cs="Times New Roman"/>
                    <w:sz w:val="20"/>
                    <w:szCs w:val="20"/>
                    <w:lang w:eastAsia="fr-FR"/>
                  </w:rPr>
                </w:rPrChange>
              </w:rPr>
              <w:t>Nombre d’épidémies de paludisme dans l’investigation desquelles l’on a cherché à mettre en évidence des facteurs de risques et/ou facteurs déclenchants</w:t>
            </w:r>
          </w:p>
        </w:tc>
        <w:tc>
          <w:tcPr>
            <w:tcW w:w="1559" w:type="dxa"/>
          </w:tcPr>
          <w:p w14:paraId="28C16DA2" w14:textId="77777777" w:rsidR="00A83098" w:rsidRPr="00BA5CA0" w:rsidRDefault="00A83098" w:rsidP="00A83098">
            <w:pPr>
              <w:spacing w:after="0" w:line="240" w:lineRule="auto"/>
              <w:jc w:val="center"/>
              <w:rPr>
                <w:rFonts w:ascii="Times New Roman" w:eastAsia="Times New Roman" w:hAnsi="Times New Roman" w:cs="Times New Roman"/>
                <w:sz w:val="20"/>
                <w:szCs w:val="20"/>
                <w:highlight w:val="yellow"/>
                <w:lang w:eastAsia="fr-FR"/>
                <w:rPrChange w:id="215" w:author="El Hadji Falilou Ndiaye" w:date="2019-08-08T12:27:00Z">
                  <w:rPr>
                    <w:rFonts w:ascii="Times New Roman" w:eastAsia="Times New Roman" w:hAnsi="Times New Roman" w:cs="Times New Roman"/>
                    <w:sz w:val="20"/>
                    <w:szCs w:val="20"/>
                    <w:lang w:eastAsia="fr-FR"/>
                  </w:rPr>
                </w:rPrChange>
              </w:rPr>
            </w:pPr>
          </w:p>
        </w:tc>
        <w:tc>
          <w:tcPr>
            <w:tcW w:w="993" w:type="dxa"/>
          </w:tcPr>
          <w:p w14:paraId="1F97A71C" w14:textId="77777777" w:rsidR="00A83098" w:rsidRPr="00BA5CA0" w:rsidRDefault="00A83098" w:rsidP="00A83098">
            <w:pPr>
              <w:spacing w:after="0" w:line="240" w:lineRule="auto"/>
              <w:jc w:val="center"/>
              <w:rPr>
                <w:rFonts w:ascii="Times New Roman" w:eastAsia="Times New Roman" w:hAnsi="Times New Roman" w:cs="Times New Roman"/>
                <w:b/>
                <w:sz w:val="20"/>
                <w:szCs w:val="20"/>
                <w:highlight w:val="yellow"/>
                <w:lang w:eastAsia="fr-FR"/>
                <w:rPrChange w:id="216" w:author="El Hadji Falilou Ndiaye" w:date="2019-08-08T12:27:00Z">
                  <w:rPr>
                    <w:rFonts w:ascii="Times New Roman" w:eastAsia="Times New Roman" w:hAnsi="Times New Roman" w:cs="Times New Roman"/>
                    <w:b/>
                    <w:sz w:val="20"/>
                    <w:szCs w:val="20"/>
                    <w:lang w:eastAsia="fr-FR"/>
                  </w:rPr>
                </w:rPrChange>
              </w:rPr>
            </w:pPr>
            <w:r w:rsidRPr="00BA5CA0">
              <w:rPr>
                <w:rFonts w:ascii="Times New Roman" w:eastAsia="Times New Roman" w:hAnsi="Times New Roman" w:cs="Times New Roman"/>
                <w:b/>
                <w:sz w:val="20"/>
                <w:szCs w:val="20"/>
                <w:highlight w:val="yellow"/>
                <w:lang w:eastAsia="fr-FR"/>
                <w:rPrChange w:id="217" w:author="El Hadji Falilou Ndiaye" w:date="2019-08-08T12:27:00Z">
                  <w:rPr>
                    <w:rFonts w:ascii="Times New Roman" w:eastAsia="Times New Roman" w:hAnsi="Times New Roman" w:cs="Times New Roman"/>
                    <w:b/>
                    <w:sz w:val="20"/>
                    <w:szCs w:val="20"/>
                    <w:lang w:eastAsia="fr-FR"/>
                  </w:rPr>
                </w:rPrChange>
              </w:rPr>
              <w:t>C5.1.6.</w:t>
            </w:r>
            <w:r w:rsidRPr="00BA5CA0" w:rsidDel="00B023B4">
              <w:rPr>
                <w:rFonts w:ascii="Times New Roman" w:eastAsia="Times New Roman" w:hAnsi="Times New Roman" w:cs="Times New Roman"/>
                <w:b/>
                <w:sz w:val="20"/>
                <w:szCs w:val="20"/>
                <w:highlight w:val="yellow"/>
                <w:lang w:eastAsia="fr-FR"/>
                <w:rPrChange w:id="218" w:author="El Hadji Falilou Ndiaye" w:date="2019-08-08T12:27:00Z">
                  <w:rPr>
                    <w:rFonts w:ascii="Times New Roman" w:eastAsia="Times New Roman" w:hAnsi="Times New Roman" w:cs="Times New Roman"/>
                    <w:b/>
                    <w:sz w:val="20"/>
                    <w:szCs w:val="20"/>
                    <w:lang w:eastAsia="fr-FR"/>
                  </w:rPr>
                </w:rPrChange>
              </w:rPr>
              <w:t xml:space="preserve"> </w:t>
            </w:r>
          </w:p>
        </w:tc>
      </w:tr>
      <w:tr w:rsidR="00A83098" w:rsidRPr="00A83098" w14:paraId="515ED43A" w14:textId="77777777" w:rsidTr="00C43621">
        <w:tc>
          <w:tcPr>
            <w:tcW w:w="7797" w:type="dxa"/>
          </w:tcPr>
          <w:p w14:paraId="53E570F6"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219"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220" w:author="El Hadji Falilou Ndiaye" w:date="2019-08-08T12:27:00Z">
                  <w:rPr>
                    <w:rFonts w:ascii="Times New Roman" w:eastAsia="Times New Roman" w:hAnsi="Times New Roman" w:cs="Times New Roman"/>
                    <w:sz w:val="20"/>
                    <w:szCs w:val="20"/>
                    <w:lang w:eastAsia="fr-FR"/>
                  </w:rPr>
                </w:rPrChange>
              </w:rPr>
              <w:t xml:space="preserve">Nombre d’épidémies de paludisme  dont les résultats d’investigations ont été utilisés pour agir </w:t>
            </w:r>
          </w:p>
          <w:p w14:paraId="242B71C6"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221"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222" w:author="El Hadji Falilou Ndiaye" w:date="2019-08-08T12:27:00Z">
                  <w:rPr>
                    <w:rFonts w:ascii="Times New Roman" w:eastAsia="Times New Roman" w:hAnsi="Times New Roman" w:cs="Times New Roman"/>
                    <w:sz w:val="20"/>
                    <w:szCs w:val="20"/>
                    <w:lang w:eastAsia="fr-FR"/>
                  </w:rPr>
                </w:rPrChange>
              </w:rPr>
              <w:t>(observer les rapports)</w:t>
            </w:r>
          </w:p>
        </w:tc>
        <w:tc>
          <w:tcPr>
            <w:tcW w:w="1559" w:type="dxa"/>
          </w:tcPr>
          <w:p w14:paraId="31B87BB1" w14:textId="77777777" w:rsidR="00A83098" w:rsidRPr="00BA5CA0" w:rsidRDefault="00A83098" w:rsidP="00A83098">
            <w:pPr>
              <w:spacing w:after="0" w:line="240" w:lineRule="auto"/>
              <w:jc w:val="center"/>
              <w:rPr>
                <w:rFonts w:ascii="Times New Roman" w:eastAsia="Times New Roman" w:hAnsi="Times New Roman" w:cs="Times New Roman"/>
                <w:sz w:val="20"/>
                <w:szCs w:val="20"/>
                <w:highlight w:val="yellow"/>
                <w:lang w:eastAsia="fr-FR"/>
                <w:rPrChange w:id="223" w:author="El Hadji Falilou Ndiaye" w:date="2019-08-08T12:27:00Z">
                  <w:rPr>
                    <w:rFonts w:ascii="Times New Roman" w:eastAsia="Times New Roman" w:hAnsi="Times New Roman" w:cs="Times New Roman"/>
                    <w:sz w:val="20"/>
                    <w:szCs w:val="20"/>
                    <w:lang w:eastAsia="fr-FR"/>
                  </w:rPr>
                </w:rPrChange>
              </w:rPr>
            </w:pPr>
          </w:p>
        </w:tc>
        <w:tc>
          <w:tcPr>
            <w:tcW w:w="993" w:type="dxa"/>
          </w:tcPr>
          <w:p w14:paraId="0D6E0913" w14:textId="77777777" w:rsidR="00A83098" w:rsidRPr="00BA5CA0" w:rsidRDefault="00A83098" w:rsidP="00A83098">
            <w:pPr>
              <w:spacing w:after="0" w:line="240" w:lineRule="auto"/>
              <w:jc w:val="center"/>
              <w:rPr>
                <w:rFonts w:ascii="Times New Roman" w:eastAsia="Times New Roman" w:hAnsi="Times New Roman" w:cs="Times New Roman"/>
                <w:b/>
                <w:sz w:val="20"/>
                <w:szCs w:val="20"/>
                <w:highlight w:val="yellow"/>
                <w:lang w:eastAsia="fr-FR"/>
                <w:rPrChange w:id="224" w:author="El Hadji Falilou Ndiaye" w:date="2019-08-08T12:27:00Z">
                  <w:rPr>
                    <w:rFonts w:ascii="Times New Roman" w:eastAsia="Times New Roman" w:hAnsi="Times New Roman" w:cs="Times New Roman"/>
                    <w:b/>
                    <w:sz w:val="20"/>
                    <w:szCs w:val="20"/>
                    <w:lang w:eastAsia="fr-FR"/>
                  </w:rPr>
                </w:rPrChange>
              </w:rPr>
            </w:pPr>
            <w:r w:rsidRPr="00BA5CA0">
              <w:rPr>
                <w:rFonts w:ascii="Times New Roman" w:eastAsia="Times New Roman" w:hAnsi="Times New Roman" w:cs="Times New Roman"/>
                <w:b/>
                <w:sz w:val="20"/>
                <w:szCs w:val="20"/>
                <w:highlight w:val="yellow"/>
                <w:lang w:eastAsia="fr-FR"/>
                <w:rPrChange w:id="225" w:author="El Hadji Falilou Ndiaye" w:date="2019-08-08T12:27:00Z">
                  <w:rPr>
                    <w:rFonts w:ascii="Times New Roman" w:eastAsia="Times New Roman" w:hAnsi="Times New Roman" w:cs="Times New Roman"/>
                    <w:b/>
                    <w:sz w:val="20"/>
                    <w:szCs w:val="20"/>
                    <w:lang w:eastAsia="fr-FR"/>
                  </w:rPr>
                </w:rPrChange>
              </w:rPr>
              <w:t>C5.1.7.</w:t>
            </w:r>
          </w:p>
        </w:tc>
      </w:tr>
    </w:tbl>
    <w:p w14:paraId="3E0082FF"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34AE46E1" w14:textId="77777777" w:rsidR="00A83098" w:rsidRPr="00A83098" w:rsidRDefault="00A83098" w:rsidP="00A83098">
      <w:pPr>
        <w:spacing w:after="0" w:line="240" w:lineRule="auto"/>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RIPOSTE AUX EPIDEMIES</w:t>
      </w:r>
    </w:p>
    <w:p w14:paraId="1CE2023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BA5CA0" w14:paraId="2727F471" w14:textId="77777777" w:rsidTr="00C43621">
        <w:tc>
          <w:tcPr>
            <w:tcW w:w="6238" w:type="dxa"/>
          </w:tcPr>
          <w:p w14:paraId="257B3DEA"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226"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227" w:author="El Hadji Falilou Ndiaye" w:date="2019-08-08T12:27:00Z">
                  <w:rPr>
                    <w:rFonts w:ascii="Times New Roman" w:eastAsia="Times New Roman" w:hAnsi="Times New Roman" w:cs="Times New Roman"/>
                    <w:sz w:val="20"/>
                    <w:szCs w:val="20"/>
                    <w:lang w:eastAsia="fr-FR"/>
                  </w:rPr>
                </w:rPrChange>
              </w:rPr>
              <w:t>Existe-t-il un rapport écrit montrant que le niveau central a répondu dans les 48 heures suivant la notification de la plus récente épidémie déclarée ?</w:t>
            </w:r>
          </w:p>
        </w:tc>
        <w:tc>
          <w:tcPr>
            <w:tcW w:w="3118" w:type="dxa"/>
          </w:tcPr>
          <w:p w14:paraId="0402F641" w14:textId="77777777" w:rsidR="00A83098" w:rsidRPr="00BA5CA0" w:rsidRDefault="00A83098" w:rsidP="00A83098">
            <w:pPr>
              <w:spacing w:after="0" w:line="240" w:lineRule="auto"/>
              <w:rPr>
                <w:rFonts w:ascii="Times New Roman" w:eastAsia="Times New Roman" w:hAnsi="Times New Roman" w:cs="Times New Roman"/>
                <w:b/>
                <w:sz w:val="18"/>
                <w:szCs w:val="18"/>
                <w:highlight w:val="yellow"/>
                <w:lang w:eastAsia="fr-FR"/>
                <w:rPrChange w:id="228" w:author="El Hadji Falilou Ndiaye" w:date="2019-08-08T12:27:00Z">
                  <w:rPr>
                    <w:rFonts w:ascii="Times New Roman" w:eastAsia="Times New Roman" w:hAnsi="Times New Roman" w:cs="Times New Roman"/>
                    <w:b/>
                    <w:sz w:val="18"/>
                    <w:szCs w:val="18"/>
                    <w:lang w:eastAsia="fr-FR"/>
                  </w:rPr>
                </w:rPrChange>
              </w:rPr>
            </w:pPr>
            <w:r w:rsidRPr="00BA5CA0">
              <w:rPr>
                <w:rFonts w:ascii="Times New Roman" w:eastAsia="Times New Roman" w:hAnsi="Times New Roman" w:cs="Times New Roman"/>
                <w:b/>
                <w:sz w:val="18"/>
                <w:szCs w:val="18"/>
                <w:highlight w:val="yellow"/>
                <w:lang w:eastAsia="fr-FR"/>
                <w:rPrChange w:id="229" w:author="El Hadji Falilou Ndiaye" w:date="2019-08-08T12:27:00Z">
                  <w:rPr>
                    <w:rFonts w:ascii="Times New Roman" w:eastAsia="Times New Roman" w:hAnsi="Times New Roman" w:cs="Times New Roman"/>
                    <w:b/>
                    <w:sz w:val="18"/>
                    <w:szCs w:val="18"/>
                    <w:lang w:eastAsia="fr-FR"/>
                  </w:rPr>
                </w:rPrChange>
              </w:rPr>
              <w:t xml:space="preserve">O </w:t>
            </w:r>
            <w:r w:rsidRPr="00BA5CA0">
              <w:rPr>
                <w:rFonts w:ascii="Times New Roman" w:eastAsia="Times New Roman" w:hAnsi="Times New Roman" w:cs="Times New Roman"/>
                <w:b/>
                <w:sz w:val="18"/>
                <w:szCs w:val="18"/>
                <w:highlight w:val="yellow"/>
                <w:lang w:eastAsia="fr-FR"/>
                <w:rPrChange w:id="230"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231"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232"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233"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234" w:author="El Hadji Falilou Ndiaye" w:date="2019-08-08T12:27:00Z">
                  <w:rPr>
                    <w:rFonts w:ascii="Times New Roman" w:eastAsia="Times New Roman" w:hAnsi="Times New Roman" w:cs="Times New Roman"/>
                    <w:b/>
                    <w:sz w:val="18"/>
                    <w:szCs w:val="18"/>
                    <w:lang w:eastAsia="fr-FR"/>
                  </w:rPr>
                </w:rPrChange>
              </w:rPr>
              <w:fldChar w:fldCharType="end"/>
            </w:r>
            <w:r w:rsidRPr="00BA5CA0">
              <w:rPr>
                <w:rFonts w:ascii="Times New Roman" w:eastAsia="Times New Roman" w:hAnsi="Times New Roman" w:cs="Times New Roman"/>
                <w:b/>
                <w:sz w:val="18"/>
                <w:szCs w:val="18"/>
                <w:highlight w:val="yellow"/>
                <w:lang w:eastAsia="fr-FR"/>
                <w:rPrChange w:id="235" w:author="El Hadji Falilou Ndiaye" w:date="2019-08-08T12:27:00Z">
                  <w:rPr>
                    <w:rFonts w:ascii="Times New Roman" w:eastAsia="Times New Roman" w:hAnsi="Times New Roman" w:cs="Times New Roman"/>
                    <w:b/>
                    <w:sz w:val="18"/>
                    <w:szCs w:val="18"/>
                    <w:lang w:eastAsia="fr-FR"/>
                  </w:rPr>
                </w:rPrChange>
              </w:rPr>
              <w:t xml:space="preserve">    N </w:t>
            </w:r>
            <w:r w:rsidRPr="00BA5CA0">
              <w:rPr>
                <w:rFonts w:ascii="Times New Roman" w:eastAsia="Times New Roman" w:hAnsi="Times New Roman" w:cs="Times New Roman"/>
                <w:b/>
                <w:sz w:val="18"/>
                <w:szCs w:val="18"/>
                <w:highlight w:val="yellow"/>
                <w:lang w:eastAsia="fr-FR"/>
                <w:rPrChange w:id="236"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237"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238"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239"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240" w:author="El Hadji Falilou Ndiaye" w:date="2019-08-08T12:27:00Z">
                  <w:rPr>
                    <w:rFonts w:ascii="Times New Roman" w:eastAsia="Times New Roman" w:hAnsi="Times New Roman" w:cs="Times New Roman"/>
                    <w:b/>
                    <w:sz w:val="18"/>
                    <w:szCs w:val="18"/>
                    <w:lang w:eastAsia="fr-FR"/>
                  </w:rPr>
                </w:rPrChange>
              </w:rPr>
              <w:fldChar w:fldCharType="end"/>
            </w:r>
            <w:r w:rsidRPr="00BA5CA0">
              <w:rPr>
                <w:rFonts w:ascii="Times New Roman" w:eastAsia="Times New Roman" w:hAnsi="Times New Roman" w:cs="Times New Roman"/>
                <w:b/>
                <w:sz w:val="18"/>
                <w:szCs w:val="18"/>
                <w:highlight w:val="yellow"/>
                <w:lang w:eastAsia="fr-FR"/>
                <w:rPrChange w:id="241" w:author="El Hadji Falilou Ndiaye" w:date="2019-08-08T12:27:00Z">
                  <w:rPr>
                    <w:rFonts w:ascii="Times New Roman" w:eastAsia="Times New Roman" w:hAnsi="Times New Roman" w:cs="Times New Roman"/>
                    <w:b/>
                    <w:sz w:val="18"/>
                    <w:szCs w:val="18"/>
                    <w:lang w:eastAsia="fr-FR"/>
                  </w:rPr>
                </w:rPrChange>
              </w:rPr>
              <w:t xml:space="preserve">   NSP </w:t>
            </w:r>
            <w:r w:rsidRPr="00BA5CA0">
              <w:rPr>
                <w:rFonts w:ascii="Times New Roman" w:eastAsia="Times New Roman" w:hAnsi="Times New Roman" w:cs="Times New Roman"/>
                <w:b/>
                <w:sz w:val="18"/>
                <w:szCs w:val="18"/>
                <w:highlight w:val="yellow"/>
                <w:lang w:eastAsia="fr-FR"/>
                <w:rPrChange w:id="242"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243"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244"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245"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246" w:author="El Hadji Falilou Ndiaye" w:date="2019-08-08T12:27:00Z">
                  <w:rPr>
                    <w:rFonts w:ascii="Times New Roman" w:eastAsia="Times New Roman" w:hAnsi="Times New Roman" w:cs="Times New Roman"/>
                    <w:b/>
                    <w:sz w:val="18"/>
                    <w:szCs w:val="18"/>
                    <w:lang w:eastAsia="fr-FR"/>
                  </w:rPr>
                </w:rPrChange>
              </w:rPr>
              <w:fldChar w:fldCharType="end"/>
            </w:r>
            <w:r w:rsidRPr="00BA5CA0">
              <w:rPr>
                <w:rFonts w:ascii="Times New Roman" w:eastAsia="Times New Roman" w:hAnsi="Times New Roman" w:cs="Times New Roman"/>
                <w:b/>
                <w:sz w:val="18"/>
                <w:szCs w:val="18"/>
                <w:highlight w:val="yellow"/>
                <w:lang w:eastAsia="fr-FR"/>
                <w:rPrChange w:id="247" w:author="El Hadji Falilou Ndiaye" w:date="2019-08-08T12:27:00Z">
                  <w:rPr>
                    <w:rFonts w:ascii="Times New Roman" w:eastAsia="Times New Roman" w:hAnsi="Times New Roman" w:cs="Times New Roman"/>
                    <w:b/>
                    <w:sz w:val="18"/>
                    <w:szCs w:val="18"/>
                    <w:lang w:eastAsia="fr-FR"/>
                  </w:rPr>
                </w:rPrChange>
              </w:rPr>
              <w:t xml:space="preserve">   N/A </w:t>
            </w:r>
            <w:r w:rsidRPr="00BA5CA0">
              <w:rPr>
                <w:rFonts w:ascii="Times New Roman" w:eastAsia="Times New Roman" w:hAnsi="Times New Roman" w:cs="Times New Roman"/>
                <w:b/>
                <w:sz w:val="18"/>
                <w:szCs w:val="18"/>
                <w:highlight w:val="yellow"/>
                <w:lang w:eastAsia="fr-FR"/>
                <w:rPrChange w:id="248"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249"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250"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251"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252" w:author="El Hadji Falilou Ndiaye" w:date="2019-08-08T12:27:00Z">
                  <w:rPr>
                    <w:rFonts w:ascii="Times New Roman" w:eastAsia="Times New Roman" w:hAnsi="Times New Roman" w:cs="Times New Roman"/>
                    <w:b/>
                    <w:sz w:val="18"/>
                    <w:szCs w:val="18"/>
                    <w:lang w:eastAsia="fr-FR"/>
                  </w:rPr>
                </w:rPrChange>
              </w:rPr>
              <w:fldChar w:fldCharType="end"/>
            </w:r>
          </w:p>
        </w:tc>
        <w:tc>
          <w:tcPr>
            <w:tcW w:w="993" w:type="dxa"/>
          </w:tcPr>
          <w:p w14:paraId="00ADD097" w14:textId="77777777" w:rsidR="00A83098" w:rsidRPr="00BA5CA0" w:rsidRDefault="00A83098" w:rsidP="00A83098">
            <w:pPr>
              <w:spacing w:after="0" w:line="240" w:lineRule="auto"/>
              <w:jc w:val="center"/>
              <w:rPr>
                <w:rFonts w:ascii="Times New Roman" w:eastAsia="Times New Roman" w:hAnsi="Times New Roman" w:cs="Times New Roman"/>
                <w:b/>
                <w:sz w:val="20"/>
                <w:szCs w:val="20"/>
                <w:highlight w:val="yellow"/>
                <w:lang w:eastAsia="fr-FR"/>
                <w:rPrChange w:id="253" w:author="El Hadji Falilou Ndiaye" w:date="2019-08-08T12:27:00Z">
                  <w:rPr>
                    <w:rFonts w:ascii="Times New Roman" w:eastAsia="Times New Roman" w:hAnsi="Times New Roman" w:cs="Times New Roman"/>
                    <w:b/>
                    <w:sz w:val="20"/>
                    <w:szCs w:val="20"/>
                    <w:lang w:eastAsia="fr-FR"/>
                  </w:rPr>
                </w:rPrChange>
              </w:rPr>
            </w:pPr>
            <w:r w:rsidRPr="00BA5CA0">
              <w:rPr>
                <w:rFonts w:ascii="Times New Roman" w:eastAsia="Times New Roman" w:hAnsi="Times New Roman" w:cs="Times New Roman"/>
                <w:b/>
                <w:sz w:val="20"/>
                <w:szCs w:val="20"/>
                <w:highlight w:val="yellow"/>
                <w:lang w:eastAsia="fr-FR"/>
                <w:rPrChange w:id="254" w:author="El Hadji Falilou Ndiaye" w:date="2019-08-08T12:27:00Z">
                  <w:rPr>
                    <w:rFonts w:ascii="Times New Roman" w:eastAsia="Times New Roman" w:hAnsi="Times New Roman" w:cs="Times New Roman"/>
                    <w:b/>
                    <w:sz w:val="20"/>
                    <w:szCs w:val="20"/>
                    <w:lang w:eastAsia="fr-FR"/>
                  </w:rPr>
                </w:rPrChange>
              </w:rPr>
              <w:t>C5.2.1</w:t>
            </w:r>
          </w:p>
        </w:tc>
      </w:tr>
      <w:tr w:rsidR="00A83098" w:rsidRPr="00BA5CA0" w14:paraId="022FD9B6" w14:textId="77777777" w:rsidTr="00C43621">
        <w:tc>
          <w:tcPr>
            <w:tcW w:w="6238" w:type="dxa"/>
          </w:tcPr>
          <w:p w14:paraId="42D966BF"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255"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256" w:author="El Hadji Falilou Ndiaye" w:date="2019-08-08T12:27:00Z">
                  <w:rPr>
                    <w:rFonts w:ascii="Times New Roman" w:eastAsia="Times New Roman" w:hAnsi="Times New Roman" w:cs="Times New Roman"/>
                    <w:sz w:val="20"/>
                    <w:szCs w:val="20"/>
                    <w:lang w:eastAsia="fr-FR"/>
                  </w:rPr>
                </w:rPrChange>
              </w:rPr>
              <w:t>Le CNGE a-t-il évalué ses activités de riposte aux épidémies pour chacune des épidémies ?</w:t>
            </w:r>
          </w:p>
        </w:tc>
        <w:tc>
          <w:tcPr>
            <w:tcW w:w="3118" w:type="dxa"/>
          </w:tcPr>
          <w:p w14:paraId="29478E9C" w14:textId="77777777" w:rsidR="00A83098" w:rsidRPr="00BA5CA0" w:rsidRDefault="00A83098" w:rsidP="00A83098">
            <w:pPr>
              <w:spacing w:after="0" w:line="240" w:lineRule="auto"/>
              <w:rPr>
                <w:rFonts w:ascii="Times New Roman" w:eastAsia="Times New Roman" w:hAnsi="Times New Roman" w:cs="Times New Roman"/>
                <w:b/>
                <w:sz w:val="18"/>
                <w:szCs w:val="18"/>
                <w:highlight w:val="yellow"/>
                <w:lang w:eastAsia="fr-FR"/>
                <w:rPrChange w:id="257" w:author="El Hadji Falilou Ndiaye" w:date="2019-08-08T12:27:00Z">
                  <w:rPr>
                    <w:rFonts w:ascii="Times New Roman" w:eastAsia="Times New Roman" w:hAnsi="Times New Roman" w:cs="Times New Roman"/>
                    <w:b/>
                    <w:sz w:val="18"/>
                    <w:szCs w:val="18"/>
                    <w:lang w:eastAsia="fr-FR"/>
                  </w:rPr>
                </w:rPrChange>
              </w:rPr>
            </w:pPr>
            <w:r w:rsidRPr="00BA5CA0">
              <w:rPr>
                <w:rFonts w:ascii="Times New Roman" w:eastAsia="Times New Roman" w:hAnsi="Times New Roman" w:cs="Times New Roman"/>
                <w:b/>
                <w:sz w:val="18"/>
                <w:szCs w:val="18"/>
                <w:highlight w:val="yellow"/>
                <w:lang w:eastAsia="fr-FR"/>
                <w:rPrChange w:id="258" w:author="El Hadji Falilou Ndiaye" w:date="2019-08-08T12:27:00Z">
                  <w:rPr>
                    <w:rFonts w:ascii="Times New Roman" w:eastAsia="Times New Roman" w:hAnsi="Times New Roman" w:cs="Times New Roman"/>
                    <w:b/>
                    <w:sz w:val="18"/>
                    <w:szCs w:val="18"/>
                    <w:lang w:eastAsia="fr-FR"/>
                  </w:rPr>
                </w:rPrChange>
              </w:rPr>
              <w:t xml:space="preserve">O </w:t>
            </w:r>
            <w:r w:rsidRPr="00BA5CA0">
              <w:rPr>
                <w:rFonts w:ascii="Times New Roman" w:eastAsia="Times New Roman" w:hAnsi="Times New Roman" w:cs="Times New Roman"/>
                <w:b/>
                <w:sz w:val="18"/>
                <w:szCs w:val="18"/>
                <w:highlight w:val="yellow"/>
                <w:lang w:eastAsia="fr-FR"/>
                <w:rPrChange w:id="259"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260"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261"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262"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263" w:author="El Hadji Falilou Ndiaye" w:date="2019-08-08T12:27:00Z">
                  <w:rPr>
                    <w:rFonts w:ascii="Times New Roman" w:eastAsia="Times New Roman" w:hAnsi="Times New Roman" w:cs="Times New Roman"/>
                    <w:b/>
                    <w:sz w:val="18"/>
                    <w:szCs w:val="18"/>
                    <w:lang w:eastAsia="fr-FR"/>
                  </w:rPr>
                </w:rPrChange>
              </w:rPr>
              <w:fldChar w:fldCharType="end"/>
            </w:r>
            <w:r w:rsidRPr="00BA5CA0">
              <w:rPr>
                <w:rFonts w:ascii="Times New Roman" w:eastAsia="Times New Roman" w:hAnsi="Times New Roman" w:cs="Times New Roman"/>
                <w:b/>
                <w:sz w:val="18"/>
                <w:szCs w:val="18"/>
                <w:highlight w:val="yellow"/>
                <w:lang w:eastAsia="fr-FR"/>
                <w:rPrChange w:id="264" w:author="El Hadji Falilou Ndiaye" w:date="2019-08-08T12:27:00Z">
                  <w:rPr>
                    <w:rFonts w:ascii="Times New Roman" w:eastAsia="Times New Roman" w:hAnsi="Times New Roman" w:cs="Times New Roman"/>
                    <w:b/>
                    <w:sz w:val="18"/>
                    <w:szCs w:val="18"/>
                    <w:lang w:eastAsia="fr-FR"/>
                  </w:rPr>
                </w:rPrChange>
              </w:rPr>
              <w:t xml:space="preserve">    N </w:t>
            </w:r>
            <w:r w:rsidRPr="00BA5CA0">
              <w:rPr>
                <w:rFonts w:ascii="Times New Roman" w:eastAsia="Times New Roman" w:hAnsi="Times New Roman" w:cs="Times New Roman"/>
                <w:b/>
                <w:sz w:val="18"/>
                <w:szCs w:val="18"/>
                <w:highlight w:val="yellow"/>
                <w:lang w:eastAsia="fr-FR"/>
                <w:rPrChange w:id="265"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266"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267"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268"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269" w:author="El Hadji Falilou Ndiaye" w:date="2019-08-08T12:27:00Z">
                  <w:rPr>
                    <w:rFonts w:ascii="Times New Roman" w:eastAsia="Times New Roman" w:hAnsi="Times New Roman" w:cs="Times New Roman"/>
                    <w:b/>
                    <w:sz w:val="18"/>
                    <w:szCs w:val="18"/>
                    <w:lang w:eastAsia="fr-FR"/>
                  </w:rPr>
                </w:rPrChange>
              </w:rPr>
              <w:fldChar w:fldCharType="end"/>
            </w:r>
            <w:r w:rsidRPr="00BA5CA0">
              <w:rPr>
                <w:rFonts w:ascii="Times New Roman" w:eastAsia="Times New Roman" w:hAnsi="Times New Roman" w:cs="Times New Roman"/>
                <w:b/>
                <w:sz w:val="18"/>
                <w:szCs w:val="18"/>
                <w:highlight w:val="yellow"/>
                <w:lang w:eastAsia="fr-FR"/>
                <w:rPrChange w:id="270" w:author="El Hadji Falilou Ndiaye" w:date="2019-08-08T12:27:00Z">
                  <w:rPr>
                    <w:rFonts w:ascii="Times New Roman" w:eastAsia="Times New Roman" w:hAnsi="Times New Roman" w:cs="Times New Roman"/>
                    <w:b/>
                    <w:sz w:val="18"/>
                    <w:szCs w:val="18"/>
                    <w:lang w:eastAsia="fr-FR"/>
                  </w:rPr>
                </w:rPrChange>
              </w:rPr>
              <w:t xml:space="preserve">   NSP </w:t>
            </w:r>
            <w:r w:rsidRPr="00BA5CA0">
              <w:rPr>
                <w:rFonts w:ascii="Times New Roman" w:eastAsia="Times New Roman" w:hAnsi="Times New Roman" w:cs="Times New Roman"/>
                <w:b/>
                <w:sz w:val="18"/>
                <w:szCs w:val="18"/>
                <w:highlight w:val="yellow"/>
                <w:lang w:eastAsia="fr-FR"/>
                <w:rPrChange w:id="271"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272"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273"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274"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275" w:author="El Hadji Falilou Ndiaye" w:date="2019-08-08T12:27:00Z">
                  <w:rPr>
                    <w:rFonts w:ascii="Times New Roman" w:eastAsia="Times New Roman" w:hAnsi="Times New Roman" w:cs="Times New Roman"/>
                    <w:b/>
                    <w:sz w:val="18"/>
                    <w:szCs w:val="18"/>
                    <w:lang w:eastAsia="fr-FR"/>
                  </w:rPr>
                </w:rPrChange>
              </w:rPr>
              <w:fldChar w:fldCharType="end"/>
            </w:r>
            <w:r w:rsidRPr="00BA5CA0">
              <w:rPr>
                <w:rFonts w:ascii="Times New Roman" w:eastAsia="Times New Roman" w:hAnsi="Times New Roman" w:cs="Times New Roman"/>
                <w:b/>
                <w:sz w:val="18"/>
                <w:szCs w:val="18"/>
                <w:highlight w:val="yellow"/>
                <w:lang w:eastAsia="fr-FR"/>
                <w:rPrChange w:id="276" w:author="El Hadji Falilou Ndiaye" w:date="2019-08-08T12:27:00Z">
                  <w:rPr>
                    <w:rFonts w:ascii="Times New Roman" w:eastAsia="Times New Roman" w:hAnsi="Times New Roman" w:cs="Times New Roman"/>
                    <w:b/>
                    <w:sz w:val="18"/>
                    <w:szCs w:val="18"/>
                    <w:lang w:eastAsia="fr-FR"/>
                  </w:rPr>
                </w:rPrChange>
              </w:rPr>
              <w:t xml:space="preserve">   N/A </w:t>
            </w:r>
            <w:r w:rsidRPr="00BA5CA0">
              <w:rPr>
                <w:rFonts w:ascii="Times New Roman" w:eastAsia="Times New Roman" w:hAnsi="Times New Roman" w:cs="Times New Roman"/>
                <w:b/>
                <w:sz w:val="18"/>
                <w:szCs w:val="18"/>
                <w:highlight w:val="yellow"/>
                <w:lang w:eastAsia="fr-FR"/>
                <w:rPrChange w:id="277"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278"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279"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280"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281" w:author="El Hadji Falilou Ndiaye" w:date="2019-08-08T12:27:00Z">
                  <w:rPr>
                    <w:rFonts w:ascii="Times New Roman" w:eastAsia="Times New Roman" w:hAnsi="Times New Roman" w:cs="Times New Roman"/>
                    <w:b/>
                    <w:sz w:val="18"/>
                    <w:szCs w:val="18"/>
                    <w:lang w:eastAsia="fr-FR"/>
                  </w:rPr>
                </w:rPrChange>
              </w:rPr>
              <w:fldChar w:fldCharType="end"/>
            </w:r>
          </w:p>
        </w:tc>
        <w:tc>
          <w:tcPr>
            <w:tcW w:w="993" w:type="dxa"/>
          </w:tcPr>
          <w:p w14:paraId="3936B0F8" w14:textId="77777777" w:rsidR="00A83098" w:rsidRPr="00BA5CA0" w:rsidRDefault="00A83098" w:rsidP="00A83098">
            <w:pPr>
              <w:spacing w:after="0" w:line="240" w:lineRule="auto"/>
              <w:jc w:val="center"/>
              <w:rPr>
                <w:rFonts w:ascii="Times New Roman" w:eastAsia="Times New Roman" w:hAnsi="Times New Roman" w:cs="Times New Roman"/>
                <w:b/>
                <w:sz w:val="20"/>
                <w:szCs w:val="20"/>
                <w:highlight w:val="yellow"/>
                <w:lang w:eastAsia="fr-FR"/>
                <w:rPrChange w:id="282" w:author="El Hadji Falilou Ndiaye" w:date="2019-08-08T12:27:00Z">
                  <w:rPr>
                    <w:rFonts w:ascii="Times New Roman" w:eastAsia="Times New Roman" w:hAnsi="Times New Roman" w:cs="Times New Roman"/>
                    <w:b/>
                    <w:sz w:val="20"/>
                    <w:szCs w:val="20"/>
                    <w:lang w:eastAsia="fr-FR"/>
                  </w:rPr>
                </w:rPrChange>
              </w:rPr>
            </w:pPr>
            <w:r w:rsidRPr="00BA5CA0">
              <w:rPr>
                <w:rFonts w:ascii="Times New Roman" w:eastAsia="Times New Roman" w:hAnsi="Times New Roman" w:cs="Times New Roman"/>
                <w:b/>
                <w:sz w:val="20"/>
                <w:szCs w:val="20"/>
                <w:highlight w:val="yellow"/>
                <w:lang w:eastAsia="fr-FR"/>
                <w:rPrChange w:id="283" w:author="El Hadji Falilou Ndiaye" w:date="2019-08-08T12:27:00Z">
                  <w:rPr>
                    <w:rFonts w:ascii="Times New Roman" w:eastAsia="Times New Roman" w:hAnsi="Times New Roman" w:cs="Times New Roman"/>
                    <w:b/>
                    <w:sz w:val="20"/>
                    <w:szCs w:val="20"/>
                    <w:lang w:eastAsia="fr-FR"/>
                  </w:rPr>
                </w:rPrChange>
              </w:rPr>
              <w:t>C5.2.2</w:t>
            </w:r>
          </w:p>
        </w:tc>
      </w:tr>
    </w:tbl>
    <w:p w14:paraId="00BFD6C4"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284" w:author="El Hadji Falilou Ndiaye" w:date="2019-08-08T12:27:00Z">
            <w:rPr>
              <w:rFonts w:ascii="Times New Roman" w:eastAsia="Times New Roman" w:hAnsi="Times New Roman" w:cs="Times New Roman"/>
              <w:sz w:val="20"/>
              <w:szCs w:val="20"/>
              <w:lang w:eastAsia="fr-FR"/>
            </w:rPr>
          </w:rPrChange>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1559"/>
        <w:gridCol w:w="1559"/>
        <w:gridCol w:w="993"/>
      </w:tblGrid>
      <w:tr w:rsidR="00A83098" w:rsidRPr="00BA5CA0" w14:paraId="505B13A3" w14:textId="77777777" w:rsidTr="00C43621">
        <w:trPr>
          <w:trHeight w:val="589"/>
        </w:trPr>
        <w:tc>
          <w:tcPr>
            <w:tcW w:w="6238" w:type="dxa"/>
          </w:tcPr>
          <w:p w14:paraId="5A9EC0CC"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285"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286" w:author="El Hadji Falilou Ndiaye" w:date="2019-08-08T12:27:00Z">
                  <w:rPr>
                    <w:rFonts w:ascii="Times New Roman" w:eastAsia="Times New Roman" w:hAnsi="Times New Roman" w:cs="Times New Roman"/>
                    <w:sz w:val="20"/>
                    <w:szCs w:val="20"/>
                    <w:lang w:eastAsia="fr-FR"/>
                  </w:rPr>
                </w:rPrChange>
              </w:rPr>
              <w:t>Le niveau central participe-t-il directement sur le terrain à l’investigation et la riposte aux épidémies en le paludisme en appui aux équipes des régions et districts ?</w:t>
            </w:r>
          </w:p>
        </w:tc>
        <w:tc>
          <w:tcPr>
            <w:tcW w:w="3118" w:type="dxa"/>
            <w:gridSpan w:val="2"/>
          </w:tcPr>
          <w:p w14:paraId="1757274D" w14:textId="77777777" w:rsidR="00A83098" w:rsidRPr="00BA5CA0" w:rsidRDefault="00A83098" w:rsidP="00A83098">
            <w:pPr>
              <w:spacing w:after="0" w:line="240" w:lineRule="auto"/>
              <w:rPr>
                <w:rFonts w:ascii="Times New Roman" w:eastAsia="Times New Roman" w:hAnsi="Times New Roman" w:cs="Times New Roman"/>
                <w:b/>
                <w:sz w:val="18"/>
                <w:szCs w:val="18"/>
                <w:highlight w:val="yellow"/>
                <w:lang w:eastAsia="fr-FR"/>
                <w:rPrChange w:id="287" w:author="El Hadji Falilou Ndiaye" w:date="2019-08-08T12:27:00Z">
                  <w:rPr>
                    <w:rFonts w:ascii="Times New Roman" w:eastAsia="Times New Roman" w:hAnsi="Times New Roman" w:cs="Times New Roman"/>
                    <w:b/>
                    <w:sz w:val="18"/>
                    <w:szCs w:val="18"/>
                    <w:lang w:eastAsia="fr-FR"/>
                  </w:rPr>
                </w:rPrChange>
              </w:rPr>
            </w:pPr>
            <w:r w:rsidRPr="00BA5CA0">
              <w:rPr>
                <w:rFonts w:ascii="Times New Roman" w:eastAsia="Times New Roman" w:hAnsi="Times New Roman" w:cs="Times New Roman"/>
                <w:b/>
                <w:sz w:val="18"/>
                <w:szCs w:val="18"/>
                <w:highlight w:val="yellow"/>
                <w:lang w:eastAsia="fr-FR"/>
                <w:rPrChange w:id="288" w:author="El Hadji Falilou Ndiaye" w:date="2019-08-08T12:27:00Z">
                  <w:rPr>
                    <w:rFonts w:ascii="Times New Roman" w:eastAsia="Times New Roman" w:hAnsi="Times New Roman" w:cs="Times New Roman"/>
                    <w:b/>
                    <w:sz w:val="18"/>
                    <w:szCs w:val="18"/>
                    <w:lang w:eastAsia="fr-FR"/>
                  </w:rPr>
                </w:rPrChange>
              </w:rPr>
              <w:t xml:space="preserve">O </w:t>
            </w:r>
            <w:r w:rsidRPr="00BA5CA0">
              <w:rPr>
                <w:rFonts w:ascii="Times New Roman" w:eastAsia="Times New Roman" w:hAnsi="Times New Roman" w:cs="Times New Roman"/>
                <w:b/>
                <w:sz w:val="18"/>
                <w:szCs w:val="18"/>
                <w:highlight w:val="yellow"/>
                <w:lang w:eastAsia="fr-FR"/>
                <w:rPrChange w:id="289"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290"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291"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292"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293" w:author="El Hadji Falilou Ndiaye" w:date="2019-08-08T12:27:00Z">
                  <w:rPr>
                    <w:rFonts w:ascii="Times New Roman" w:eastAsia="Times New Roman" w:hAnsi="Times New Roman" w:cs="Times New Roman"/>
                    <w:b/>
                    <w:sz w:val="18"/>
                    <w:szCs w:val="18"/>
                    <w:lang w:eastAsia="fr-FR"/>
                  </w:rPr>
                </w:rPrChange>
              </w:rPr>
              <w:fldChar w:fldCharType="end"/>
            </w:r>
            <w:r w:rsidRPr="00BA5CA0">
              <w:rPr>
                <w:rFonts w:ascii="Times New Roman" w:eastAsia="Times New Roman" w:hAnsi="Times New Roman" w:cs="Times New Roman"/>
                <w:b/>
                <w:sz w:val="18"/>
                <w:szCs w:val="18"/>
                <w:highlight w:val="yellow"/>
                <w:lang w:eastAsia="fr-FR"/>
                <w:rPrChange w:id="294" w:author="El Hadji Falilou Ndiaye" w:date="2019-08-08T12:27:00Z">
                  <w:rPr>
                    <w:rFonts w:ascii="Times New Roman" w:eastAsia="Times New Roman" w:hAnsi="Times New Roman" w:cs="Times New Roman"/>
                    <w:b/>
                    <w:sz w:val="18"/>
                    <w:szCs w:val="18"/>
                    <w:lang w:eastAsia="fr-FR"/>
                  </w:rPr>
                </w:rPrChange>
              </w:rPr>
              <w:t xml:space="preserve">    N </w:t>
            </w:r>
            <w:r w:rsidRPr="00BA5CA0">
              <w:rPr>
                <w:rFonts w:ascii="Times New Roman" w:eastAsia="Times New Roman" w:hAnsi="Times New Roman" w:cs="Times New Roman"/>
                <w:b/>
                <w:sz w:val="18"/>
                <w:szCs w:val="18"/>
                <w:highlight w:val="yellow"/>
                <w:lang w:eastAsia="fr-FR"/>
                <w:rPrChange w:id="295"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296"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297"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298"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299" w:author="El Hadji Falilou Ndiaye" w:date="2019-08-08T12:27:00Z">
                  <w:rPr>
                    <w:rFonts w:ascii="Times New Roman" w:eastAsia="Times New Roman" w:hAnsi="Times New Roman" w:cs="Times New Roman"/>
                    <w:b/>
                    <w:sz w:val="18"/>
                    <w:szCs w:val="18"/>
                    <w:lang w:eastAsia="fr-FR"/>
                  </w:rPr>
                </w:rPrChange>
              </w:rPr>
              <w:fldChar w:fldCharType="end"/>
            </w:r>
            <w:r w:rsidRPr="00BA5CA0">
              <w:rPr>
                <w:rFonts w:ascii="Times New Roman" w:eastAsia="Times New Roman" w:hAnsi="Times New Roman" w:cs="Times New Roman"/>
                <w:b/>
                <w:sz w:val="18"/>
                <w:szCs w:val="18"/>
                <w:highlight w:val="yellow"/>
                <w:lang w:eastAsia="fr-FR"/>
                <w:rPrChange w:id="300" w:author="El Hadji Falilou Ndiaye" w:date="2019-08-08T12:27:00Z">
                  <w:rPr>
                    <w:rFonts w:ascii="Times New Roman" w:eastAsia="Times New Roman" w:hAnsi="Times New Roman" w:cs="Times New Roman"/>
                    <w:b/>
                    <w:sz w:val="18"/>
                    <w:szCs w:val="18"/>
                    <w:lang w:eastAsia="fr-FR"/>
                  </w:rPr>
                </w:rPrChange>
              </w:rPr>
              <w:t xml:space="preserve">   NSP </w:t>
            </w:r>
            <w:r w:rsidRPr="00BA5CA0">
              <w:rPr>
                <w:rFonts w:ascii="Times New Roman" w:eastAsia="Times New Roman" w:hAnsi="Times New Roman" w:cs="Times New Roman"/>
                <w:b/>
                <w:sz w:val="18"/>
                <w:szCs w:val="18"/>
                <w:highlight w:val="yellow"/>
                <w:lang w:eastAsia="fr-FR"/>
                <w:rPrChange w:id="301"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302"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303"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304"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305" w:author="El Hadji Falilou Ndiaye" w:date="2019-08-08T12:27:00Z">
                  <w:rPr>
                    <w:rFonts w:ascii="Times New Roman" w:eastAsia="Times New Roman" w:hAnsi="Times New Roman" w:cs="Times New Roman"/>
                    <w:b/>
                    <w:sz w:val="18"/>
                    <w:szCs w:val="18"/>
                    <w:lang w:eastAsia="fr-FR"/>
                  </w:rPr>
                </w:rPrChange>
              </w:rPr>
              <w:fldChar w:fldCharType="end"/>
            </w:r>
            <w:r w:rsidRPr="00BA5CA0">
              <w:rPr>
                <w:rFonts w:ascii="Times New Roman" w:eastAsia="Times New Roman" w:hAnsi="Times New Roman" w:cs="Times New Roman"/>
                <w:b/>
                <w:sz w:val="18"/>
                <w:szCs w:val="18"/>
                <w:highlight w:val="yellow"/>
                <w:lang w:eastAsia="fr-FR"/>
                <w:rPrChange w:id="306" w:author="El Hadji Falilou Ndiaye" w:date="2019-08-08T12:27:00Z">
                  <w:rPr>
                    <w:rFonts w:ascii="Times New Roman" w:eastAsia="Times New Roman" w:hAnsi="Times New Roman" w:cs="Times New Roman"/>
                    <w:b/>
                    <w:sz w:val="18"/>
                    <w:szCs w:val="18"/>
                    <w:lang w:eastAsia="fr-FR"/>
                  </w:rPr>
                </w:rPrChange>
              </w:rPr>
              <w:t xml:space="preserve">   N/A </w:t>
            </w:r>
            <w:r w:rsidRPr="00BA5CA0">
              <w:rPr>
                <w:rFonts w:ascii="Times New Roman" w:eastAsia="Times New Roman" w:hAnsi="Times New Roman" w:cs="Times New Roman"/>
                <w:b/>
                <w:sz w:val="18"/>
                <w:szCs w:val="18"/>
                <w:highlight w:val="yellow"/>
                <w:lang w:eastAsia="fr-FR"/>
                <w:rPrChange w:id="307" w:author="El Hadji Falilou Ndiaye" w:date="2019-08-08T12:27:00Z">
                  <w:rPr>
                    <w:rFonts w:ascii="Times New Roman" w:eastAsia="Times New Roman" w:hAnsi="Times New Roman" w:cs="Times New Roman"/>
                    <w:b/>
                    <w:sz w:val="18"/>
                    <w:szCs w:val="18"/>
                    <w:lang w:eastAsia="fr-FR"/>
                  </w:rPr>
                </w:rPrChange>
              </w:rPr>
              <w:fldChar w:fldCharType="begin">
                <w:ffData>
                  <w:name w:val="CaseACocher1"/>
                  <w:enabled/>
                  <w:calcOnExit w:val="0"/>
                  <w:checkBox>
                    <w:size w:val="30"/>
                    <w:default w:val="0"/>
                  </w:checkBox>
                </w:ffData>
              </w:fldChar>
            </w:r>
            <w:r w:rsidRPr="00BA5CA0">
              <w:rPr>
                <w:rFonts w:ascii="Times New Roman" w:eastAsia="Times New Roman" w:hAnsi="Times New Roman" w:cs="Times New Roman"/>
                <w:b/>
                <w:sz w:val="18"/>
                <w:szCs w:val="18"/>
                <w:highlight w:val="yellow"/>
                <w:lang w:eastAsia="fr-FR"/>
                <w:rPrChange w:id="308" w:author="El Hadji Falilou Ndiaye" w:date="2019-08-08T12:27:00Z">
                  <w:rPr>
                    <w:rFonts w:ascii="Times New Roman" w:eastAsia="Times New Roman" w:hAnsi="Times New Roman" w:cs="Times New Roman"/>
                    <w:b/>
                    <w:sz w:val="18"/>
                    <w:szCs w:val="18"/>
                    <w:lang w:eastAsia="fr-FR"/>
                  </w:rPr>
                </w:rPrChange>
              </w:rPr>
              <w:instrText xml:space="preserve"> FORMCHECKBOX </w:instrText>
            </w:r>
            <w:r w:rsidR="00E064FF" w:rsidRPr="00BA5CA0">
              <w:rPr>
                <w:rFonts w:ascii="Times New Roman" w:eastAsia="Times New Roman" w:hAnsi="Times New Roman" w:cs="Times New Roman"/>
                <w:b/>
                <w:sz w:val="18"/>
                <w:szCs w:val="18"/>
                <w:highlight w:val="yellow"/>
                <w:lang w:eastAsia="fr-FR"/>
                <w:rPrChange w:id="309" w:author="El Hadji Falilou Ndiaye" w:date="2019-08-08T12:27:00Z">
                  <w:rPr>
                    <w:rFonts w:ascii="Times New Roman" w:eastAsia="Times New Roman" w:hAnsi="Times New Roman" w:cs="Times New Roman"/>
                    <w:b/>
                    <w:sz w:val="18"/>
                    <w:szCs w:val="18"/>
                    <w:lang w:eastAsia="fr-FR"/>
                  </w:rPr>
                </w:rPrChange>
              </w:rPr>
            </w:r>
            <w:r w:rsidR="00E064FF" w:rsidRPr="00BA5CA0">
              <w:rPr>
                <w:rFonts w:ascii="Times New Roman" w:eastAsia="Times New Roman" w:hAnsi="Times New Roman" w:cs="Times New Roman"/>
                <w:b/>
                <w:sz w:val="18"/>
                <w:szCs w:val="18"/>
                <w:highlight w:val="yellow"/>
                <w:lang w:eastAsia="fr-FR"/>
                <w:rPrChange w:id="310" w:author="El Hadji Falilou Ndiaye" w:date="2019-08-08T12:27:00Z">
                  <w:rPr>
                    <w:rFonts w:ascii="Times New Roman" w:eastAsia="Times New Roman" w:hAnsi="Times New Roman" w:cs="Times New Roman"/>
                    <w:b/>
                    <w:sz w:val="18"/>
                    <w:szCs w:val="18"/>
                    <w:lang w:eastAsia="fr-FR"/>
                  </w:rPr>
                </w:rPrChange>
              </w:rPr>
              <w:fldChar w:fldCharType="separate"/>
            </w:r>
            <w:r w:rsidRPr="00BA5CA0">
              <w:rPr>
                <w:rFonts w:ascii="Times New Roman" w:eastAsia="Times New Roman" w:hAnsi="Times New Roman" w:cs="Times New Roman"/>
                <w:b/>
                <w:sz w:val="18"/>
                <w:szCs w:val="18"/>
                <w:highlight w:val="yellow"/>
                <w:lang w:eastAsia="fr-FR"/>
                <w:rPrChange w:id="311" w:author="El Hadji Falilou Ndiaye" w:date="2019-08-08T12:27:00Z">
                  <w:rPr>
                    <w:rFonts w:ascii="Times New Roman" w:eastAsia="Times New Roman" w:hAnsi="Times New Roman" w:cs="Times New Roman"/>
                    <w:b/>
                    <w:sz w:val="18"/>
                    <w:szCs w:val="18"/>
                    <w:lang w:eastAsia="fr-FR"/>
                  </w:rPr>
                </w:rPrChange>
              </w:rPr>
              <w:fldChar w:fldCharType="end"/>
            </w:r>
          </w:p>
        </w:tc>
        <w:tc>
          <w:tcPr>
            <w:tcW w:w="993" w:type="dxa"/>
          </w:tcPr>
          <w:p w14:paraId="058B6980" w14:textId="77777777" w:rsidR="00A83098" w:rsidRPr="00BA5CA0" w:rsidRDefault="00A83098" w:rsidP="00A83098">
            <w:pPr>
              <w:spacing w:after="0" w:line="240" w:lineRule="auto"/>
              <w:jc w:val="center"/>
              <w:rPr>
                <w:rFonts w:ascii="Times New Roman" w:eastAsia="Times New Roman" w:hAnsi="Times New Roman" w:cs="Times New Roman"/>
                <w:b/>
                <w:sz w:val="20"/>
                <w:szCs w:val="20"/>
                <w:highlight w:val="yellow"/>
                <w:lang w:eastAsia="fr-FR"/>
                <w:rPrChange w:id="312" w:author="El Hadji Falilou Ndiaye" w:date="2019-08-08T12:27:00Z">
                  <w:rPr>
                    <w:rFonts w:ascii="Times New Roman" w:eastAsia="Times New Roman" w:hAnsi="Times New Roman" w:cs="Times New Roman"/>
                    <w:b/>
                    <w:sz w:val="20"/>
                    <w:szCs w:val="20"/>
                    <w:lang w:eastAsia="fr-FR"/>
                  </w:rPr>
                </w:rPrChange>
              </w:rPr>
            </w:pPr>
            <w:r w:rsidRPr="00BA5CA0">
              <w:rPr>
                <w:rFonts w:ascii="Times New Roman" w:eastAsia="Times New Roman" w:hAnsi="Times New Roman" w:cs="Times New Roman"/>
                <w:b/>
                <w:sz w:val="20"/>
                <w:szCs w:val="20"/>
                <w:highlight w:val="yellow"/>
                <w:lang w:eastAsia="fr-FR"/>
                <w:rPrChange w:id="313" w:author="El Hadji Falilou Ndiaye" w:date="2019-08-08T12:27:00Z">
                  <w:rPr>
                    <w:rFonts w:ascii="Times New Roman" w:eastAsia="Times New Roman" w:hAnsi="Times New Roman" w:cs="Times New Roman"/>
                    <w:b/>
                    <w:sz w:val="20"/>
                    <w:szCs w:val="20"/>
                    <w:lang w:eastAsia="fr-FR"/>
                  </w:rPr>
                </w:rPrChange>
              </w:rPr>
              <w:t>C5.2.3</w:t>
            </w:r>
          </w:p>
        </w:tc>
      </w:tr>
      <w:tr w:rsidR="00A83098" w:rsidRPr="00A83098" w14:paraId="1E2F2DA4" w14:textId="77777777" w:rsidTr="00C43621">
        <w:tc>
          <w:tcPr>
            <w:tcW w:w="7797" w:type="dxa"/>
            <w:gridSpan w:val="2"/>
          </w:tcPr>
          <w:p w14:paraId="510D40A3"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314"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315" w:author="El Hadji Falilou Ndiaye" w:date="2019-08-08T12:27:00Z">
                  <w:rPr>
                    <w:rFonts w:ascii="Times New Roman" w:eastAsia="Times New Roman" w:hAnsi="Times New Roman" w:cs="Times New Roman"/>
                    <w:sz w:val="20"/>
                    <w:szCs w:val="20"/>
                    <w:lang w:eastAsia="fr-FR"/>
                  </w:rPr>
                </w:rPrChange>
              </w:rPr>
              <w:t>Si oui,</w:t>
            </w:r>
          </w:p>
          <w:p w14:paraId="047580B0" w14:textId="77777777" w:rsidR="00A83098" w:rsidRPr="00BA5CA0" w:rsidRDefault="00A83098" w:rsidP="00A83098">
            <w:pPr>
              <w:spacing w:after="0" w:line="240" w:lineRule="auto"/>
              <w:rPr>
                <w:rFonts w:ascii="Times New Roman" w:eastAsia="Times New Roman" w:hAnsi="Times New Roman" w:cs="Times New Roman"/>
                <w:sz w:val="20"/>
                <w:szCs w:val="20"/>
                <w:highlight w:val="yellow"/>
                <w:lang w:eastAsia="fr-FR"/>
                <w:rPrChange w:id="316" w:author="El Hadji Falilou Ndiaye" w:date="2019-08-08T12:27:00Z">
                  <w:rPr>
                    <w:rFonts w:ascii="Times New Roman" w:eastAsia="Times New Roman" w:hAnsi="Times New Roman" w:cs="Times New Roman"/>
                    <w:sz w:val="20"/>
                    <w:szCs w:val="20"/>
                    <w:lang w:eastAsia="fr-FR"/>
                  </w:rPr>
                </w:rPrChange>
              </w:rPr>
            </w:pPr>
            <w:r w:rsidRPr="00BA5CA0">
              <w:rPr>
                <w:rFonts w:ascii="Times New Roman" w:eastAsia="Times New Roman" w:hAnsi="Times New Roman" w:cs="Times New Roman"/>
                <w:sz w:val="20"/>
                <w:szCs w:val="20"/>
                <w:highlight w:val="yellow"/>
                <w:lang w:eastAsia="fr-FR"/>
                <w:rPrChange w:id="317" w:author="El Hadji Falilou Ndiaye" w:date="2019-08-08T12:27:00Z">
                  <w:rPr>
                    <w:rFonts w:ascii="Times New Roman" w:eastAsia="Times New Roman" w:hAnsi="Times New Roman" w:cs="Times New Roman"/>
                    <w:sz w:val="20"/>
                    <w:szCs w:val="20"/>
                    <w:lang w:eastAsia="fr-FR"/>
                  </w:rPr>
                </w:rPrChange>
              </w:rPr>
              <w:t>Nombre d’épidémies de paludisme pour lesquelles niveau central a directement participe à l’investigation et la riposte</w:t>
            </w:r>
            <w:r w:rsidRPr="00BA5CA0">
              <w:rPr>
                <w:rFonts w:ascii="Times New Roman" w:eastAsia="Times New Roman" w:hAnsi="Times New Roman" w:cs="Times New Roman"/>
                <w:i/>
                <w:sz w:val="20"/>
                <w:szCs w:val="20"/>
                <w:highlight w:val="yellow"/>
                <w:lang w:eastAsia="fr-FR"/>
                <w:rPrChange w:id="318" w:author="El Hadji Falilou Ndiaye" w:date="2019-08-08T12:27:00Z">
                  <w:rPr>
                    <w:rFonts w:ascii="Times New Roman" w:eastAsia="Times New Roman" w:hAnsi="Times New Roman" w:cs="Times New Roman"/>
                    <w:i/>
                    <w:sz w:val="20"/>
                    <w:szCs w:val="20"/>
                    <w:lang w:eastAsia="fr-FR"/>
                  </w:rPr>
                </w:rPrChange>
              </w:rPr>
              <w:t xml:space="preserve"> (observer les rapports)</w:t>
            </w:r>
          </w:p>
        </w:tc>
        <w:tc>
          <w:tcPr>
            <w:tcW w:w="1559" w:type="dxa"/>
          </w:tcPr>
          <w:p w14:paraId="2AD6A0C1" w14:textId="77777777" w:rsidR="00A83098" w:rsidRPr="00BA5CA0" w:rsidRDefault="00A83098" w:rsidP="00A83098">
            <w:pPr>
              <w:spacing w:after="0" w:line="240" w:lineRule="auto"/>
              <w:jc w:val="center"/>
              <w:rPr>
                <w:rFonts w:ascii="Times New Roman" w:eastAsia="Times New Roman" w:hAnsi="Times New Roman" w:cs="Times New Roman"/>
                <w:sz w:val="20"/>
                <w:szCs w:val="20"/>
                <w:highlight w:val="yellow"/>
                <w:lang w:eastAsia="fr-FR"/>
                <w:rPrChange w:id="319" w:author="El Hadji Falilou Ndiaye" w:date="2019-08-08T12:27:00Z">
                  <w:rPr>
                    <w:rFonts w:ascii="Times New Roman" w:eastAsia="Times New Roman" w:hAnsi="Times New Roman" w:cs="Times New Roman"/>
                    <w:sz w:val="20"/>
                    <w:szCs w:val="20"/>
                    <w:lang w:eastAsia="fr-FR"/>
                  </w:rPr>
                </w:rPrChange>
              </w:rPr>
            </w:pPr>
          </w:p>
        </w:tc>
        <w:tc>
          <w:tcPr>
            <w:tcW w:w="993" w:type="dxa"/>
          </w:tcPr>
          <w:p w14:paraId="06E1C42A"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BA5CA0">
              <w:rPr>
                <w:rFonts w:ascii="Times New Roman" w:eastAsia="Times New Roman" w:hAnsi="Times New Roman" w:cs="Times New Roman"/>
                <w:b/>
                <w:sz w:val="20"/>
                <w:szCs w:val="20"/>
                <w:highlight w:val="yellow"/>
                <w:lang w:eastAsia="fr-FR"/>
                <w:rPrChange w:id="320" w:author="El Hadji Falilou Ndiaye" w:date="2019-08-08T12:27:00Z">
                  <w:rPr>
                    <w:rFonts w:ascii="Times New Roman" w:eastAsia="Times New Roman" w:hAnsi="Times New Roman" w:cs="Times New Roman"/>
                    <w:b/>
                    <w:sz w:val="20"/>
                    <w:szCs w:val="20"/>
                    <w:lang w:eastAsia="fr-FR"/>
                  </w:rPr>
                </w:rPrChange>
              </w:rPr>
              <w:t>C5.2.4</w:t>
            </w:r>
          </w:p>
        </w:tc>
      </w:tr>
    </w:tbl>
    <w:p w14:paraId="12F6B0C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1CE80DEC" w14:textId="77777777" w:rsidR="00A83098" w:rsidRPr="00A83098" w:rsidRDefault="00A83098" w:rsidP="000758F5">
      <w:pPr>
        <w:keepNext/>
        <w:spacing w:after="0" w:line="240" w:lineRule="auto"/>
        <w:outlineLvl w:val="1"/>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lastRenderedPageBreak/>
        <w:t>VI. DIFFUSION DE L’INFORMATION</w:t>
      </w:r>
    </w:p>
    <w:p w14:paraId="0D6ACB7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1134"/>
        <w:gridCol w:w="1984"/>
        <w:gridCol w:w="993"/>
      </w:tblGrid>
      <w:tr w:rsidR="00A83098" w:rsidRPr="00A83098" w14:paraId="6E4D6C21" w14:textId="77777777" w:rsidTr="00C43621">
        <w:tc>
          <w:tcPr>
            <w:tcW w:w="6238" w:type="dxa"/>
          </w:tcPr>
          <w:p w14:paraId="550D2917"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Existe-t-il un rapport écrit ou un bulletin qui est produit régulièrement pour disséminer des données de surveillance ? (vérifier existence du rapport)</w:t>
            </w:r>
          </w:p>
        </w:tc>
        <w:tc>
          <w:tcPr>
            <w:tcW w:w="3118" w:type="dxa"/>
            <w:gridSpan w:val="2"/>
          </w:tcPr>
          <w:p w14:paraId="74EE3769"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71D0B219" w14:textId="77777777" w:rsidR="00A83098" w:rsidRPr="00A83098" w:rsidRDefault="00A83098" w:rsidP="00C43621">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C6.1</w:t>
            </w:r>
          </w:p>
        </w:tc>
      </w:tr>
      <w:tr w:rsidR="00A83098" w:rsidRPr="00A83098" w14:paraId="65F65469" w14:textId="77777777" w:rsidTr="00C43621">
        <w:tc>
          <w:tcPr>
            <w:tcW w:w="7372" w:type="dxa"/>
            <w:gridSpan w:val="2"/>
            <w:tcBorders>
              <w:top w:val="nil"/>
              <w:left w:val="nil"/>
              <w:bottom w:val="nil"/>
              <w:right w:val="nil"/>
            </w:tcBorders>
          </w:tcPr>
          <w:p w14:paraId="2B3A225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1984" w:type="dxa"/>
            <w:tcBorders>
              <w:top w:val="nil"/>
              <w:left w:val="nil"/>
              <w:bottom w:val="nil"/>
              <w:right w:val="nil"/>
            </w:tcBorders>
          </w:tcPr>
          <w:p w14:paraId="7044B3FA"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16B9837F" w14:textId="77777777" w:rsidR="00A83098" w:rsidRPr="00A83098" w:rsidRDefault="00A83098" w:rsidP="00C43621">
            <w:pPr>
              <w:keepNext/>
              <w:spacing w:after="0" w:line="240" w:lineRule="auto"/>
              <w:outlineLvl w:val="4"/>
              <w:rPr>
                <w:rFonts w:ascii="Times New Roman" w:eastAsia="Times New Roman" w:hAnsi="Times New Roman" w:cs="Times New Roman"/>
                <w:b/>
                <w:sz w:val="20"/>
                <w:szCs w:val="20"/>
                <w:lang w:eastAsia="fr-FR"/>
              </w:rPr>
            </w:pPr>
          </w:p>
        </w:tc>
      </w:tr>
      <w:tr w:rsidR="00A83098" w:rsidRPr="00A83098" w14:paraId="72DF1CBA" w14:textId="77777777" w:rsidTr="00C43621">
        <w:trPr>
          <w:trHeight w:val="967"/>
        </w:trPr>
        <w:tc>
          <w:tcPr>
            <w:tcW w:w="6238" w:type="dxa"/>
            <w:tcBorders>
              <w:bottom w:val="single" w:sz="4" w:space="0" w:color="auto"/>
            </w:tcBorders>
          </w:tcPr>
          <w:p w14:paraId="36111F9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Existe-t-il un rapport écrit de retro-information (ou un bulletin) régulièrement produit par le PNLP pour disséminer des données de surveillance du paludisme) auprès des régions/districts qui vous transmettent les données? </w:t>
            </w:r>
            <w:r w:rsidRPr="00A83098">
              <w:rPr>
                <w:rFonts w:ascii="Times New Roman" w:eastAsia="Times New Roman" w:hAnsi="Times New Roman" w:cs="Times New Roman"/>
                <w:i/>
                <w:sz w:val="20"/>
                <w:szCs w:val="20"/>
                <w:lang w:eastAsia="fr-FR"/>
              </w:rPr>
              <w:t>(observer)</w:t>
            </w:r>
          </w:p>
        </w:tc>
        <w:tc>
          <w:tcPr>
            <w:tcW w:w="3118" w:type="dxa"/>
            <w:gridSpan w:val="2"/>
            <w:tcBorders>
              <w:bottom w:val="single" w:sz="4" w:space="0" w:color="auto"/>
            </w:tcBorders>
          </w:tcPr>
          <w:p w14:paraId="49F64085"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Borders>
              <w:bottom w:val="single" w:sz="4" w:space="0" w:color="auto"/>
            </w:tcBorders>
          </w:tcPr>
          <w:p w14:paraId="07160589"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b/>
                <w:sz w:val="20"/>
                <w:szCs w:val="20"/>
                <w:lang w:eastAsia="fr-FR"/>
              </w:rPr>
              <w:t>C6.2</w:t>
            </w:r>
          </w:p>
        </w:tc>
      </w:tr>
      <w:tr w:rsidR="00A83098" w:rsidRPr="00A83098" w14:paraId="44836FF6" w14:textId="77777777" w:rsidTr="00C43621">
        <w:trPr>
          <w:trHeight w:val="571"/>
        </w:trPr>
        <w:tc>
          <w:tcPr>
            <w:tcW w:w="7372" w:type="dxa"/>
            <w:gridSpan w:val="2"/>
            <w:tcBorders>
              <w:top w:val="single" w:sz="4" w:space="0" w:color="auto"/>
              <w:left w:val="single" w:sz="4" w:space="0" w:color="auto"/>
              <w:bottom w:val="single" w:sz="4" w:space="0" w:color="auto"/>
              <w:right w:val="nil"/>
            </w:tcBorders>
          </w:tcPr>
          <w:p w14:paraId="745E021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Si oui, Combien de rapports ou bulletins de rétro information du niveau central ont été produits et diffusés auprès des régions/districts au cours des 12 derniers mois? </w:t>
            </w:r>
          </w:p>
        </w:tc>
        <w:tc>
          <w:tcPr>
            <w:tcW w:w="1984" w:type="dxa"/>
            <w:tcBorders>
              <w:top w:val="single" w:sz="4" w:space="0" w:color="auto"/>
              <w:left w:val="nil"/>
              <w:bottom w:val="single" w:sz="4" w:space="0" w:color="auto"/>
              <w:right w:val="nil"/>
            </w:tcBorders>
          </w:tcPr>
          <w:p w14:paraId="5583AD6F"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w:t>
            </w:r>
          </w:p>
        </w:tc>
        <w:tc>
          <w:tcPr>
            <w:tcW w:w="993" w:type="dxa"/>
            <w:tcBorders>
              <w:top w:val="single" w:sz="4" w:space="0" w:color="auto"/>
              <w:left w:val="nil"/>
              <w:bottom w:val="single" w:sz="4" w:space="0" w:color="auto"/>
              <w:right w:val="single" w:sz="4" w:space="0" w:color="auto"/>
            </w:tcBorders>
          </w:tcPr>
          <w:p w14:paraId="37A15D42" w14:textId="77777777" w:rsidR="00A83098" w:rsidRPr="00A83098" w:rsidRDefault="00A83098" w:rsidP="00C43621">
            <w:pPr>
              <w:keepNext/>
              <w:spacing w:after="0" w:line="240" w:lineRule="auto"/>
              <w:jc w:val="center"/>
              <w:outlineLvl w:val="4"/>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C6.3</w:t>
            </w:r>
          </w:p>
        </w:tc>
      </w:tr>
    </w:tbl>
    <w:p w14:paraId="016B190C"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A83098" w14:paraId="55129835" w14:textId="77777777" w:rsidTr="00C43621">
        <w:tc>
          <w:tcPr>
            <w:tcW w:w="6238" w:type="dxa"/>
          </w:tcPr>
          <w:p w14:paraId="04AC8B5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Le ministère de la santé partage-t-il les données de surveillance du paludisme avec l’OMS ?</w:t>
            </w:r>
          </w:p>
        </w:tc>
        <w:tc>
          <w:tcPr>
            <w:tcW w:w="3118" w:type="dxa"/>
          </w:tcPr>
          <w:p w14:paraId="6A6997D6"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6FF2EA47" w14:textId="77777777" w:rsidR="00A83098" w:rsidRPr="00A83098" w:rsidRDefault="00A83098" w:rsidP="00C43621">
            <w:pPr>
              <w:keepNext/>
              <w:spacing w:after="0" w:line="240" w:lineRule="auto"/>
              <w:jc w:val="center"/>
              <w:outlineLvl w:val="4"/>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C6.4</w:t>
            </w:r>
          </w:p>
        </w:tc>
      </w:tr>
    </w:tbl>
    <w:p w14:paraId="4566112E"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77ADE913" w14:textId="77777777" w:rsidR="00A83098" w:rsidRPr="00A83098" w:rsidRDefault="00A83098" w:rsidP="00C43621">
      <w:pPr>
        <w:keepNext/>
        <w:spacing w:after="0" w:line="240" w:lineRule="auto"/>
        <w:outlineLvl w:val="1"/>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VII. COORDINATION DE LA SURVEILLANCE</w:t>
      </w:r>
    </w:p>
    <w:p w14:paraId="65D37629"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A83098" w14:paraId="774E42D4" w14:textId="77777777" w:rsidTr="00C43621">
        <w:tc>
          <w:tcPr>
            <w:tcW w:w="6238" w:type="dxa"/>
          </w:tcPr>
          <w:p w14:paraId="7C68F14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Existe-t-il un organe de coordination de la surveillance épidémiologique du paludisme  au niveau central du ministère de la santé ?</w:t>
            </w:r>
          </w:p>
        </w:tc>
        <w:tc>
          <w:tcPr>
            <w:tcW w:w="3118" w:type="dxa"/>
          </w:tcPr>
          <w:p w14:paraId="60FC8688"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52C1FE86" w14:textId="77777777" w:rsidR="00A83098" w:rsidRPr="00A83098" w:rsidRDefault="00A83098" w:rsidP="00C43621">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C7.1</w:t>
            </w:r>
          </w:p>
        </w:tc>
      </w:tr>
    </w:tbl>
    <w:p w14:paraId="1066AB4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96"/>
        <w:gridCol w:w="3260"/>
        <w:gridCol w:w="993"/>
      </w:tblGrid>
      <w:tr w:rsidR="00A83098" w:rsidRPr="00A83098" w14:paraId="29B5CBA6" w14:textId="77777777" w:rsidTr="00C43621">
        <w:trPr>
          <w:cantSplit/>
        </w:trPr>
        <w:tc>
          <w:tcPr>
            <w:tcW w:w="10349" w:type="dxa"/>
            <w:gridSpan w:val="3"/>
            <w:tcBorders>
              <w:top w:val="nil"/>
              <w:left w:val="nil"/>
              <w:bottom w:val="nil"/>
              <w:right w:val="nil"/>
            </w:tcBorders>
          </w:tcPr>
          <w:p w14:paraId="4DC5FB7E"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Si oui, en décrire la composition</w:t>
            </w:r>
          </w:p>
          <w:p w14:paraId="3F4DE0CC"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r>
      <w:tr w:rsidR="00A83098" w:rsidRPr="00A83098" w14:paraId="782B379B" w14:textId="77777777" w:rsidTr="00C43621">
        <w:tc>
          <w:tcPr>
            <w:tcW w:w="6096" w:type="dxa"/>
            <w:tcBorders>
              <w:top w:val="nil"/>
              <w:left w:val="nil"/>
              <w:bottom w:val="nil"/>
              <w:right w:val="nil"/>
            </w:tcBorders>
          </w:tcPr>
          <w:p w14:paraId="3E527B78"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260" w:type="dxa"/>
            <w:tcBorders>
              <w:top w:val="nil"/>
              <w:left w:val="nil"/>
              <w:bottom w:val="nil"/>
              <w:right w:val="nil"/>
            </w:tcBorders>
          </w:tcPr>
          <w:p w14:paraId="7D576E1A"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w:t>
            </w:r>
          </w:p>
        </w:tc>
        <w:tc>
          <w:tcPr>
            <w:tcW w:w="993" w:type="dxa"/>
            <w:tcBorders>
              <w:top w:val="nil"/>
              <w:left w:val="nil"/>
              <w:bottom w:val="nil"/>
              <w:right w:val="nil"/>
            </w:tcBorders>
          </w:tcPr>
          <w:p w14:paraId="1E27CE8A" w14:textId="77777777" w:rsidR="00A83098" w:rsidRPr="00A83098" w:rsidRDefault="00A83098" w:rsidP="00C43621">
            <w:pPr>
              <w:keepNext/>
              <w:spacing w:after="0" w:line="240" w:lineRule="auto"/>
              <w:jc w:val="center"/>
              <w:outlineLvl w:val="3"/>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C7.1.1</w:t>
            </w:r>
          </w:p>
        </w:tc>
      </w:tr>
      <w:tr w:rsidR="00A83098" w:rsidRPr="00A83098" w14:paraId="5D094CD6" w14:textId="77777777" w:rsidTr="00C43621">
        <w:tc>
          <w:tcPr>
            <w:tcW w:w="6096" w:type="dxa"/>
            <w:tcBorders>
              <w:top w:val="nil"/>
              <w:left w:val="nil"/>
              <w:bottom w:val="nil"/>
              <w:right w:val="nil"/>
            </w:tcBorders>
          </w:tcPr>
          <w:p w14:paraId="2D012D58"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260" w:type="dxa"/>
            <w:tcBorders>
              <w:top w:val="nil"/>
              <w:left w:val="nil"/>
              <w:bottom w:val="nil"/>
              <w:right w:val="nil"/>
            </w:tcBorders>
          </w:tcPr>
          <w:p w14:paraId="21356283"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w:t>
            </w:r>
          </w:p>
        </w:tc>
        <w:tc>
          <w:tcPr>
            <w:tcW w:w="993" w:type="dxa"/>
            <w:tcBorders>
              <w:top w:val="nil"/>
              <w:left w:val="nil"/>
              <w:bottom w:val="nil"/>
              <w:right w:val="nil"/>
            </w:tcBorders>
          </w:tcPr>
          <w:p w14:paraId="1810F164"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C7.1.2</w:t>
            </w:r>
          </w:p>
        </w:tc>
      </w:tr>
      <w:tr w:rsidR="00A83098" w:rsidRPr="00A83098" w14:paraId="2789DDD8" w14:textId="77777777" w:rsidTr="00C43621">
        <w:tc>
          <w:tcPr>
            <w:tcW w:w="6096" w:type="dxa"/>
            <w:tcBorders>
              <w:top w:val="nil"/>
              <w:left w:val="nil"/>
              <w:bottom w:val="nil"/>
              <w:right w:val="nil"/>
            </w:tcBorders>
          </w:tcPr>
          <w:p w14:paraId="48D5A0D5"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260" w:type="dxa"/>
            <w:tcBorders>
              <w:top w:val="nil"/>
              <w:left w:val="nil"/>
              <w:bottom w:val="nil"/>
              <w:right w:val="nil"/>
            </w:tcBorders>
          </w:tcPr>
          <w:p w14:paraId="4687E538"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w:t>
            </w:r>
          </w:p>
        </w:tc>
        <w:tc>
          <w:tcPr>
            <w:tcW w:w="993" w:type="dxa"/>
            <w:tcBorders>
              <w:top w:val="nil"/>
              <w:left w:val="nil"/>
              <w:bottom w:val="nil"/>
              <w:right w:val="nil"/>
            </w:tcBorders>
          </w:tcPr>
          <w:p w14:paraId="66716703"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C7.1.3</w:t>
            </w:r>
          </w:p>
        </w:tc>
      </w:tr>
      <w:tr w:rsidR="00A83098" w:rsidRPr="00A83098" w14:paraId="2F70CA96" w14:textId="77777777" w:rsidTr="00C43621">
        <w:tc>
          <w:tcPr>
            <w:tcW w:w="6096" w:type="dxa"/>
            <w:tcBorders>
              <w:top w:val="nil"/>
              <w:left w:val="nil"/>
              <w:bottom w:val="nil"/>
              <w:right w:val="nil"/>
            </w:tcBorders>
          </w:tcPr>
          <w:p w14:paraId="6F1075B1"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260" w:type="dxa"/>
            <w:tcBorders>
              <w:top w:val="nil"/>
              <w:left w:val="nil"/>
              <w:bottom w:val="nil"/>
              <w:right w:val="nil"/>
            </w:tcBorders>
          </w:tcPr>
          <w:p w14:paraId="657FF96A"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w:t>
            </w:r>
          </w:p>
        </w:tc>
        <w:tc>
          <w:tcPr>
            <w:tcW w:w="993" w:type="dxa"/>
            <w:tcBorders>
              <w:top w:val="nil"/>
              <w:left w:val="nil"/>
              <w:bottom w:val="nil"/>
              <w:right w:val="nil"/>
            </w:tcBorders>
          </w:tcPr>
          <w:p w14:paraId="799049EC"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C7.1.4</w:t>
            </w:r>
          </w:p>
        </w:tc>
      </w:tr>
      <w:tr w:rsidR="00A83098" w:rsidRPr="00A83098" w14:paraId="39335A31" w14:textId="77777777" w:rsidTr="00C43621">
        <w:tc>
          <w:tcPr>
            <w:tcW w:w="6096" w:type="dxa"/>
            <w:tcBorders>
              <w:top w:val="nil"/>
              <w:left w:val="nil"/>
              <w:bottom w:val="nil"/>
              <w:right w:val="nil"/>
            </w:tcBorders>
          </w:tcPr>
          <w:p w14:paraId="1518AD0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260" w:type="dxa"/>
            <w:tcBorders>
              <w:top w:val="nil"/>
              <w:left w:val="nil"/>
              <w:bottom w:val="nil"/>
              <w:right w:val="nil"/>
            </w:tcBorders>
          </w:tcPr>
          <w:p w14:paraId="6EB33C96"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w:t>
            </w:r>
          </w:p>
        </w:tc>
        <w:tc>
          <w:tcPr>
            <w:tcW w:w="993" w:type="dxa"/>
            <w:tcBorders>
              <w:top w:val="nil"/>
              <w:left w:val="nil"/>
              <w:bottom w:val="nil"/>
              <w:right w:val="nil"/>
            </w:tcBorders>
          </w:tcPr>
          <w:p w14:paraId="6D282C2B"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C7.1.5</w:t>
            </w:r>
          </w:p>
        </w:tc>
      </w:tr>
      <w:tr w:rsidR="00A83098" w:rsidRPr="00A83098" w14:paraId="6AAA0F0E" w14:textId="77777777" w:rsidTr="00C43621">
        <w:trPr>
          <w:cantSplit/>
        </w:trPr>
        <w:tc>
          <w:tcPr>
            <w:tcW w:w="10349" w:type="dxa"/>
            <w:gridSpan w:val="3"/>
            <w:tcBorders>
              <w:top w:val="nil"/>
              <w:left w:val="nil"/>
              <w:bottom w:val="nil"/>
              <w:right w:val="nil"/>
            </w:tcBorders>
          </w:tcPr>
          <w:p w14:paraId="0217EB49"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Et en décrire la fonction</w:t>
            </w:r>
          </w:p>
        </w:tc>
      </w:tr>
      <w:tr w:rsidR="00A83098" w:rsidRPr="00A83098" w14:paraId="4D4DC8B9" w14:textId="77777777" w:rsidTr="00C43621">
        <w:tc>
          <w:tcPr>
            <w:tcW w:w="6096" w:type="dxa"/>
            <w:tcBorders>
              <w:top w:val="nil"/>
              <w:left w:val="nil"/>
              <w:bottom w:val="nil"/>
              <w:right w:val="nil"/>
            </w:tcBorders>
          </w:tcPr>
          <w:p w14:paraId="19108D7E"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260" w:type="dxa"/>
            <w:tcBorders>
              <w:top w:val="nil"/>
              <w:left w:val="nil"/>
              <w:bottom w:val="nil"/>
              <w:right w:val="nil"/>
            </w:tcBorders>
          </w:tcPr>
          <w:p w14:paraId="2B10D97D"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w:t>
            </w:r>
          </w:p>
        </w:tc>
        <w:tc>
          <w:tcPr>
            <w:tcW w:w="993" w:type="dxa"/>
            <w:tcBorders>
              <w:top w:val="nil"/>
              <w:left w:val="nil"/>
              <w:bottom w:val="nil"/>
              <w:right w:val="nil"/>
            </w:tcBorders>
          </w:tcPr>
          <w:p w14:paraId="40746B86" w14:textId="77777777" w:rsidR="00A83098" w:rsidRPr="00A83098" w:rsidRDefault="00A83098" w:rsidP="00C43621">
            <w:pPr>
              <w:keepNext/>
              <w:spacing w:after="0" w:line="240" w:lineRule="auto"/>
              <w:jc w:val="center"/>
              <w:outlineLvl w:val="3"/>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C7.1.6</w:t>
            </w:r>
          </w:p>
        </w:tc>
      </w:tr>
      <w:tr w:rsidR="00A83098" w:rsidRPr="00A83098" w14:paraId="4D73C3AA" w14:textId="77777777" w:rsidTr="00C43621">
        <w:tc>
          <w:tcPr>
            <w:tcW w:w="6096" w:type="dxa"/>
            <w:tcBorders>
              <w:top w:val="nil"/>
              <w:left w:val="nil"/>
              <w:bottom w:val="nil"/>
              <w:right w:val="nil"/>
            </w:tcBorders>
          </w:tcPr>
          <w:p w14:paraId="3C1A414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260" w:type="dxa"/>
            <w:tcBorders>
              <w:top w:val="nil"/>
              <w:left w:val="nil"/>
              <w:bottom w:val="nil"/>
              <w:right w:val="nil"/>
            </w:tcBorders>
          </w:tcPr>
          <w:p w14:paraId="5646A24C"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w:t>
            </w:r>
          </w:p>
        </w:tc>
        <w:tc>
          <w:tcPr>
            <w:tcW w:w="993" w:type="dxa"/>
            <w:tcBorders>
              <w:top w:val="nil"/>
              <w:left w:val="nil"/>
              <w:bottom w:val="nil"/>
              <w:right w:val="nil"/>
            </w:tcBorders>
          </w:tcPr>
          <w:p w14:paraId="6ECD1A38"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C7.1.7</w:t>
            </w:r>
          </w:p>
        </w:tc>
      </w:tr>
      <w:tr w:rsidR="00A83098" w:rsidRPr="00A83098" w14:paraId="2BB6DA07" w14:textId="77777777" w:rsidTr="00C43621">
        <w:tc>
          <w:tcPr>
            <w:tcW w:w="6096" w:type="dxa"/>
            <w:tcBorders>
              <w:top w:val="nil"/>
              <w:left w:val="nil"/>
              <w:bottom w:val="nil"/>
              <w:right w:val="nil"/>
            </w:tcBorders>
          </w:tcPr>
          <w:p w14:paraId="6D262B32"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260" w:type="dxa"/>
            <w:tcBorders>
              <w:top w:val="nil"/>
              <w:left w:val="nil"/>
              <w:bottom w:val="nil"/>
              <w:right w:val="nil"/>
            </w:tcBorders>
          </w:tcPr>
          <w:p w14:paraId="6C540038"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w:t>
            </w:r>
          </w:p>
        </w:tc>
        <w:tc>
          <w:tcPr>
            <w:tcW w:w="993" w:type="dxa"/>
            <w:tcBorders>
              <w:top w:val="nil"/>
              <w:left w:val="nil"/>
              <w:bottom w:val="nil"/>
              <w:right w:val="nil"/>
            </w:tcBorders>
          </w:tcPr>
          <w:p w14:paraId="6D994347"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C7.1.8</w:t>
            </w:r>
          </w:p>
        </w:tc>
      </w:tr>
      <w:tr w:rsidR="00A83098" w:rsidRPr="00A83098" w14:paraId="55EDF7CD" w14:textId="77777777" w:rsidTr="00C43621">
        <w:tc>
          <w:tcPr>
            <w:tcW w:w="6096" w:type="dxa"/>
            <w:tcBorders>
              <w:top w:val="nil"/>
              <w:left w:val="nil"/>
              <w:bottom w:val="nil"/>
              <w:right w:val="nil"/>
            </w:tcBorders>
          </w:tcPr>
          <w:p w14:paraId="20D7134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260" w:type="dxa"/>
            <w:tcBorders>
              <w:top w:val="nil"/>
              <w:left w:val="nil"/>
              <w:bottom w:val="nil"/>
              <w:right w:val="nil"/>
            </w:tcBorders>
          </w:tcPr>
          <w:p w14:paraId="760BC211"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w:t>
            </w:r>
          </w:p>
        </w:tc>
        <w:tc>
          <w:tcPr>
            <w:tcW w:w="993" w:type="dxa"/>
            <w:tcBorders>
              <w:top w:val="nil"/>
              <w:left w:val="nil"/>
              <w:bottom w:val="nil"/>
              <w:right w:val="nil"/>
            </w:tcBorders>
          </w:tcPr>
          <w:p w14:paraId="3C20EB41"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C7.1.9</w:t>
            </w:r>
          </w:p>
        </w:tc>
      </w:tr>
      <w:tr w:rsidR="00A83098" w:rsidRPr="00A83098" w14:paraId="39AF02B6" w14:textId="77777777" w:rsidTr="00C43621">
        <w:tc>
          <w:tcPr>
            <w:tcW w:w="6096" w:type="dxa"/>
            <w:tcBorders>
              <w:top w:val="nil"/>
              <w:left w:val="nil"/>
              <w:bottom w:val="nil"/>
              <w:right w:val="nil"/>
            </w:tcBorders>
          </w:tcPr>
          <w:p w14:paraId="25484F7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260" w:type="dxa"/>
            <w:tcBorders>
              <w:top w:val="nil"/>
              <w:left w:val="nil"/>
              <w:bottom w:val="nil"/>
              <w:right w:val="nil"/>
            </w:tcBorders>
          </w:tcPr>
          <w:p w14:paraId="621E23FB"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w:t>
            </w:r>
          </w:p>
          <w:p w14:paraId="39574F8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592540A"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C7.1.10</w:t>
            </w:r>
          </w:p>
        </w:tc>
      </w:tr>
    </w:tbl>
    <w:p w14:paraId="0A07DC5C"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ab/>
      </w:r>
      <w:r w:rsidRPr="00A83098">
        <w:rPr>
          <w:rFonts w:ascii="Times New Roman" w:eastAsia="Times New Roman" w:hAnsi="Times New Roman" w:cs="Times New Roman"/>
          <w:sz w:val="20"/>
          <w:szCs w:val="20"/>
          <w:lang w:eastAsia="fr-FR"/>
        </w:rPr>
        <w:tab/>
      </w:r>
      <w:r w:rsidRPr="00A83098">
        <w:rPr>
          <w:rFonts w:ascii="Times New Roman" w:eastAsia="Times New Roman" w:hAnsi="Times New Roman" w:cs="Times New Roman"/>
          <w:sz w:val="20"/>
          <w:szCs w:val="20"/>
          <w:lang w:eastAsia="fr-FR"/>
        </w:rPr>
        <w:tab/>
      </w:r>
      <w:r w:rsidRPr="00A83098">
        <w:rPr>
          <w:rFonts w:ascii="Times New Roman" w:eastAsia="Times New Roman" w:hAnsi="Times New Roman" w:cs="Times New Roman"/>
          <w:sz w:val="20"/>
          <w:szCs w:val="20"/>
          <w:lang w:eastAsia="fr-FR"/>
        </w:rPr>
        <w:tab/>
      </w:r>
      <w:r w:rsidRPr="00A83098">
        <w:rPr>
          <w:rFonts w:ascii="Times New Roman" w:eastAsia="Times New Roman" w:hAnsi="Times New Roman" w:cs="Times New Roman"/>
          <w:sz w:val="20"/>
          <w:szCs w:val="20"/>
          <w:lang w:eastAsia="fr-FR"/>
        </w:rPr>
        <w:tab/>
      </w: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A83098" w14:paraId="7EA9BE86" w14:textId="77777777" w:rsidTr="00C43621">
        <w:tc>
          <w:tcPr>
            <w:tcW w:w="6238" w:type="dxa"/>
          </w:tcPr>
          <w:p w14:paraId="6A9D5989"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Y a-t-il une unité focale pour la surveillance du paludisme au niveau du ministère de la santé ? </w:t>
            </w:r>
          </w:p>
        </w:tc>
        <w:tc>
          <w:tcPr>
            <w:tcW w:w="3118" w:type="dxa"/>
          </w:tcPr>
          <w:p w14:paraId="3180CBBD"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3514EBE0" w14:textId="77777777" w:rsidR="00A83098" w:rsidRPr="00A83098" w:rsidRDefault="00A83098" w:rsidP="00C43621">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C7.2</w:t>
            </w:r>
          </w:p>
        </w:tc>
      </w:tr>
    </w:tbl>
    <w:p w14:paraId="50FF05D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628F6643" w14:textId="77777777" w:rsidR="00A83098" w:rsidRPr="00A83098" w:rsidRDefault="00A83098" w:rsidP="00C43621">
      <w:pPr>
        <w:keepNext/>
        <w:spacing w:after="0" w:line="240" w:lineRule="auto"/>
        <w:outlineLvl w:val="1"/>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VIII. SUPERVISION</w:t>
      </w:r>
    </w:p>
    <w:p w14:paraId="325306C9"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7088"/>
        <w:gridCol w:w="2268"/>
        <w:gridCol w:w="993"/>
      </w:tblGrid>
      <w:tr w:rsidR="00A83098" w:rsidRPr="00A83098" w14:paraId="6103E2BA" w14:textId="77777777" w:rsidTr="00C43621">
        <w:tc>
          <w:tcPr>
            <w:tcW w:w="7088" w:type="dxa"/>
          </w:tcPr>
          <w:p w14:paraId="36381CD2"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Combien de visites de supervisions avez-vous effectué au cours des 6 </w:t>
            </w:r>
            <w:proofErr w:type="spellStart"/>
            <w:r w:rsidRPr="00A83098">
              <w:rPr>
                <w:rFonts w:ascii="Times New Roman" w:eastAsia="Times New Roman" w:hAnsi="Times New Roman" w:cs="Times New Roman"/>
                <w:sz w:val="20"/>
                <w:szCs w:val="20"/>
                <w:lang w:eastAsia="fr-FR"/>
              </w:rPr>
              <w:t>mois</w:t>
            </w:r>
            <w:proofErr w:type="spellEnd"/>
            <w:r w:rsidRPr="00A83098">
              <w:rPr>
                <w:rFonts w:ascii="Times New Roman" w:eastAsia="Times New Roman" w:hAnsi="Times New Roman" w:cs="Times New Roman"/>
                <w:sz w:val="20"/>
                <w:szCs w:val="20"/>
                <w:lang w:eastAsia="fr-FR"/>
              </w:rPr>
              <w:t xml:space="preserve"> passés ? </w:t>
            </w:r>
          </w:p>
        </w:tc>
        <w:tc>
          <w:tcPr>
            <w:tcW w:w="2268" w:type="dxa"/>
          </w:tcPr>
          <w:p w14:paraId="21B668ED"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w:t>
            </w:r>
          </w:p>
        </w:tc>
        <w:tc>
          <w:tcPr>
            <w:tcW w:w="993" w:type="dxa"/>
          </w:tcPr>
          <w:p w14:paraId="6DE40E42" w14:textId="77777777" w:rsidR="00A83098" w:rsidRPr="00A83098" w:rsidRDefault="00A83098" w:rsidP="00C43621">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C8.1</w:t>
            </w:r>
          </w:p>
        </w:tc>
      </w:tr>
      <w:tr w:rsidR="00A83098" w:rsidRPr="00A83098" w14:paraId="06F31DE8" w14:textId="77777777" w:rsidTr="00C43621">
        <w:tc>
          <w:tcPr>
            <w:tcW w:w="7088" w:type="dxa"/>
          </w:tcPr>
          <w:p w14:paraId="6D1DD102"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Combien de visites étaient prévues ?                                                                                              </w:t>
            </w:r>
          </w:p>
        </w:tc>
        <w:tc>
          <w:tcPr>
            <w:tcW w:w="2268" w:type="dxa"/>
          </w:tcPr>
          <w:p w14:paraId="2BE838F5"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w:t>
            </w:r>
          </w:p>
        </w:tc>
        <w:tc>
          <w:tcPr>
            <w:tcW w:w="993" w:type="dxa"/>
          </w:tcPr>
          <w:p w14:paraId="06DDD2F8"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C8.2</w:t>
            </w:r>
          </w:p>
        </w:tc>
      </w:tr>
    </w:tbl>
    <w:p w14:paraId="37CF0E65"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505"/>
        <w:gridCol w:w="18"/>
        <w:gridCol w:w="975"/>
      </w:tblGrid>
      <w:tr w:rsidR="00A83098" w:rsidRPr="00A83098" w14:paraId="35F6D44B" w14:textId="77777777" w:rsidTr="00C43621">
        <w:trPr>
          <w:cantSplit/>
        </w:trPr>
        <w:tc>
          <w:tcPr>
            <w:tcW w:w="9374" w:type="dxa"/>
            <w:gridSpan w:val="3"/>
            <w:tcBorders>
              <w:top w:val="nil"/>
              <w:left w:val="nil"/>
              <w:bottom w:val="nil"/>
              <w:right w:val="nil"/>
            </w:tcBorders>
          </w:tcPr>
          <w:p w14:paraId="1D680C9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Citer les causes les plus fréquentes qui empêchent la réalisation des visites de supervision prescrites.</w:t>
            </w:r>
          </w:p>
        </w:tc>
        <w:tc>
          <w:tcPr>
            <w:tcW w:w="975" w:type="dxa"/>
            <w:tcBorders>
              <w:top w:val="nil"/>
              <w:left w:val="nil"/>
              <w:bottom w:val="nil"/>
              <w:right w:val="nil"/>
            </w:tcBorders>
          </w:tcPr>
          <w:p w14:paraId="3BB8A74C" w14:textId="77777777" w:rsidR="00A83098" w:rsidRPr="00A83098" w:rsidRDefault="00A83098" w:rsidP="00C43621">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C8.3</w:t>
            </w:r>
          </w:p>
        </w:tc>
      </w:tr>
      <w:tr w:rsidR="00A83098" w:rsidRPr="00A83098" w14:paraId="435B4DA3" w14:textId="77777777" w:rsidTr="00C43621">
        <w:tc>
          <w:tcPr>
            <w:tcW w:w="851" w:type="dxa"/>
            <w:tcBorders>
              <w:top w:val="nil"/>
              <w:left w:val="nil"/>
              <w:bottom w:val="nil"/>
              <w:right w:val="nil"/>
            </w:tcBorders>
          </w:tcPr>
          <w:p w14:paraId="593B183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Cause 1</w:t>
            </w:r>
          </w:p>
        </w:tc>
        <w:tc>
          <w:tcPr>
            <w:tcW w:w="8505" w:type="dxa"/>
            <w:tcBorders>
              <w:top w:val="nil"/>
              <w:left w:val="nil"/>
              <w:bottom w:val="nil"/>
              <w:right w:val="nil"/>
            </w:tcBorders>
          </w:tcPr>
          <w:p w14:paraId="4B1DB19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w:t>
            </w:r>
          </w:p>
          <w:p w14:paraId="4D32574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gridSpan w:val="2"/>
            <w:tcBorders>
              <w:top w:val="nil"/>
              <w:left w:val="nil"/>
              <w:bottom w:val="nil"/>
              <w:right w:val="nil"/>
            </w:tcBorders>
          </w:tcPr>
          <w:p w14:paraId="1F4C0B54" w14:textId="77777777" w:rsidR="00A83098" w:rsidRPr="00A83098" w:rsidRDefault="00A83098" w:rsidP="00C43621">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C8.3.1</w:t>
            </w:r>
          </w:p>
        </w:tc>
      </w:tr>
      <w:tr w:rsidR="00A83098" w:rsidRPr="00A83098" w14:paraId="65E1445A" w14:textId="77777777" w:rsidTr="00C43621">
        <w:tc>
          <w:tcPr>
            <w:tcW w:w="851" w:type="dxa"/>
            <w:tcBorders>
              <w:top w:val="nil"/>
              <w:left w:val="nil"/>
              <w:bottom w:val="nil"/>
              <w:right w:val="nil"/>
            </w:tcBorders>
          </w:tcPr>
          <w:p w14:paraId="20BE41EE"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Cause 2</w:t>
            </w:r>
          </w:p>
        </w:tc>
        <w:tc>
          <w:tcPr>
            <w:tcW w:w="8505" w:type="dxa"/>
            <w:tcBorders>
              <w:top w:val="nil"/>
              <w:left w:val="nil"/>
              <w:bottom w:val="nil"/>
              <w:right w:val="nil"/>
            </w:tcBorders>
          </w:tcPr>
          <w:p w14:paraId="3DF4078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w:t>
            </w:r>
          </w:p>
          <w:p w14:paraId="55D18522"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gridSpan w:val="2"/>
            <w:tcBorders>
              <w:top w:val="nil"/>
              <w:left w:val="nil"/>
              <w:bottom w:val="nil"/>
              <w:right w:val="nil"/>
            </w:tcBorders>
          </w:tcPr>
          <w:p w14:paraId="61ED40F1"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C8.3.2</w:t>
            </w:r>
          </w:p>
        </w:tc>
      </w:tr>
      <w:tr w:rsidR="00A83098" w:rsidRPr="00A83098" w14:paraId="0A9CE367" w14:textId="77777777" w:rsidTr="00C43621">
        <w:tc>
          <w:tcPr>
            <w:tcW w:w="851" w:type="dxa"/>
            <w:tcBorders>
              <w:top w:val="nil"/>
              <w:left w:val="nil"/>
              <w:bottom w:val="nil"/>
              <w:right w:val="nil"/>
            </w:tcBorders>
          </w:tcPr>
          <w:p w14:paraId="0E0812A1"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Cause 3</w:t>
            </w:r>
          </w:p>
        </w:tc>
        <w:tc>
          <w:tcPr>
            <w:tcW w:w="8505" w:type="dxa"/>
            <w:tcBorders>
              <w:top w:val="nil"/>
              <w:left w:val="nil"/>
              <w:bottom w:val="nil"/>
              <w:right w:val="nil"/>
            </w:tcBorders>
          </w:tcPr>
          <w:p w14:paraId="66BF6D79"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w:t>
            </w:r>
          </w:p>
          <w:p w14:paraId="58D7A3A1"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gridSpan w:val="2"/>
            <w:tcBorders>
              <w:top w:val="nil"/>
              <w:left w:val="nil"/>
              <w:bottom w:val="nil"/>
              <w:right w:val="nil"/>
            </w:tcBorders>
          </w:tcPr>
          <w:p w14:paraId="63AD4E2C"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C8.3.3</w:t>
            </w:r>
          </w:p>
        </w:tc>
      </w:tr>
    </w:tbl>
    <w:p w14:paraId="3FCC8BBC" w14:textId="77777777" w:rsidR="000758F5" w:rsidRDefault="000758F5" w:rsidP="00C43621">
      <w:pPr>
        <w:keepNext/>
        <w:spacing w:after="0" w:line="240" w:lineRule="auto"/>
        <w:outlineLvl w:val="1"/>
        <w:rPr>
          <w:rFonts w:ascii="Times New Roman" w:eastAsia="Times New Roman" w:hAnsi="Times New Roman" w:cs="Times New Roman"/>
          <w:b/>
          <w:sz w:val="24"/>
          <w:szCs w:val="20"/>
          <w:lang w:eastAsia="fr-FR"/>
        </w:rPr>
      </w:pPr>
    </w:p>
    <w:p w14:paraId="2519704F" w14:textId="77777777" w:rsidR="00A83098" w:rsidRPr="00A83098" w:rsidRDefault="00A83098" w:rsidP="00E50FAD">
      <w:pPr>
        <w:keepNext/>
        <w:spacing w:after="0" w:line="240" w:lineRule="auto"/>
        <w:outlineLvl w:val="1"/>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IX. FORMATION</w:t>
      </w:r>
    </w:p>
    <w:p w14:paraId="5BF64557" w14:textId="77777777" w:rsidR="00A83098" w:rsidRPr="00A83098" w:rsidRDefault="00A83098" w:rsidP="00E50FAD">
      <w:pPr>
        <w:keepNext/>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6238"/>
        <w:gridCol w:w="3118"/>
        <w:gridCol w:w="993"/>
      </w:tblGrid>
      <w:tr w:rsidR="00A83098" w:rsidRPr="00A83098" w14:paraId="357F426B" w14:textId="77777777" w:rsidTr="00C43621">
        <w:tc>
          <w:tcPr>
            <w:tcW w:w="6238" w:type="dxa"/>
          </w:tcPr>
          <w:p w14:paraId="11CEEEC1" w14:textId="77777777" w:rsidR="00A83098" w:rsidRPr="00A83098" w:rsidRDefault="00A83098" w:rsidP="00E50FAD">
            <w:pPr>
              <w:keepNext/>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Nombre de personnels impliqués dans la surveillance épidémiologique du paludisme</w:t>
            </w:r>
          </w:p>
        </w:tc>
        <w:tc>
          <w:tcPr>
            <w:tcW w:w="3118" w:type="dxa"/>
          </w:tcPr>
          <w:p w14:paraId="4AAA14EA" w14:textId="77777777" w:rsidR="00A83098" w:rsidRPr="00A83098" w:rsidRDefault="00A83098" w:rsidP="00E50FAD">
            <w:pPr>
              <w:keepNext/>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w:t>
            </w:r>
          </w:p>
        </w:tc>
        <w:tc>
          <w:tcPr>
            <w:tcW w:w="993" w:type="dxa"/>
          </w:tcPr>
          <w:p w14:paraId="79F134B0" w14:textId="77777777" w:rsidR="00A83098" w:rsidRPr="00A83098" w:rsidRDefault="00A83098" w:rsidP="00E50FAD">
            <w:pPr>
              <w:keepNext/>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C9.1</w:t>
            </w:r>
          </w:p>
        </w:tc>
      </w:tr>
      <w:tr w:rsidR="00A83098" w:rsidRPr="00A83098" w14:paraId="2A102B23" w14:textId="77777777" w:rsidTr="00C43621">
        <w:tc>
          <w:tcPr>
            <w:tcW w:w="6238" w:type="dxa"/>
          </w:tcPr>
          <w:p w14:paraId="6E23CDB9"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Nombre de personnels (impliqués dans la surveillance épidémiologique du paludisme) ayant été formés en surveillance </w:t>
            </w:r>
          </w:p>
        </w:tc>
        <w:tc>
          <w:tcPr>
            <w:tcW w:w="3118" w:type="dxa"/>
          </w:tcPr>
          <w:p w14:paraId="6E981DA7"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w:t>
            </w:r>
          </w:p>
          <w:p w14:paraId="5CB67BC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tcPr>
          <w:p w14:paraId="5FB7D26B"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C9.2</w:t>
            </w:r>
          </w:p>
        </w:tc>
      </w:tr>
    </w:tbl>
    <w:p w14:paraId="4953B681"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A83098" w14:paraId="159582DA" w14:textId="77777777" w:rsidTr="00C43621">
        <w:tc>
          <w:tcPr>
            <w:tcW w:w="6238" w:type="dxa"/>
          </w:tcPr>
          <w:p w14:paraId="2B8D5612" w14:textId="02E2731A" w:rsidR="00A83098" w:rsidRPr="00A83098" w:rsidRDefault="00A83098" w:rsidP="00A830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Avez-vous suivi le cours de paludologie organisé par </w:t>
            </w:r>
            <w:del w:id="321" w:author="HP" w:date="2019-08-02T11:21:00Z">
              <w:r w:rsidRPr="00A83098" w:rsidDel="00BA3DB7">
                <w:rPr>
                  <w:rFonts w:ascii="Times New Roman" w:eastAsia="Times New Roman" w:hAnsi="Times New Roman" w:cs="Times New Roman"/>
                  <w:sz w:val="20"/>
                  <w:szCs w:val="20"/>
                  <w:lang w:eastAsia="fr-FR"/>
                </w:rPr>
                <w:delText xml:space="preserve">INSP </w:delText>
              </w:r>
            </w:del>
            <w:ins w:id="322" w:author="HP" w:date="2019-08-02T11:21:00Z">
              <w:r w:rsidR="00BA3DB7">
                <w:rPr>
                  <w:rFonts w:ascii="Times New Roman" w:eastAsia="Times New Roman" w:hAnsi="Times New Roman" w:cs="Times New Roman"/>
                  <w:sz w:val="20"/>
                  <w:szCs w:val="20"/>
                  <w:lang w:eastAsia="fr-FR"/>
                </w:rPr>
                <w:t>ISED</w:t>
              </w:r>
              <w:r w:rsidR="00BA3DB7" w:rsidRPr="00A83098">
                <w:rPr>
                  <w:rFonts w:ascii="Times New Roman" w:eastAsia="Times New Roman" w:hAnsi="Times New Roman" w:cs="Times New Roman"/>
                  <w:sz w:val="20"/>
                  <w:szCs w:val="20"/>
                  <w:lang w:eastAsia="fr-FR"/>
                </w:rPr>
                <w:t xml:space="preserve"> </w:t>
              </w:r>
            </w:ins>
            <w:r w:rsidRPr="00A83098">
              <w:rPr>
                <w:rFonts w:ascii="Times New Roman" w:eastAsia="Times New Roman" w:hAnsi="Times New Roman" w:cs="Times New Roman"/>
                <w:sz w:val="20"/>
                <w:szCs w:val="20"/>
                <w:lang w:eastAsia="fr-FR"/>
              </w:rPr>
              <w:t>et PNLP ?</w:t>
            </w:r>
          </w:p>
          <w:p w14:paraId="682BB6E5"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118" w:type="dxa"/>
          </w:tcPr>
          <w:p w14:paraId="70145E88"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p>
        </w:tc>
        <w:tc>
          <w:tcPr>
            <w:tcW w:w="993" w:type="dxa"/>
          </w:tcPr>
          <w:p w14:paraId="587B8476" w14:textId="77777777" w:rsidR="00A83098" w:rsidRPr="00A83098" w:rsidRDefault="00A83098" w:rsidP="00C43621">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C9.3</w:t>
            </w:r>
          </w:p>
        </w:tc>
      </w:tr>
      <w:tr w:rsidR="00A83098" w:rsidRPr="00A83098" w14:paraId="48B15649" w14:textId="77777777" w:rsidTr="00C43621">
        <w:tc>
          <w:tcPr>
            <w:tcW w:w="9356" w:type="dxa"/>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8221"/>
              <w:gridCol w:w="993"/>
            </w:tblGrid>
            <w:tr w:rsidR="00A83098" w:rsidRPr="00A83098" w14:paraId="0BDE0306" w14:textId="77777777" w:rsidTr="00C43621">
              <w:trPr>
                <w:cantSplit/>
              </w:trPr>
              <w:tc>
                <w:tcPr>
                  <w:tcW w:w="10349" w:type="dxa"/>
                  <w:gridSpan w:val="3"/>
                  <w:tcBorders>
                    <w:top w:val="nil"/>
                    <w:left w:val="nil"/>
                    <w:bottom w:val="nil"/>
                    <w:right w:val="nil"/>
                  </w:tcBorders>
                </w:tcPr>
                <w:p w14:paraId="23C9B2D3"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Si oui, préciser</w:t>
                  </w:r>
                </w:p>
              </w:tc>
            </w:tr>
            <w:tr w:rsidR="00A83098" w:rsidRPr="00A83098" w14:paraId="2F6DD297" w14:textId="77777777" w:rsidTr="00C43621">
              <w:tc>
                <w:tcPr>
                  <w:tcW w:w="1135" w:type="dxa"/>
                  <w:tcBorders>
                    <w:top w:val="nil"/>
                    <w:left w:val="nil"/>
                    <w:bottom w:val="nil"/>
                    <w:right w:val="nil"/>
                  </w:tcBorders>
                </w:tcPr>
                <w:p w14:paraId="5F26C3C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Quand ?</w:t>
                  </w:r>
                </w:p>
              </w:tc>
              <w:tc>
                <w:tcPr>
                  <w:tcW w:w="8221" w:type="dxa"/>
                  <w:tcBorders>
                    <w:top w:val="nil"/>
                    <w:left w:val="nil"/>
                    <w:bottom w:val="nil"/>
                    <w:right w:val="nil"/>
                  </w:tcBorders>
                </w:tcPr>
                <w:p w14:paraId="6D30EDB9"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091CC2E7" w14:textId="77777777" w:rsidR="00A83098" w:rsidRPr="00A83098" w:rsidRDefault="00A83098" w:rsidP="00892A97">
                  <w:pPr>
                    <w:keepNext/>
                    <w:numPr>
                      <w:ilvl w:val="0"/>
                      <w:numId w:val="1"/>
                    </w:numPr>
                    <w:tabs>
                      <w:tab w:val="num" w:pos="360"/>
                    </w:tabs>
                    <w:spacing w:after="0" w:line="240" w:lineRule="auto"/>
                    <w:ind w:left="0" w:firstLine="0"/>
                    <w:jc w:val="center"/>
                    <w:outlineLvl w:val="3"/>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C9.5.1</w:t>
                  </w:r>
                </w:p>
              </w:tc>
            </w:tr>
            <w:tr w:rsidR="00A83098" w:rsidRPr="00A83098" w14:paraId="193DC295" w14:textId="77777777" w:rsidTr="00C43621">
              <w:tc>
                <w:tcPr>
                  <w:tcW w:w="1135" w:type="dxa"/>
                  <w:tcBorders>
                    <w:top w:val="nil"/>
                    <w:left w:val="nil"/>
                    <w:bottom w:val="nil"/>
                    <w:right w:val="nil"/>
                  </w:tcBorders>
                </w:tcPr>
                <w:p w14:paraId="2334A6F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Où ?</w:t>
                  </w:r>
                </w:p>
              </w:tc>
              <w:tc>
                <w:tcPr>
                  <w:tcW w:w="8221" w:type="dxa"/>
                  <w:tcBorders>
                    <w:top w:val="nil"/>
                    <w:left w:val="nil"/>
                    <w:bottom w:val="nil"/>
                    <w:right w:val="nil"/>
                  </w:tcBorders>
                </w:tcPr>
                <w:p w14:paraId="35F585AE"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2716300A"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b/>
                      <w:sz w:val="20"/>
                      <w:szCs w:val="20"/>
                      <w:lang w:eastAsia="fr-FR"/>
                    </w:rPr>
                    <w:t>C9</w:t>
                  </w:r>
                  <w:r w:rsidRPr="00A83098">
                    <w:rPr>
                      <w:rFonts w:ascii="Times New Roman" w:eastAsia="Times New Roman" w:hAnsi="Times New Roman" w:cs="Times New Roman"/>
                      <w:sz w:val="20"/>
                      <w:szCs w:val="20"/>
                      <w:lang w:eastAsia="fr-FR"/>
                    </w:rPr>
                    <w:t>.5.2</w:t>
                  </w:r>
                </w:p>
              </w:tc>
            </w:tr>
            <w:tr w:rsidR="00A83098" w:rsidRPr="00A83098" w14:paraId="79AAF367" w14:textId="77777777" w:rsidTr="00C43621">
              <w:tc>
                <w:tcPr>
                  <w:tcW w:w="1135" w:type="dxa"/>
                  <w:tcBorders>
                    <w:top w:val="nil"/>
                    <w:left w:val="nil"/>
                    <w:bottom w:val="nil"/>
                    <w:right w:val="nil"/>
                  </w:tcBorders>
                </w:tcPr>
                <w:p w14:paraId="715E848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Comment ?</w:t>
                  </w:r>
                </w:p>
              </w:tc>
              <w:tc>
                <w:tcPr>
                  <w:tcW w:w="8221" w:type="dxa"/>
                  <w:tcBorders>
                    <w:top w:val="nil"/>
                    <w:left w:val="nil"/>
                    <w:bottom w:val="nil"/>
                    <w:right w:val="nil"/>
                  </w:tcBorders>
                </w:tcPr>
                <w:p w14:paraId="520F03F0"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2516E063"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b/>
                      <w:sz w:val="20"/>
                      <w:szCs w:val="20"/>
                      <w:lang w:eastAsia="fr-FR"/>
                    </w:rPr>
                    <w:t>C9</w:t>
                  </w:r>
                  <w:r w:rsidRPr="00A83098">
                    <w:rPr>
                      <w:rFonts w:ascii="Times New Roman" w:eastAsia="Times New Roman" w:hAnsi="Times New Roman" w:cs="Times New Roman"/>
                      <w:sz w:val="20"/>
                      <w:szCs w:val="20"/>
                      <w:lang w:eastAsia="fr-FR"/>
                    </w:rPr>
                    <w:t>.5.3</w:t>
                  </w:r>
                </w:p>
              </w:tc>
            </w:tr>
            <w:tr w:rsidR="00A83098" w:rsidRPr="00A83098" w14:paraId="173FA8EC" w14:textId="77777777" w:rsidTr="00C43621">
              <w:tc>
                <w:tcPr>
                  <w:tcW w:w="1135" w:type="dxa"/>
                  <w:tcBorders>
                    <w:top w:val="nil"/>
                    <w:left w:val="nil"/>
                    <w:bottom w:val="nil"/>
                    <w:right w:val="nil"/>
                  </w:tcBorders>
                </w:tcPr>
                <w:p w14:paraId="2E48B48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la durée</w:t>
                  </w:r>
                </w:p>
              </w:tc>
              <w:tc>
                <w:tcPr>
                  <w:tcW w:w="8221" w:type="dxa"/>
                  <w:tcBorders>
                    <w:top w:val="nil"/>
                    <w:left w:val="nil"/>
                    <w:bottom w:val="nil"/>
                    <w:right w:val="nil"/>
                  </w:tcBorders>
                </w:tcPr>
                <w:p w14:paraId="36424721"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27AF9DA6"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b/>
                      <w:sz w:val="20"/>
                      <w:szCs w:val="20"/>
                      <w:lang w:eastAsia="fr-FR"/>
                    </w:rPr>
                    <w:t>C9</w:t>
                  </w:r>
                  <w:r w:rsidRPr="00A83098">
                    <w:rPr>
                      <w:rFonts w:ascii="Times New Roman" w:eastAsia="Times New Roman" w:hAnsi="Times New Roman" w:cs="Times New Roman"/>
                      <w:sz w:val="20"/>
                      <w:szCs w:val="20"/>
                      <w:lang w:eastAsia="fr-FR"/>
                    </w:rPr>
                    <w:t>.5.4</w:t>
                  </w:r>
                </w:p>
              </w:tc>
            </w:tr>
            <w:tr w:rsidR="00A83098" w:rsidRPr="00A83098" w14:paraId="22201E25" w14:textId="77777777" w:rsidTr="00C43621">
              <w:tc>
                <w:tcPr>
                  <w:tcW w:w="1135" w:type="dxa"/>
                  <w:tcBorders>
                    <w:top w:val="nil"/>
                    <w:left w:val="nil"/>
                    <w:bottom w:val="nil"/>
                    <w:right w:val="nil"/>
                  </w:tcBorders>
                </w:tcPr>
                <w:p w14:paraId="00402162"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Par qui ?</w:t>
                  </w:r>
                </w:p>
              </w:tc>
              <w:tc>
                <w:tcPr>
                  <w:tcW w:w="8221" w:type="dxa"/>
                  <w:tcBorders>
                    <w:top w:val="nil"/>
                    <w:left w:val="nil"/>
                    <w:bottom w:val="nil"/>
                    <w:right w:val="nil"/>
                  </w:tcBorders>
                </w:tcPr>
                <w:p w14:paraId="374D5032"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2C0A4C5C"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b/>
                      <w:sz w:val="20"/>
                      <w:szCs w:val="20"/>
                      <w:lang w:eastAsia="fr-FR"/>
                    </w:rPr>
                    <w:t>C9</w:t>
                  </w:r>
                  <w:r w:rsidRPr="00A83098">
                    <w:rPr>
                      <w:rFonts w:ascii="Times New Roman" w:eastAsia="Times New Roman" w:hAnsi="Times New Roman" w:cs="Times New Roman"/>
                      <w:sz w:val="20"/>
                      <w:szCs w:val="20"/>
                      <w:lang w:eastAsia="fr-FR"/>
                    </w:rPr>
                    <w:t>.5.5</w:t>
                  </w:r>
                </w:p>
              </w:tc>
            </w:tr>
          </w:tbl>
          <w:p w14:paraId="4531382C"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p>
        </w:tc>
        <w:tc>
          <w:tcPr>
            <w:tcW w:w="993" w:type="dxa"/>
          </w:tcPr>
          <w:p w14:paraId="0C44DBCF" w14:textId="77777777" w:rsidR="00A83098" w:rsidRPr="00A83098" w:rsidRDefault="00A83098" w:rsidP="00671388">
            <w:pPr>
              <w:keepNext/>
              <w:spacing w:after="0" w:line="240" w:lineRule="auto"/>
              <w:jc w:val="center"/>
              <w:outlineLvl w:val="3"/>
              <w:rPr>
                <w:rFonts w:ascii="Times New Roman" w:eastAsia="Times New Roman" w:hAnsi="Times New Roman" w:cs="Times New Roman"/>
                <w:sz w:val="20"/>
                <w:szCs w:val="20"/>
                <w:lang w:eastAsia="fr-FR"/>
              </w:rPr>
            </w:pPr>
          </w:p>
        </w:tc>
      </w:tr>
      <w:tr w:rsidR="00A83098" w:rsidRPr="00A83098" w14:paraId="745AE184" w14:textId="77777777" w:rsidTr="00C43621">
        <w:tc>
          <w:tcPr>
            <w:tcW w:w="9356" w:type="dxa"/>
            <w:gridSpan w:val="2"/>
          </w:tcPr>
          <w:p w14:paraId="5648104D"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p>
        </w:tc>
        <w:tc>
          <w:tcPr>
            <w:tcW w:w="993" w:type="dxa"/>
          </w:tcPr>
          <w:p w14:paraId="25A63563" w14:textId="77777777" w:rsidR="00A83098" w:rsidRPr="00A83098" w:rsidRDefault="00A83098" w:rsidP="00671388">
            <w:pPr>
              <w:keepNext/>
              <w:spacing w:after="0" w:line="240" w:lineRule="auto"/>
              <w:jc w:val="center"/>
              <w:outlineLvl w:val="3"/>
              <w:rPr>
                <w:rFonts w:ascii="Times New Roman" w:eastAsia="Times New Roman" w:hAnsi="Times New Roman" w:cs="Times New Roman"/>
                <w:sz w:val="20"/>
                <w:szCs w:val="20"/>
                <w:lang w:eastAsia="fr-FR"/>
              </w:rPr>
            </w:pPr>
          </w:p>
        </w:tc>
      </w:tr>
      <w:tr w:rsidR="00A83098" w:rsidRPr="00A83098" w14:paraId="1A96FD63" w14:textId="77777777" w:rsidTr="00BC7034">
        <w:tc>
          <w:tcPr>
            <w:tcW w:w="6238" w:type="dxa"/>
            <w:shd w:val="clear" w:color="auto" w:fill="auto"/>
          </w:tcPr>
          <w:p w14:paraId="64C8D32F" w14:textId="77777777" w:rsidR="00A83098" w:rsidRDefault="00A83098" w:rsidP="00A830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23" w:author="El Hadji Falilou Ndiaye" w:date="2019-08-08T12:45:00Z"/>
                <w:rFonts w:ascii="Times New Roman" w:eastAsia="Times New Roman" w:hAnsi="Times New Roman" w:cs="Times New Roman"/>
                <w:sz w:val="20"/>
                <w:szCs w:val="20"/>
                <w:lang w:eastAsia="fr-FR"/>
              </w:rPr>
            </w:pPr>
            <w:r w:rsidRPr="00BC7034">
              <w:rPr>
                <w:rFonts w:ascii="Times New Roman" w:eastAsia="Times New Roman" w:hAnsi="Times New Roman" w:cs="Times New Roman"/>
                <w:sz w:val="20"/>
                <w:szCs w:val="20"/>
                <w:lang w:eastAsia="fr-FR"/>
              </w:rPr>
              <w:t xml:space="preserve">Etiez-vous (Etes-vous) satisfait(e) de la formation en paludologie que vous avez </w:t>
            </w:r>
            <w:proofErr w:type="gramStart"/>
            <w:r w:rsidRPr="00BC7034">
              <w:rPr>
                <w:rFonts w:ascii="Times New Roman" w:eastAsia="Times New Roman" w:hAnsi="Times New Roman" w:cs="Times New Roman"/>
                <w:sz w:val="20"/>
                <w:szCs w:val="20"/>
                <w:lang w:eastAsia="fr-FR"/>
              </w:rPr>
              <w:t>reçue?</w:t>
            </w:r>
            <w:proofErr w:type="gramEnd"/>
          </w:p>
          <w:p w14:paraId="025E9700" w14:textId="77777777" w:rsidR="00982FA7" w:rsidRDefault="00982FA7" w:rsidP="00A830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24" w:author="El Hadji Falilou Ndiaye" w:date="2019-08-08T12:45:00Z"/>
                <w:rFonts w:ascii="Times New Roman" w:eastAsia="Times New Roman" w:hAnsi="Times New Roman" w:cs="Times New Roman"/>
                <w:sz w:val="20"/>
                <w:szCs w:val="20"/>
                <w:lang w:eastAsia="fr-FR"/>
              </w:rPr>
            </w:pPr>
            <w:ins w:id="325" w:author="El Hadji Falilou Ndiaye" w:date="2019-08-08T12:45:00Z">
              <w:r>
                <w:rPr>
                  <w:rFonts w:ascii="Times New Roman" w:eastAsia="Times New Roman" w:hAnsi="Times New Roman" w:cs="Times New Roman"/>
                  <w:sz w:val="20"/>
                  <w:szCs w:val="20"/>
                  <w:lang w:eastAsia="fr-FR"/>
                </w:rPr>
                <w:t>Très satisfait (e)</w:t>
              </w:r>
            </w:ins>
          </w:p>
          <w:p w14:paraId="52682D90" w14:textId="1B2D982F" w:rsidR="00982FA7" w:rsidRDefault="00982FA7" w:rsidP="00A830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26" w:author="El Hadji Falilou Ndiaye" w:date="2019-08-08T12:45:00Z"/>
                <w:rFonts w:ascii="Times New Roman" w:eastAsia="Times New Roman" w:hAnsi="Times New Roman" w:cs="Times New Roman"/>
                <w:sz w:val="20"/>
                <w:szCs w:val="20"/>
                <w:lang w:eastAsia="fr-FR"/>
              </w:rPr>
            </w:pPr>
            <w:ins w:id="327" w:author="El Hadji Falilou Ndiaye" w:date="2019-08-08T12:46:00Z">
              <w:r>
                <w:rPr>
                  <w:rFonts w:ascii="Times New Roman" w:eastAsia="Times New Roman" w:hAnsi="Times New Roman" w:cs="Times New Roman"/>
                  <w:sz w:val="20"/>
                  <w:szCs w:val="20"/>
                  <w:lang w:eastAsia="fr-FR"/>
                </w:rPr>
                <w:t xml:space="preserve">Plutôt </w:t>
              </w:r>
            </w:ins>
            <w:ins w:id="328" w:author="El Hadji Falilou Ndiaye" w:date="2019-08-08T12:45:00Z">
              <w:r>
                <w:rPr>
                  <w:rFonts w:ascii="Times New Roman" w:eastAsia="Times New Roman" w:hAnsi="Times New Roman" w:cs="Times New Roman"/>
                  <w:sz w:val="20"/>
                  <w:szCs w:val="20"/>
                  <w:lang w:eastAsia="fr-FR"/>
                </w:rPr>
                <w:t>Satisfait (e)</w:t>
              </w:r>
            </w:ins>
          </w:p>
          <w:p w14:paraId="040D2BF8" w14:textId="77777777" w:rsidR="00982FA7" w:rsidRDefault="00982FA7" w:rsidP="00982F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29" w:author="El Hadji Falilou Ndiaye" w:date="2019-08-08T12:46:00Z"/>
                <w:rFonts w:ascii="Times New Roman" w:eastAsia="Times New Roman" w:hAnsi="Times New Roman" w:cs="Times New Roman"/>
                <w:sz w:val="20"/>
                <w:szCs w:val="20"/>
                <w:lang w:eastAsia="fr-FR"/>
              </w:rPr>
            </w:pPr>
            <w:ins w:id="330" w:author="El Hadji Falilou Ndiaye" w:date="2019-08-08T12:45:00Z">
              <w:r>
                <w:rPr>
                  <w:rFonts w:ascii="Times New Roman" w:eastAsia="Times New Roman" w:hAnsi="Times New Roman" w:cs="Times New Roman"/>
                  <w:sz w:val="20"/>
                  <w:szCs w:val="20"/>
                  <w:lang w:eastAsia="fr-FR"/>
                </w:rPr>
                <w:t>Moyenne</w:t>
              </w:r>
            </w:ins>
            <w:ins w:id="331" w:author="El Hadji Falilou Ndiaye" w:date="2019-08-08T12:46:00Z">
              <w:r>
                <w:rPr>
                  <w:rFonts w:ascii="Times New Roman" w:eastAsia="Times New Roman" w:hAnsi="Times New Roman" w:cs="Times New Roman"/>
                  <w:sz w:val="20"/>
                  <w:szCs w:val="20"/>
                  <w:lang w:eastAsia="fr-FR"/>
                </w:rPr>
                <w:t xml:space="preserve">ment </w:t>
              </w:r>
              <w:r>
                <w:rPr>
                  <w:rFonts w:ascii="Times New Roman" w:eastAsia="Times New Roman" w:hAnsi="Times New Roman" w:cs="Times New Roman"/>
                  <w:sz w:val="20"/>
                  <w:szCs w:val="20"/>
                  <w:lang w:eastAsia="fr-FR"/>
                </w:rPr>
                <w:t>Satisfait (e)</w:t>
              </w:r>
            </w:ins>
          </w:p>
          <w:p w14:paraId="5C35D450" w14:textId="77777777" w:rsidR="00982FA7" w:rsidRDefault="00982FA7" w:rsidP="00982F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32" w:author="El Hadji Falilou Ndiaye" w:date="2019-08-08T12:46:00Z"/>
                <w:rFonts w:ascii="Times New Roman" w:eastAsia="Times New Roman" w:hAnsi="Times New Roman" w:cs="Times New Roman"/>
                <w:sz w:val="20"/>
                <w:szCs w:val="20"/>
                <w:lang w:eastAsia="fr-FR"/>
              </w:rPr>
            </w:pPr>
            <w:ins w:id="333" w:author="El Hadji Falilou Ndiaye" w:date="2019-08-08T12:46:00Z">
              <w:r>
                <w:rPr>
                  <w:rFonts w:ascii="Times New Roman" w:eastAsia="Times New Roman" w:hAnsi="Times New Roman" w:cs="Times New Roman"/>
                  <w:sz w:val="20"/>
                  <w:szCs w:val="20"/>
                  <w:lang w:eastAsia="fr-FR"/>
                </w:rPr>
                <w:t xml:space="preserve">Pas </w:t>
              </w:r>
              <w:r>
                <w:rPr>
                  <w:rFonts w:ascii="Times New Roman" w:eastAsia="Times New Roman" w:hAnsi="Times New Roman" w:cs="Times New Roman"/>
                  <w:sz w:val="20"/>
                  <w:szCs w:val="20"/>
                  <w:lang w:eastAsia="fr-FR"/>
                </w:rPr>
                <w:t>Satisfait (e)</w:t>
              </w:r>
            </w:ins>
          </w:p>
          <w:p w14:paraId="5D8A7AE4" w14:textId="054BE34C" w:rsidR="00982FA7" w:rsidRPr="00BC7034" w:rsidRDefault="00982FA7" w:rsidP="00A830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0"/>
                <w:szCs w:val="20"/>
                <w:lang w:eastAsia="fr-FR"/>
              </w:rPr>
            </w:pPr>
            <w:ins w:id="334" w:author="El Hadji Falilou Ndiaye" w:date="2019-08-08T12:46:00Z">
              <w:r>
                <w:rPr>
                  <w:rFonts w:ascii="Times New Roman" w:eastAsia="Times New Roman" w:hAnsi="Times New Roman" w:cs="Times New Roman"/>
                  <w:sz w:val="20"/>
                  <w:szCs w:val="20"/>
                  <w:lang w:eastAsia="fr-FR"/>
                </w:rPr>
                <w:t xml:space="preserve">Pas du tout </w:t>
              </w:r>
              <w:r>
                <w:rPr>
                  <w:rFonts w:ascii="Times New Roman" w:eastAsia="Times New Roman" w:hAnsi="Times New Roman" w:cs="Times New Roman"/>
                  <w:sz w:val="20"/>
                  <w:szCs w:val="20"/>
                  <w:lang w:eastAsia="fr-FR"/>
                </w:rPr>
                <w:t>Satisfait (e)</w:t>
              </w:r>
            </w:ins>
          </w:p>
        </w:tc>
        <w:tc>
          <w:tcPr>
            <w:tcW w:w="3118" w:type="dxa"/>
          </w:tcPr>
          <w:p w14:paraId="24995313"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2914B601"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C9.4</w:t>
            </w:r>
          </w:p>
        </w:tc>
      </w:tr>
      <w:tr w:rsidR="00A83098" w:rsidRPr="00A83098" w14:paraId="0C2A6789" w14:textId="77777777" w:rsidTr="00BC7034">
        <w:tc>
          <w:tcPr>
            <w:tcW w:w="6238" w:type="dxa"/>
            <w:shd w:val="clear" w:color="auto" w:fill="auto"/>
          </w:tcPr>
          <w:p w14:paraId="2D837B35" w14:textId="77777777" w:rsidR="00A83098" w:rsidRPr="00BC7034" w:rsidRDefault="00A83098" w:rsidP="00A830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0"/>
                <w:szCs w:val="20"/>
                <w:lang w:eastAsia="fr-FR"/>
              </w:rPr>
            </w:pPr>
          </w:p>
        </w:tc>
        <w:tc>
          <w:tcPr>
            <w:tcW w:w="3118" w:type="dxa"/>
          </w:tcPr>
          <w:p w14:paraId="281A7B98"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p>
        </w:tc>
        <w:tc>
          <w:tcPr>
            <w:tcW w:w="993" w:type="dxa"/>
          </w:tcPr>
          <w:p w14:paraId="1B0439CF" w14:textId="77777777" w:rsidR="00A83098" w:rsidRPr="00A83098" w:rsidRDefault="00A83098" w:rsidP="00671388">
            <w:pPr>
              <w:keepNext/>
              <w:spacing w:after="0" w:line="240" w:lineRule="auto"/>
              <w:jc w:val="center"/>
              <w:outlineLvl w:val="3"/>
              <w:rPr>
                <w:rFonts w:ascii="Times New Roman" w:eastAsia="Times New Roman" w:hAnsi="Times New Roman" w:cs="Times New Roman"/>
                <w:sz w:val="20"/>
                <w:szCs w:val="20"/>
                <w:lang w:eastAsia="fr-FR"/>
              </w:rPr>
            </w:pPr>
          </w:p>
        </w:tc>
      </w:tr>
      <w:tr w:rsidR="00A83098" w:rsidRPr="00A83098" w14:paraId="11031BD7" w14:textId="77777777" w:rsidTr="00BC7034">
        <w:tc>
          <w:tcPr>
            <w:tcW w:w="6238" w:type="dxa"/>
            <w:shd w:val="clear" w:color="auto" w:fill="auto"/>
          </w:tcPr>
          <w:p w14:paraId="51D2A220" w14:textId="70A2A793" w:rsidR="00A83098" w:rsidRPr="00BC7034" w:rsidRDefault="00A83098" w:rsidP="00A830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0"/>
                <w:szCs w:val="20"/>
                <w:lang w:eastAsia="fr-FR"/>
              </w:rPr>
            </w:pPr>
            <w:r w:rsidRPr="00BC7034">
              <w:rPr>
                <w:rFonts w:ascii="Times New Roman" w:eastAsia="Times New Roman" w:hAnsi="Times New Roman" w:cs="Times New Roman"/>
                <w:sz w:val="20"/>
                <w:szCs w:val="20"/>
                <w:lang w:eastAsia="fr-FR"/>
              </w:rPr>
              <w:t xml:space="preserve">Avez-vous suivi le cours de SSE de paludisme organisé par </w:t>
            </w:r>
            <w:del w:id="335" w:author="HP" w:date="2019-08-02T11:23:00Z">
              <w:r w:rsidRPr="00BC7034" w:rsidDel="00BA3DB7">
                <w:rPr>
                  <w:rFonts w:ascii="Times New Roman" w:eastAsia="Times New Roman" w:hAnsi="Times New Roman" w:cs="Times New Roman"/>
                  <w:sz w:val="20"/>
                  <w:szCs w:val="20"/>
                  <w:lang w:eastAsia="fr-FR"/>
                </w:rPr>
                <w:delText>INSP </w:delText>
              </w:r>
            </w:del>
            <w:ins w:id="336" w:author="HP" w:date="2019-08-02T11:23:00Z">
              <w:r w:rsidR="00BA3DB7">
                <w:rPr>
                  <w:rFonts w:ascii="Times New Roman" w:eastAsia="Times New Roman" w:hAnsi="Times New Roman" w:cs="Times New Roman"/>
                  <w:sz w:val="20"/>
                  <w:szCs w:val="20"/>
                  <w:lang w:eastAsia="fr-FR"/>
                </w:rPr>
                <w:t>ISED</w:t>
              </w:r>
              <w:r w:rsidR="00BA3DB7" w:rsidRPr="00BC7034">
                <w:rPr>
                  <w:rFonts w:ascii="Times New Roman" w:eastAsia="Times New Roman" w:hAnsi="Times New Roman" w:cs="Times New Roman"/>
                  <w:sz w:val="20"/>
                  <w:szCs w:val="20"/>
                  <w:lang w:eastAsia="fr-FR"/>
                </w:rPr>
                <w:t> </w:t>
              </w:r>
            </w:ins>
            <w:r w:rsidRPr="00BC7034">
              <w:rPr>
                <w:rFonts w:ascii="Times New Roman" w:eastAsia="Times New Roman" w:hAnsi="Times New Roman" w:cs="Times New Roman"/>
                <w:sz w:val="20"/>
                <w:szCs w:val="20"/>
                <w:lang w:eastAsia="fr-FR"/>
              </w:rPr>
              <w:t xml:space="preserve">et </w:t>
            </w:r>
            <w:proofErr w:type="gramStart"/>
            <w:r w:rsidRPr="00BC7034">
              <w:rPr>
                <w:rFonts w:ascii="Times New Roman" w:eastAsia="Times New Roman" w:hAnsi="Times New Roman" w:cs="Times New Roman"/>
                <w:sz w:val="20"/>
                <w:szCs w:val="20"/>
                <w:lang w:eastAsia="fr-FR"/>
              </w:rPr>
              <w:t>PNLP?</w:t>
            </w:r>
            <w:proofErr w:type="gramEnd"/>
          </w:p>
          <w:p w14:paraId="18A277AD" w14:textId="77777777" w:rsidR="00A83098" w:rsidRPr="00BC7034" w:rsidRDefault="00A83098" w:rsidP="00A83098">
            <w:pPr>
              <w:spacing w:after="0" w:line="240" w:lineRule="auto"/>
              <w:rPr>
                <w:rFonts w:ascii="Times New Roman" w:eastAsia="Times New Roman" w:hAnsi="Times New Roman" w:cs="Times New Roman"/>
                <w:sz w:val="20"/>
                <w:szCs w:val="20"/>
                <w:lang w:eastAsia="fr-FR"/>
              </w:rPr>
            </w:pPr>
          </w:p>
        </w:tc>
        <w:tc>
          <w:tcPr>
            <w:tcW w:w="3118" w:type="dxa"/>
          </w:tcPr>
          <w:p w14:paraId="2BD5D75B"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p>
        </w:tc>
        <w:tc>
          <w:tcPr>
            <w:tcW w:w="993" w:type="dxa"/>
          </w:tcPr>
          <w:p w14:paraId="45B377AE"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C9.5</w:t>
            </w:r>
          </w:p>
        </w:tc>
      </w:tr>
    </w:tbl>
    <w:p w14:paraId="3F4FC17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8221"/>
        <w:gridCol w:w="993"/>
      </w:tblGrid>
      <w:tr w:rsidR="00A83098" w:rsidRPr="00A83098" w14:paraId="27A71ACE" w14:textId="77777777" w:rsidTr="00C43621">
        <w:trPr>
          <w:cantSplit/>
        </w:trPr>
        <w:tc>
          <w:tcPr>
            <w:tcW w:w="10349" w:type="dxa"/>
            <w:gridSpan w:val="3"/>
            <w:tcBorders>
              <w:top w:val="nil"/>
              <w:left w:val="nil"/>
              <w:bottom w:val="nil"/>
              <w:right w:val="nil"/>
            </w:tcBorders>
          </w:tcPr>
          <w:p w14:paraId="71BE2BE6"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Si oui, préciser</w:t>
            </w:r>
          </w:p>
        </w:tc>
      </w:tr>
      <w:tr w:rsidR="00A83098" w:rsidRPr="00A83098" w14:paraId="0C5FAF36" w14:textId="77777777" w:rsidTr="00C43621">
        <w:tc>
          <w:tcPr>
            <w:tcW w:w="1135" w:type="dxa"/>
            <w:tcBorders>
              <w:top w:val="nil"/>
              <w:left w:val="nil"/>
              <w:bottom w:val="nil"/>
              <w:right w:val="nil"/>
            </w:tcBorders>
          </w:tcPr>
          <w:p w14:paraId="50BC1B3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Quand ?</w:t>
            </w:r>
          </w:p>
        </w:tc>
        <w:tc>
          <w:tcPr>
            <w:tcW w:w="8221" w:type="dxa"/>
            <w:tcBorders>
              <w:top w:val="nil"/>
              <w:left w:val="nil"/>
              <w:bottom w:val="nil"/>
              <w:right w:val="nil"/>
            </w:tcBorders>
          </w:tcPr>
          <w:p w14:paraId="5B6DDB29"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207D923B" w14:textId="77777777" w:rsidR="00A83098" w:rsidRPr="00A83098" w:rsidRDefault="00A83098" w:rsidP="00671388">
            <w:pPr>
              <w:keepNext/>
              <w:spacing w:after="0" w:line="240" w:lineRule="auto"/>
              <w:jc w:val="center"/>
              <w:outlineLvl w:val="3"/>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C9.5.1</w:t>
            </w:r>
          </w:p>
        </w:tc>
      </w:tr>
      <w:tr w:rsidR="00A83098" w:rsidRPr="00A83098" w14:paraId="2F6DEA84" w14:textId="77777777" w:rsidTr="00C43621">
        <w:tc>
          <w:tcPr>
            <w:tcW w:w="1135" w:type="dxa"/>
            <w:tcBorders>
              <w:top w:val="nil"/>
              <w:left w:val="nil"/>
              <w:bottom w:val="nil"/>
              <w:right w:val="nil"/>
            </w:tcBorders>
          </w:tcPr>
          <w:p w14:paraId="4DD172EC"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Où ?</w:t>
            </w:r>
          </w:p>
        </w:tc>
        <w:tc>
          <w:tcPr>
            <w:tcW w:w="8221" w:type="dxa"/>
            <w:tcBorders>
              <w:top w:val="nil"/>
              <w:left w:val="nil"/>
              <w:bottom w:val="nil"/>
              <w:right w:val="nil"/>
            </w:tcBorders>
          </w:tcPr>
          <w:p w14:paraId="7732AC6F"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6E0E2352"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C9.5.2</w:t>
            </w:r>
          </w:p>
        </w:tc>
      </w:tr>
      <w:tr w:rsidR="00A83098" w:rsidRPr="00A83098" w14:paraId="49193D92" w14:textId="77777777" w:rsidTr="00C43621">
        <w:tc>
          <w:tcPr>
            <w:tcW w:w="1135" w:type="dxa"/>
            <w:tcBorders>
              <w:top w:val="nil"/>
              <w:left w:val="nil"/>
              <w:bottom w:val="nil"/>
              <w:right w:val="nil"/>
            </w:tcBorders>
          </w:tcPr>
          <w:p w14:paraId="26CA88D2"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Comment ?</w:t>
            </w:r>
          </w:p>
        </w:tc>
        <w:tc>
          <w:tcPr>
            <w:tcW w:w="8221" w:type="dxa"/>
            <w:tcBorders>
              <w:top w:val="nil"/>
              <w:left w:val="nil"/>
              <w:bottom w:val="nil"/>
              <w:right w:val="nil"/>
            </w:tcBorders>
          </w:tcPr>
          <w:p w14:paraId="42EFA2FA"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7E4C1D9E"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C9.5.3</w:t>
            </w:r>
          </w:p>
        </w:tc>
      </w:tr>
      <w:tr w:rsidR="00A83098" w:rsidRPr="00A83098" w14:paraId="6B9015BD" w14:textId="77777777" w:rsidTr="00C43621">
        <w:tc>
          <w:tcPr>
            <w:tcW w:w="1135" w:type="dxa"/>
            <w:tcBorders>
              <w:top w:val="nil"/>
              <w:left w:val="nil"/>
              <w:bottom w:val="nil"/>
              <w:right w:val="nil"/>
            </w:tcBorders>
          </w:tcPr>
          <w:p w14:paraId="685BD79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la durée</w:t>
            </w:r>
          </w:p>
        </w:tc>
        <w:tc>
          <w:tcPr>
            <w:tcW w:w="8221" w:type="dxa"/>
            <w:tcBorders>
              <w:top w:val="nil"/>
              <w:left w:val="nil"/>
              <w:bottom w:val="nil"/>
              <w:right w:val="nil"/>
            </w:tcBorders>
          </w:tcPr>
          <w:p w14:paraId="266A959F"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61FABF77"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C9.5.4</w:t>
            </w:r>
          </w:p>
        </w:tc>
      </w:tr>
      <w:tr w:rsidR="00A83098" w:rsidRPr="00A83098" w14:paraId="1687F05E" w14:textId="77777777" w:rsidTr="00C43621">
        <w:tc>
          <w:tcPr>
            <w:tcW w:w="1135" w:type="dxa"/>
            <w:tcBorders>
              <w:top w:val="nil"/>
              <w:left w:val="nil"/>
              <w:bottom w:val="nil"/>
              <w:right w:val="nil"/>
            </w:tcBorders>
          </w:tcPr>
          <w:p w14:paraId="119EE7E1"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Par qui ?</w:t>
            </w:r>
          </w:p>
        </w:tc>
        <w:tc>
          <w:tcPr>
            <w:tcW w:w="8221" w:type="dxa"/>
            <w:tcBorders>
              <w:top w:val="nil"/>
              <w:left w:val="nil"/>
              <w:bottom w:val="nil"/>
              <w:right w:val="nil"/>
            </w:tcBorders>
          </w:tcPr>
          <w:p w14:paraId="18324BBA"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5C8FDFC2"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C9.5.5</w:t>
            </w:r>
          </w:p>
        </w:tc>
      </w:tr>
    </w:tbl>
    <w:p w14:paraId="781D0649"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83098" w:rsidRPr="00A83098" w14:paraId="33BB9319" w14:textId="77777777" w:rsidTr="00C43621">
        <w:trPr>
          <w:cantSplit/>
        </w:trPr>
        <w:tc>
          <w:tcPr>
            <w:tcW w:w="10349" w:type="dxa"/>
            <w:gridSpan w:val="3"/>
            <w:tcBorders>
              <w:top w:val="nil"/>
              <w:left w:val="nil"/>
              <w:bottom w:val="nil"/>
              <w:right w:val="nil"/>
            </w:tcBorders>
          </w:tcPr>
          <w:p w14:paraId="0C870AF2" w14:textId="77777777" w:rsidR="00A83098" w:rsidRPr="00A83098" w:rsidRDefault="000758F5"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Décrire</w:t>
            </w:r>
            <w:r w:rsidR="00A83098" w:rsidRPr="00A83098">
              <w:rPr>
                <w:rFonts w:ascii="Times New Roman" w:eastAsia="Times New Roman" w:hAnsi="Times New Roman" w:cs="Times New Roman"/>
                <w:sz w:val="20"/>
                <w:szCs w:val="20"/>
                <w:lang w:eastAsia="fr-FR"/>
              </w:rPr>
              <w:t xml:space="preserve"> </w:t>
            </w:r>
            <w:r w:rsidRPr="00A83098">
              <w:rPr>
                <w:rFonts w:ascii="Times New Roman" w:eastAsia="Times New Roman" w:hAnsi="Times New Roman" w:cs="Times New Roman"/>
                <w:sz w:val="20"/>
                <w:szCs w:val="20"/>
                <w:lang w:eastAsia="fr-FR"/>
              </w:rPr>
              <w:t>brièvement</w:t>
            </w:r>
            <w:r w:rsidR="00A83098" w:rsidRPr="00A83098">
              <w:rPr>
                <w:rFonts w:ascii="Times New Roman" w:eastAsia="Times New Roman" w:hAnsi="Times New Roman" w:cs="Times New Roman"/>
                <w:sz w:val="20"/>
                <w:szCs w:val="20"/>
                <w:lang w:eastAsia="fr-FR"/>
              </w:rPr>
              <w:t xml:space="preserve"> le contenu de la formation en SSE du paludisme. </w:t>
            </w:r>
          </w:p>
        </w:tc>
      </w:tr>
      <w:tr w:rsidR="00A83098" w:rsidRPr="00A83098" w14:paraId="68ED1A57" w14:textId="77777777" w:rsidTr="00C43621">
        <w:tc>
          <w:tcPr>
            <w:tcW w:w="9356" w:type="dxa"/>
            <w:gridSpan w:val="2"/>
            <w:tcBorders>
              <w:top w:val="nil"/>
              <w:left w:val="nil"/>
              <w:bottom w:val="nil"/>
              <w:right w:val="nil"/>
            </w:tcBorders>
          </w:tcPr>
          <w:p w14:paraId="3E06EDDD"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____________________________________________________________________________________________</w:t>
            </w:r>
          </w:p>
          <w:p w14:paraId="2AE0119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710F0985"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p>
        </w:tc>
      </w:tr>
      <w:tr w:rsidR="00A83098" w:rsidRPr="00A83098" w14:paraId="350D453E" w14:textId="77777777" w:rsidTr="00C43621">
        <w:tc>
          <w:tcPr>
            <w:tcW w:w="9356" w:type="dxa"/>
            <w:gridSpan w:val="2"/>
            <w:tcBorders>
              <w:top w:val="nil"/>
              <w:left w:val="nil"/>
              <w:bottom w:val="nil"/>
              <w:right w:val="nil"/>
            </w:tcBorders>
          </w:tcPr>
          <w:p w14:paraId="6B187284"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____________________________________________________________________________________________</w:t>
            </w:r>
          </w:p>
          <w:p w14:paraId="23EE15E9"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7FCB4B1B"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p>
        </w:tc>
      </w:tr>
      <w:tr w:rsidR="00A83098" w:rsidRPr="00A83098" w14:paraId="7B749A23" w14:textId="77777777" w:rsidTr="00C43621">
        <w:tc>
          <w:tcPr>
            <w:tcW w:w="9356" w:type="dxa"/>
            <w:gridSpan w:val="2"/>
            <w:tcBorders>
              <w:top w:val="nil"/>
              <w:left w:val="nil"/>
              <w:bottom w:val="nil"/>
              <w:right w:val="nil"/>
            </w:tcBorders>
          </w:tcPr>
          <w:p w14:paraId="59262DDE"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____________________________________________________________________________________________</w:t>
            </w:r>
          </w:p>
          <w:p w14:paraId="28BA8F6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181BBED4"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p>
        </w:tc>
      </w:tr>
      <w:tr w:rsidR="00A83098" w:rsidRPr="00A83098" w14:paraId="24311E9E" w14:textId="77777777" w:rsidTr="00C43621">
        <w:trPr>
          <w:trHeight w:val="648"/>
        </w:trPr>
        <w:tc>
          <w:tcPr>
            <w:tcW w:w="9356" w:type="dxa"/>
            <w:gridSpan w:val="2"/>
            <w:tcBorders>
              <w:top w:val="nil"/>
              <w:left w:val="nil"/>
              <w:bottom w:val="nil"/>
              <w:right w:val="nil"/>
            </w:tcBorders>
          </w:tcPr>
          <w:p w14:paraId="434A29B9"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____________________________________________________________________________________________</w:t>
            </w:r>
          </w:p>
          <w:p w14:paraId="0F2F8589"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2D229EC1"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p>
        </w:tc>
      </w:tr>
      <w:tr w:rsidR="00A83098" w:rsidRPr="00A83098" w14:paraId="31D29D5F" w14:textId="77777777" w:rsidTr="00C43621">
        <w:tc>
          <w:tcPr>
            <w:tcW w:w="6238" w:type="dxa"/>
          </w:tcPr>
          <w:p w14:paraId="26E9414A" w14:textId="77777777" w:rsidR="00A83098" w:rsidRDefault="00A83098" w:rsidP="00A83098">
            <w:pPr>
              <w:spacing w:after="0" w:line="240" w:lineRule="auto"/>
              <w:rPr>
                <w:ins w:id="337" w:author="El Hadji Falilou Ndiaye" w:date="2019-08-08T12:47:00Z"/>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lastRenderedPageBreak/>
              <w:t xml:space="preserve">Etiez-vous (Etes-vous) satisfait(e) de la formation en SSE de paludisme que vous avez </w:t>
            </w:r>
            <w:proofErr w:type="gramStart"/>
            <w:r w:rsidRPr="00A83098">
              <w:rPr>
                <w:rFonts w:ascii="Times New Roman" w:eastAsia="Times New Roman" w:hAnsi="Times New Roman" w:cs="Times New Roman"/>
                <w:sz w:val="20"/>
                <w:szCs w:val="20"/>
                <w:lang w:eastAsia="fr-FR"/>
              </w:rPr>
              <w:t>reçue?</w:t>
            </w:r>
            <w:proofErr w:type="gramEnd"/>
          </w:p>
          <w:p w14:paraId="5D7A8CBF" w14:textId="77777777" w:rsidR="00982FA7" w:rsidRDefault="00982FA7" w:rsidP="00982F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38" w:author="El Hadji Falilou Ndiaye" w:date="2019-08-08T12:47:00Z"/>
                <w:rFonts w:ascii="Times New Roman" w:eastAsia="Times New Roman" w:hAnsi="Times New Roman" w:cs="Times New Roman"/>
                <w:sz w:val="20"/>
                <w:szCs w:val="20"/>
                <w:lang w:eastAsia="fr-FR"/>
              </w:rPr>
            </w:pPr>
            <w:ins w:id="339" w:author="El Hadji Falilou Ndiaye" w:date="2019-08-08T12:47:00Z">
              <w:r>
                <w:rPr>
                  <w:rFonts w:ascii="Times New Roman" w:eastAsia="Times New Roman" w:hAnsi="Times New Roman" w:cs="Times New Roman"/>
                  <w:sz w:val="20"/>
                  <w:szCs w:val="20"/>
                  <w:lang w:eastAsia="fr-FR"/>
                </w:rPr>
                <w:t>Très satisfait (e)</w:t>
              </w:r>
            </w:ins>
          </w:p>
          <w:p w14:paraId="4176658F" w14:textId="77777777" w:rsidR="00982FA7" w:rsidRDefault="00982FA7" w:rsidP="00982F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40" w:author="El Hadji Falilou Ndiaye" w:date="2019-08-08T12:47:00Z"/>
                <w:rFonts w:ascii="Times New Roman" w:eastAsia="Times New Roman" w:hAnsi="Times New Roman" w:cs="Times New Roman"/>
                <w:sz w:val="20"/>
                <w:szCs w:val="20"/>
                <w:lang w:eastAsia="fr-FR"/>
              </w:rPr>
            </w:pPr>
            <w:ins w:id="341" w:author="El Hadji Falilou Ndiaye" w:date="2019-08-08T12:47:00Z">
              <w:r>
                <w:rPr>
                  <w:rFonts w:ascii="Times New Roman" w:eastAsia="Times New Roman" w:hAnsi="Times New Roman" w:cs="Times New Roman"/>
                  <w:sz w:val="20"/>
                  <w:szCs w:val="20"/>
                  <w:lang w:eastAsia="fr-FR"/>
                </w:rPr>
                <w:t>Plutôt Satisfait (e)</w:t>
              </w:r>
            </w:ins>
          </w:p>
          <w:p w14:paraId="7623078C" w14:textId="77777777" w:rsidR="00982FA7" w:rsidRDefault="00982FA7" w:rsidP="00982F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42" w:author="El Hadji Falilou Ndiaye" w:date="2019-08-08T12:47:00Z"/>
                <w:rFonts w:ascii="Times New Roman" w:eastAsia="Times New Roman" w:hAnsi="Times New Roman" w:cs="Times New Roman"/>
                <w:sz w:val="20"/>
                <w:szCs w:val="20"/>
                <w:lang w:eastAsia="fr-FR"/>
              </w:rPr>
            </w:pPr>
            <w:ins w:id="343" w:author="El Hadji Falilou Ndiaye" w:date="2019-08-08T12:47:00Z">
              <w:r>
                <w:rPr>
                  <w:rFonts w:ascii="Times New Roman" w:eastAsia="Times New Roman" w:hAnsi="Times New Roman" w:cs="Times New Roman"/>
                  <w:sz w:val="20"/>
                  <w:szCs w:val="20"/>
                  <w:lang w:eastAsia="fr-FR"/>
                </w:rPr>
                <w:t>Moyennement Satisfait (e)</w:t>
              </w:r>
            </w:ins>
          </w:p>
          <w:p w14:paraId="38E57594" w14:textId="77777777" w:rsidR="00982FA7" w:rsidRDefault="00982FA7" w:rsidP="00982F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44" w:author="El Hadji Falilou Ndiaye" w:date="2019-08-08T12:47:00Z"/>
                <w:rFonts w:ascii="Times New Roman" w:eastAsia="Times New Roman" w:hAnsi="Times New Roman" w:cs="Times New Roman"/>
                <w:sz w:val="20"/>
                <w:szCs w:val="20"/>
                <w:lang w:eastAsia="fr-FR"/>
              </w:rPr>
            </w:pPr>
            <w:ins w:id="345" w:author="El Hadji Falilou Ndiaye" w:date="2019-08-08T12:47:00Z">
              <w:r>
                <w:rPr>
                  <w:rFonts w:ascii="Times New Roman" w:eastAsia="Times New Roman" w:hAnsi="Times New Roman" w:cs="Times New Roman"/>
                  <w:sz w:val="20"/>
                  <w:szCs w:val="20"/>
                  <w:lang w:eastAsia="fr-FR"/>
                </w:rPr>
                <w:t>Pas Satisfait (e)</w:t>
              </w:r>
            </w:ins>
          </w:p>
          <w:p w14:paraId="0B705856" w14:textId="55DC8203" w:rsidR="00982FA7" w:rsidRPr="00A83098" w:rsidRDefault="00982FA7" w:rsidP="00982FA7">
            <w:pPr>
              <w:spacing w:after="0" w:line="240" w:lineRule="auto"/>
              <w:rPr>
                <w:rFonts w:ascii="Times New Roman" w:eastAsia="Times New Roman" w:hAnsi="Times New Roman" w:cs="Times New Roman"/>
                <w:sz w:val="20"/>
                <w:szCs w:val="20"/>
                <w:lang w:eastAsia="fr-FR"/>
              </w:rPr>
            </w:pPr>
            <w:ins w:id="346" w:author="El Hadji Falilou Ndiaye" w:date="2019-08-08T12:47:00Z">
              <w:r>
                <w:rPr>
                  <w:rFonts w:ascii="Times New Roman" w:eastAsia="Times New Roman" w:hAnsi="Times New Roman" w:cs="Times New Roman"/>
                  <w:sz w:val="20"/>
                  <w:szCs w:val="20"/>
                  <w:lang w:eastAsia="fr-FR"/>
                </w:rPr>
                <w:t>Pas du tout Satisfait (e)</w:t>
              </w:r>
            </w:ins>
          </w:p>
        </w:tc>
        <w:tc>
          <w:tcPr>
            <w:tcW w:w="3118" w:type="dxa"/>
          </w:tcPr>
          <w:p w14:paraId="6FF992E9"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993" w:type="dxa"/>
          </w:tcPr>
          <w:p w14:paraId="5485F346"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 9.7</w:t>
            </w:r>
          </w:p>
        </w:tc>
      </w:tr>
    </w:tbl>
    <w:p w14:paraId="77EC1049"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3639CB5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982FA7">
        <w:rPr>
          <w:rFonts w:ascii="Times New Roman" w:eastAsia="Times New Roman" w:hAnsi="Times New Roman" w:cs="Times New Roman"/>
          <w:sz w:val="20"/>
          <w:szCs w:val="20"/>
          <w:highlight w:val="yellow"/>
          <w:lang w:eastAsia="fr-FR"/>
          <w:rPrChange w:id="347" w:author="El Hadji Falilou Ndiaye" w:date="2019-08-08T12:48:00Z">
            <w:rPr>
              <w:rFonts w:ascii="Times New Roman" w:eastAsia="Times New Roman" w:hAnsi="Times New Roman" w:cs="Times New Roman"/>
              <w:sz w:val="20"/>
              <w:szCs w:val="20"/>
              <w:lang w:eastAsia="fr-FR"/>
            </w:rPr>
          </w:rPrChange>
        </w:rPr>
        <w:t>Si oui</w:t>
      </w:r>
      <w:r w:rsidRPr="00A83098">
        <w:rPr>
          <w:rFonts w:ascii="Times New Roman" w:eastAsia="Times New Roman" w:hAnsi="Times New Roman" w:cs="Times New Roman"/>
          <w:sz w:val="20"/>
          <w:szCs w:val="20"/>
          <w:lang w:eastAsia="fr-FR"/>
        </w:rPr>
        <w:t xml:space="preserve"> de quoi étiez-vous satisfait(e) ? </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8221"/>
        <w:gridCol w:w="993"/>
      </w:tblGrid>
      <w:tr w:rsidR="00A83098" w:rsidRPr="00A83098" w14:paraId="1E28DB56" w14:textId="77777777" w:rsidTr="00C43621">
        <w:tc>
          <w:tcPr>
            <w:tcW w:w="1135" w:type="dxa"/>
            <w:tcBorders>
              <w:top w:val="nil"/>
              <w:left w:val="nil"/>
              <w:bottom w:val="nil"/>
              <w:right w:val="nil"/>
            </w:tcBorders>
          </w:tcPr>
          <w:p w14:paraId="623B789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8221" w:type="dxa"/>
            <w:tcBorders>
              <w:top w:val="nil"/>
              <w:left w:val="nil"/>
              <w:bottom w:val="nil"/>
              <w:right w:val="nil"/>
            </w:tcBorders>
          </w:tcPr>
          <w:p w14:paraId="1E8E0F7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4AF46DE6"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C9.8</w:t>
            </w:r>
          </w:p>
        </w:tc>
      </w:tr>
    </w:tbl>
    <w:p w14:paraId="2073305C"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p w14:paraId="7E13032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982FA7">
        <w:rPr>
          <w:rFonts w:ascii="Times New Roman" w:eastAsia="Times New Roman" w:hAnsi="Times New Roman" w:cs="Times New Roman"/>
          <w:sz w:val="20"/>
          <w:szCs w:val="20"/>
          <w:highlight w:val="yellow"/>
          <w:lang w:eastAsia="fr-FR"/>
          <w:rPrChange w:id="348" w:author="El Hadji Falilou Ndiaye" w:date="2019-08-08T12:48:00Z">
            <w:rPr>
              <w:rFonts w:ascii="Times New Roman" w:eastAsia="Times New Roman" w:hAnsi="Times New Roman" w:cs="Times New Roman"/>
              <w:sz w:val="20"/>
              <w:szCs w:val="20"/>
              <w:lang w:eastAsia="fr-FR"/>
            </w:rPr>
          </w:rPrChange>
        </w:rPr>
        <w:t>Si non</w:t>
      </w:r>
      <w:r w:rsidRPr="00A83098">
        <w:rPr>
          <w:rFonts w:ascii="Times New Roman" w:eastAsia="Times New Roman" w:hAnsi="Times New Roman" w:cs="Times New Roman"/>
          <w:sz w:val="20"/>
          <w:szCs w:val="20"/>
          <w:lang w:eastAsia="fr-FR"/>
        </w:rPr>
        <w:t xml:space="preserve"> de quoi n’étiez-vous pas satisfait(e) ?</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8221"/>
        <w:gridCol w:w="993"/>
      </w:tblGrid>
      <w:tr w:rsidR="00A83098" w:rsidRPr="00A83098" w14:paraId="69B8871A" w14:textId="77777777" w:rsidTr="00C43621">
        <w:tc>
          <w:tcPr>
            <w:tcW w:w="1135" w:type="dxa"/>
            <w:tcBorders>
              <w:top w:val="nil"/>
              <w:left w:val="nil"/>
              <w:bottom w:val="nil"/>
              <w:right w:val="nil"/>
            </w:tcBorders>
          </w:tcPr>
          <w:p w14:paraId="3A6CBED1"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8221" w:type="dxa"/>
            <w:tcBorders>
              <w:top w:val="nil"/>
              <w:left w:val="nil"/>
              <w:bottom w:val="nil"/>
              <w:right w:val="nil"/>
            </w:tcBorders>
          </w:tcPr>
          <w:p w14:paraId="78E1350F"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72BD782F"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C9.9</w:t>
            </w:r>
          </w:p>
        </w:tc>
      </w:tr>
    </w:tbl>
    <w:p w14:paraId="6723DD2A" w14:textId="77777777" w:rsidR="00A83098" w:rsidRPr="00A83098" w:rsidRDefault="00A83098" w:rsidP="00E50FAD">
      <w:pPr>
        <w:keepNext/>
        <w:spacing w:after="0" w:line="240" w:lineRule="auto"/>
        <w:outlineLvl w:val="1"/>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X. RESSOURCES MATERIELLES ET LOGISTIQUES</w:t>
      </w:r>
    </w:p>
    <w:p w14:paraId="65E88399" w14:textId="77777777" w:rsidR="00A83098" w:rsidRPr="00A83098" w:rsidRDefault="00A83098" w:rsidP="00E50FAD">
      <w:pPr>
        <w:keepNext/>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A83098" w:rsidRPr="00A83098" w14:paraId="35332A20" w14:textId="77777777" w:rsidTr="00C43621">
        <w:trPr>
          <w:cantSplit/>
        </w:trPr>
        <w:tc>
          <w:tcPr>
            <w:tcW w:w="10207" w:type="dxa"/>
            <w:gridSpan w:val="3"/>
          </w:tcPr>
          <w:p w14:paraId="240D81A4" w14:textId="77777777" w:rsidR="00A83098" w:rsidRPr="00A83098" w:rsidRDefault="00A83098" w:rsidP="00BC7034">
            <w:pPr>
              <w:keepNext/>
              <w:spacing w:after="0" w:line="240" w:lineRule="auto"/>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Disposez-vous des matériels de gestion des données suivantes ?</w:t>
            </w:r>
          </w:p>
        </w:tc>
      </w:tr>
      <w:tr w:rsidR="00A83098" w:rsidRPr="00A83098" w14:paraId="143A8518" w14:textId="77777777" w:rsidTr="00C43621">
        <w:tc>
          <w:tcPr>
            <w:tcW w:w="6238" w:type="dxa"/>
          </w:tcPr>
          <w:p w14:paraId="06E3D449"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Ordinateur</w:t>
            </w:r>
          </w:p>
        </w:tc>
        <w:tc>
          <w:tcPr>
            <w:tcW w:w="3118" w:type="dxa"/>
          </w:tcPr>
          <w:p w14:paraId="6D53B302"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851" w:type="dxa"/>
          </w:tcPr>
          <w:p w14:paraId="3F07404C"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C10.1</w:t>
            </w:r>
          </w:p>
        </w:tc>
      </w:tr>
    </w:tbl>
    <w:p w14:paraId="2410A94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44"/>
        <w:gridCol w:w="3118"/>
        <w:gridCol w:w="851"/>
      </w:tblGrid>
      <w:tr w:rsidR="00A83098" w:rsidRPr="00A83098" w14:paraId="067A483C" w14:textId="77777777" w:rsidTr="00C43621">
        <w:tc>
          <w:tcPr>
            <w:tcW w:w="6194" w:type="dxa"/>
          </w:tcPr>
          <w:p w14:paraId="2E3A2404" w14:textId="200B40BC" w:rsidR="00A83098" w:rsidRPr="00A83098" w:rsidDel="00982FA7" w:rsidRDefault="00A83098" w:rsidP="00A83098">
            <w:pPr>
              <w:spacing w:after="0" w:line="240" w:lineRule="auto"/>
              <w:rPr>
                <w:del w:id="349" w:author="El Hadji Falilou Ndiaye" w:date="2019-08-08T12:50:00Z"/>
                <w:rFonts w:ascii="Times New Roman" w:eastAsia="Times New Roman" w:hAnsi="Times New Roman" w:cs="Times New Roman"/>
                <w:sz w:val="20"/>
                <w:szCs w:val="20"/>
                <w:lang w:eastAsia="fr-FR"/>
              </w:rPr>
            </w:pPr>
            <w:del w:id="350" w:author="El Hadji Falilou Ndiaye" w:date="2019-08-08T12:50:00Z">
              <w:r w:rsidRPr="00A83098" w:rsidDel="00982FA7">
                <w:rPr>
                  <w:rFonts w:ascii="Times New Roman" w:eastAsia="Times New Roman" w:hAnsi="Times New Roman" w:cs="Times New Roman"/>
                  <w:sz w:val="20"/>
                  <w:szCs w:val="20"/>
                  <w:lang w:eastAsia="fr-FR"/>
                </w:rPr>
                <w:delText xml:space="preserve">Si oui, en donner le nombre </w:delText>
              </w:r>
            </w:del>
          </w:p>
          <w:p w14:paraId="07847B88"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162" w:type="dxa"/>
            <w:gridSpan w:val="2"/>
          </w:tcPr>
          <w:p w14:paraId="0083CE3A" w14:textId="07BA6CCA"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del w:id="351" w:author="El Hadji Falilou Ndiaye" w:date="2019-08-08T12:50:00Z">
              <w:r w:rsidRPr="00A83098" w:rsidDel="00982FA7">
                <w:rPr>
                  <w:rFonts w:ascii="Times New Roman" w:eastAsia="Times New Roman" w:hAnsi="Times New Roman" w:cs="Times New Roman"/>
                  <w:sz w:val="20"/>
                  <w:szCs w:val="20"/>
                  <w:lang w:eastAsia="fr-FR"/>
                </w:rPr>
                <w:delText>________</w:delText>
              </w:r>
            </w:del>
          </w:p>
        </w:tc>
        <w:tc>
          <w:tcPr>
            <w:tcW w:w="851" w:type="dxa"/>
          </w:tcPr>
          <w:p w14:paraId="5B8B34ED" w14:textId="1B46D732" w:rsidR="00A83098" w:rsidRPr="00A83098" w:rsidRDefault="00A83098" w:rsidP="00671388">
            <w:pPr>
              <w:keepNext/>
              <w:spacing w:after="0" w:line="240" w:lineRule="auto"/>
              <w:jc w:val="center"/>
              <w:outlineLvl w:val="3"/>
              <w:rPr>
                <w:rFonts w:ascii="Times New Roman" w:eastAsia="Times New Roman" w:hAnsi="Times New Roman" w:cs="Times New Roman"/>
                <w:sz w:val="20"/>
                <w:szCs w:val="20"/>
                <w:lang w:eastAsia="fr-FR"/>
              </w:rPr>
            </w:pPr>
            <w:del w:id="352" w:author="El Hadji Falilou Ndiaye" w:date="2019-08-08T12:50:00Z">
              <w:r w:rsidRPr="00A83098" w:rsidDel="00982FA7">
                <w:rPr>
                  <w:rFonts w:ascii="Times New Roman" w:eastAsia="Times New Roman" w:hAnsi="Times New Roman" w:cs="Times New Roman"/>
                  <w:b/>
                  <w:sz w:val="20"/>
                  <w:szCs w:val="20"/>
                  <w:lang w:eastAsia="fr-FR"/>
                </w:rPr>
                <w:delText>C10</w:delText>
              </w:r>
              <w:r w:rsidRPr="00A83098" w:rsidDel="00982FA7">
                <w:rPr>
                  <w:rFonts w:ascii="Times New Roman" w:eastAsia="Times New Roman" w:hAnsi="Times New Roman" w:cs="Times New Roman"/>
                  <w:sz w:val="20"/>
                  <w:szCs w:val="20"/>
                  <w:lang w:eastAsia="fr-FR"/>
                </w:rPr>
                <w:delText>.1.1</w:delText>
              </w:r>
            </w:del>
          </w:p>
        </w:tc>
      </w:tr>
      <w:tr w:rsidR="00A83098" w:rsidRPr="00A83098" w14:paraId="760E4DA7" w14:textId="77777777" w:rsidTr="00C436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gridSpan w:val="2"/>
          </w:tcPr>
          <w:p w14:paraId="1C31E67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Imprimante</w:t>
            </w:r>
          </w:p>
        </w:tc>
        <w:tc>
          <w:tcPr>
            <w:tcW w:w="3118" w:type="dxa"/>
          </w:tcPr>
          <w:p w14:paraId="41630D57"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851" w:type="dxa"/>
          </w:tcPr>
          <w:p w14:paraId="10039F98"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C10.2</w:t>
            </w:r>
          </w:p>
        </w:tc>
      </w:tr>
    </w:tbl>
    <w:p w14:paraId="1DC5EBC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44"/>
        <w:gridCol w:w="3118"/>
        <w:gridCol w:w="70"/>
        <w:gridCol w:w="781"/>
      </w:tblGrid>
      <w:tr w:rsidR="00A83098" w:rsidRPr="00A83098" w14:paraId="19B666E6" w14:textId="77777777" w:rsidTr="00C43621">
        <w:tc>
          <w:tcPr>
            <w:tcW w:w="6194" w:type="dxa"/>
          </w:tcPr>
          <w:p w14:paraId="4CF3826B" w14:textId="0E43C687" w:rsidR="00A83098" w:rsidRPr="00A83098" w:rsidDel="00982FA7" w:rsidRDefault="00A83098" w:rsidP="00A83098">
            <w:pPr>
              <w:spacing w:after="0" w:line="240" w:lineRule="auto"/>
              <w:rPr>
                <w:del w:id="353" w:author="El Hadji Falilou Ndiaye" w:date="2019-08-08T12:50:00Z"/>
                <w:rFonts w:ascii="Times New Roman" w:eastAsia="Times New Roman" w:hAnsi="Times New Roman" w:cs="Times New Roman"/>
                <w:sz w:val="20"/>
                <w:szCs w:val="20"/>
                <w:lang w:eastAsia="fr-FR"/>
              </w:rPr>
            </w:pPr>
            <w:del w:id="354" w:author="El Hadji Falilou Ndiaye" w:date="2019-08-08T12:50:00Z">
              <w:r w:rsidRPr="00A83098" w:rsidDel="00982FA7">
                <w:rPr>
                  <w:rFonts w:ascii="Times New Roman" w:eastAsia="Times New Roman" w:hAnsi="Times New Roman" w:cs="Times New Roman"/>
                  <w:sz w:val="20"/>
                  <w:szCs w:val="20"/>
                  <w:lang w:eastAsia="fr-FR"/>
                </w:rPr>
                <w:delText xml:space="preserve">Si oui, en donner le nombre </w:delText>
              </w:r>
            </w:del>
          </w:p>
          <w:p w14:paraId="34DF1B2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162" w:type="dxa"/>
            <w:gridSpan w:val="2"/>
          </w:tcPr>
          <w:p w14:paraId="6E20E681" w14:textId="464BC5E3"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del w:id="355" w:author="El Hadji Falilou Ndiaye" w:date="2019-08-08T12:50:00Z">
              <w:r w:rsidRPr="00A83098" w:rsidDel="00982FA7">
                <w:rPr>
                  <w:rFonts w:ascii="Times New Roman" w:eastAsia="Times New Roman" w:hAnsi="Times New Roman" w:cs="Times New Roman"/>
                  <w:sz w:val="20"/>
                  <w:szCs w:val="20"/>
                  <w:lang w:eastAsia="fr-FR"/>
                </w:rPr>
                <w:delText>________</w:delText>
              </w:r>
            </w:del>
          </w:p>
        </w:tc>
        <w:tc>
          <w:tcPr>
            <w:tcW w:w="851" w:type="dxa"/>
            <w:gridSpan w:val="2"/>
          </w:tcPr>
          <w:p w14:paraId="7F37C611" w14:textId="6ABF41CA"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del w:id="356" w:author="El Hadji Falilou Ndiaye" w:date="2019-08-08T12:50:00Z">
              <w:r w:rsidRPr="00A83098" w:rsidDel="00982FA7">
                <w:rPr>
                  <w:rFonts w:ascii="Times New Roman" w:eastAsia="Times New Roman" w:hAnsi="Times New Roman" w:cs="Times New Roman"/>
                  <w:sz w:val="20"/>
                  <w:szCs w:val="20"/>
                  <w:lang w:eastAsia="fr-FR"/>
                </w:rPr>
                <w:delText>C10.2.1</w:delText>
              </w:r>
            </w:del>
          </w:p>
        </w:tc>
      </w:tr>
      <w:tr w:rsidR="00A83098" w:rsidRPr="00A83098" w14:paraId="661CD33A" w14:textId="77777777" w:rsidTr="00C436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gridSpan w:val="2"/>
          </w:tcPr>
          <w:p w14:paraId="05964E9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Logiciel de statistique</w:t>
            </w:r>
          </w:p>
        </w:tc>
        <w:tc>
          <w:tcPr>
            <w:tcW w:w="3188" w:type="dxa"/>
            <w:gridSpan w:val="2"/>
          </w:tcPr>
          <w:p w14:paraId="72529454"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781" w:type="dxa"/>
          </w:tcPr>
          <w:p w14:paraId="65115CAA"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C10.3</w:t>
            </w:r>
          </w:p>
        </w:tc>
      </w:tr>
    </w:tbl>
    <w:p w14:paraId="7AE0405E"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3162"/>
        <w:gridCol w:w="851"/>
      </w:tblGrid>
      <w:tr w:rsidR="00A83098" w:rsidRPr="00A83098" w14:paraId="715406EE" w14:textId="77777777" w:rsidTr="00C43621">
        <w:tc>
          <w:tcPr>
            <w:tcW w:w="6194" w:type="dxa"/>
          </w:tcPr>
          <w:p w14:paraId="0812505C" w14:textId="4D388DBD" w:rsidR="00A83098" w:rsidRPr="00A83098" w:rsidDel="00982FA7" w:rsidRDefault="00A83098" w:rsidP="00A83098">
            <w:pPr>
              <w:spacing w:after="0" w:line="240" w:lineRule="auto"/>
              <w:rPr>
                <w:del w:id="357" w:author="El Hadji Falilou Ndiaye" w:date="2019-08-08T12:50:00Z"/>
                <w:rFonts w:ascii="Times New Roman" w:eastAsia="Times New Roman" w:hAnsi="Times New Roman" w:cs="Times New Roman"/>
                <w:sz w:val="20"/>
                <w:szCs w:val="20"/>
                <w:lang w:eastAsia="fr-FR"/>
              </w:rPr>
            </w:pPr>
            <w:del w:id="358" w:author="El Hadji Falilou Ndiaye" w:date="2019-08-08T12:50:00Z">
              <w:r w:rsidRPr="00A83098" w:rsidDel="00982FA7">
                <w:rPr>
                  <w:rFonts w:ascii="Times New Roman" w:eastAsia="Times New Roman" w:hAnsi="Times New Roman" w:cs="Times New Roman"/>
                  <w:sz w:val="20"/>
                  <w:szCs w:val="20"/>
                  <w:lang w:eastAsia="fr-FR"/>
                </w:rPr>
                <w:delText xml:space="preserve">Si oui, en donner le nombre </w:delText>
              </w:r>
            </w:del>
          </w:p>
          <w:p w14:paraId="41A196C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162" w:type="dxa"/>
          </w:tcPr>
          <w:p w14:paraId="6F229427" w14:textId="4F906ED5"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del w:id="359" w:author="El Hadji Falilou Ndiaye" w:date="2019-08-08T12:50:00Z">
              <w:r w:rsidRPr="00A83098" w:rsidDel="00982FA7">
                <w:rPr>
                  <w:rFonts w:ascii="Times New Roman" w:eastAsia="Times New Roman" w:hAnsi="Times New Roman" w:cs="Times New Roman"/>
                  <w:sz w:val="20"/>
                  <w:szCs w:val="20"/>
                  <w:lang w:eastAsia="fr-FR"/>
                </w:rPr>
                <w:delText>________</w:delText>
              </w:r>
            </w:del>
          </w:p>
        </w:tc>
        <w:tc>
          <w:tcPr>
            <w:tcW w:w="851" w:type="dxa"/>
          </w:tcPr>
          <w:p w14:paraId="1C9A9508" w14:textId="5923DADE"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del w:id="360" w:author="El Hadji Falilou Ndiaye" w:date="2019-08-08T12:50:00Z">
              <w:r w:rsidRPr="00A83098" w:rsidDel="00982FA7">
                <w:rPr>
                  <w:rFonts w:ascii="Times New Roman" w:eastAsia="Times New Roman" w:hAnsi="Times New Roman" w:cs="Times New Roman"/>
                  <w:sz w:val="20"/>
                  <w:szCs w:val="20"/>
                  <w:lang w:eastAsia="fr-FR"/>
                </w:rPr>
                <w:delText>C10.3.1</w:delText>
              </w:r>
            </w:del>
          </w:p>
        </w:tc>
      </w:tr>
    </w:tbl>
    <w:p w14:paraId="3F9ACD0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781"/>
      </w:tblGrid>
      <w:tr w:rsidR="00A83098" w:rsidRPr="00A83098" w14:paraId="31C9314B" w14:textId="77777777" w:rsidTr="00C43621">
        <w:tc>
          <w:tcPr>
            <w:tcW w:w="6238" w:type="dxa"/>
          </w:tcPr>
          <w:p w14:paraId="30B9377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Photocopieuse</w:t>
            </w:r>
          </w:p>
        </w:tc>
        <w:tc>
          <w:tcPr>
            <w:tcW w:w="3188" w:type="dxa"/>
          </w:tcPr>
          <w:p w14:paraId="4C920F4C"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781" w:type="dxa"/>
          </w:tcPr>
          <w:p w14:paraId="1A61B77F"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C10.4</w:t>
            </w:r>
          </w:p>
        </w:tc>
      </w:tr>
    </w:tbl>
    <w:p w14:paraId="0E74DFE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238"/>
        <w:gridCol w:w="3118"/>
        <w:gridCol w:w="70"/>
        <w:gridCol w:w="781"/>
      </w:tblGrid>
      <w:tr w:rsidR="00A83098" w:rsidRPr="00A83098" w14:paraId="201841FF" w14:textId="77777777" w:rsidTr="00C43621">
        <w:trPr>
          <w:trHeight w:val="527"/>
        </w:trPr>
        <w:tc>
          <w:tcPr>
            <w:tcW w:w="6238" w:type="dxa"/>
            <w:tcBorders>
              <w:top w:val="single" w:sz="4" w:space="0" w:color="auto"/>
              <w:left w:val="single" w:sz="4" w:space="0" w:color="auto"/>
              <w:bottom w:val="single" w:sz="4" w:space="0" w:color="auto"/>
              <w:right w:val="single" w:sz="4" w:space="0" w:color="auto"/>
            </w:tcBorders>
          </w:tcPr>
          <w:p w14:paraId="34BDF8E8"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Scanner</w:t>
            </w:r>
          </w:p>
        </w:tc>
        <w:tc>
          <w:tcPr>
            <w:tcW w:w="3118" w:type="dxa"/>
            <w:tcBorders>
              <w:top w:val="single" w:sz="4" w:space="0" w:color="auto"/>
              <w:left w:val="single" w:sz="4" w:space="0" w:color="auto"/>
              <w:bottom w:val="single" w:sz="4" w:space="0" w:color="auto"/>
              <w:right w:val="single" w:sz="4" w:space="0" w:color="auto"/>
            </w:tcBorders>
          </w:tcPr>
          <w:p w14:paraId="7702B644"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851" w:type="dxa"/>
            <w:gridSpan w:val="2"/>
            <w:tcBorders>
              <w:top w:val="single" w:sz="4" w:space="0" w:color="auto"/>
              <w:left w:val="single" w:sz="4" w:space="0" w:color="auto"/>
              <w:bottom w:val="single" w:sz="4" w:space="0" w:color="auto"/>
              <w:right w:val="single" w:sz="4" w:space="0" w:color="auto"/>
            </w:tcBorders>
          </w:tcPr>
          <w:p w14:paraId="3E1754AD"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b/>
                <w:sz w:val="20"/>
                <w:szCs w:val="20"/>
                <w:lang w:eastAsia="fr-FR"/>
              </w:rPr>
              <w:t>C10.5</w:t>
            </w:r>
          </w:p>
        </w:tc>
      </w:tr>
      <w:tr w:rsidR="00A83098" w:rsidRPr="00A83098" w14:paraId="47548195" w14:textId="77777777" w:rsidTr="00C436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238" w:type="dxa"/>
            <w:tcBorders>
              <w:top w:val="single" w:sz="4" w:space="0" w:color="auto"/>
            </w:tcBorders>
          </w:tcPr>
          <w:p w14:paraId="5DA8A29C" w14:textId="77777777" w:rsidR="00A83098" w:rsidRPr="00A83098" w:rsidRDefault="00A83098" w:rsidP="00BC7034">
            <w:pPr>
              <w:spacing w:after="0" w:line="240" w:lineRule="auto"/>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Disposez-vous des matériels de communication suivants?</w:t>
            </w:r>
          </w:p>
        </w:tc>
        <w:tc>
          <w:tcPr>
            <w:tcW w:w="3188" w:type="dxa"/>
            <w:gridSpan w:val="2"/>
            <w:tcBorders>
              <w:top w:val="single" w:sz="4" w:space="0" w:color="auto"/>
            </w:tcBorders>
          </w:tcPr>
          <w:p w14:paraId="297325BF"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p>
        </w:tc>
        <w:tc>
          <w:tcPr>
            <w:tcW w:w="781" w:type="dxa"/>
            <w:tcBorders>
              <w:top w:val="single" w:sz="4" w:space="0" w:color="auto"/>
            </w:tcBorders>
          </w:tcPr>
          <w:p w14:paraId="417BD984"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p>
        </w:tc>
      </w:tr>
      <w:tr w:rsidR="00A83098" w:rsidRPr="00A83098" w14:paraId="596E1C90" w14:textId="77777777" w:rsidTr="00C436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tcPr>
          <w:p w14:paraId="0FFC08CC"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Téléphone</w:t>
            </w:r>
          </w:p>
        </w:tc>
        <w:tc>
          <w:tcPr>
            <w:tcW w:w="3188" w:type="dxa"/>
            <w:gridSpan w:val="2"/>
          </w:tcPr>
          <w:p w14:paraId="52EA4184"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781" w:type="dxa"/>
          </w:tcPr>
          <w:p w14:paraId="7FE042C3" w14:textId="77777777" w:rsidR="00A83098" w:rsidRPr="00A83098" w:rsidRDefault="00A83098" w:rsidP="00A83098">
            <w:pPr>
              <w:spacing w:after="0" w:line="240" w:lineRule="auto"/>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C10.6</w:t>
            </w:r>
          </w:p>
        </w:tc>
      </w:tr>
    </w:tbl>
    <w:p w14:paraId="704AA58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238"/>
        <w:gridCol w:w="3118"/>
        <w:gridCol w:w="70"/>
        <w:gridCol w:w="781"/>
      </w:tblGrid>
      <w:tr w:rsidR="00A83098" w:rsidRPr="00A83098" w14:paraId="3ABA1330" w14:textId="77777777" w:rsidTr="00C43621">
        <w:tc>
          <w:tcPr>
            <w:tcW w:w="6238" w:type="dxa"/>
          </w:tcPr>
          <w:p w14:paraId="7ABD882E" w14:textId="5DAE1369" w:rsidR="00A83098" w:rsidRPr="00A83098" w:rsidDel="00982FA7" w:rsidRDefault="00A83098" w:rsidP="00A83098">
            <w:pPr>
              <w:spacing w:after="0" w:line="240" w:lineRule="auto"/>
              <w:rPr>
                <w:del w:id="361" w:author="El Hadji Falilou Ndiaye" w:date="2019-08-08T12:50:00Z"/>
                <w:rFonts w:ascii="Times New Roman" w:eastAsia="Times New Roman" w:hAnsi="Times New Roman" w:cs="Times New Roman"/>
                <w:sz w:val="20"/>
                <w:szCs w:val="20"/>
                <w:lang w:eastAsia="fr-FR"/>
              </w:rPr>
            </w:pPr>
            <w:del w:id="362" w:author="El Hadji Falilou Ndiaye" w:date="2019-08-08T12:50:00Z">
              <w:r w:rsidRPr="00A83098" w:rsidDel="00982FA7">
                <w:rPr>
                  <w:rFonts w:ascii="Times New Roman" w:eastAsia="Times New Roman" w:hAnsi="Times New Roman" w:cs="Times New Roman"/>
                  <w:sz w:val="20"/>
                  <w:szCs w:val="20"/>
                  <w:lang w:eastAsia="fr-FR"/>
                </w:rPr>
                <w:delText xml:space="preserve">Si oui, en donner le nombre </w:delText>
              </w:r>
            </w:del>
          </w:p>
          <w:p w14:paraId="541E400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118" w:type="dxa"/>
          </w:tcPr>
          <w:p w14:paraId="278B1500" w14:textId="2822C7EF"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del w:id="363" w:author="El Hadji Falilou Ndiaye" w:date="2019-08-08T12:50:00Z">
              <w:r w:rsidRPr="00A83098" w:rsidDel="00982FA7">
                <w:rPr>
                  <w:rFonts w:ascii="Times New Roman" w:eastAsia="Times New Roman" w:hAnsi="Times New Roman" w:cs="Times New Roman"/>
                  <w:sz w:val="20"/>
                  <w:szCs w:val="20"/>
                  <w:lang w:eastAsia="fr-FR"/>
                </w:rPr>
                <w:delText>________</w:delText>
              </w:r>
            </w:del>
          </w:p>
        </w:tc>
        <w:tc>
          <w:tcPr>
            <w:tcW w:w="851" w:type="dxa"/>
            <w:gridSpan w:val="2"/>
          </w:tcPr>
          <w:p w14:paraId="1DB16D48" w14:textId="0DA25851"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del w:id="364" w:author="El Hadji Falilou Ndiaye" w:date="2019-08-08T12:50:00Z">
              <w:r w:rsidRPr="00A83098" w:rsidDel="00982FA7">
                <w:rPr>
                  <w:rFonts w:ascii="Times New Roman" w:eastAsia="Times New Roman" w:hAnsi="Times New Roman" w:cs="Times New Roman"/>
                  <w:sz w:val="20"/>
                  <w:szCs w:val="20"/>
                  <w:lang w:eastAsia="fr-FR"/>
                </w:rPr>
                <w:delText>C10.6.1</w:delText>
              </w:r>
            </w:del>
          </w:p>
        </w:tc>
      </w:tr>
      <w:tr w:rsidR="00A83098" w:rsidRPr="00A83098" w14:paraId="15B543FC" w14:textId="77777777" w:rsidTr="00C436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tcPr>
          <w:p w14:paraId="0F7EDC7A" w14:textId="6AB590BB" w:rsidR="00A83098" w:rsidRPr="00A83098" w:rsidRDefault="00A83098" w:rsidP="00A83098">
            <w:pPr>
              <w:spacing w:after="0" w:line="240" w:lineRule="auto"/>
              <w:rPr>
                <w:rFonts w:ascii="Times New Roman" w:eastAsia="Times New Roman" w:hAnsi="Times New Roman" w:cs="Times New Roman"/>
                <w:sz w:val="20"/>
                <w:szCs w:val="20"/>
                <w:lang w:eastAsia="fr-FR"/>
              </w:rPr>
            </w:pPr>
            <w:del w:id="365" w:author="HP" w:date="2019-08-02T11:26:00Z">
              <w:r w:rsidRPr="00A83098" w:rsidDel="00BA3DB7">
                <w:rPr>
                  <w:rFonts w:ascii="Times New Roman" w:eastAsia="Times New Roman" w:hAnsi="Times New Roman" w:cs="Times New Roman"/>
                  <w:sz w:val="20"/>
                  <w:szCs w:val="20"/>
                  <w:lang w:eastAsia="fr-FR"/>
                </w:rPr>
                <w:delText>Fax</w:delText>
              </w:r>
            </w:del>
            <w:ins w:id="366" w:author="HP" w:date="2019-08-02T11:26:00Z">
              <w:r w:rsidR="00BA3DB7">
                <w:rPr>
                  <w:rFonts w:ascii="Times New Roman" w:eastAsia="Times New Roman" w:hAnsi="Times New Roman" w:cs="Times New Roman"/>
                  <w:sz w:val="20"/>
                  <w:szCs w:val="20"/>
                  <w:lang w:eastAsia="fr-FR"/>
                </w:rPr>
                <w:t xml:space="preserve"> SUPP</w:t>
              </w:r>
            </w:ins>
          </w:p>
        </w:tc>
        <w:tc>
          <w:tcPr>
            <w:tcW w:w="3188" w:type="dxa"/>
            <w:gridSpan w:val="2"/>
          </w:tcPr>
          <w:p w14:paraId="10DCE51A" w14:textId="07A6E629" w:rsidR="00A83098" w:rsidRPr="00A83098" w:rsidRDefault="00A83098" w:rsidP="00A83098">
            <w:pPr>
              <w:spacing w:after="0" w:line="240" w:lineRule="auto"/>
              <w:rPr>
                <w:rFonts w:ascii="Times New Roman" w:eastAsia="Times New Roman" w:hAnsi="Times New Roman" w:cs="Times New Roman"/>
                <w:b/>
                <w:sz w:val="18"/>
                <w:szCs w:val="18"/>
                <w:lang w:eastAsia="fr-FR"/>
              </w:rPr>
            </w:pPr>
            <w:del w:id="367" w:author="HP" w:date="2019-08-02T11:26:00Z">
              <w:r w:rsidRPr="00A83098" w:rsidDel="00BA3DB7">
                <w:rPr>
                  <w:rFonts w:ascii="Times New Roman" w:eastAsia="Times New Roman" w:hAnsi="Times New Roman" w:cs="Times New Roman"/>
                  <w:b/>
                  <w:sz w:val="18"/>
                  <w:szCs w:val="18"/>
                  <w:lang w:eastAsia="fr-FR"/>
                </w:rPr>
                <w:delText xml:space="preserve">O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r w:rsidRPr="00A83098" w:rsidDel="00BA3DB7">
                <w:rPr>
                  <w:rFonts w:ascii="Times New Roman" w:eastAsia="Times New Roman" w:hAnsi="Times New Roman" w:cs="Times New Roman"/>
                  <w:b/>
                  <w:sz w:val="18"/>
                  <w:szCs w:val="18"/>
                  <w:lang w:eastAsia="fr-FR"/>
                </w:rPr>
                <w:delText xml:space="preserve">    N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r w:rsidRPr="00A83098" w:rsidDel="00BA3DB7">
                <w:rPr>
                  <w:rFonts w:ascii="Times New Roman" w:eastAsia="Times New Roman" w:hAnsi="Times New Roman" w:cs="Times New Roman"/>
                  <w:b/>
                  <w:sz w:val="18"/>
                  <w:szCs w:val="18"/>
                  <w:lang w:eastAsia="fr-FR"/>
                </w:rPr>
                <w:delText xml:space="preserve">   NSP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r w:rsidRPr="00A83098" w:rsidDel="00BA3DB7">
                <w:rPr>
                  <w:rFonts w:ascii="Times New Roman" w:eastAsia="Times New Roman" w:hAnsi="Times New Roman" w:cs="Times New Roman"/>
                  <w:b/>
                  <w:sz w:val="18"/>
                  <w:szCs w:val="18"/>
                  <w:lang w:eastAsia="fr-FR"/>
                </w:rPr>
                <w:delText xml:space="preserve">   N/A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del>
          </w:p>
        </w:tc>
        <w:tc>
          <w:tcPr>
            <w:tcW w:w="781" w:type="dxa"/>
          </w:tcPr>
          <w:p w14:paraId="054DD371" w14:textId="026789ED" w:rsidR="00A83098" w:rsidRPr="00A83098" w:rsidRDefault="00A83098" w:rsidP="00A83098">
            <w:pPr>
              <w:spacing w:after="0" w:line="240" w:lineRule="auto"/>
              <w:rPr>
                <w:rFonts w:ascii="Times New Roman" w:eastAsia="Times New Roman" w:hAnsi="Times New Roman" w:cs="Times New Roman"/>
                <w:b/>
                <w:sz w:val="20"/>
                <w:szCs w:val="20"/>
                <w:lang w:eastAsia="fr-FR"/>
              </w:rPr>
            </w:pPr>
            <w:del w:id="368" w:author="HP" w:date="2019-08-02T11:26:00Z">
              <w:r w:rsidRPr="00A83098" w:rsidDel="00BA3DB7">
                <w:rPr>
                  <w:rFonts w:ascii="Times New Roman" w:eastAsia="Times New Roman" w:hAnsi="Times New Roman" w:cs="Times New Roman"/>
                  <w:b/>
                  <w:sz w:val="20"/>
                  <w:szCs w:val="20"/>
                  <w:lang w:eastAsia="fr-FR"/>
                </w:rPr>
                <w:delText>C10.7</w:delText>
              </w:r>
            </w:del>
          </w:p>
        </w:tc>
      </w:tr>
    </w:tbl>
    <w:p w14:paraId="65FDDB48"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44"/>
        <w:gridCol w:w="3118"/>
        <w:gridCol w:w="70"/>
        <w:gridCol w:w="781"/>
      </w:tblGrid>
      <w:tr w:rsidR="00A83098" w:rsidRPr="00A83098" w14:paraId="49685B00" w14:textId="77777777" w:rsidTr="00C43621">
        <w:tc>
          <w:tcPr>
            <w:tcW w:w="6194" w:type="dxa"/>
          </w:tcPr>
          <w:p w14:paraId="56D256F6" w14:textId="3AD3DE42" w:rsidR="00A83098" w:rsidRPr="00A83098" w:rsidDel="00982FA7" w:rsidRDefault="00A83098" w:rsidP="00A83098">
            <w:pPr>
              <w:spacing w:after="0" w:line="240" w:lineRule="auto"/>
              <w:rPr>
                <w:del w:id="369" w:author="El Hadji Falilou Ndiaye" w:date="2019-08-08T12:51:00Z"/>
                <w:rFonts w:ascii="Times New Roman" w:eastAsia="Times New Roman" w:hAnsi="Times New Roman" w:cs="Times New Roman"/>
                <w:sz w:val="20"/>
                <w:szCs w:val="20"/>
                <w:lang w:eastAsia="fr-FR"/>
              </w:rPr>
            </w:pPr>
            <w:del w:id="370" w:author="El Hadji Falilou Ndiaye" w:date="2019-08-08T12:51:00Z">
              <w:r w:rsidRPr="00A83098" w:rsidDel="00982FA7">
                <w:rPr>
                  <w:rFonts w:ascii="Times New Roman" w:eastAsia="Times New Roman" w:hAnsi="Times New Roman" w:cs="Times New Roman"/>
                  <w:sz w:val="20"/>
                  <w:szCs w:val="20"/>
                  <w:lang w:eastAsia="fr-FR"/>
                </w:rPr>
                <w:delText xml:space="preserve">Si oui, en donner le nombre </w:delText>
              </w:r>
            </w:del>
          </w:p>
          <w:p w14:paraId="5E5EF43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162" w:type="dxa"/>
            <w:gridSpan w:val="2"/>
          </w:tcPr>
          <w:p w14:paraId="7BCC659B" w14:textId="75EFECF8"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del w:id="371" w:author="El Hadji Falilou Ndiaye" w:date="2019-08-08T12:51:00Z">
              <w:r w:rsidRPr="00A83098" w:rsidDel="00982FA7">
                <w:rPr>
                  <w:rFonts w:ascii="Times New Roman" w:eastAsia="Times New Roman" w:hAnsi="Times New Roman" w:cs="Times New Roman"/>
                  <w:sz w:val="20"/>
                  <w:szCs w:val="20"/>
                  <w:lang w:eastAsia="fr-FR"/>
                </w:rPr>
                <w:delText>________</w:delText>
              </w:r>
            </w:del>
          </w:p>
        </w:tc>
        <w:tc>
          <w:tcPr>
            <w:tcW w:w="851" w:type="dxa"/>
            <w:gridSpan w:val="2"/>
          </w:tcPr>
          <w:p w14:paraId="6B62D3E8" w14:textId="7A2B9B40"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del w:id="372" w:author="El Hadji Falilou Ndiaye" w:date="2019-08-08T12:51:00Z">
              <w:r w:rsidRPr="00A83098" w:rsidDel="00982FA7">
                <w:rPr>
                  <w:rFonts w:ascii="Times New Roman" w:eastAsia="Times New Roman" w:hAnsi="Times New Roman" w:cs="Times New Roman"/>
                  <w:sz w:val="20"/>
                  <w:szCs w:val="20"/>
                  <w:lang w:eastAsia="fr-FR"/>
                </w:rPr>
                <w:delText>C10.7.1</w:delText>
              </w:r>
            </w:del>
          </w:p>
        </w:tc>
      </w:tr>
      <w:tr w:rsidR="00A83098" w:rsidRPr="00A83098" w:rsidDel="00BA3DB7" w14:paraId="30662DF5" w14:textId="56291DC2" w:rsidTr="00C436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el w:id="373" w:author="HP" w:date="2019-08-02T11:25:00Z"/>
        </w:trPr>
        <w:tc>
          <w:tcPr>
            <w:tcW w:w="6238" w:type="dxa"/>
            <w:gridSpan w:val="2"/>
          </w:tcPr>
          <w:p w14:paraId="4377E23F" w14:textId="529ACF21" w:rsidR="00A83098" w:rsidRPr="00A83098" w:rsidDel="00BA3DB7" w:rsidRDefault="00A83098" w:rsidP="00A83098">
            <w:pPr>
              <w:spacing w:after="0" w:line="240" w:lineRule="auto"/>
              <w:rPr>
                <w:del w:id="374" w:author="HP" w:date="2019-08-02T11:25:00Z"/>
                <w:rFonts w:ascii="Times New Roman" w:eastAsia="Times New Roman" w:hAnsi="Times New Roman" w:cs="Times New Roman"/>
                <w:sz w:val="20"/>
                <w:szCs w:val="20"/>
                <w:lang w:eastAsia="fr-FR"/>
              </w:rPr>
            </w:pPr>
            <w:del w:id="375" w:author="HP" w:date="2019-08-02T11:25:00Z">
              <w:r w:rsidRPr="00A83098" w:rsidDel="00BA3DB7">
                <w:rPr>
                  <w:rFonts w:ascii="Times New Roman" w:eastAsia="Times New Roman" w:hAnsi="Times New Roman" w:cs="Times New Roman"/>
                  <w:sz w:val="20"/>
                  <w:szCs w:val="20"/>
                  <w:lang w:eastAsia="fr-FR"/>
                </w:rPr>
                <w:delText>Radio call</w:delText>
              </w:r>
            </w:del>
            <w:ins w:id="376" w:author="HP" w:date="2019-08-02T11:26:00Z">
              <w:r w:rsidR="00BA3DB7">
                <w:rPr>
                  <w:rFonts w:ascii="Times New Roman" w:eastAsia="Times New Roman" w:hAnsi="Times New Roman" w:cs="Times New Roman"/>
                  <w:sz w:val="20"/>
                  <w:szCs w:val="20"/>
                  <w:lang w:eastAsia="fr-FR"/>
                </w:rPr>
                <w:t xml:space="preserve"> </w:t>
              </w:r>
              <w:proofErr w:type="spellStart"/>
              <w:r w:rsidR="00BA3DB7">
                <w:rPr>
                  <w:rFonts w:ascii="Times New Roman" w:eastAsia="Times New Roman" w:hAnsi="Times New Roman" w:cs="Times New Roman"/>
                  <w:sz w:val="20"/>
                  <w:szCs w:val="20"/>
                  <w:lang w:eastAsia="fr-FR"/>
                </w:rPr>
                <w:t>Spprim</w:t>
              </w:r>
            </w:ins>
            <w:proofErr w:type="spellEnd"/>
          </w:p>
        </w:tc>
        <w:tc>
          <w:tcPr>
            <w:tcW w:w="3188" w:type="dxa"/>
            <w:gridSpan w:val="2"/>
          </w:tcPr>
          <w:p w14:paraId="692F5D28" w14:textId="63B0337F" w:rsidR="00A83098" w:rsidRPr="00A83098" w:rsidDel="00BA3DB7" w:rsidRDefault="00A83098" w:rsidP="00A83098">
            <w:pPr>
              <w:spacing w:after="0" w:line="240" w:lineRule="auto"/>
              <w:rPr>
                <w:del w:id="377" w:author="HP" w:date="2019-08-02T11:25:00Z"/>
                <w:rFonts w:ascii="Times New Roman" w:eastAsia="Times New Roman" w:hAnsi="Times New Roman" w:cs="Times New Roman"/>
                <w:b/>
                <w:sz w:val="18"/>
                <w:szCs w:val="18"/>
                <w:lang w:eastAsia="fr-FR"/>
              </w:rPr>
            </w:pPr>
            <w:del w:id="378" w:author="HP" w:date="2019-08-02T11:25:00Z">
              <w:r w:rsidRPr="00A83098" w:rsidDel="00BA3DB7">
                <w:rPr>
                  <w:rFonts w:ascii="Times New Roman" w:eastAsia="Times New Roman" w:hAnsi="Times New Roman" w:cs="Times New Roman"/>
                  <w:b/>
                  <w:sz w:val="18"/>
                  <w:szCs w:val="18"/>
                  <w:lang w:eastAsia="fr-FR"/>
                </w:rPr>
                <w:delText xml:space="preserve">O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r w:rsidRPr="00A83098" w:rsidDel="00BA3DB7">
                <w:rPr>
                  <w:rFonts w:ascii="Times New Roman" w:eastAsia="Times New Roman" w:hAnsi="Times New Roman" w:cs="Times New Roman"/>
                  <w:b/>
                  <w:sz w:val="18"/>
                  <w:szCs w:val="18"/>
                  <w:lang w:eastAsia="fr-FR"/>
                </w:rPr>
                <w:delText xml:space="preserve">    N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r w:rsidRPr="00A83098" w:rsidDel="00BA3DB7">
                <w:rPr>
                  <w:rFonts w:ascii="Times New Roman" w:eastAsia="Times New Roman" w:hAnsi="Times New Roman" w:cs="Times New Roman"/>
                  <w:b/>
                  <w:sz w:val="18"/>
                  <w:szCs w:val="18"/>
                  <w:lang w:eastAsia="fr-FR"/>
                </w:rPr>
                <w:delText xml:space="preserve">   NSP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r w:rsidRPr="00A83098" w:rsidDel="00BA3DB7">
                <w:rPr>
                  <w:rFonts w:ascii="Times New Roman" w:eastAsia="Times New Roman" w:hAnsi="Times New Roman" w:cs="Times New Roman"/>
                  <w:b/>
                  <w:sz w:val="18"/>
                  <w:szCs w:val="18"/>
                  <w:lang w:eastAsia="fr-FR"/>
                </w:rPr>
                <w:delText xml:space="preserve">   N/A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del>
          </w:p>
        </w:tc>
        <w:tc>
          <w:tcPr>
            <w:tcW w:w="781" w:type="dxa"/>
          </w:tcPr>
          <w:p w14:paraId="5915B24E" w14:textId="1A23455F" w:rsidR="00A83098" w:rsidRPr="00A83098" w:rsidDel="00BA3DB7" w:rsidRDefault="00A83098" w:rsidP="00A83098">
            <w:pPr>
              <w:spacing w:after="0" w:line="240" w:lineRule="auto"/>
              <w:rPr>
                <w:del w:id="379" w:author="HP" w:date="2019-08-02T11:25:00Z"/>
                <w:rFonts w:ascii="Times New Roman" w:eastAsia="Times New Roman" w:hAnsi="Times New Roman" w:cs="Times New Roman"/>
                <w:b/>
                <w:sz w:val="20"/>
                <w:szCs w:val="20"/>
                <w:lang w:eastAsia="fr-FR"/>
              </w:rPr>
            </w:pPr>
            <w:del w:id="380" w:author="HP" w:date="2019-08-02T11:25:00Z">
              <w:r w:rsidRPr="00A83098" w:rsidDel="00BA3DB7">
                <w:rPr>
                  <w:rFonts w:ascii="Times New Roman" w:eastAsia="Times New Roman" w:hAnsi="Times New Roman" w:cs="Times New Roman"/>
                  <w:b/>
                  <w:sz w:val="20"/>
                  <w:szCs w:val="20"/>
                  <w:lang w:eastAsia="fr-FR"/>
                </w:rPr>
                <w:delText>C10.8</w:delText>
              </w:r>
            </w:del>
          </w:p>
        </w:tc>
      </w:tr>
    </w:tbl>
    <w:p w14:paraId="5AFDDEC1"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238"/>
        <w:gridCol w:w="3118"/>
        <w:gridCol w:w="851"/>
      </w:tblGrid>
      <w:tr w:rsidR="00A83098" w:rsidRPr="00A83098" w14:paraId="7FD963E4" w14:textId="77777777" w:rsidTr="00C43621">
        <w:tc>
          <w:tcPr>
            <w:tcW w:w="6238" w:type="dxa"/>
          </w:tcPr>
          <w:p w14:paraId="58576848" w14:textId="0BE5D257" w:rsidR="00A83098" w:rsidRPr="00A83098" w:rsidDel="00982FA7" w:rsidRDefault="00A83098" w:rsidP="00A83098">
            <w:pPr>
              <w:spacing w:after="0" w:line="240" w:lineRule="auto"/>
              <w:rPr>
                <w:del w:id="381" w:author="El Hadji Falilou Ndiaye" w:date="2019-08-08T12:51:00Z"/>
                <w:rFonts w:ascii="Times New Roman" w:eastAsia="Times New Roman" w:hAnsi="Times New Roman" w:cs="Times New Roman"/>
                <w:sz w:val="20"/>
                <w:szCs w:val="20"/>
                <w:lang w:eastAsia="fr-FR"/>
              </w:rPr>
            </w:pPr>
            <w:del w:id="382" w:author="El Hadji Falilou Ndiaye" w:date="2019-08-08T12:51:00Z">
              <w:r w:rsidRPr="00A83098" w:rsidDel="00982FA7">
                <w:rPr>
                  <w:rFonts w:ascii="Times New Roman" w:eastAsia="Times New Roman" w:hAnsi="Times New Roman" w:cs="Times New Roman"/>
                  <w:sz w:val="20"/>
                  <w:szCs w:val="20"/>
                  <w:lang w:eastAsia="fr-FR"/>
                </w:rPr>
                <w:delText xml:space="preserve">Si oui, en donner le nombre </w:delText>
              </w:r>
            </w:del>
          </w:p>
          <w:p w14:paraId="2C4867A7"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118" w:type="dxa"/>
          </w:tcPr>
          <w:p w14:paraId="70BD2ECF" w14:textId="7BD83A45"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del w:id="383" w:author="El Hadji Falilou Ndiaye" w:date="2019-08-08T12:51:00Z">
              <w:r w:rsidRPr="00A83098" w:rsidDel="00982FA7">
                <w:rPr>
                  <w:rFonts w:ascii="Times New Roman" w:eastAsia="Times New Roman" w:hAnsi="Times New Roman" w:cs="Times New Roman"/>
                  <w:sz w:val="20"/>
                  <w:szCs w:val="20"/>
                  <w:lang w:eastAsia="fr-FR"/>
                </w:rPr>
                <w:delText>________</w:delText>
              </w:r>
            </w:del>
          </w:p>
        </w:tc>
        <w:tc>
          <w:tcPr>
            <w:tcW w:w="851" w:type="dxa"/>
          </w:tcPr>
          <w:p w14:paraId="24B99D6F" w14:textId="0CF05ACE"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del w:id="384" w:author="El Hadji Falilou Ndiaye" w:date="2019-08-08T12:51:00Z">
              <w:r w:rsidRPr="00A83098" w:rsidDel="00982FA7">
                <w:rPr>
                  <w:rFonts w:ascii="Times New Roman" w:eastAsia="Times New Roman" w:hAnsi="Times New Roman" w:cs="Times New Roman"/>
                  <w:sz w:val="20"/>
                  <w:szCs w:val="20"/>
                  <w:lang w:eastAsia="fr-FR"/>
                </w:rPr>
                <w:delText>C10.8.1</w:delText>
              </w:r>
            </w:del>
          </w:p>
        </w:tc>
      </w:tr>
      <w:tr w:rsidR="00A83098" w:rsidRPr="00A83098" w14:paraId="0D5537F0" w14:textId="77777777" w:rsidTr="00C436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tcPr>
          <w:p w14:paraId="51DA2759" w14:textId="3053CE73" w:rsidR="00A83098" w:rsidRPr="00A83098" w:rsidRDefault="00A83098" w:rsidP="00A83098">
            <w:pPr>
              <w:spacing w:after="0" w:line="240" w:lineRule="auto"/>
              <w:rPr>
                <w:rFonts w:ascii="Times New Roman" w:eastAsia="Times New Roman" w:hAnsi="Times New Roman" w:cs="Times New Roman"/>
                <w:sz w:val="20"/>
                <w:szCs w:val="20"/>
                <w:lang w:eastAsia="fr-FR"/>
              </w:rPr>
            </w:pPr>
            <w:del w:id="385" w:author="HP" w:date="2019-08-02T11:27:00Z">
              <w:r w:rsidRPr="00A83098" w:rsidDel="00BA3DB7">
                <w:rPr>
                  <w:rFonts w:ascii="Times New Roman" w:eastAsia="Times New Roman" w:hAnsi="Times New Roman" w:cs="Times New Roman"/>
                  <w:sz w:val="20"/>
                  <w:szCs w:val="20"/>
                  <w:lang w:eastAsia="fr-FR"/>
                </w:rPr>
                <w:delText>Ordinateurs avec modems</w:delText>
              </w:r>
            </w:del>
          </w:p>
        </w:tc>
        <w:tc>
          <w:tcPr>
            <w:tcW w:w="3118" w:type="dxa"/>
          </w:tcPr>
          <w:p w14:paraId="3924758C" w14:textId="2E40C085" w:rsidR="00A83098" w:rsidRPr="00A83098" w:rsidRDefault="00A83098" w:rsidP="00A83098">
            <w:pPr>
              <w:spacing w:after="0" w:line="240" w:lineRule="auto"/>
              <w:rPr>
                <w:rFonts w:ascii="Times New Roman" w:eastAsia="Times New Roman" w:hAnsi="Times New Roman" w:cs="Times New Roman"/>
                <w:b/>
                <w:sz w:val="18"/>
                <w:szCs w:val="18"/>
                <w:lang w:eastAsia="fr-FR"/>
              </w:rPr>
            </w:pPr>
            <w:del w:id="386" w:author="HP" w:date="2019-08-02T11:27:00Z">
              <w:r w:rsidRPr="00A83098" w:rsidDel="00BA3DB7">
                <w:rPr>
                  <w:rFonts w:ascii="Times New Roman" w:eastAsia="Times New Roman" w:hAnsi="Times New Roman" w:cs="Times New Roman"/>
                  <w:b/>
                  <w:sz w:val="18"/>
                  <w:szCs w:val="18"/>
                  <w:lang w:eastAsia="fr-FR"/>
                </w:rPr>
                <w:delText xml:space="preserve">O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r w:rsidRPr="00A83098" w:rsidDel="00BA3DB7">
                <w:rPr>
                  <w:rFonts w:ascii="Times New Roman" w:eastAsia="Times New Roman" w:hAnsi="Times New Roman" w:cs="Times New Roman"/>
                  <w:b/>
                  <w:sz w:val="18"/>
                  <w:szCs w:val="18"/>
                  <w:lang w:eastAsia="fr-FR"/>
                </w:rPr>
                <w:delText xml:space="preserve">    N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r w:rsidRPr="00A83098" w:rsidDel="00BA3DB7">
                <w:rPr>
                  <w:rFonts w:ascii="Times New Roman" w:eastAsia="Times New Roman" w:hAnsi="Times New Roman" w:cs="Times New Roman"/>
                  <w:b/>
                  <w:sz w:val="18"/>
                  <w:szCs w:val="18"/>
                  <w:lang w:eastAsia="fr-FR"/>
                </w:rPr>
                <w:delText xml:space="preserve">   NSP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r w:rsidRPr="00A83098" w:rsidDel="00BA3DB7">
                <w:rPr>
                  <w:rFonts w:ascii="Times New Roman" w:eastAsia="Times New Roman" w:hAnsi="Times New Roman" w:cs="Times New Roman"/>
                  <w:b/>
                  <w:sz w:val="18"/>
                  <w:szCs w:val="18"/>
                  <w:lang w:eastAsia="fr-FR"/>
                </w:rPr>
                <w:delText xml:space="preserve">   N/A </w:delText>
              </w:r>
              <w:r w:rsidRPr="00A83098" w:rsidDel="00BA3DB7">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sidDel="00BA3DB7">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sidDel="00BA3DB7">
                <w:rPr>
                  <w:rFonts w:ascii="Times New Roman" w:eastAsia="Times New Roman" w:hAnsi="Times New Roman" w:cs="Times New Roman"/>
                  <w:b/>
                  <w:sz w:val="18"/>
                  <w:szCs w:val="18"/>
                  <w:lang w:eastAsia="fr-FR"/>
                </w:rPr>
                <w:fldChar w:fldCharType="end"/>
              </w:r>
            </w:del>
          </w:p>
        </w:tc>
        <w:tc>
          <w:tcPr>
            <w:tcW w:w="851" w:type="dxa"/>
          </w:tcPr>
          <w:p w14:paraId="46BE4B22" w14:textId="13032271" w:rsidR="00A83098" w:rsidRPr="00A83098" w:rsidRDefault="00A83098" w:rsidP="00A83098">
            <w:pPr>
              <w:spacing w:after="0" w:line="240" w:lineRule="auto"/>
              <w:rPr>
                <w:rFonts w:ascii="Times New Roman" w:eastAsia="Times New Roman" w:hAnsi="Times New Roman" w:cs="Times New Roman"/>
                <w:b/>
                <w:sz w:val="20"/>
                <w:szCs w:val="20"/>
                <w:lang w:eastAsia="fr-FR"/>
              </w:rPr>
            </w:pPr>
            <w:del w:id="387" w:author="HP" w:date="2019-08-02T11:27:00Z">
              <w:r w:rsidRPr="00A83098" w:rsidDel="00BA3DB7">
                <w:rPr>
                  <w:rFonts w:ascii="Times New Roman" w:eastAsia="Times New Roman" w:hAnsi="Times New Roman" w:cs="Times New Roman"/>
                  <w:b/>
                  <w:sz w:val="20"/>
                  <w:szCs w:val="20"/>
                  <w:lang w:eastAsia="fr-FR"/>
                </w:rPr>
                <w:delText>C10.9</w:delText>
              </w:r>
            </w:del>
          </w:p>
        </w:tc>
      </w:tr>
      <w:tr w:rsidR="00A83098" w:rsidRPr="00A83098" w14:paraId="74D7E5E9" w14:textId="77777777" w:rsidTr="00C43621">
        <w:tc>
          <w:tcPr>
            <w:tcW w:w="6238" w:type="dxa"/>
            <w:tcBorders>
              <w:top w:val="single" w:sz="4" w:space="0" w:color="auto"/>
              <w:left w:val="single" w:sz="4" w:space="0" w:color="auto"/>
              <w:bottom w:val="single" w:sz="4" w:space="0" w:color="auto"/>
              <w:right w:val="single" w:sz="4" w:space="0" w:color="auto"/>
            </w:tcBorders>
          </w:tcPr>
          <w:p w14:paraId="194FAAD6"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Connexion internet</w:t>
            </w:r>
          </w:p>
        </w:tc>
        <w:tc>
          <w:tcPr>
            <w:tcW w:w="3118" w:type="dxa"/>
            <w:tcBorders>
              <w:top w:val="single" w:sz="4" w:space="0" w:color="auto"/>
              <w:left w:val="single" w:sz="4" w:space="0" w:color="auto"/>
              <w:bottom w:val="single" w:sz="4" w:space="0" w:color="auto"/>
              <w:right w:val="single" w:sz="4" w:space="0" w:color="auto"/>
            </w:tcBorders>
          </w:tcPr>
          <w:p w14:paraId="20599382"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851" w:type="dxa"/>
            <w:tcBorders>
              <w:top w:val="single" w:sz="4" w:space="0" w:color="auto"/>
              <w:left w:val="single" w:sz="4" w:space="0" w:color="auto"/>
              <w:bottom w:val="single" w:sz="4" w:space="0" w:color="auto"/>
              <w:right w:val="single" w:sz="4" w:space="0" w:color="auto"/>
            </w:tcBorders>
          </w:tcPr>
          <w:p w14:paraId="277CABCF"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C10 .10</w:t>
            </w:r>
          </w:p>
        </w:tc>
      </w:tr>
      <w:tr w:rsidR="00A83098" w:rsidRPr="00A83098" w14:paraId="4C0D5463" w14:textId="77777777" w:rsidTr="00C436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238" w:type="dxa"/>
            <w:tcBorders>
              <w:top w:val="single" w:sz="4" w:space="0" w:color="auto"/>
              <w:left w:val="nil"/>
              <w:bottom w:val="nil"/>
              <w:right w:val="nil"/>
            </w:tcBorders>
          </w:tcPr>
          <w:p w14:paraId="199C00F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lastRenderedPageBreak/>
              <w:t>Si oui, spécifier le type</w:t>
            </w:r>
            <w:r w:rsidRPr="00A83098">
              <w:rPr>
                <w:rFonts w:ascii="Times New Roman" w:eastAsia="Times New Roman" w:hAnsi="Times New Roman" w:cs="Times New Roman"/>
                <w:i/>
                <w:sz w:val="20"/>
                <w:szCs w:val="20"/>
                <w:lang w:eastAsia="fr-FR"/>
              </w:rPr>
              <w:t xml:space="preserve"> (Wifi central, Wifi mobile, autre)</w:t>
            </w:r>
          </w:p>
          <w:p w14:paraId="10DD33EF"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p>
        </w:tc>
        <w:tc>
          <w:tcPr>
            <w:tcW w:w="3118" w:type="dxa"/>
            <w:tcBorders>
              <w:top w:val="single" w:sz="4" w:space="0" w:color="auto"/>
              <w:left w:val="nil"/>
              <w:bottom w:val="nil"/>
              <w:right w:val="nil"/>
            </w:tcBorders>
          </w:tcPr>
          <w:p w14:paraId="111E2082" w14:textId="77777777" w:rsidR="00A83098" w:rsidRPr="00A83098" w:rsidRDefault="00A83098" w:rsidP="00671388">
            <w:pPr>
              <w:keepNext/>
              <w:spacing w:after="0" w:line="240" w:lineRule="auto"/>
              <w:jc w:val="center"/>
              <w:outlineLvl w:val="3"/>
              <w:rPr>
                <w:rFonts w:ascii="Times New Roman" w:eastAsia="Times New Roman" w:hAnsi="Times New Roman" w:cs="Times New Roman"/>
                <w:sz w:val="20"/>
                <w:szCs w:val="20"/>
                <w:lang w:eastAsia="fr-FR"/>
              </w:rPr>
            </w:pPr>
          </w:p>
        </w:tc>
        <w:tc>
          <w:tcPr>
            <w:tcW w:w="851" w:type="dxa"/>
            <w:tcBorders>
              <w:left w:val="nil"/>
              <w:bottom w:val="nil"/>
              <w:right w:val="nil"/>
            </w:tcBorders>
          </w:tcPr>
          <w:p w14:paraId="4BD1D60B" w14:textId="77777777" w:rsidR="00A83098" w:rsidRPr="00A83098" w:rsidRDefault="00A83098" w:rsidP="00671388">
            <w:pPr>
              <w:keepNext/>
              <w:spacing w:after="0" w:line="240" w:lineRule="auto"/>
              <w:jc w:val="center"/>
              <w:outlineLvl w:val="3"/>
              <w:rPr>
                <w:rFonts w:ascii="Times New Roman" w:eastAsia="Times New Roman" w:hAnsi="Times New Roman" w:cs="Times New Roman"/>
                <w:sz w:val="20"/>
                <w:szCs w:val="20"/>
                <w:lang w:eastAsia="fr-FR"/>
              </w:rPr>
            </w:pPr>
          </w:p>
        </w:tc>
      </w:tr>
    </w:tbl>
    <w:p w14:paraId="366B457D"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212" w:type="dxa"/>
        <w:tblInd w:w="-219" w:type="dxa"/>
        <w:tblLayout w:type="fixed"/>
        <w:tblCellMar>
          <w:left w:w="70" w:type="dxa"/>
          <w:right w:w="70" w:type="dxa"/>
        </w:tblCellMar>
        <w:tblLook w:val="0000" w:firstRow="0" w:lastRow="0" w:firstColumn="0" w:lastColumn="0" w:noHBand="0" w:noVBand="0"/>
      </w:tblPr>
      <w:tblGrid>
        <w:gridCol w:w="3077"/>
        <w:gridCol w:w="2611"/>
        <w:gridCol w:w="554"/>
        <w:gridCol w:w="3047"/>
        <w:gridCol w:w="180"/>
        <w:gridCol w:w="743"/>
      </w:tblGrid>
      <w:tr w:rsidR="00A83098" w:rsidRPr="00A83098" w14:paraId="0ADAEDD1" w14:textId="77777777" w:rsidTr="00D04F6E">
        <w:trPr>
          <w:trHeight w:val="310"/>
        </w:trPr>
        <w:tc>
          <w:tcPr>
            <w:tcW w:w="10212" w:type="dxa"/>
            <w:gridSpan w:val="6"/>
            <w:tcBorders>
              <w:top w:val="single" w:sz="4" w:space="0" w:color="auto"/>
              <w:left w:val="single" w:sz="4" w:space="0" w:color="auto"/>
              <w:bottom w:val="single" w:sz="4" w:space="0" w:color="auto"/>
              <w:right w:val="single" w:sz="4" w:space="0" w:color="auto"/>
            </w:tcBorders>
          </w:tcPr>
          <w:p w14:paraId="4C5598FD" w14:textId="77777777" w:rsidR="00A83098" w:rsidRPr="00A83098" w:rsidRDefault="00A83098" w:rsidP="00671388">
            <w:pPr>
              <w:keepNext/>
              <w:spacing w:after="0" w:line="240" w:lineRule="auto"/>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Disposez-vous  de la logistique suivante ?</w:t>
            </w:r>
          </w:p>
        </w:tc>
      </w:tr>
      <w:tr w:rsidR="00A83098" w:rsidRPr="00A83098" w14:paraId="1F899BF7" w14:textId="77777777" w:rsidTr="00D04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1"/>
        </w:trPr>
        <w:tc>
          <w:tcPr>
            <w:tcW w:w="6242" w:type="dxa"/>
            <w:gridSpan w:val="3"/>
          </w:tcPr>
          <w:p w14:paraId="0BE21E7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Electricité</w:t>
            </w:r>
          </w:p>
        </w:tc>
        <w:tc>
          <w:tcPr>
            <w:tcW w:w="3227" w:type="dxa"/>
            <w:gridSpan w:val="2"/>
          </w:tcPr>
          <w:p w14:paraId="7CB806F5"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743" w:type="dxa"/>
          </w:tcPr>
          <w:p w14:paraId="3AEFE0A3" w14:textId="77777777" w:rsidR="00A83098" w:rsidRPr="00A83098" w:rsidRDefault="00A83098" w:rsidP="00A83098">
            <w:pPr>
              <w:spacing w:after="0" w:line="240" w:lineRule="auto"/>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C10.11</w:t>
            </w:r>
          </w:p>
        </w:tc>
      </w:tr>
      <w:tr w:rsidR="00A83098" w:rsidRPr="00A83098" w14:paraId="25B2B064" w14:textId="77777777" w:rsidTr="00D04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42" w:type="dxa"/>
            <w:gridSpan w:val="3"/>
          </w:tcPr>
          <w:p w14:paraId="7D3128E5"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Véhicules automobiles fonctionnels</w:t>
            </w:r>
          </w:p>
        </w:tc>
        <w:tc>
          <w:tcPr>
            <w:tcW w:w="3227" w:type="dxa"/>
            <w:gridSpan w:val="2"/>
          </w:tcPr>
          <w:p w14:paraId="61FAD50C" w14:textId="77777777" w:rsidR="00A83098" w:rsidRPr="00A83098" w:rsidRDefault="00A83098" w:rsidP="00A83098">
            <w:pPr>
              <w:spacing w:after="0" w:line="240" w:lineRule="auto"/>
              <w:rPr>
                <w:rFonts w:ascii="Times New Roman" w:eastAsia="Times New Roman" w:hAnsi="Times New Roman" w:cs="Times New Roman"/>
                <w:b/>
                <w:sz w:val="18"/>
                <w:szCs w:val="18"/>
                <w:lang w:eastAsia="fr-FR"/>
              </w:rPr>
            </w:pPr>
            <w:r w:rsidRPr="00A83098">
              <w:rPr>
                <w:rFonts w:ascii="Times New Roman" w:eastAsia="Times New Roman" w:hAnsi="Times New Roman" w:cs="Times New Roman"/>
                <w:b/>
                <w:sz w:val="18"/>
                <w:szCs w:val="18"/>
                <w:lang w:eastAsia="fr-FR"/>
              </w:rPr>
              <w:t xml:space="preserve">O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NSP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r w:rsidRPr="00A83098">
              <w:rPr>
                <w:rFonts w:ascii="Times New Roman" w:eastAsia="Times New Roman" w:hAnsi="Times New Roman" w:cs="Times New Roman"/>
                <w:b/>
                <w:sz w:val="18"/>
                <w:szCs w:val="18"/>
                <w:lang w:eastAsia="fr-FR"/>
              </w:rPr>
              <w:t xml:space="preserve">   N/A </w:t>
            </w:r>
            <w:r w:rsidRPr="00A8309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83098">
              <w:rPr>
                <w:rFonts w:ascii="Times New Roman" w:eastAsia="Times New Roman" w:hAnsi="Times New Roman" w:cs="Times New Roman"/>
                <w:b/>
                <w:sz w:val="18"/>
                <w:szCs w:val="18"/>
                <w:lang w:eastAsia="fr-FR"/>
              </w:rPr>
              <w:fldChar w:fldCharType="end"/>
            </w:r>
          </w:p>
        </w:tc>
        <w:tc>
          <w:tcPr>
            <w:tcW w:w="743" w:type="dxa"/>
          </w:tcPr>
          <w:p w14:paraId="6ECC10F0" w14:textId="77777777" w:rsidR="00A83098" w:rsidRPr="00A83098" w:rsidRDefault="00A83098" w:rsidP="00A83098">
            <w:pPr>
              <w:spacing w:after="0" w:line="240" w:lineRule="auto"/>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C10.12</w:t>
            </w:r>
          </w:p>
        </w:tc>
      </w:tr>
      <w:tr w:rsidR="00A83098" w:rsidRPr="00A83098" w14:paraId="495B5198" w14:textId="77777777" w:rsidTr="00D04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7"/>
        </w:trPr>
        <w:tc>
          <w:tcPr>
            <w:tcW w:w="3077" w:type="dxa"/>
            <w:vMerge w:val="restart"/>
            <w:tcBorders>
              <w:left w:val="nil"/>
              <w:bottom w:val="nil"/>
              <w:right w:val="nil"/>
            </w:tcBorders>
          </w:tcPr>
          <w:p w14:paraId="6592F1F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Si oui, en donner le type et nombre : </w:t>
            </w:r>
          </w:p>
          <w:p w14:paraId="5159124E"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p>
        </w:tc>
        <w:tc>
          <w:tcPr>
            <w:tcW w:w="6212" w:type="dxa"/>
            <w:gridSpan w:val="3"/>
            <w:tcBorders>
              <w:left w:val="nil"/>
              <w:bottom w:val="nil"/>
              <w:right w:val="nil"/>
            </w:tcBorders>
          </w:tcPr>
          <w:p w14:paraId="61200D0E"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Véhicules à 4 roues                                       ________</w:t>
            </w:r>
          </w:p>
        </w:tc>
        <w:tc>
          <w:tcPr>
            <w:tcW w:w="923" w:type="dxa"/>
            <w:gridSpan w:val="2"/>
            <w:tcBorders>
              <w:left w:val="nil"/>
              <w:bottom w:val="nil"/>
              <w:right w:val="nil"/>
            </w:tcBorders>
          </w:tcPr>
          <w:p w14:paraId="25A1C04F"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C10.12.1</w:t>
            </w:r>
          </w:p>
        </w:tc>
      </w:tr>
      <w:tr w:rsidR="00A83098" w:rsidRPr="00A83098" w14:paraId="630741F7" w14:textId="77777777" w:rsidTr="00D04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9"/>
        </w:trPr>
        <w:tc>
          <w:tcPr>
            <w:tcW w:w="3077" w:type="dxa"/>
            <w:vMerge/>
            <w:tcBorders>
              <w:top w:val="nil"/>
              <w:left w:val="nil"/>
              <w:bottom w:val="nil"/>
              <w:right w:val="nil"/>
            </w:tcBorders>
          </w:tcPr>
          <w:p w14:paraId="4F560537"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6212" w:type="dxa"/>
            <w:gridSpan w:val="3"/>
            <w:tcBorders>
              <w:top w:val="nil"/>
              <w:left w:val="nil"/>
              <w:bottom w:val="nil"/>
              <w:right w:val="nil"/>
            </w:tcBorders>
          </w:tcPr>
          <w:p w14:paraId="3212F662"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Véhicules  a 2 et ou 3 roues                            ________</w:t>
            </w:r>
          </w:p>
        </w:tc>
        <w:tc>
          <w:tcPr>
            <w:tcW w:w="923" w:type="dxa"/>
            <w:gridSpan w:val="2"/>
            <w:tcBorders>
              <w:top w:val="nil"/>
              <w:left w:val="nil"/>
              <w:bottom w:val="nil"/>
              <w:right w:val="nil"/>
            </w:tcBorders>
          </w:tcPr>
          <w:p w14:paraId="1C82DA8E"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C10.12.2</w:t>
            </w:r>
          </w:p>
        </w:tc>
      </w:tr>
      <w:tr w:rsidR="00A83098" w:rsidRPr="00A83098" w14:paraId="686B6619" w14:textId="77777777" w:rsidTr="00D04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0"/>
        </w:trPr>
        <w:tc>
          <w:tcPr>
            <w:tcW w:w="3077" w:type="dxa"/>
            <w:vMerge/>
            <w:tcBorders>
              <w:top w:val="nil"/>
              <w:left w:val="nil"/>
              <w:right w:val="nil"/>
            </w:tcBorders>
          </w:tcPr>
          <w:p w14:paraId="287A8C67"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6212" w:type="dxa"/>
            <w:gridSpan w:val="3"/>
            <w:tcBorders>
              <w:top w:val="nil"/>
              <w:left w:val="nil"/>
              <w:right w:val="nil"/>
            </w:tcBorders>
          </w:tcPr>
          <w:p w14:paraId="006925F0" w14:textId="25DBEBF5" w:rsidR="00A83098" w:rsidRPr="00A83098" w:rsidDel="00BA3DB7" w:rsidRDefault="00A83098" w:rsidP="00A83098">
            <w:pPr>
              <w:spacing w:after="0" w:line="240" w:lineRule="auto"/>
              <w:rPr>
                <w:del w:id="388" w:author="HP" w:date="2019-08-02T11:31:00Z"/>
                <w:rFonts w:ascii="Times New Roman" w:eastAsia="Times New Roman" w:hAnsi="Times New Roman" w:cs="Times New Roman"/>
                <w:sz w:val="20"/>
                <w:szCs w:val="20"/>
                <w:lang w:eastAsia="fr-FR"/>
              </w:rPr>
            </w:pPr>
            <w:del w:id="389" w:author="HP" w:date="2019-08-02T11:31:00Z">
              <w:r w:rsidRPr="00A83098" w:rsidDel="00BA3DB7">
                <w:rPr>
                  <w:rFonts w:ascii="Times New Roman" w:eastAsia="Times New Roman" w:hAnsi="Times New Roman" w:cs="Times New Roman"/>
                  <w:sz w:val="20"/>
                  <w:szCs w:val="20"/>
                  <w:lang w:eastAsia="fr-FR"/>
                </w:rPr>
                <w:delText xml:space="preserve">Autres véhicules automobiles </w:delText>
              </w:r>
              <w:r w:rsidRPr="00A83098" w:rsidDel="00BA3DB7">
                <w:rPr>
                  <w:rFonts w:ascii="Times New Roman" w:eastAsia="Times New Roman" w:hAnsi="Times New Roman" w:cs="Times New Roman"/>
                  <w:i/>
                  <w:sz w:val="20"/>
                  <w:szCs w:val="20"/>
                  <w:lang w:eastAsia="fr-FR"/>
                </w:rPr>
                <w:delText>(</w:delText>
              </w:r>
              <w:r w:rsidR="00D65A78" w:rsidRPr="00A83098" w:rsidDel="00BA3DB7">
                <w:rPr>
                  <w:rFonts w:ascii="Times New Roman" w:eastAsia="Times New Roman" w:hAnsi="Times New Roman" w:cs="Times New Roman"/>
                  <w:i/>
                  <w:sz w:val="20"/>
                  <w:szCs w:val="20"/>
                  <w:lang w:eastAsia="fr-FR"/>
                </w:rPr>
                <w:delText>spécifier</w:delText>
              </w:r>
              <w:r w:rsidRPr="00A83098" w:rsidDel="00BA3DB7">
                <w:rPr>
                  <w:rFonts w:ascii="Times New Roman" w:eastAsia="Times New Roman" w:hAnsi="Times New Roman" w:cs="Times New Roman"/>
                  <w:i/>
                  <w:sz w:val="20"/>
                  <w:szCs w:val="20"/>
                  <w:lang w:eastAsia="fr-FR"/>
                </w:rPr>
                <w:delText xml:space="preserve">)     </w:delText>
              </w:r>
              <w:r w:rsidRPr="00A83098" w:rsidDel="00BA3DB7">
                <w:rPr>
                  <w:rFonts w:ascii="Times New Roman" w:eastAsia="Times New Roman" w:hAnsi="Times New Roman" w:cs="Times New Roman"/>
                  <w:sz w:val="20"/>
                  <w:szCs w:val="20"/>
                  <w:lang w:eastAsia="fr-FR"/>
                </w:rPr>
                <w:delText>________</w:delText>
              </w:r>
            </w:del>
          </w:p>
          <w:p w14:paraId="5CE1057C"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923" w:type="dxa"/>
            <w:gridSpan w:val="2"/>
            <w:tcBorders>
              <w:top w:val="nil"/>
              <w:left w:val="nil"/>
              <w:right w:val="nil"/>
            </w:tcBorders>
          </w:tcPr>
          <w:p w14:paraId="3F9C40B6"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C10.12.3</w:t>
            </w:r>
          </w:p>
        </w:tc>
      </w:tr>
      <w:tr w:rsidR="00982FA7" w:rsidRPr="00A83098" w14:paraId="45AA281C" w14:textId="77777777" w:rsidTr="00D04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0"/>
          <w:ins w:id="390" w:author="El Hadji Falilou Ndiaye" w:date="2019-08-08T12:53:00Z"/>
        </w:trPr>
        <w:tc>
          <w:tcPr>
            <w:tcW w:w="3077" w:type="dxa"/>
            <w:tcBorders>
              <w:top w:val="nil"/>
              <w:left w:val="nil"/>
              <w:right w:val="nil"/>
            </w:tcBorders>
          </w:tcPr>
          <w:p w14:paraId="4C261F5C" w14:textId="313ACFDA" w:rsidR="00982FA7" w:rsidRPr="00A83098" w:rsidRDefault="00982FA7" w:rsidP="00A83098">
            <w:pPr>
              <w:spacing w:after="0" w:line="240" w:lineRule="auto"/>
              <w:rPr>
                <w:ins w:id="391" w:author="El Hadji Falilou Ndiaye" w:date="2019-08-08T12:53:00Z"/>
                <w:rFonts w:ascii="Times New Roman" w:eastAsia="Times New Roman" w:hAnsi="Times New Roman" w:cs="Times New Roman"/>
                <w:sz w:val="20"/>
                <w:szCs w:val="20"/>
                <w:lang w:eastAsia="fr-FR"/>
              </w:rPr>
            </w:pPr>
            <w:ins w:id="392" w:author="El Hadji Falilou Ndiaye" w:date="2019-08-08T12:53:00Z">
              <w:r>
                <w:rPr>
                  <w:rFonts w:ascii="Times New Roman" w:eastAsia="Times New Roman" w:hAnsi="Times New Roman" w:cs="Times New Roman"/>
                  <w:sz w:val="20"/>
                  <w:szCs w:val="20"/>
                  <w:lang w:eastAsia="fr-FR"/>
                </w:rPr>
                <w:t xml:space="preserve">Existe-t-il une ligne budgétaire pour le paludisme au sein du </w:t>
              </w:r>
            </w:ins>
            <w:ins w:id="393" w:author="El Hadji Falilou Ndiaye" w:date="2019-08-08T12:54:00Z">
              <w:r>
                <w:rPr>
                  <w:rFonts w:ascii="Times New Roman" w:eastAsia="Times New Roman" w:hAnsi="Times New Roman" w:cs="Times New Roman"/>
                  <w:sz w:val="20"/>
                  <w:szCs w:val="20"/>
                  <w:lang w:eastAsia="fr-FR"/>
                </w:rPr>
                <w:t>ministère</w:t>
              </w:r>
            </w:ins>
            <w:ins w:id="394" w:author="El Hadji Falilou Ndiaye" w:date="2019-08-08T12:53:00Z">
              <w:r>
                <w:rPr>
                  <w:rFonts w:ascii="Times New Roman" w:eastAsia="Times New Roman" w:hAnsi="Times New Roman" w:cs="Times New Roman"/>
                  <w:sz w:val="20"/>
                  <w:szCs w:val="20"/>
                  <w:lang w:eastAsia="fr-FR"/>
                </w:rPr>
                <w:t xml:space="preserve"> de la santé ?</w:t>
              </w:r>
            </w:ins>
          </w:p>
        </w:tc>
        <w:tc>
          <w:tcPr>
            <w:tcW w:w="6212" w:type="dxa"/>
            <w:gridSpan w:val="3"/>
            <w:tcBorders>
              <w:top w:val="nil"/>
              <w:left w:val="nil"/>
              <w:right w:val="nil"/>
            </w:tcBorders>
          </w:tcPr>
          <w:p w14:paraId="6D8DF445" w14:textId="77777777" w:rsidR="00982FA7" w:rsidRPr="00A83098" w:rsidDel="00BA3DB7" w:rsidRDefault="00982FA7" w:rsidP="00A83098">
            <w:pPr>
              <w:spacing w:after="0" w:line="240" w:lineRule="auto"/>
              <w:rPr>
                <w:ins w:id="395" w:author="El Hadji Falilou Ndiaye" w:date="2019-08-08T12:53:00Z"/>
                <w:rFonts w:ascii="Times New Roman" w:eastAsia="Times New Roman" w:hAnsi="Times New Roman" w:cs="Times New Roman"/>
                <w:sz w:val="20"/>
                <w:szCs w:val="20"/>
                <w:lang w:eastAsia="fr-FR"/>
              </w:rPr>
            </w:pPr>
          </w:p>
        </w:tc>
        <w:tc>
          <w:tcPr>
            <w:tcW w:w="923" w:type="dxa"/>
            <w:gridSpan w:val="2"/>
            <w:tcBorders>
              <w:top w:val="nil"/>
              <w:left w:val="nil"/>
              <w:right w:val="nil"/>
            </w:tcBorders>
          </w:tcPr>
          <w:p w14:paraId="79E0F1D3" w14:textId="77777777" w:rsidR="00982FA7" w:rsidRPr="00A83098" w:rsidRDefault="00982FA7" w:rsidP="00A83098">
            <w:pPr>
              <w:spacing w:after="0" w:line="240" w:lineRule="auto"/>
              <w:jc w:val="center"/>
              <w:rPr>
                <w:ins w:id="396" w:author="El Hadji Falilou Ndiaye" w:date="2019-08-08T12:53:00Z"/>
                <w:rFonts w:ascii="Times New Roman" w:eastAsia="Times New Roman" w:hAnsi="Times New Roman" w:cs="Times New Roman"/>
                <w:sz w:val="20"/>
                <w:szCs w:val="20"/>
                <w:lang w:eastAsia="fr-FR"/>
              </w:rPr>
            </w:pPr>
          </w:p>
        </w:tc>
      </w:tr>
      <w:tr w:rsidR="00D04F6E" w:rsidRPr="00A83098" w14:paraId="03563F36" w14:textId="77777777" w:rsidTr="00D04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0"/>
          <w:ins w:id="397" w:author="El Hadji Falilou Ndiaye" w:date="2019-08-08T12:54:00Z"/>
        </w:trPr>
        <w:tc>
          <w:tcPr>
            <w:tcW w:w="3077" w:type="dxa"/>
            <w:tcBorders>
              <w:top w:val="nil"/>
              <w:left w:val="nil"/>
              <w:right w:val="nil"/>
            </w:tcBorders>
          </w:tcPr>
          <w:p w14:paraId="44BB31CF" w14:textId="77777777" w:rsidR="00D04F6E" w:rsidRPr="00A83098" w:rsidRDefault="00D04F6E" w:rsidP="00D04F6E">
            <w:pPr>
              <w:spacing w:after="0" w:line="240" w:lineRule="auto"/>
              <w:rPr>
                <w:ins w:id="398" w:author="El Hadji Falilou Ndiaye" w:date="2019-08-08T12:55:00Z"/>
                <w:rFonts w:ascii="Times New Roman" w:eastAsia="Times New Roman" w:hAnsi="Times New Roman" w:cs="Times New Roman"/>
                <w:sz w:val="20"/>
                <w:szCs w:val="20"/>
                <w:lang w:eastAsia="fr-FR"/>
              </w:rPr>
            </w:pPr>
            <w:ins w:id="399" w:author="El Hadji Falilou Ndiaye" w:date="2019-08-08T12:55:00Z">
              <w:r w:rsidRPr="00A83098">
                <w:rPr>
                  <w:rFonts w:ascii="Times New Roman" w:eastAsia="Times New Roman" w:hAnsi="Times New Roman" w:cs="Times New Roman"/>
                  <w:sz w:val="20"/>
                  <w:szCs w:val="20"/>
                  <w:lang w:eastAsia="fr-FR"/>
                </w:rPr>
                <w:t xml:space="preserve">Si oui, quelle proportion du budget total représente-t-il ? </w:t>
              </w:r>
            </w:ins>
          </w:p>
          <w:p w14:paraId="3C228441" w14:textId="4B6A368A" w:rsidR="00D04F6E" w:rsidRDefault="00D04F6E" w:rsidP="00D04F6E">
            <w:pPr>
              <w:spacing w:after="0" w:line="240" w:lineRule="auto"/>
              <w:rPr>
                <w:ins w:id="400" w:author="El Hadji Falilou Ndiaye" w:date="2019-08-08T12:54:00Z"/>
                <w:rFonts w:ascii="Times New Roman" w:eastAsia="Times New Roman" w:hAnsi="Times New Roman" w:cs="Times New Roman"/>
                <w:sz w:val="20"/>
                <w:szCs w:val="20"/>
                <w:lang w:eastAsia="fr-FR"/>
              </w:rPr>
            </w:pPr>
          </w:p>
        </w:tc>
        <w:tc>
          <w:tcPr>
            <w:tcW w:w="6212" w:type="dxa"/>
            <w:gridSpan w:val="3"/>
            <w:tcBorders>
              <w:top w:val="nil"/>
              <w:left w:val="nil"/>
              <w:right w:val="nil"/>
            </w:tcBorders>
          </w:tcPr>
          <w:p w14:paraId="1338963F" w14:textId="5C72BEB2" w:rsidR="00D04F6E" w:rsidRPr="00A83098" w:rsidDel="00BA3DB7" w:rsidRDefault="00D04F6E" w:rsidP="00D04F6E">
            <w:pPr>
              <w:spacing w:after="0" w:line="240" w:lineRule="auto"/>
              <w:rPr>
                <w:ins w:id="401" w:author="El Hadji Falilou Ndiaye" w:date="2019-08-08T12:54:00Z"/>
                <w:rFonts w:ascii="Times New Roman" w:eastAsia="Times New Roman" w:hAnsi="Times New Roman" w:cs="Times New Roman"/>
                <w:sz w:val="20"/>
                <w:szCs w:val="20"/>
                <w:lang w:eastAsia="fr-FR"/>
              </w:rPr>
            </w:pPr>
            <w:ins w:id="402" w:author="El Hadji Falilou Ndiaye" w:date="2019-08-08T12:55:00Z">
              <w:r w:rsidRPr="00A83098">
                <w:rPr>
                  <w:rFonts w:ascii="Times New Roman" w:eastAsia="Times New Roman" w:hAnsi="Times New Roman" w:cs="Times New Roman"/>
                  <w:sz w:val="20"/>
                  <w:szCs w:val="20"/>
                  <w:lang w:eastAsia="fr-FR"/>
                </w:rPr>
                <w:t>________ % (écrire en décimal)</w:t>
              </w:r>
            </w:ins>
          </w:p>
        </w:tc>
        <w:tc>
          <w:tcPr>
            <w:tcW w:w="923" w:type="dxa"/>
            <w:gridSpan w:val="2"/>
            <w:tcBorders>
              <w:top w:val="nil"/>
              <w:left w:val="nil"/>
              <w:right w:val="nil"/>
            </w:tcBorders>
          </w:tcPr>
          <w:p w14:paraId="7CE8A030" w14:textId="77777777" w:rsidR="00D04F6E" w:rsidRPr="00A83098" w:rsidRDefault="00D04F6E" w:rsidP="00D04F6E">
            <w:pPr>
              <w:spacing w:after="0" w:line="240" w:lineRule="auto"/>
              <w:jc w:val="center"/>
              <w:rPr>
                <w:ins w:id="403" w:author="El Hadji Falilou Ndiaye" w:date="2019-08-08T12:54:00Z"/>
                <w:rFonts w:ascii="Times New Roman" w:eastAsia="Times New Roman" w:hAnsi="Times New Roman" w:cs="Times New Roman"/>
                <w:sz w:val="20"/>
                <w:szCs w:val="20"/>
                <w:lang w:eastAsia="fr-FR"/>
              </w:rPr>
            </w:pPr>
          </w:p>
        </w:tc>
      </w:tr>
      <w:tr w:rsidR="00D04F6E" w:rsidRPr="00A83098" w14:paraId="244114D9" w14:textId="77777777" w:rsidTr="00D04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88" w:type="dxa"/>
            <w:gridSpan w:val="2"/>
          </w:tcPr>
          <w:p w14:paraId="7B38C111" w14:textId="79250242" w:rsidR="00D04F6E" w:rsidRPr="00A83098" w:rsidRDefault="00D04F6E" w:rsidP="00D04F6E">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Existe-t-il pour le ministère de la santé, une ligne budgétaire pour la </w:t>
            </w:r>
            <w:proofErr w:type="gramStart"/>
            <w:r w:rsidRPr="00A83098">
              <w:rPr>
                <w:rFonts w:ascii="Times New Roman" w:eastAsia="Times New Roman" w:hAnsi="Times New Roman" w:cs="Times New Roman"/>
                <w:sz w:val="20"/>
                <w:szCs w:val="20"/>
                <w:lang w:eastAsia="fr-FR"/>
              </w:rPr>
              <w:t>surveillance </w:t>
            </w:r>
            <w:ins w:id="404" w:author="HP" w:date="2019-08-02T12:09:00Z">
              <w:r>
                <w:rPr>
                  <w:rFonts w:ascii="Times New Roman" w:eastAsia="Times New Roman" w:hAnsi="Times New Roman" w:cs="Times New Roman"/>
                  <w:sz w:val="20"/>
                  <w:szCs w:val="20"/>
                  <w:lang w:eastAsia="fr-FR"/>
                </w:rPr>
                <w:t xml:space="preserve"> suivi</w:t>
              </w:r>
              <w:proofErr w:type="gramEnd"/>
              <w:r>
                <w:rPr>
                  <w:rFonts w:ascii="Times New Roman" w:eastAsia="Times New Roman" w:hAnsi="Times New Roman" w:cs="Times New Roman"/>
                  <w:sz w:val="20"/>
                  <w:szCs w:val="20"/>
                  <w:lang w:eastAsia="fr-FR"/>
                </w:rPr>
                <w:t xml:space="preserve"> </w:t>
              </w:r>
              <w:proofErr w:type="spellStart"/>
              <w:r>
                <w:rPr>
                  <w:rFonts w:ascii="Times New Roman" w:eastAsia="Times New Roman" w:hAnsi="Times New Roman" w:cs="Times New Roman"/>
                  <w:sz w:val="20"/>
                  <w:szCs w:val="20"/>
                  <w:lang w:eastAsia="fr-FR"/>
                </w:rPr>
                <w:t>eva</w:t>
              </w:r>
            </w:ins>
            <w:ins w:id="405" w:author="HP" w:date="2019-08-02T12:10:00Z">
              <w:r>
                <w:rPr>
                  <w:rFonts w:ascii="Times New Roman" w:eastAsia="Times New Roman" w:hAnsi="Times New Roman" w:cs="Times New Roman"/>
                  <w:sz w:val="20"/>
                  <w:szCs w:val="20"/>
                  <w:lang w:eastAsia="fr-FR"/>
                </w:rPr>
                <w:t>luation</w:t>
              </w:r>
              <w:proofErr w:type="spellEnd"/>
              <w:r>
                <w:rPr>
                  <w:rFonts w:ascii="Times New Roman" w:eastAsia="Times New Roman" w:hAnsi="Times New Roman" w:cs="Times New Roman"/>
                  <w:sz w:val="20"/>
                  <w:szCs w:val="20"/>
                  <w:lang w:eastAsia="fr-FR"/>
                </w:rPr>
                <w:t xml:space="preserve"> </w:t>
              </w:r>
            </w:ins>
            <w:r w:rsidRPr="00A83098">
              <w:rPr>
                <w:rFonts w:ascii="Times New Roman" w:eastAsia="Times New Roman" w:hAnsi="Times New Roman" w:cs="Times New Roman"/>
                <w:sz w:val="20"/>
                <w:szCs w:val="20"/>
                <w:lang w:eastAsia="fr-FR"/>
              </w:rPr>
              <w:t>?</w:t>
            </w:r>
          </w:p>
        </w:tc>
        <w:tc>
          <w:tcPr>
            <w:tcW w:w="3601" w:type="dxa"/>
            <w:gridSpan w:val="2"/>
          </w:tcPr>
          <w:p w14:paraId="4B53B045" w14:textId="77777777" w:rsidR="00D04F6E" w:rsidRPr="00A83098" w:rsidRDefault="00D04F6E" w:rsidP="00D04F6E">
            <w:pPr>
              <w:spacing w:after="0" w:line="240" w:lineRule="auto"/>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 xml:space="preserve">O </w:t>
            </w:r>
            <w:r w:rsidRPr="00A83098">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20"/>
                <w:szCs w:val="20"/>
                <w:lang w:eastAsia="fr-FR"/>
              </w:rPr>
              <w:instrText xml:space="preserve"> FORMCHECKBOX </w:instrText>
            </w:r>
            <w:r>
              <w:rPr>
                <w:rFonts w:ascii="Times New Roman" w:eastAsia="Times New Roman" w:hAnsi="Times New Roman" w:cs="Times New Roman"/>
                <w:b/>
                <w:sz w:val="20"/>
                <w:szCs w:val="20"/>
                <w:lang w:eastAsia="fr-FR"/>
              </w:rPr>
            </w:r>
            <w:r>
              <w:rPr>
                <w:rFonts w:ascii="Times New Roman" w:eastAsia="Times New Roman" w:hAnsi="Times New Roman" w:cs="Times New Roman"/>
                <w:b/>
                <w:sz w:val="20"/>
                <w:szCs w:val="20"/>
                <w:lang w:eastAsia="fr-FR"/>
              </w:rPr>
              <w:fldChar w:fldCharType="separate"/>
            </w:r>
            <w:r w:rsidRPr="00A83098">
              <w:rPr>
                <w:rFonts w:ascii="Times New Roman" w:eastAsia="Times New Roman" w:hAnsi="Times New Roman" w:cs="Times New Roman"/>
                <w:b/>
                <w:sz w:val="20"/>
                <w:szCs w:val="20"/>
                <w:lang w:eastAsia="fr-FR"/>
              </w:rPr>
              <w:fldChar w:fldCharType="end"/>
            </w:r>
            <w:r w:rsidRPr="00A83098">
              <w:rPr>
                <w:rFonts w:ascii="Times New Roman" w:eastAsia="Times New Roman" w:hAnsi="Times New Roman" w:cs="Times New Roman"/>
                <w:b/>
                <w:sz w:val="20"/>
                <w:szCs w:val="20"/>
                <w:lang w:eastAsia="fr-FR"/>
              </w:rPr>
              <w:t xml:space="preserve"> N </w:t>
            </w:r>
            <w:r w:rsidRPr="00A83098">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20"/>
                <w:szCs w:val="20"/>
                <w:lang w:eastAsia="fr-FR"/>
              </w:rPr>
              <w:instrText xml:space="preserve"> FORMCHECKBOX </w:instrText>
            </w:r>
            <w:r>
              <w:rPr>
                <w:rFonts w:ascii="Times New Roman" w:eastAsia="Times New Roman" w:hAnsi="Times New Roman" w:cs="Times New Roman"/>
                <w:b/>
                <w:sz w:val="20"/>
                <w:szCs w:val="20"/>
                <w:lang w:eastAsia="fr-FR"/>
              </w:rPr>
            </w:r>
            <w:r>
              <w:rPr>
                <w:rFonts w:ascii="Times New Roman" w:eastAsia="Times New Roman" w:hAnsi="Times New Roman" w:cs="Times New Roman"/>
                <w:b/>
                <w:sz w:val="20"/>
                <w:szCs w:val="20"/>
                <w:lang w:eastAsia="fr-FR"/>
              </w:rPr>
              <w:fldChar w:fldCharType="separate"/>
            </w:r>
            <w:r w:rsidRPr="00A83098">
              <w:rPr>
                <w:rFonts w:ascii="Times New Roman" w:eastAsia="Times New Roman" w:hAnsi="Times New Roman" w:cs="Times New Roman"/>
                <w:b/>
                <w:sz w:val="20"/>
                <w:szCs w:val="20"/>
                <w:lang w:eastAsia="fr-FR"/>
              </w:rPr>
              <w:fldChar w:fldCharType="end"/>
            </w:r>
            <w:r w:rsidRPr="00A83098">
              <w:rPr>
                <w:rFonts w:ascii="Times New Roman" w:eastAsia="Times New Roman" w:hAnsi="Times New Roman" w:cs="Times New Roman"/>
                <w:b/>
                <w:sz w:val="20"/>
                <w:szCs w:val="20"/>
                <w:lang w:eastAsia="fr-FR"/>
              </w:rPr>
              <w:t xml:space="preserve">   NSP </w:t>
            </w:r>
            <w:r w:rsidRPr="00A83098">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20"/>
                <w:szCs w:val="20"/>
                <w:lang w:eastAsia="fr-FR"/>
              </w:rPr>
              <w:instrText xml:space="preserve"> FORMCHECKBOX </w:instrText>
            </w:r>
            <w:r>
              <w:rPr>
                <w:rFonts w:ascii="Times New Roman" w:eastAsia="Times New Roman" w:hAnsi="Times New Roman" w:cs="Times New Roman"/>
                <w:b/>
                <w:sz w:val="20"/>
                <w:szCs w:val="20"/>
                <w:lang w:eastAsia="fr-FR"/>
              </w:rPr>
            </w:r>
            <w:r>
              <w:rPr>
                <w:rFonts w:ascii="Times New Roman" w:eastAsia="Times New Roman" w:hAnsi="Times New Roman" w:cs="Times New Roman"/>
                <w:b/>
                <w:sz w:val="20"/>
                <w:szCs w:val="20"/>
                <w:lang w:eastAsia="fr-FR"/>
              </w:rPr>
              <w:fldChar w:fldCharType="separate"/>
            </w:r>
            <w:r w:rsidRPr="00A83098">
              <w:rPr>
                <w:rFonts w:ascii="Times New Roman" w:eastAsia="Times New Roman" w:hAnsi="Times New Roman" w:cs="Times New Roman"/>
                <w:b/>
                <w:sz w:val="20"/>
                <w:szCs w:val="20"/>
                <w:lang w:eastAsia="fr-FR"/>
              </w:rPr>
              <w:fldChar w:fldCharType="end"/>
            </w:r>
            <w:r w:rsidRPr="00A83098">
              <w:rPr>
                <w:rFonts w:ascii="Times New Roman" w:eastAsia="Times New Roman" w:hAnsi="Times New Roman" w:cs="Times New Roman"/>
                <w:b/>
                <w:sz w:val="20"/>
                <w:szCs w:val="20"/>
                <w:lang w:eastAsia="fr-FR"/>
              </w:rPr>
              <w:t xml:space="preserve">   N/A </w:t>
            </w:r>
            <w:r w:rsidRPr="00A83098">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A83098">
              <w:rPr>
                <w:rFonts w:ascii="Times New Roman" w:eastAsia="Times New Roman" w:hAnsi="Times New Roman" w:cs="Times New Roman"/>
                <w:b/>
                <w:sz w:val="20"/>
                <w:szCs w:val="20"/>
                <w:lang w:eastAsia="fr-FR"/>
              </w:rPr>
              <w:instrText xml:space="preserve"> FORMCHECKBOX </w:instrText>
            </w:r>
            <w:r>
              <w:rPr>
                <w:rFonts w:ascii="Times New Roman" w:eastAsia="Times New Roman" w:hAnsi="Times New Roman" w:cs="Times New Roman"/>
                <w:b/>
                <w:sz w:val="20"/>
                <w:szCs w:val="20"/>
                <w:lang w:eastAsia="fr-FR"/>
              </w:rPr>
            </w:r>
            <w:r>
              <w:rPr>
                <w:rFonts w:ascii="Times New Roman" w:eastAsia="Times New Roman" w:hAnsi="Times New Roman" w:cs="Times New Roman"/>
                <w:b/>
                <w:sz w:val="20"/>
                <w:szCs w:val="20"/>
                <w:lang w:eastAsia="fr-FR"/>
              </w:rPr>
              <w:fldChar w:fldCharType="separate"/>
            </w:r>
            <w:r w:rsidRPr="00A83098">
              <w:rPr>
                <w:rFonts w:ascii="Times New Roman" w:eastAsia="Times New Roman" w:hAnsi="Times New Roman" w:cs="Times New Roman"/>
                <w:b/>
                <w:sz w:val="20"/>
                <w:szCs w:val="20"/>
                <w:lang w:eastAsia="fr-FR"/>
              </w:rPr>
              <w:fldChar w:fldCharType="end"/>
            </w:r>
          </w:p>
        </w:tc>
        <w:tc>
          <w:tcPr>
            <w:tcW w:w="923" w:type="dxa"/>
            <w:gridSpan w:val="2"/>
          </w:tcPr>
          <w:p w14:paraId="649E3416" w14:textId="77777777" w:rsidR="00D04F6E" w:rsidRPr="00A83098" w:rsidRDefault="00D04F6E" w:rsidP="00D04F6E">
            <w:pPr>
              <w:spacing w:after="0" w:line="240" w:lineRule="auto"/>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C10.13</w:t>
            </w:r>
          </w:p>
        </w:tc>
      </w:tr>
    </w:tbl>
    <w:p w14:paraId="6FC98F0A"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3021"/>
        <w:gridCol w:w="992"/>
      </w:tblGrid>
      <w:tr w:rsidR="00A83098" w:rsidRPr="00A83098" w14:paraId="12BD64C1" w14:textId="77777777" w:rsidTr="00C43621">
        <w:tc>
          <w:tcPr>
            <w:tcW w:w="6194" w:type="dxa"/>
          </w:tcPr>
          <w:p w14:paraId="2281540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Si oui, quelle proportion du budget total représente-t-il ? </w:t>
            </w:r>
          </w:p>
          <w:p w14:paraId="5681E291"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021" w:type="dxa"/>
          </w:tcPr>
          <w:p w14:paraId="4FDDB3D6"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 % (écrire en décimal)</w:t>
            </w:r>
          </w:p>
        </w:tc>
        <w:tc>
          <w:tcPr>
            <w:tcW w:w="992" w:type="dxa"/>
          </w:tcPr>
          <w:p w14:paraId="0748E672"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C10.13.1</w:t>
            </w:r>
          </w:p>
        </w:tc>
      </w:tr>
    </w:tbl>
    <w:p w14:paraId="16834D33" w14:textId="77777777" w:rsidR="00E50FAD" w:rsidRDefault="00E50FAD" w:rsidP="00671388">
      <w:pPr>
        <w:keepNext/>
        <w:spacing w:after="0" w:line="240" w:lineRule="auto"/>
        <w:outlineLvl w:val="1"/>
        <w:rPr>
          <w:rFonts w:ascii="Times New Roman" w:eastAsia="Times New Roman" w:hAnsi="Times New Roman" w:cs="Times New Roman"/>
          <w:b/>
          <w:sz w:val="24"/>
          <w:szCs w:val="20"/>
          <w:lang w:eastAsia="fr-FR"/>
        </w:rPr>
      </w:pPr>
    </w:p>
    <w:p w14:paraId="4FD40390" w14:textId="77777777" w:rsidR="00A83098" w:rsidRPr="00A83098" w:rsidRDefault="00A83098" w:rsidP="00671388">
      <w:pPr>
        <w:keepNext/>
        <w:spacing w:after="0" w:line="240" w:lineRule="auto"/>
        <w:outlineLvl w:val="1"/>
        <w:rPr>
          <w:rFonts w:ascii="Times New Roman" w:eastAsia="Times New Roman" w:hAnsi="Times New Roman" w:cs="Times New Roman"/>
          <w:b/>
          <w:sz w:val="24"/>
          <w:szCs w:val="20"/>
          <w:lang w:eastAsia="fr-FR"/>
        </w:rPr>
      </w:pPr>
      <w:r w:rsidRPr="00A83098">
        <w:rPr>
          <w:rFonts w:ascii="Times New Roman" w:eastAsia="Times New Roman" w:hAnsi="Times New Roman" w:cs="Times New Roman"/>
          <w:b/>
          <w:sz w:val="24"/>
          <w:szCs w:val="20"/>
          <w:lang w:eastAsia="fr-FR"/>
        </w:rPr>
        <w:t>XI. RESSOURCES HUMAINES</w:t>
      </w:r>
    </w:p>
    <w:p w14:paraId="13999E1B"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94"/>
        <w:gridCol w:w="3021"/>
        <w:gridCol w:w="992"/>
      </w:tblGrid>
      <w:tr w:rsidR="00A83098" w:rsidRPr="00A83098" w14:paraId="059CA0E3" w14:textId="77777777" w:rsidTr="00C43621">
        <w:trPr>
          <w:cantSplit/>
          <w:trHeight w:val="288"/>
        </w:trPr>
        <w:tc>
          <w:tcPr>
            <w:tcW w:w="9215" w:type="dxa"/>
            <w:gridSpan w:val="2"/>
          </w:tcPr>
          <w:p w14:paraId="07532FC7"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b/>
                <w:sz w:val="20"/>
                <w:szCs w:val="20"/>
                <w:lang w:eastAsia="fr-FR"/>
              </w:rPr>
              <w:t>Combien de personnels techniques avez-vous dans l’équipe de surveillance, suivi &amp; évaluation (SSE):</w:t>
            </w:r>
          </w:p>
        </w:tc>
        <w:tc>
          <w:tcPr>
            <w:tcW w:w="992" w:type="dxa"/>
          </w:tcPr>
          <w:p w14:paraId="1D5CA117"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r>
      <w:tr w:rsidR="00A83098" w:rsidRPr="00A83098" w14:paraId="7E5654A0" w14:textId="77777777" w:rsidTr="00C43621">
        <w:tc>
          <w:tcPr>
            <w:tcW w:w="6194" w:type="dxa"/>
          </w:tcPr>
          <w:p w14:paraId="64D4DA69" w14:textId="3B882E8E"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Infirmier </w:t>
            </w:r>
            <w:del w:id="406" w:author="HP" w:date="2019-08-02T11:34:00Z">
              <w:r w:rsidRPr="00A83098" w:rsidDel="005D3CBF">
                <w:rPr>
                  <w:rFonts w:ascii="Times New Roman" w:eastAsia="Times New Roman" w:hAnsi="Times New Roman" w:cs="Times New Roman"/>
                  <w:sz w:val="20"/>
                  <w:szCs w:val="20"/>
                  <w:lang w:eastAsia="fr-FR"/>
                </w:rPr>
                <w:delText xml:space="preserve">et sage-femme ?                               </w:delText>
              </w:r>
            </w:del>
          </w:p>
          <w:p w14:paraId="54CBE5F4"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021" w:type="dxa"/>
          </w:tcPr>
          <w:p w14:paraId="2D41AC7D"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w:t>
            </w:r>
          </w:p>
        </w:tc>
        <w:tc>
          <w:tcPr>
            <w:tcW w:w="992" w:type="dxa"/>
          </w:tcPr>
          <w:p w14:paraId="4B831200" w14:textId="77777777" w:rsidR="00A83098" w:rsidRPr="00A83098" w:rsidRDefault="00A83098" w:rsidP="00671388">
            <w:pPr>
              <w:keepNext/>
              <w:spacing w:after="0" w:line="240" w:lineRule="auto"/>
              <w:jc w:val="center"/>
              <w:outlineLvl w:val="3"/>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C11.1</w:t>
            </w:r>
          </w:p>
        </w:tc>
      </w:tr>
      <w:tr w:rsidR="005D3CBF" w:rsidRPr="00A83098" w14:paraId="65ED9D16" w14:textId="77777777" w:rsidTr="00C43621">
        <w:trPr>
          <w:ins w:id="407" w:author="HP" w:date="2019-08-02T11:33:00Z"/>
        </w:trPr>
        <w:tc>
          <w:tcPr>
            <w:tcW w:w="6194" w:type="dxa"/>
          </w:tcPr>
          <w:p w14:paraId="642BA719" w14:textId="598AC3D9" w:rsidR="005D3CBF" w:rsidRPr="00A83098" w:rsidRDefault="005D3CBF" w:rsidP="00A83098">
            <w:pPr>
              <w:spacing w:after="0" w:line="240" w:lineRule="auto"/>
              <w:rPr>
                <w:ins w:id="408" w:author="HP" w:date="2019-08-02T11:33:00Z"/>
                <w:rFonts w:ascii="Times New Roman" w:eastAsia="Times New Roman" w:hAnsi="Times New Roman" w:cs="Times New Roman"/>
                <w:sz w:val="20"/>
                <w:szCs w:val="20"/>
                <w:lang w:eastAsia="fr-FR"/>
              </w:rPr>
            </w:pPr>
            <w:proofErr w:type="gramStart"/>
            <w:ins w:id="409" w:author="HP" w:date="2019-08-02T11:34:00Z">
              <w:r w:rsidRPr="00A83098">
                <w:rPr>
                  <w:rFonts w:ascii="Times New Roman" w:eastAsia="Times New Roman" w:hAnsi="Times New Roman" w:cs="Times New Roman"/>
                  <w:sz w:val="20"/>
                  <w:szCs w:val="20"/>
                  <w:lang w:eastAsia="fr-FR"/>
                </w:rPr>
                <w:t>sage</w:t>
              </w:r>
              <w:proofErr w:type="gramEnd"/>
              <w:r w:rsidRPr="00A83098">
                <w:rPr>
                  <w:rFonts w:ascii="Times New Roman" w:eastAsia="Times New Roman" w:hAnsi="Times New Roman" w:cs="Times New Roman"/>
                  <w:sz w:val="20"/>
                  <w:szCs w:val="20"/>
                  <w:lang w:eastAsia="fr-FR"/>
                </w:rPr>
                <w:t xml:space="preserve">-femme ?                               </w:t>
              </w:r>
            </w:ins>
          </w:p>
        </w:tc>
        <w:tc>
          <w:tcPr>
            <w:tcW w:w="3021" w:type="dxa"/>
          </w:tcPr>
          <w:p w14:paraId="79B65CA5" w14:textId="77777777" w:rsidR="005D3CBF" w:rsidRPr="00A83098" w:rsidRDefault="005D3CBF" w:rsidP="00A83098">
            <w:pPr>
              <w:spacing w:after="0" w:line="240" w:lineRule="auto"/>
              <w:jc w:val="center"/>
              <w:rPr>
                <w:ins w:id="410" w:author="HP" w:date="2019-08-02T11:33:00Z"/>
                <w:rFonts w:ascii="Times New Roman" w:eastAsia="Times New Roman" w:hAnsi="Times New Roman" w:cs="Times New Roman"/>
                <w:sz w:val="20"/>
                <w:szCs w:val="20"/>
                <w:lang w:eastAsia="fr-FR"/>
              </w:rPr>
            </w:pPr>
          </w:p>
        </w:tc>
        <w:tc>
          <w:tcPr>
            <w:tcW w:w="992" w:type="dxa"/>
          </w:tcPr>
          <w:p w14:paraId="640D1BBA" w14:textId="77777777" w:rsidR="005D3CBF" w:rsidRPr="00A83098" w:rsidRDefault="005D3CBF" w:rsidP="00A83098">
            <w:pPr>
              <w:spacing w:after="0" w:line="240" w:lineRule="auto"/>
              <w:jc w:val="center"/>
              <w:rPr>
                <w:ins w:id="411" w:author="HP" w:date="2019-08-02T11:33:00Z"/>
                <w:rFonts w:ascii="Times New Roman" w:eastAsia="Times New Roman" w:hAnsi="Times New Roman" w:cs="Times New Roman"/>
                <w:b/>
                <w:sz w:val="20"/>
                <w:szCs w:val="20"/>
                <w:lang w:eastAsia="fr-FR"/>
              </w:rPr>
            </w:pPr>
          </w:p>
        </w:tc>
      </w:tr>
      <w:tr w:rsidR="00A83098" w:rsidRPr="00A83098" w14:paraId="51FF893E" w14:textId="77777777" w:rsidTr="00C43621">
        <w:tc>
          <w:tcPr>
            <w:tcW w:w="6194" w:type="dxa"/>
          </w:tcPr>
          <w:p w14:paraId="50F97B08" w14:textId="4660A85C"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Techniciens </w:t>
            </w:r>
            <w:del w:id="412" w:author="HP" w:date="2019-08-02T11:32:00Z">
              <w:r w:rsidRPr="00A83098" w:rsidDel="005D3CBF">
                <w:rPr>
                  <w:rFonts w:ascii="Times New Roman" w:eastAsia="Times New Roman" w:hAnsi="Times New Roman" w:cs="Times New Roman"/>
                  <w:sz w:val="20"/>
                  <w:szCs w:val="20"/>
                  <w:lang w:eastAsia="fr-FR"/>
                </w:rPr>
                <w:delText xml:space="preserve">et pharmaciens pour </w:delText>
              </w:r>
            </w:del>
            <w:r w:rsidRPr="00A83098">
              <w:rPr>
                <w:rFonts w:ascii="Times New Roman" w:eastAsia="Times New Roman" w:hAnsi="Times New Roman" w:cs="Times New Roman"/>
                <w:sz w:val="20"/>
                <w:szCs w:val="20"/>
                <w:lang w:eastAsia="fr-FR"/>
              </w:rPr>
              <w:t xml:space="preserve">laboratoire ? </w:t>
            </w:r>
          </w:p>
          <w:p w14:paraId="0DF1B3F5"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021" w:type="dxa"/>
          </w:tcPr>
          <w:p w14:paraId="0C916D83"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w:t>
            </w:r>
          </w:p>
        </w:tc>
        <w:tc>
          <w:tcPr>
            <w:tcW w:w="992" w:type="dxa"/>
          </w:tcPr>
          <w:p w14:paraId="4222F436" w14:textId="77777777"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C11.2</w:t>
            </w:r>
          </w:p>
        </w:tc>
      </w:tr>
      <w:tr w:rsidR="005D3CBF" w:rsidRPr="00A83098" w14:paraId="4A4B3B71" w14:textId="77777777" w:rsidTr="00C43621">
        <w:trPr>
          <w:ins w:id="413" w:author="HP" w:date="2019-08-02T11:31:00Z"/>
        </w:trPr>
        <w:tc>
          <w:tcPr>
            <w:tcW w:w="6194" w:type="dxa"/>
          </w:tcPr>
          <w:p w14:paraId="54EAB277" w14:textId="241FECC5" w:rsidR="005D3CBF" w:rsidRPr="00A83098" w:rsidRDefault="005D3CBF" w:rsidP="00A83098">
            <w:pPr>
              <w:spacing w:after="0" w:line="240" w:lineRule="auto"/>
              <w:rPr>
                <w:ins w:id="414" w:author="HP" w:date="2019-08-02T11:31:00Z"/>
                <w:rFonts w:ascii="Times New Roman" w:eastAsia="Times New Roman" w:hAnsi="Times New Roman" w:cs="Times New Roman"/>
                <w:sz w:val="20"/>
                <w:szCs w:val="20"/>
                <w:lang w:eastAsia="fr-FR"/>
              </w:rPr>
            </w:pPr>
            <w:proofErr w:type="gramStart"/>
            <w:ins w:id="415" w:author="HP" w:date="2019-08-02T11:32:00Z">
              <w:r w:rsidRPr="00A83098">
                <w:rPr>
                  <w:rFonts w:ascii="Times New Roman" w:eastAsia="Times New Roman" w:hAnsi="Times New Roman" w:cs="Times New Roman"/>
                  <w:sz w:val="20"/>
                  <w:szCs w:val="20"/>
                  <w:lang w:eastAsia="fr-FR"/>
                </w:rPr>
                <w:t>pharmaciens</w:t>
              </w:r>
              <w:proofErr w:type="gramEnd"/>
              <w:r w:rsidRPr="00A83098">
                <w:rPr>
                  <w:rFonts w:ascii="Times New Roman" w:eastAsia="Times New Roman" w:hAnsi="Times New Roman" w:cs="Times New Roman"/>
                  <w:sz w:val="20"/>
                  <w:szCs w:val="20"/>
                  <w:lang w:eastAsia="fr-FR"/>
                </w:rPr>
                <w:t xml:space="preserve"> </w:t>
              </w:r>
            </w:ins>
          </w:p>
        </w:tc>
        <w:tc>
          <w:tcPr>
            <w:tcW w:w="3021" w:type="dxa"/>
          </w:tcPr>
          <w:p w14:paraId="4ACD74DE" w14:textId="77777777" w:rsidR="005D3CBF" w:rsidRPr="00A83098" w:rsidRDefault="005D3CBF" w:rsidP="00A83098">
            <w:pPr>
              <w:spacing w:after="0" w:line="240" w:lineRule="auto"/>
              <w:jc w:val="center"/>
              <w:rPr>
                <w:ins w:id="416" w:author="HP" w:date="2019-08-02T11:31:00Z"/>
                <w:rFonts w:ascii="Times New Roman" w:eastAsia="Times New Roman" w:hAnsi="Times New Roman" w:cs="Times New Roman"/>
                <w:sz w:val="20"/>
                <w:szCs w:val="20"/>
                <w:lang w:eastAsia="fr-FR"/>
              </w:rPr>
            </w:pPr>
          </w:p>
        </w:tc>
        <w:tc>
          <w:tcPr>
            <w:tcW w:w="992" w:type="dxa"/>
          </w:tcPr>
          <w:p w14:paraId="4709493B" w14:textId="77777777" w:rsidR="005D3CBF" w:rsidRPr="00A83098" w:rsidRDefault="005D3CBF" w:rsidP="00A83098">
            <w:pPr>
              <w:spacing w:after="0" w:line="240" w:lineRule="auto"/>
              <w:jc w:val="center"/>
              <w:rPr>
                <w:ins w:id="417" w:author="HP" w:date="2019-08-02T11:31:00Z"/>
                <w:rFonts w:ascii="Times New Roman" w:eastAsia="Times New Roman" w:hAnsi="Times New Roman" w:cs="Times New Roman"/>
                <w:b/>
                <w:sz w:val="20"/>
                <w:szCs w:val="20"/>
                <w:lang w:eastAsia="fr-FR"/>
              </w:rPr>
            </w:pPr>
          </w:p>
        </w:tc>
      </w:tr>
      <w:tr w:rsidR="00A83098" w:rsidRPr="00A83098" w14:paraId="7F30BAFA" w14:textId="77777777" w:rsidTr="00C43621">
        <w:tc>
          <w:tcPr>
            <w:tcW w:w="6194" w:type="dxa"/>
          </w:tcPr>
          <w:p w14:paraId="4910C163"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Médecins ?                                                        </w:t>
            </w:r>
          </w:p>
          <w:p w14:paraId="22D7C0BE"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p>
        </w:tc>
        <w:tc>
          <w:tcPr>
            <w:tcW w:w="3021" w:type="dxa"/>
          </w:tcPr>
          <w:p w14:paraId="4A0A0154"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w:t>
            </w:r>
          </w:p>
        </w:tc>
        <w:tc>
          <w:tcPr>
            <w:tcW w:w="992" w:type="dxa"/>
          </w:tcPr>
          <w:p w14:paraId="7CE1D837" w14:textId="5EF87AFB"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C11.</w:t>
            </w:r>
            <w:r w:rsidR="00F63242">
              <w:rPr>
                <w:rFonts w:ascii="Times New Roman" w:eastAsia="Times New Roman" w:hAnsi="Times New Roman" w:cs="Times New Roman"/>
                <w:b/>
                <w:sz w:val="20"/>
                <w:szCs w:val="20"/>
                <w:lang w:eastAsia="fr-FR"/>
              </w:rPr>
              <w:t>3</w:t>
            </w:r>
          </w:p>
        </w:tc>
      </w:tr>
      <w:tr w:rsidR="00D65A78" w:rsidRPr="00A83098" w14:paraId="49AF042D" w14:textId="77777777" w:rsidTr="00C43621">
        <w:trPr>
          <w:trHeight w:val="481"/>
        </w:trPr>
        <w:tc>
          <w:tcPr>
            <w:tcW w:w="6194" w:type="dxa"/>
          </w:tcPr>
          <w:p w14:paraId="0B81F28C" w14:textId="77777777" w:rsidR="00D65A78" w:rsidRPr="00A83098" w:rsidRDefault="00D65A78" w:rsidP="00D65A78">
            <w:pPr>
              <w:spacing w:after="0" w:line="240" w:lineRule="auto"/>
              <w:rPr>
                <w:rFonts w:ascii="Times New Roman" w:eastAsia="Times New Roman" w:hAnsi="Times New Roman" w:cs="Times New Roman"/>
                <w:sz w:val="20"/>
                <w:szCs w:val="20"/>
                <w:lang w:eastAsia="fr-FR"/>
              </w:rPr>
            </w:pPr>
            <w:proofErr w:type="spellStart"/>
            <w:r>
              <w:rPr>
                <w:rFonts w:ascii="Times New Roman" w:eastAsia="Times New Roman" w:hAnsi="Times New Roman" w:cs="Times New Roman"/>
                <w:sz w:val="20"/>
                <w:szCs w:val="20"/>
                <w:lang w:eastAsia="fr-FR"/>
              </w:rPr>
              <w:t>Entomologue</w:t>
            </w:r>
            <w:proofErr w:type="spellEnd"/>
            <w:r w:rsidRPr="00A83098">
              <w:rPr>
                <w:rFonts w:ascii="Times New Roman" w:eastAsia="Times New Roman" w:hAnsi="Times New Roman" w:cs="Times New Roman"/>
                <w:sz w:val="20"/>
                <w:szCs w:val="20"/>
                <w:lang w:eastAsia="fr-FR"/>
              </w:rPr>
              <w:t xml:space="preserve"> ?                                                        </w:t>
            </w:r>
          </w:p>
          <w:p w14:paraId="1342A3BA" w14:textId="77777777" w:rsidR="00D65A78" w:rsidRPr="00A83098" w:rsidRDefault="00D65A78" w:rsidP="00D65A78">
            <w:pPr>
              <w:spacing w:after="0" w:line="240" w:lineRule="auto"/>
              <w:rPr>
                <w:rFonts w:ascii="Times New Roman" w:eastAsia="Times New Roman" w:hAnsi="Times New Roman" w:cs="Times New Roman"/>
                <w:sz w:val="20"/>
                <w:szCs w:val="20"/>
                <w:lang w:eastAsia="fr-FR"/>
              </w:rPr>
            </w:pPr>
          </w:p>
        </w:tc>
        <w:tc>
          <w:tcPr>
            <w:tcW w:w="3021" w:type="dxa"/>
          </w:tcPr>
          <w:p w14:paraId="7E8FD941" w14:textId="77777777" w:rsidR="00D65A78" w:rsidRPr="00A83098" w:rsidRDefault="00D65A78" w:rsidP="00D65A7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w:t>
            </w:r>
          </w:p>
        </w:tc>
        <w:tc>
          <w:tcPr>
            <w:tcW w:w="992" w:type="dxa"/>
          </w:tcPr>
          <w:p w14:paraId="6F8E85C7" w14:textId="77777777" w:rsidR="00D65A78" w:rsidRPr="00A83098" w:rsidRDefault="00F63242" w:rsidP="00D65A78">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C11.4</w:t>
            </w:r>
          </w:p>
        </w:tc>
      </w:tr>
      <w:tr w:rsidR="00A83098" w:rsidRPr="00A83098" w14:paraId="07A50A59" w14:textId="77777777" w:rsidTr="00C43621">
        <w:trPr>
          <w:trHeight w:val="481"/>
        </w:trPr>
        <w:tc>
          <w:tcPr>
            <w:tcW w:w="6194" w:type="dxa"/>
          </w:tcPr>
          <w:p w14:paraId="5A4006F1"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Statisticien</w:t>
            </w:r>
          </w:p>
        </w:tc>
        <w:tc>
          <w:tcPr>
            <w:tcW w:w="3021" w:type="dxa"/>
          </w:tcPr>
          <w:p w14:paraId="65572829"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w:t>
            </w:r>
          </w:p>
        </w:tc>
        <w:tc>
          <w:tcPr>
            <w:tcW w:w="992" w:type="dxa"/>
          </w:tcPr>
          <w:p w14:paraId="5BAC9A37" w14:textId="7D92C56C"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C11.</w:t>
            </w:r>
            <w:r w:rsidR="00F63242">
              <w:rPr>
                <w:rFonts w:ascii="Times New Roman" w:eastAsia="Times New Roman" w:hAnsi="Times New Roman" w:cs="Times New Roman"/>
                <w:b/>
                <w:sz w:val="20"/>
                <w:szCs w:val="20"/>
                <w:lang w:eastAsia="fr-FR"/>
              </w:rPr>
              <w:t>5</w:t>
            </w:r>
          </w:p>
        </w:tc>
      </w:tr>
      <w:tr w:rsidR="00A83098" w:rsidRPr="00A83098" w14:paraId="46AAB4BA" w14:textId="77777777" w:rsidTr="00C43621">
        <w:trPr>
          <w:trHeight w:val="517"/>
        </w:trPr>
        <w:tc>
          <w:tcPr>
            <w:tcW w:w="6194" w:type="dxa"/>
          </w:tcPr>
          <w:p w14:paraId="618AAE0E" w14:textId="77777777" w:rsidR="00A83098" w:rsidRPr="00A83098" w:rsidRDefault="00A83098" w:rsidP="00A83098">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Autres (spécifier) : _________________________________________ </w:t>
            </w:r>
          </w:p>
        </w:tc>
        <w:tc>
          <w:tcPr>
            <w:tcW w:w="3021" w:type="dxa"/>
          </w:tcPr>
          <w:p w14:paraId="204431FE" w14:textId="77777777" w:rsidR="00A83098" w:rsidRPr="00A83098" w:rsidRDefault="00A83098" w:rsidP="00A83098">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w:t>
            </w:r>
          </w:p>
        </w:tc>
        <w:tc>
          <w:tcPr>
            <w:tcW w:w="992" w:type="dxa"/>
          </w:tcPr>
          <w:p w14:paraId="733EAE1E" w14:textId="02ACC310" w:rsidR="00A83098" w:rsidRPr="00A83098" w:rsidRDefault="00A83098" w:rsidP="00A83098">
            <w:pPr>
              <w:spacing w:after="0" w:line="240" w:lineRule="auto"/>
              <w:jc w:val="center"/>
              <w:rPr>
                <w:rFonts w:ascii="Times New Roman" w:eastAsia="Times New Roman" w:hAnsi="Times New Roman" w:cs="Times New Roman"/>
                <w:b/>
                <w:sz w:val="20"/>
                <w:szCs w:val="20"/>
                <w:lang w:eastAsia="fr-FR"/>
              </w:rPr>
            </w:pPr>
            <w:r w:rsidRPr="00A83098">
              <w:rPr>
                <w:rFonts w:ascii="Times New Roman" w:eastAsia="Times New Roman" w:hAnsi="Times New Roman" w:cs="Times New Roman"/>
                <w:b/>
                <w:sz w:val="20"/>
                <w:szCs w:val="20"/>
                <w:lang w:eastAsia="fr-FR"/>
              </w:rPr>
              <w:t>C11.</w:t>
            </w:r>
            <w:r w:rsidR="00F63242">
              <w:rPr>
                <w:rFonts w:ascii="Times New Roman" w:eastAsia="Times New Roman" w:hAnsi="Times New Roman" w:cs="Times New Roman"/>
                <w:b/>
                <w:sz w:val="20"/>
                <w:szCs w:val="20"/>
                <w:lang w:eastAsia="fr-FR"/>
              </w:rPr>
              <w:t>6</w:t>
            </w:r>
          </w:p>
        </w:tc>
      </w:tr>
    </w:tbl>
    <w:p w14:paraId="529C9E93" w14:textId="77777777" w:rsidR="00DA68FE" w:rsidRPr="00DA68FE" w:rsidRDefault="00DA68FE" w:rsidP="00DA68FE"/>
    <w:p w14:paraId="5D7C57E0" w14:textId="77777777" w:rsidR="00DA68FE" w:rsidRPr="00DA68FE" w:rsidRDefault="00DA68FE" w:rsidP="00DA68FE"/>
    <w:p w14:paraId="06440A7D" w14:textId="77777777" w:rsidR="00DA68FE" w:rsidRDefault="00DA68FE" w:rsidP="00990AC3">
      <w:pPr>
        <w:pStyle w:val="Titre2"/>
        <w:sectPr w:rsidR="00DA68FE" w:rsidSect="00DD631D">
          <w:pgSz w:w="12240" w:h="15840"/>
          <w:pgMar w:top="1440" w:right="1440" w:bottom="1440" w:left="1440" w:header="720" w:footer="720" w:gutter="0"/>
          <w:cols w:space="720"/>
          <w:titlePg/>
          <w:docGrid w:linePitch="360"/>
        </w:sectPr>
      </w:pPr>
    </w:p>
    <w:p w14:paraId="7B531647" w14:textId="20A88F13" w:rsidR="00A05AB1" w:rsidRDefault="00DB3509" w:rsidP="00DB3509">
      <w:pPr>
        <w:pStyle w:val="Titre2"/>
        <w:numPr>
          <w:ilvl w:val="0"/>
          <w:numId w:val="0"/>
        </w:numPr>
      </w:pPr>
      <w:bookmarkStart w:id="418" w:name="_Questionnaire_du_niveau_1"/>
      <w:bookmarkStart w:id="419" w:name="_10.8_Questionnaire_du"/>
      <w:bookmarkEnd w:id="418"/>
      <w:bookmarkEnd w:id="419"/>
      <w:r>
        <w:lastRenderedPageBreak/>
        <w:t xml:space="preserve">10.8 </w:t>
      </w:r>
      <w:r w:rsidR="00A05AB1" w:rsidRPr="000D0D8C">
        <w:t>Questionnaire du niveau régional</w:t>
      </w:r>
    </w:p>
    <w:p w14:paraId="09AF2E6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p w14:paraId="4A99D35F" w14:textId="592FB932" w:rsidR="00F60303" w:rsidRPr="00F60303" w:rsidRDefault="00F60303" w:rsidP="00F60303">
      <w:pPr>
        <w:keepNext/>
        <w:spacing w:after="0" w:line="240" w:lineRule="auto"/>
        <w:jc w:val="center"/>
        <w:outlineLvl w:val="0"/>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8"/>
          <w:szCs w:val="20"/>
          <w:lang w:eastAsia="fr-FR"/>
        </w:rPr>
        <w:t xml:space="preserve">NIVEAU REGIONAL </w:t>
      </w:r>
    </w:p>
    <w:p w14:paraId="09AED84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pPr w:leftFromText="141" w:rightFromText="141" w:vertAnchor="text" w:horzAnchor="margin" w:tblpY="84"/>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160"/>
        <w:gridCol w:w="5866"/>
        <w:gridCol w:w="850"/>
      </w:tblGrid>
      <w:tr w:rsidR="00F60303" w:rsidRPr="00EE43E8" w14:paraId="63994623" w14:textId="77777777" w:rsidTr="001021CA">
        <w:trPr>
          <w:trHeight w:val="568"/>
        </w:trPr>
        <w:tc>
          <w:tcPr>
            <w:tcW w:w="2338" w:type="dxa"/>
          </w:tcPr>
          <w:p w14:paraId="13ABC54E" w14:textId="16E089A2" w:rsidR="00F60303" w:rsidRPr="00B669AD" w:rsidRDefault="00F60303" w:rsidP="008F6803">
            <w:pPr>
              <w:spacing w:after="0" w:line="240" w:lineRule="auto"/>
              <w:rPr>
                <w:rFonts w:ascii="Times New Roman" w:eastAsia="Times New Roman" w:hAnsi="Times New Roman" w:cs="Times New Roman"/>
                <w:caps/>
                <w:lang w:eastAsia="fr-FR"/>
              </w:rPr>
            </w:pPr>
            <w:r w:rsidRPr="00B669AD">
              <w:rPr>
                <w:rFonts w:ascii="Times New Roman" w:eastAsia="Times New Roman" w:hAnsi="Times New Roman" w:cs="Times New Roman"/>
                <w:caps/>
                <w:lang w:eastAsia="fr-FR"/>
              </w:rPr>
              <w:t xml:space="preserve">Equipe </w:t>
            </w:r>
            <w:r w:rsidR="00EE43E8" w:rsidRPr="00B669AD">
              <w:rPr>
                <w:rFonts w:ascii="Times New Roman" w:eastAsia="Times New Roman" w:hAnsi="Times New Roman" w:cs="Times New Roman"/>
                <w:caps/>
                <w:lang w:eastAsia="fr-FR"/>
              </w:rPr>
              <w:t>d’evaluation</w:t>
            </w:r>
          </w:p>
        </w:tc>
        <w:tc>
          <w:tcPr>
            <w:tcW w:w="160" w:type="dxa"/>
          </w:tcPr>
          <w:p w14:paraId="3FBD0CF0" w14:textId="77777777" w:rsidR="00F60303" w:rsidRPr="00B669AD" w:rsidRDefault="00F60303" w:rsidP="00F60303">
            <w:pPr>
              <w:spacing w:after="0" w:line="240" w:lineRule="auto"/>
              <w:rPr>
                <w:rFonts w:ascii="Times New Roman" w:eastAsia="Times New Roman" w:hAnsi="Times New Roman" w:cs="Times New Roman"/>
                <w:lang w:eastAsia="fr-FR"/>
              </w:rPr>
            </w:pPr>
          </w:p>
          <w:p w14:paraId="52A63797" w14:textId="77777777" w:rsidR="00F60303" w:rsidRPr="00B669AD" w:rsidRDefault="00F60303" w:rsidP="00F60303">
            <w:pPr>
              <w:spacing w:after="0" w:line="240" w:lineRule="auto"/>
              <w:rPr>
                <w:rFonts w:ascii="Times New Roman" w:eastAsia="Times New Roman" w:hAnsi="Times New Roman" w:cs="Times New Roman"/>
                <w:lang w:eastAsia="fr-FR"/>
              </w:rPr>
            </w:pPr>
          </w:p>
          <w:p w14:paraId="4DAF84FB"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w:t>
            </w:r>
          </w:p>
        </w:tc>
        <w:tc>
          <w:tcPr>
            <w:tcW w:w="5866" w:type="dxa"/>
          </w:tcPr>
          <w:p w14:paraId="618D64F4" w14:textId="77777777" w:rsidR="00F60303" w:rsidRPr="00B669AD" w:rsidRDefault="00F60303" w:rsidP="00F60303">
            <w:pPr>
              <w:spacing w:after="0" w:line="240" w:lineRule="auto"/>
              <w:rPr>
                <w:rFonts w:ascii="Times New Roman" w:eastAsia="Times New Roman" w:hAnsi="Times New Roman" w:cs="Times New Roman"/>
                <w:lang w:eastAsia="fr-FR"/>
              </w:rPr>
            </w:pPr>
          </w:p>
          <w:p w14:paraId="0866C155" w14:textId="77777777" w:rsidR="00F60303" w:rsidRPr="00B669AD" w:rsidRDefault="00EE43E8" w:rsidP="00F60303">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Enquêteur</w:t>
            </w:r>
            <w:r w:rsidR="00F60303" w:rsidRPr="00B669AD">
              <w:rPr>
                <w:rFonts w:ascii="Times New Roman" w:eastAsia="Times New Roman" w:hAnsi="Times New Roman" w:cs="Times New Roman"/>
                <w:lang w:eastAsia="fr-FR"/>
              </w:rPr>
              <w:t>________________________________</w:t>
            </w:r>
          </w:p>
          <w:p w14:paraId="2C59A24B" w14:textId="3F0CD6DB" w:rsidR="00F60303" w:rsidRPr="00B669AD" w:rsidRDefault="00F60303" w:rsidP="001A56F7">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Superviseur : _____________________</w:t>
            </w:r>
          </w:p>
        </w:tc>
        <w:tc>
          <w:tcPr>
            <w:tcW w:w="850" w:type="dxa"/>
          </w:tcPr>
          <w:p w14:paraId="05B3F3B6" w14:textId="77777777" w:rsidR="00F60303" w:rsidRPr="00B669AD" w:rsidRDefault="00F60303" w:rsidP="00F60303">
            <w:pPr>
              <w:keepNext/>
              <w:spacing w:after="0" w:line="240" w:lineRule="auto"/>
              <w:jc w:val="center"/>
              <w:outlineLvl w:val="5"/>
              <w:rPr>
                <w:rFonts w:ascii="Times New Roman" w:eastAsia="Times New Roman" w:hAnsi="Times New Roman" w:cs="Times New Roman"/>
                <w:b/>
                <w:lang w:eastAsia="fr-FR"/>
              </w:rPr>
            </w:pPr>
            <w:r w:rsidRPr="00B669AD">
              <w:rPr>
                <w:rFonts w:ascii="Times New Roman" w:eastAsia="Times New Roman" w:hAnsi="Times New Roman" w:cs="Times New Roman"/>
                <w:b/>
                <w:lang w:eastAsia="fr-FR"/>
              </w:rPr>
              <w:t>ID1</w:t>
            </w:r>
          </w:p>
        </w:tc>
      </w:tr>
      <w:tr w:rsidR="00F60303" w:rsidRPr="00EE43E8" w14:paraId="2D3D6285" w14:textId="77777777" w:rsidTr="001021CA">
        <w:tc>
          <w:tcPr>
            <w:tcW w:w="2338" w:type="dxa"/>
          </w:tcPr>
          <w:p w14:paraId="0A248F53" w14:textId="77777777" w:rsidR="00F60303" w:rsidRPr="00B669AD" w:rsidRDefault="00F60303" w:rsidP="00F60303">
            <w:pPr>
              <w:keepNext/>
              <w:spacing w:after="0" w:line="240" w:lineRule="auto"/>
              <w:outlineLvl w:val="2"/>
              <w:rPr>
                <w:rFonts w:ascii="Times New Roman" w:eastAsia="Times New Roman" w:hAnsi="Times New Roman" w:cs="Times New Roman"/>
                <w:caps/>
                <w:lang w:eastAsia="fr-FR"/>
              </w:rPr>
            </w:pPr>
            <w:r w:rsidRPr="00B669AD">
              <w:rPr>
                <w:rFonts w:ascii="Times New Roman" w:eastAsia="Times New Roman" w:hAnsi="Times New Roman" w:cs="Times New Roman"/>
                <w:caps/>
                <w:lang w:eastAsia="fr-FR"/>
              </w:rPr>
              <w:t>Date </w:t>
            </w:r>
          </w:p>
        </w:tc>
        <w:tc>
          <w:tcPr>
            <w:tcW w:w="160" w:type="dxa"/>
          </w:tcPr>
          <w:p w14:paraId="379B1821"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w:t>
            </w:r>
          </w:p>
        </w:tc>
        <w:tc>
          <w:tcPr>
            <w:tcW w:w="5866" w:type="dxa"/>
          </w:tcPr>
          <w:p w14:paraId="53F96D93" w14:textId="77777777" w:rsidR="00F60303" w:rsidRPr="00B669AD" w:rsidRDefault="00F60303" w:rsidP="00F60303">
            <w:pPr>
              <w:spacing w:after="0" w:line="240" w:lineRule="auto"/>
              <w:rPr>
                <w:rFonts w:ascii="Times New Roman" w:eastAsia="Times New Roman" w:hAnsi="Times New Roman" w:cs="Times New Roman"/>
                <w:caps/>
                <w:lang w:eastAsia="fr-FR"/>
              </w:rPr>
            </w:pPr>
            <w:r w:rsidRPr="00B669AD">
              <w:rPr>
                <w:rFonts w:ascii="Times New Roman" w:eastAsia="Times New Roman" w:hAnsi="Times New Roman" w:cs="Times New Roman"/>
                <w:caps/>
                <w:lang w:eastAsia="fr-FR"/>
              </w:rPr>
              <w:t>______/______/______</w:t>
            </w:r>
          </w:p>
          <w:p w14:paraId="22ED7419"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caps/>
                <w:lang w:eastAsia="fr-FR"/>
              </w:rPr>
              <w:t xml:space="preserve">  JJ    MM   AA</w:t>
            </w:r>
          </w:p>
        </w:tc>
        <w:tc>
          <w:tcPr>
            <w:tcW w:w="850" w:type="dxa"/>
          </w:tcPr>
          <w:p w14:paraId="0A8BB8CE" w14:textId="77777777" w:rsidR="00F60303" w:rsidRPr="00B669AD" w:rsidRDefault="00F60303" w:rsidP="00F60303">
            <w:pPr>
              <w:spacing w:after="0" w:line="240" w:lineRule="auto"/>
              <w:jc w:val="center"/>
              <w:rPr>
                <w:rFonts w:ascii="Times New Roman" w:eastAsia="Times New Roman" w:hAnsi="Times New Roman" w:cs="Times New Roman"/>
                <w:b/>
                <w:lang w:eastAsia="fr-FR"/>
              </w:rPr>
            </w:pPr>
            <w:r w:rsidRPr="00B669AD">
              <w:rPr>
                <w:rFonts w:ascii="Times New Roman" w:eastAsia="Times New Roman" w:hAnsi="Times New Roman" w:cs="Times New Roman"/>
                <w:b/>
                <w:lang w:eastAsia="fr-FR"/>
              </w:rPr>
              <w:t>DATE</w:t>
            </w:r>
          </w:p>
        </w:tc>
      </w:tr>
      <w:tr w:rsidR="00F60303" w:rsidRPr="00EE43E8" w14:paraId="021EF2CD" w14:textId="77777777" w:rsidTr="001021CA">
        <w:trPr>
          <w:trHeight w:val="689"/>
        </w:trPr>
        <w:tc>
          <w:tcPr>
            <w:tcW w:w="2338" w:type="dxa"/>
          </w:tcPr>
          <w:p w14:paraId="26F95E30"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caps/>
                <w:lang w:eastAsia="fr-FR"/>
              </w:rPr>
              <w:t>ENQUETEUR</w:t>
            </w:r>
          </w:p>
        </w:tc>
        <w:tc>
          <w:tcPr>
            <w:tcW w:w="160" w:type="dxa"/>
          </w:tcPr>
          <w:p w14:paraId="479F110F"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w:t>
            </w:r>
          </w:p>
        </w:tc>
        <w:tc>
          <w:tcPr>
            <w:tcW w:w="5866" w:type="dxa"/>
          </w:tcPr>
          <w:p w14:paraId="3C5E3A13" w14:textId="77777777" w:rsidR="00F60303" w:rsidRPr="00B669AD" w:rsidRDefault="00F60303" w:rsidP="00F60303">
            <w:pPr>
              <w:spacing w:after="0" w:line="240" w:lineRule="auto"/>
              <w:rPr>
                <w:rFonts w:ascii="Times New Roman" w:eastAsia="Times New Roman" w:hAnsi="Times New Roman" w:cs="Times New Roman"/>
                <w:lang w:eastAsia="fr-FR"/>
              </w:rPr>
            </w:pPr>
          </w:p>
        </w:tc>
        <w:tc>
          <w:tcPr>
            <w:tcW w:w="850" w:type="dxa"/>
          </w:tcPr>
          <w:p w14:paraId="05E6CBA3" w14:textId="77777777" w:rsidR="00F60303" w:rsidRPr="00B669AD" w:rsidRDefault="00F60303" w:rsidP="00F60303">
            <w:pPr>
              <w:spacing w:after="0" w:line="240" w:lineRule="auto"/>
              <w:jc w:val="center"/>
              <w:rPr>
                <w:rFonts w:ascii="Times New Roman" w:eastAsia="Times New Roman" w:hAnsi="Times New Roman" w:cs="Times New Roman"/>
                <w:b/>
                <w:lang w:eastAsia="fr-FR"/>
              </w:rPr>
            </w:pPr>
            <w:r w:rsidRPr="00B669AD">
              <w:rPr>
                <w:rFonts w:ascii="Times New Roman" w:eastAsia="Times New Roman" w:hAnsi="Times New Roman" w:cs="Times New Roman"/>
                <w:b/>
                <w:lang w:eastAsia="fr-FR"/>
              </w:rPr>
              <w:t>ID2</w:t>
            </w:r>
          </w:p>
        </w:tc>
      </w:tr>
      <w:tr w:rsidR="00F60303" w:rsidRPr="00EE43E8" w14:paraId="6EB33D0F" w14:textId="77777777" w:rsidTr="001021CA">
        <w:trPr>
          <w:trHeight w:val="884"/>
        </w:trPr>
        <w:tc>
          <w:tcPr>
            <w:tcW w:w="2338" w:type="dxa"/>
          </w:tcPr>
          <w:p w14:paraId="785559FE" w14:textId="77777777" w:rsidR="00F60303" w:rsidRPr="00B669AD" w:rsidRDefault="00F60303" w:rsidP="00F60303">
            <w:pPr>
              <w:spacing w:after="0" w:line="240" w:lineRule="auto"/>
              <w:rPr>
                <w:rFonts w:ascii="Times New Roman" w:eastAsia="Times New Roman" w:hAnsi="Times New Roman" w:cs="Times New Roman"/>
                <w:caps/>
                <w:lang w:eastAsia="fr-FR"/>
              </w:rPr>
            </w:pPr>
            <w:r w:rsidRPr="00B669AD">
              <w:rPr>
                <w:rFonts w:ascii="Times New Roman" w:eastAsia="Times New Roman" w:hAnsi="Times New Roman" w:cs="Times New Roman"/>
                <w:caps/>
                <w:lang w:eastAsia="fr-FR"/>
              </w:rPr>
              <w:t>Region ENQUETEe</w:t>
            </w:r>
          </w:p>
          <w:p w14:paraId="7D6A55F7" w14:textId="77777777" w:rsidR="00F60303" w:rsidRPr="00B669AD" w:rsidRDefault="00F60303" w:rsidP="00F60303">
            <w:pPr>
              <w:spacing w:after="0" w:line="240" w:lineRule="auto"/>
              <w:rPr>
                <w:rFonts w:ascii="Times New Roman" w:eastAsia="Times New Roman" w:hAnsi="Times New Roman" w:cs="Times New Roman"/>
                <w:caps/>
                <w:lang w:eastAsia="fr-FR"/>
              </w:rPr>
            </w:pPr>
          </w:p>
        </w:tc>
        <w:tc>
          <w:tcPr>
            <w:tcW w:w="160" w:type="dxa"/>
          </w:tcPr>
          <w:p w14:paraId="7370DCD6"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w:t>
            </w:r>
          </w:p>
        </w:tc>
        <w:tc>
          <w:tcPr>
            <w:tcW w:w="5866" w:type="dxa"/>
          </w:tcPr>
          <w:p w14:paraId="4BD5048A" w14:textId="77777777" w:rsidR="00F60303" w:rsidRPr="00B669AD" w:rsidRDefault="00F60303" w:rsidP="00F60303">
            <w:pPr>
              <w:spacing w:after="0" w:line="240" w:lineRule="auto"/>
              <w:rPr>
                <w:rFonts w:ascii="Times New Roman" w:eastAsia="Times New Roman" w:hAnsi="Times New Roman" w:cs="Times New Roman"/>
                <w:lang w:eastAsia="fr-FR"/>
              </w:rPr>
            </w:pPr>
          </w:p>
          <w:p w14:paraId="461BF348"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 xml:space="preserve">________________________________  </w:t>
            </w:r>
          </w:p>
        </w:tc>
        <w:tc>
          <w:tcPr>
            <w:tcW w:w="850" w:type="dxa"/>
          </w:tcPr>
          <w:p w14:paraId="3950E022" w14:textId="77777777" w:rsidR="00F60303" w:rsidRPr="00B669AD" w:rsidRDefault="00F60303" w:rsidP="00F60303">
            <w:pPr>
              <w:spacing w:after="0" w:line="240" w:lineRule="auto"/>
              <w:jc w:val="center"/>
              <w:rPr>
                <w:rFonts w:ascii="Times New Roman" w:eastAsia="Times New Roman" w:hAnsi="Times New Roman" w:cs="Times New Roman"/>
                <w:b/>
                <w:lang w:eastAsia="fr-FR"/>
              </w:rPr>
            </w:pPr>
            <w:r w:rsidRPr="00B669AD">
              <w:rPr>
                <w:rFonts w:ascii="Times New Roman" w:eastAsia="Times New Roman" w:hAnsi="Times New Roman" w:cs="Times New Roman"/>
                <w:b/>
                <w:lang w:eastAsia="fr-FR"/>
              </w:rPr>
              <w:t>ID3</w:t>
            </w:r>
          </w:p>
        </w:tc>
      </w:tr>
      <w:tr w:rsidR="00F60303" w:rsidRPr="00EE43E8" w14:paraId="13539CDB" w14:textId="77777777" w:rsidTr="001021CA">
        <w:trPr>
          <w:trHeight w:val="968"/>
        </w:trPr>
        <w:tc>
          <w:tcPr>
            <w:tcW w:w="2338" w:type="dxa"/>
          </w:tcPr>
          <w:p w14:paraId="6D3A57F1" w14:textId="77777777" w:rsidR="00F60303" w:rsidRPr="00B669AD" w:rsidRDefault="00F60303" w:rsidP="00F60303">
            <w:pPr>
              <w:spacing w:after="0" w:line="240" w:lineRule="auto"/>
              <w:rPr>
                <w:rFonts w:ascii="Times New Roman" w:eastAsia="Times New Roman" w:hAnsi="Times New Roman" w:cs="Times New Roman"/>
                <w:caps/>
                <w:lang w:eastAsia="fr-FR"/>
              </w:rPr>
            </w:pPr>
            <w:r w:rsidRPr="00B669AD">
              <w:rPr>
                <w:rFonts w:ascii="Times New Roman" w:eastAsia="Times New Roman" w:hAnsi="Times New Roman" w:cs="Times New Roman"/>
                <w:caps/>
                <w:lang w:eastAsia="fr-FR"/>
              </w:rPr>
              <w:t>PERSONNE INTERVIEWEE</w:t>
            </w:r>
          </w:p>
          <w:p w14:paraId="724C9D2D" w14:textId="77777777" w:rsidR="00F60303" w:rsidRPr="00B669AD" w:rsidRDefault="00F60303" w:rsidP="00F60303">
            <w:pPr>
              <w:spacing w:after="0" w:line="240" w:lineRule="auto"/>
              <w:rPr>
                <w:rFonts w:ascii="Times New Roman" w:eastAsia="Times New Roman" w:hAnsi="Times New Roman" w:cs="Times New Roman"/>
                <w:caps/>
                <w:lang w:eastAsia="fr-FR"/>
              </w:rPr>
            </w:pPr>
            <w:r w:rsidRPr="00B669AD">
              <w:rPr>
                <w:rFonts w:ascii="Times New Roman" w:eastAsia="Times New Roman" w:hAnsi="Times New Roman" w:cs="Times New Roman"/>
                <w:i/>
                <w:caps/>
                <w:lang w:eastAsia="fr-FR"/>
              </w:rPr>
              <w:t xml:space="preserve">(NOM Prenom) </w:t>
            </w:r>
          </w:p>
        </w:tc>
        <w:tc>
          <w:tcPr>
            <w:tcW w:w="160" w:type="dxa"/>
          </w:tcPr>
          <w:p w14:paraId="0036C575"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w:t>
            </w:r>
          </w:p>
        </w:tc>
        <w:tc>
          <w:tcPr>
            <w:tcW w:w="5866" w:type="dxa"/>
          </w:tcPr>
          <w:p w14:paraId="5041C197" w14:textId="77777777" w:rsidR="00F60303" w:rsidRPr="00B669AD" w:rsidRDefault="00F60303" w:rsidP="00F60303">
            <w:pPr>
              <w:spacing w:after="0" w:line="240" w:lineRule="auto"/>
              <w:rPr>
                <w:rFonts w:ascii="Times New Roman" w:eastAsia="Times New Roman" w:hAnsi="Times New Roman" w:cs="Times New Roman"/>
                <w:lang w:eastAsia="fr-FR"/>
              </w:rPr>
            </w:pPr>
          </w:p>
          <w:p w14:paraId="05AC9E85"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______________________________</w:t>
            </w:r>
          </w:p>
        </w:tc>
        <w:tc>
          <w:tcPr>
            <w:tcW w:w="850" w:type="dxa"/>
          </w:tcPr>
          <w:p w14:paraId="4A49FBF4" w14:textId="77777777" w:rsidR="00F60303" w:rsidRPr="00B669AD" w:rsidRDefault="00F60303" w:rsidP="00F60303">
            <w:pPr>
              <w:spacing w:after="0" w:line="240" w:lineRule="auto"/>
              <w:jc w:val="center"/>
              <w:rPr>
                <w:rFonts w:ascii="Times New Roman" w:eastAsia="Times New Roman" w:hAnsi="Times New Roman" w:cs="Times New Roman"/>
                <w:b/>
                <w:lang w:eastAsia="fr-FR"/>
              </w:rPr>
            </w:pPr>
            <w:r w:rsidRPr="00B669AD">
              <w:rPr>
                <w:rFonts w:ascii="Times New Roman" w:eastAsia="Times New Roman" w:hAnsi="Times New Roman" w:cs="Times New Roman"/>
                <w:b/>
                <w:lang w:eastAsia="fr-FR"/>
              </w:rPr>
              <w:t>ID5</w:t>
            </w:r>
          </w:p>
        </w:tc>
      </w:tr>
      <w:tr w:rsidR="00F60303" w:rsidRPr="00EE43E8" w14:paraId="283B376D" w14:textId="77777777" w:rsidTr="001021CA">
        <w:trPr>
          <w:trHeight w:val="1420"/>
        </w:trPr>
        <w:tc>
          <w:tcPr>
            <w:tcW w:w="2338" w:type="dxa"/>
          </w:tcPr>
          <w:p w14:paraId="09B52F8A" w14:textId="77777777" w:rsidR="00F60303" w:rsidRPr="00B669AD" w:rsidRDefault="00F60303" w:rsidP="00F60303">
            <w:pPr>
              <w:spacing w:after="0" w:line="240" w:lineRule="auto"/>
              <w:rPr>
                <w:rFonts w:ascii="Times New Roman" w:eastAsia="Times New Roman" w:hAnsi="Times New Roman" w:cs="Times New Roman"/>
                <w:i/>
                <w:caps/>
                <w:lang w:eastAsia="fr-FR"/>
              </w:rPr>
            </w:pPr>
            <w:r w:rsidRPr="00B669AD">
              <w:rPr>
                <w:rFonts w:ascii="Times New Roman" w:eastAsia="Times New Roman" w:hAnsi="Times New Roman" w:cs="Times New Roman"/>
                <w:caps/>
                <w:lang w:eastAsia="fr-FR"/>
              </w:rPr>
              <w:t xml:space="preserve">Fonction de la </w:t>
            </w:r>
            <w:r w:rsidRPr="00B669AD">
              <w:rPr>
                <w:rFonts w:ascii="Times New Roman" w:eastAsia="Times New Roman" w:hAnsi="Times New Roman" w:cs="Times New Roman"/>
                <w:i/>
                <w:caps/>
                <w:lang w:eastAsia="fr-FR"/>
              </w:rPr>
              <w:t xml:space="preserve">pErsonne </w:t>
            </w:r>
            <w:r w:rsidRPr="00B669AD">
              <w:rPr>
                <w:rFonts w:ascii="Times New Roman" w:eastAsia="Times New Roman" w:hAnsi="Times New Roman" w:cs="Times New Roman"/>
                <w:caps/>
                <w:lang w:eastAsia="fr-FR"/>
              </w:rPr>
              <w:t>INTERVIEWEE</w:t>
            </w:r>
          </w:p>
          <w:p w14:paraId="06ED7A88" w14:textId="7BCAAE17" w:rsidR="00F60303" w:rsidRPr="00B669AD" w:rsidRDefault="00F60303" w:rsidP="00F60303">
            <w:pPr>
              <w:spacing w:after="0" w:line="240" w:lineRule="auto"/>
              <w:rPr>
                <w:rFonts w:ascii="Times New Roman" w:eastAsia="Times New Roman" w:hAnsi="Times New Roman" w:cs="Times New Roman"/>
                <w:caps/>
                <w:lang w:eastAsia="fr-FR"/>
              </w:rPr>
            </w:pPr>
            <w:del w:id="420" w:author="HP" w:date="2019-08-02T11:37:00Z">
              <w:r w:rsidRPr="00B669AD" w:rsidDel="005D3CBF">
                <w:rPr>
                  <w:rFonts w:ascii="Times New Roman" w:eastAsia="Times New Roman" w:hAnsi="Times New Roman" w:cs="Times New Roman"/>
                  <w:i/>
                  <w:caps/>
                  <w:lang w:eastAsia="fr-FR"/>
                </w:rPr>
                <w:delText>(cercler)</w:delText>
              </w:r>
            </w:del>
          </w:p>
        </w:tc>
        <w:tc>
          <w:tcPr>
            <w:tcW w:w="160" w:type="dxa"/>
          </w:tcPr>
          <w:p w14:paraId="5F826C20"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w:t>
            </w:r>
          </w:p>
        </w:tc>
        <w:tc>
          <w:tcPr>
            <w:tcW w:w="5866" w:type="dxa"/>
          </w:tcPr>
          <w:p w14:paraId="297AF4B9" w14:textId="303C281D" w:rsidR="00F60303" w:rsidRPr="00EE43E8" w:rsidRDefault="00F60303" w:rsidP="00892A97">
            <w:pPr>
              <w:numPr>
                <w:ilvl w:val="0"/>
                <w:numId w:val="18"/>
              </w:numPr>
              <w:spacing w:after="0" w:line="240" w:lineRule="auto"/>
              <w:jc w:val="both"/>
              <w:rPr>
                <w:rFonts w:ascii="Times New Roman" w:eastAsia="Calibri" w:hAnsi="Times New Roman" w:cs="Times New Roman"/>
              </w:rPr>
            </w:pPr>
            <w:del w:id="421" w:author="HP" w:date="2019-08-02T11:35:00Z">
              <w:r w:rsidRPr="00EE43E8" w:rsidDel="005D3CBF">
                <w:rPr>
                  <w:rFonts w:ascii="Times New Roman" w:eastAsia="Calibri" w:hAnsi="Times New Roman" w:cs="Times New Roman"/>
                </w:rPr>
                <w:delText>Directeur de la</w:delText>
              </w:r>
            </w:del>
            <w:ins w:id="422" w:author="HP" w:date="2019-08-02T11:35:00Z">
              <w:r w:rsidR="005D3CBF">
                <w:rPr>
                  <w:rFonts w:ascii="Times New Roman" w:eastAsia="Calibri" w:hAnsi="Times New Roman" w:cs="Times New Roman"/>
                </w:rPr>
                <w:t xml:space="preserve"> </w:t>
              </w:r>
              <w:proofErr w:type="spellStart"/>
              <w:r w:rsidR="005D3CBF">
                <w:rPr>
                  <w:rFonts w:ascii="Times New Roman" w:eastAsia="Calibri" w:hAnsi="Times New Roman" w:cs="Times New Roman"/>
                </w:rPr>
                <w:t>Medecin</w:t>
              </w:r>
              <w:proofErr w:type="spellEnd"/>
              <w:r w:rsidR="005D3CBF">
                <w:rPr>
                  <w:rFonts w:ascii="Times New Roman" w:eastAsia="Calibri" w:hAnsi="Times New Roman" w:cs="Times New Roman"/>
                </w:rPr>
                <w:t xml:space="preserve"> Chef de la</w:t>
              </w:r>
            </w:ins>
            <w:r w:rsidRPr="00EE43E8">
              <w:rPr>
                <w:rFonts w:ascii="Times New Roman" w:eastAsia="Calibri" w:hAnsi="Times New Roman" w:cs="Times New Roman"/>
              </w:rPr>
              <w:t xml:space="preserve"> </w:t>
            </w:r>
            <w:r w:rsidR="00EE43E8">
              <w:rPr>
                <w:rFonts w:ascii="Times New Roman" w:eastAsia="Calibri" w:hAnsi="Times New Roman" w:cs="Times New Roman"/>
              </w:rPr>
              <w:t>R</w:t>
            </w:r>
            <w:r w:rsidRPr="00EE43E8">
              <w:rPr>
                <w:rFonts w:ascii="Times New Roman" w:eastAsia="Calibri" w:hAnsi="Times New Roman" w:cs="Times New Roman"/>
              </w:rPr>
              <w:t xml:space="preserve">égion </w:t>
            </w:r>
            <w:r w:rsidR="00EE43E8">
              <w:rPr>
                <w:rFonts w:ascii="Times New Roman" w:eastAsia="Calibri" w:hAnsi="Times New Roman" w:cs="Times New Roman"/>
              </w:rPr>
              <w:t>Médicale</w:t>
            </w:r>
          </w:p>
          <w:p w14:paraId="6D0B22AA" w14:textId="77777777" w:rsidR="00F60303" w:rsidRPr="00EE43E8" w:rsidRDefault="00F60303" w:rsidP="00892A97">
            <w:pPr>
              <w:numPr>
                <w:ilvl w:val="0"/>
                <w:numId w:val="18"/>
              </w:numPr>
              <w:spacing w:after="0" w:line="240" w:lineRule="auto"/>
              <w:jc w:val="both"/>
              <w:rPr>
                <w:rFonts w:ascii="Times New Roman" w:eastAsia="Calibri" w:hAnsi="Times New Roman" w:cs="Times New Roman"/>
              </w:rPr>
            </w:pPr>
            <w:r w:rsidRPr="00EE43E8">
              <w:rPr>
                <w:rFonts w:ascii="Times New Roman" w:eastAsia="Calibri" w:hAnsi="Times New Roman" w:cs="Times New Roman"/>
              </w:rPr>
              <w:t>Point focal de la SSE du paludisme au niveau région</w:t>
            </w:r>
          </w:p>
          <w:p w14:paraId="5F3DBC35" w14:textId="77777777" w:rsidR="00F60303" w:rsidRPr="00B669AD" w:rsidRDefault="00F60303" w:rsidP="00892A97">
            <w:pPr>
              <w:numPr>
                <w:ilvl w:val="0"/>
                <w:numId w:val="18"/>
              </w:numPr>
              <w:spacing w:after="0" w:line="240" w:lineRule="auto"/>
              <w:jc w:val="both"/>
              <w:rPr>
                <w:rFonts w:ascii="Times New Roman" w:eastAsia="Times New Roman" w:hAnsi="Times New Roman" w:cs="Times New Roman"/>
                <w:lang w:eastAsia="fr-FR"/>
              </w:rPr>
            </w:pPr>
            <w:r w:rsidRPr="00EE43E8">
              <w:rPr>
                <w:rFonts w:ascii="Times New Roman" w:eastAsia="Calibri" w:hAnsi="Times New Roman" w:cs="Times New Roman"/>
              </w:rPr>
              <w:t>Autre (spécifier)…………………………………</w:t>
            </w:r>
          </w:p>
        </w:tc>
        <w:tc>
          <w:tcPr>
            <w:tcW w:w="850" w:type="dxa"/>
          </w:tcPr>
          <w:p w14:paraId="5E6A1F2F" w14:textId="77777777" w:rsidR="00F60303" w:rsidRPr="00B669AD" w:rsidRDefault="00F60303" w:rsidP="00F60303">
            <w:pPr>
              <w:spacing w:after="0" w:line="240" w:lineRule="auto"/>
              <w:jc w:val="center"/>
              <w:rPr>
                <w:rFonts w:ascii="Times New Roman" w:eastAsia="Times New Roman" w:hAnsi="Times New Roman" w:cs="Times New Roman"/>
                <w:b/>
                <w:lang w:eastAsia="fr-FR"/>
              </w:rPr>
            </w:pPr>
            <w:r w:rsidRPr="00B669AD">
              <w:rPr>
                <w:rFonts w:ascii="Times New Roman" w:eastAsia="Times New Roman" w:hAnsi="Times New Roman" w:cs="Times New Roman"/>
                <w:b/>
                <w:lang w:eastAsia="fr-FR"/>
              </w:rPr>
              <w:t>ID6</w:t>
            </w:r>
          </w:p>
        </w:tc>
      </w:tr>
      <w:tr w:rsidR="00F60303" w:rsidRPr="00EE43E8" w14:paraId="049E54B3" w14:textId="77777777" w:rsidTr="001021CA">
        <w:trPr>
          <w:trHeight w:val="1468"/>
        </w:trPr>
        <w:tc>
          <w:tcPr>
            <w:tcW w:w="2338" w:type="dxa"/>
          </w:tcPr>
          <w:p w14:paraId="02CA12EA" w14:textId="77777777" w:rsidR="00F60303" w:rsidRPr="00B669AD" w:rsidRDefault="00F60303" w:rsidP="00F60303">
            <w:pPr>
              <w:spacing w:after="0" w:line="240" w:lineRule="auto"/>
              <w:rPr>
                <w:rFonts w:ascii="Times New Roman" w:eastAsia="Times New Roman" w:hAnsi="Times New Roman" w:cs="Times New Roman"/>
                <w:caps/>
                <w:lang w:eastAsia="fr-FR"/>
              </w:rPr>
            </w:pPr>
            <w:r w:rsidRPr="00B669AD">
              <w:rPr>
                <w:rFonts w:ascii="Times New Roman" w:eastAsia="Times New Roman" w:hAnsi="Times New Roman" w:cs="Times New Roman"/>
                <w:caps/>
                <w:lang w:eastAsia="fr-FR"/>
              </w:rPr>
              <w:t>Qualification de la personne INTERVIEWEE</w:t>
            </w:r>
          </w:p>
        </w:tc>
        <w:tc>
          <w:tcPr>
            <w:tcW w:w="160" w:type="dxa"/>
          </w:tcPr>
          <w:p w14:paraId="1D4444F8"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w:t>
            </w:r>
          </w:p>
        </w:tc>
        <w:tc>
          <w:tcPr>
            <w:tcW w:w="5866" w:type="dxa"/>
          </w:tcPr>
          <w:p w14:paraId="5F16AD25" w14:textId="77777777" w:rsidR="00F60303" w:rsidRPr="00EE43E8" w:rsidRDefault="00F60303" w:rsidP="00892A97">
            <w:pPr>
              <w:numPr>
                <w:ilvl w:val="0"/>
                <w:numId w:val="19"/>
              </w:numPr>
              <w:spacing w:after="0" w:line="240" w:lineRule="auto"/>
              <w:jc w:val="both"/>
              <w:rPr>
                <w:rFonts w:ascii="Times New Roman" w:eastAsia="Calibri" w:hAnsi="Times New Roman" w:cs="Times New Roman"/>
              </w:rPr>
            </w:pPr>
            <w:r w:rsidRPr="00EE43E8">
              <w:rPr>
                <w:rFonts w:ascii="Times New Roman" w:eastAsia="Calibri" w:hAnsi="Times New Roman" w:cs="Times New Roman"/>
              </w:rPr>
              <w:t>Médecin</w:t>
            </w:r>
          </w:p>
          <w:p w14:paraId="071EED98" w14:textId="77777777" w:rsidR="005D3CBF" w:rsidRDefault="005D3CBF" w:rsidP="00892A97">
            <w:pPr>
              <w:numPr>
                <w:ilvl w:val="0"/>
                <w:numId w:val="19"/>
              </w:numPr>
              <w:spacing w:after="0" w:line="240" w:lineRule="auto"/>
              <w:jc w:val="both"/>
              <w:rPr>
                <w:ins w:id="423" w:author="HP" w:date="2019-08-02T11:37:00Z"/>
                <w:rFonts w:ascii="Times New Roman" w:eastAsia="Calibri" w:hAnsi="Times New Roman" w:cs="Times New Roman"/>
              </w:rPr>
            </w:pPr>
            <w:ins w:id="424" w:author="HP" w:date="2019-08-02T11:36:00Z">
              <w:r>
                <w:rPr>
                  <w:rFonts w:ascii="Times New Roman" w:eastAsia="Calibri" w:hAnsi="Times New Roman" w:cs="Times New Roman"/>
                </w:rPr>
                <w:t xml:space="preserve">Infirmier </w:t>
              </w:r>
            </w:ins>
          </w:p>
          <w:p w14:paraId="7B78F90C" w14:textId="4391109B" w:rsidR="005D3CBF" w:rsidRDefault="005D3CBF" w:rsidP="00892A97">
            <w:pPr>
              <w:numPr>
                <w:ilvl w:val="0"/>
                <w:numId w:val="19"/>
              </w:numPr>
              <w:spacing w:after="0" w:line="240" w:lineRule="auto"/>
              <w:jc w:val="both"/>
              <w:rPr>
                <w:ins w:id="425" w:author="HP" w:date="2019-08-02T11:37:00Z"/>
                <w:rFonts w:ascii="Times New Roman" w:eastAsia="Calibri" w:hAnsi="Times New Roman" w:cs="Times New Roman"/>
              </w:rPr>
            </w:pPr>
            <w:proofErr w:type="spellStart"/>
            <w:ins w:id="426" w:author="HP" w:date="2019-08-02T11:38:00Z">
              <w:r>
                <w:rPr>
                  <w:rFonts w:ascii="Times New Roman" w:eastAsia="Calibri" w:hAnsi="Times New Roman" w:cs="Times New Roman"/>
                </w:rPr>
                <w:t>Sage femme</w:t>
              </w:r>
              <w:proofErr w:type="spellEnd"/>
              <w:r>
                <w:rPr>
                  <w:rFonts w:ascii="Times New Roman" w:eastAsia="Calibri" w:hAnsi="Times New Roman" w:cs="Times New Roman"/>
                </w:rPr>
                <w:t xml:space="preserve"> </w:t>
              </w:r>
            </w:ins>
          </w:p>
          <w:p w14:paraId="03FD4720" w14:textId="243988E9" w:rsidR="00F60303" w:rsidRPr="00EE43E8" w:rsidDel="005D3CBF" w:rsidRDefault="00F60303" w:rsidP="00892A97">
            <w:pPr>
              <w:numPr>
                <w:ilvl w:val="0"/>
                <w:numId w:val="19"/>
              </w:numPr>
              <w:spacing w:after="0" w:line="240" w:lineRule="auto"/>
              <w:jc w:val="both"/>
              <w:rPr>
                <w:del w:id="427" w:author="HP" w:date="2019-08-02T11:38:00Z"/>
                <w:rFonts w:ascii="Times New Roman" w:eastAsia="Calibri" w:hAnsi="Times New Roman" w:cs="Times New Roman"/>
              </w:rPr>
            </w:pPr>
            <w:del w:id="428" w:author="HP" w:date="2019-08-02T11:38:00Z">
              <w:r w:rsidRPr="00EE43E8" w:rsidDel="005D3CBF">
                <w:rPr>
                  <w:rFonts w:ascii="Times New Roman" w:eastAsia="Calibri" w:hAnsi="Times New Roman" w:cs="Times New Roman"/>
                </w:rPr>
                <w:delText>Epidémiologiste</w:delText>
              </w:r>
            </w:del>
          </w:p>
          <w:p w14:paraId="269E5292" w14:textId="3744C4C4" w:rsidR="00F60303" w:rsidRPr="00EE43E8" w:rsidDel="005D3CBF" w:rsidRDefault="00F60303" w:rsidP="00892A97">
            <w:pPr>
              <w:numPr>
                <w:ilvl w:val="0"/>
                <w:numId w:val="19"/>
              </w:numPr>
              <w:spacing w:after="0" w:line="240" w:lineRule="auto"/>
              <w:jc w:val="both"/>
              <w:rPr>
                <w:del w:id="429" w:author="HP" w:date="2019-08-02T11:38:00Z"/>
                <w:rFonts w:ascii="Times New Roman" w:eastAsia="Calibri" w:hAnsi="Times New Roman" w:cs="Times New Roman"/>
              </w:rPr>
            </w:pPr>
            <w:del w:id="430" w:author="HP" w:date="2019-08-02T11:38:00Z">
              <w:r w:rsidRPr="00EE43E8" w:rsidDel="005D3CBF">
                <w:rPr>
                  <w:rFonts w:ascii="Times New Roman" w:eastAsia="Calibri" w:hAnsi="Times New Roman" w:cs="Times New Roman"/>
                </w:rPr>
                <w:delText>Statisticien</w:delText>
              </w:r>
            </w:del>
          </w:p>
          <w:p w14:paraId="22D26A81" w14:textId="66546910" w:rsidR="00F60303" w:rsidRPr="00EE43E8" w:rsidDel="005D3CBF" w:rsidRDefault="00F60303" w:rsidP="00892A97">
            <w:pPr>
              <w:numPr>
                <w:ilvl w:val="0"/>
                <w:numId w:val="19"/>
              </w:numPr>
              <w:spacing w:after="0" w:line="240" w:lineRule="auto"/>
              <w:jc w:val="both"/>
              <w:rPr>
                <w:del w:id="431" w:author="HP" w:date="2019-08-02T11:38:00Z"/>
                <w:rFonts w:ascii="Times New Roman" w:eastAsia="Calibri" w:hAnsi="Times New Roman" w:cs="Times New Roman"/>
              </w:rPr>
            </w:pPr>
            <w:del w:id="432" w:author="HP" w:date="2019-08-02T11:38:00Z">
              <w:r w:rsidRPr="00EE43E8" w:rsidDel="005D3CBF">
                <w:rPr>
                  <w:rFonts w:ascii="Times New Roman" w:eastAsia="Calibri" w:hAnsi="Times New Roman" w:cs="Times New Roman"/>
                </w:rPr>
                <w:delText xml:space="preserve">Spécialiste Santé Publique </w:delText>
              </w:r>
            </w:del>
          </w:p>
          <w:p w14:paraId="7D4CAAEE" w14:textId="77777777" w:rsidR="00F60303" w:rsidRPr="00B669AD" w:rsidRDefault="00F60303" w:rsidP="00892A97">
            <w:pPr>
              <w:numPr>
                <w:ilvl w:val="0"/>
                <w:numId w:val="19"/>
              </w:numPr>
              <w:spacing w:after="0" w:line="240" w:lineRule="auto"/>
              <w:jc w:val="both"/>
              <w:rPr>
                <w:rFonts w:ascii="Times New Roman" w:eastAsia="Times New Roman" w:hAnsi="Times New Roman" w:cs="Times New Roman"/>
                <w:lang w:eastAsia="fr-FR"/>
              </w:rPr>
            </w:pPr>
            <w:r w:rsidRPr="00EE43E8">
              <w:rPr>
                <w:rFonts w:ascii="Times New Roman" w:eastAsia="Calibri" w:hAnsi="Times New Roman" w:cs="Times New Roman"/>
              </w:rPr>
              <w:t>Autre (Spécifier)……………………………</w:t>
            </w:r>
            <w:proofErr w:type="gramStart"/>
            <w:r w:rsidRPr="00EE43E8">
              <w:rPr>
                <w:rFonts w:ascii="Times New Roman" w:eastAsia="Calibri" w:hAnsi="Times New Roman" w:cs="Times New Roman"/>
              </w:rPr>
              <w:t>…….</w:t>
            </w:r>
            <w:proofErr w:type="gramEnd"/>
            <w:r w:rsidRPr="00EE43E8">
              <w:rPr>
                <w:rFonts w:ascii="Times New Roman" w:eastAsia="Calibri" w:hAnsi="Times New Roman" w:cs="Times New Roman"/>
              </w:rPr>
              <w:t>.</w:t>
            </w:r>
          </w:p>
        </w:tc>
        <w:tc>
          <w:tcPr>
            <w:tcW w:w="850" w:type="dxa"/>
          </w:tcPr>
          <w:p w14:paraId="01466506" w14:textId="77777777" w:rsidR="00F60303" w:rsidRPr="00B669AD" w:rsidRDefault="00F60303" w:rsidP="00F60303">
            <w:pPr>
              <w:spacing w:after="0" w:line="240" w:lineRule="auto"/>
              <w:jc w:val="center"/>
              <w:rPr>
                <w:rFonts w:ascii="Times New Roman" w:eastAsia="Times New Roman" w:hAnsi="Times New Roman" w:cs="Times New Roman"/>
                <w:b/>
                <w:lang w:eastAsia="fr-FR"/>
              </w:rPr>
            </w:pPr>
            <w:r w:rsidRPr="00B669AD">
              <w:rPr>
                <w:rFonts w:ascii="Times New Roman" w:eastAsia="Times New Roman" w:hAnsi="Times New Roman" w:cs="Times New Roman"/>
                <w:b/>
                <w:lang w:eastAsia="fr-FR"/>
              </w:rPr>
              <w:t>ID7</w:t>
            </w:r>
          </w:p>
        </w:tc>
      </w:tr>
      <w:tr w:rsidR="00F60303" w:rsidRPr="00EE43E8" w14:paraId="24245618" w14:textId="77777777" w:rsidTr="001021CA">
        <w:tc>
          <w:tcPr>
            <w:tcW w:w="2338" w:type="dxa"/>
          </w:tcPr>
          <w:p w14:paraId="49240F60" w14:textId="77777777" w:rsidR="00F60303" w:rsidRPr="00B669AD" w:rsidRDefault="00F60303" w:rsidP="00F60303">
            <w:pPr>
              <w:spacing w:after="0" w:line="240" w:lineRule="auto"/>
              <w:rPr>
                <w:rFonts w:ascii="Times New Roman" w:eastAsia="Times New Roman" w:hAnsi="Times New Roman" w:cs="Times New Roman"/>
                <w:caps/>
                <w:lang w:eastAsia="fr-FR"/>
              </w:rPr>
            </w:pPr>
            <w:r w:rsidRPr="00B669AD">
              <w:rPr>
                <w:rFonts w:ascii="Times New Roman" w:eastAsia="Times New Roman" w:hAnsi="Times New Roman" w:cs="Times New Roman"/>
                <w:caps/>
                <w:lang w:eastAsia="fr-FR"/>
              </w:rPr>
              <w:t>SEXE de la personne INTERVIEWEE</w:t>
            </w:r>
          </w:p>
        </w:tc>
        <w:tc>
          <w:tcPr>
            <w:tcW w:w="160" w:type="dxa"/>
          </w:tcPr>
          <w:p w14:paraId="076EABA1"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w:t>
            </w:r>
          </w:p>
        </w:tc>
        <w:tc>
          <w:tcPr>
            <w:tcW w:w="5866" w:type="dxa"/>
          </w:tcPr>
          <w:p w14:paraId="3BBAFA3C" w14:textId="77777777" w:rsidR="00F60303" w:rsidRPr="00EE43E8" w:rsidRDefault="00F60303" w:rsidP="00892A97">
            <w:pPr>
              <w:numPr>
                <w:ilvl w:val="0"/>
                <w:numId w:val="21"/>
              </w:numPr>
              <w:spacing w:after="0" w:line="240" w:lineRule="auto"/>
              <w:jc w:val="both"/>
              <w:rPr>
                <w:rFonts w:ascii="Times New Roman" w:eastAsia="Calibri" w:hAnsi="Times New Roman" w:cs="Times New Roman"/>
              </w:rPr>
            </w:pPr>
            <w:r w:rsidRPr="00EE43E8">
              <w:rPr>
                <w:rFonts w:ascii="Times New Roman" w:eastAsia="Calibri" w:hAnsi="Times New Roman" w:cs="Times New Roman"/>
              </w:rPr>
              <w:t>Masculin</w:t>
            </w:r>
          </w:p>
          <w:p w14:paraId="0F1E92DC" w14:textId="77777777" w:rsidR="00F60303" w:rsidRPr="00EE43E8" w:rsidRDefault="00F60303" w:rsidP="00892A97">
            <w:pPr>
              <w:numPr>
                <w:ilvl w:val="0"/>
                <w:numId w:val="21"/>
              </w:numPr>
              <w:spacing w:after="0" w:line="240" w:lineRule="auto"/>
              <w:jc w:val="both"/>
              <w:rPr>
                <w:rFonts w:ascii="Times New Roman" w:eastAsia="Calibri" w:hAnsi="Times New Roman" w:cs="Times New Roman"/>
              </w:rPr>
            </w:pPr>
            <w:r w:rsidRPr="00EE43E8">
              <w:rPr>
                <w:rFonts w:ascii="Times New Roman" w:eastAsia="Calibri" w:hAnsi="Times New Roman" w:cs="Times New Roman"/>
              </w:rPr>
              <w:t>Féminin</w:t>
            </w:r>
          </w:p>
        </w:tc>
        <w:tc>
          <w:tcPr>
            <w:tcW w:w="850" w:type="dxa"/>
          </w:tcPr>
          <w:p w14:paraId="22F4CB34" w14:textId="77777777" w:rsidR="00F60303" w:rsidRPr="00B669AD" w:rsidRDefault="00F60303" w:rsidP="00F60303">
            <w:pPr>
              <w:spacing w:after="0" w:line="240" w:lineRule="auto"/>
              <w:jc w:val="center"/>
              <w:rPr>
                <w:rFonts w:ascii="Times New Roman" w:eastAsia="Times New Roman" w:hAnsi="Times New Roman" w:cs="Times New Roman"/>
                <w:b/>
                <w:lang w:eastAsia="fr-FR"/>
              </w:rPr>
            </w:pPr>
            <w:r w:rsidRPr="00B669AD">
              <w:rPr>
                <w:rFonts w:ascii="Times New Roman" w:eastAsia="Times New Roman" w:hAnsi="Times New Roman" w:cs="Times New Roman"/>
                <w:b/>
                <w:lang w:eastAsia="fr-FR"/>
              </w:rPr>
              <w:t>ID8</w:t>
            </w:r>
          </w:p>
        </w:tc>
      </w:tr>
      <w:tr w:rsidR="00F60303" w:rsidRPr="00EE43E8" w14:paraId="17CF1966" w14:textId="77777777" w:rsidTr="001021CA">
        <w:tc>
          <w:tcPr>
            <w:tcW w:w="2338" w:type="dxa"/>
          </w:tcPr>
          <w:p w14:paraId="2107A625" w14:textId="77777777" w:rsidR="00F60303" w:rsidRPr="00B669AD" w:rsidRDefault="00F60303" w:rsidP="00F60303">
            <w:pPr>
              <w:spacing w:after="0" w:line="240" w:lineRule="auto"/>
              <w:rPr>
                <w:rFonts w:ascii="Times New Roman" w:eastAsia="Times New Roman" w:hAnsi="Times New Roman" w:cs="Times New Roman"/>
                <w:caps/>
                <w:lang w:eastAsia="fr-FR"/>
              </w:rPr>
            </w:pPr>
            <w:r w:rsidRPr="00B669AD">
              <w:rPr>
                <w:rFonts w:ascii="Times New Roman" w:eastAsia="Times New Roman" w:hAnsi="Times New Roman" w:cs="Times New Roman"/>
                <w:caps/>
                <w:lang w:eastAsia="fr-FR"/>
              </w:rPr>
              <w:t>Nombre d’annee d’experience de la personne INTERVIEWEE</w:t>
            </w:r>
          </w:p>
        </w:tc>
        <w:tc>
          <w:tcPr>
            <w:tcW w:w="160" w:type="dxa"/>
          </w:tcPr>
          <w:p w14:paraId="3D7DA199" w14:textId="77777777"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w:t>
            </w:r>
          </w:p>
        </w:tc>
        <w:tc>
          <w:tcPr>
            <w:tcW w:w="5866" w:type="dxa"/>
          </w:tcPr>
          <w:p w14:paraId="17AD415A" w14:textId="77777777" w:rsidR="00F60303" w:rsidRPr="00B669AD" w:rsidRDefault="00F60303" w:rsidP="00F60303">
            <w:pPr>
              <w:spacing w:after="0" w:line="240" w:lineRule="auto"/>
              <w:rPr>
                <w:rFonts w:ascii="Times New Roman" w:eastAsia="Times New Roman" w:hAnsi="Times New Roman" w:cs="Times New Roman"/>
                <w:lang w:eastAsia="fr-FR"/>
              </w:rPr>
            </w:pPr>
          </w:p>
          <w:p w14:paraId="6CB0DA35" w14:textId="1FC1DCE3" w:rsidR="00F60303" w:rsidRPr="00B669AD" w:rsidRDefault="00F60303" w:rsidP="00F60303">
            <w:pPr>
              <w:spacing w:after="0" w:line="240" w:lineRule="auto"/>
              <w:rPr>
                <w:rFonts w:ascii="Times New Roman" w:eastAsia="Times New Roman" w:hAnsi="Times New Roman" w:cs="Times New Roman"/>
                <w:lang w:eastAsia="fr-FR"/>
              </w:rPr>
            </w:pPr>
            <w:r w:rsidRPr="00B669AD">
              <w:rPr>
                <w:rFonts w:ascii="Times New Roman" w:eastAsia="Times New Roman" w:hAnsi="Times New Roman" w:cs="Times New Roman"/>
                <w:lang w:eastAsia="fr-FR"/>
              </w:rPr>
              <w:t xml:space="preserve">    _______________Années  </w:t>
            </w:r>
            <w:del w:id="433" w:author="El Hadji Falilou Ndiaye" w:date="2019-08-08T12:57:00Z">
              <w:r w:rsidRPr="00B669AD" w:rsidDel="00CA5F16">
                <w:rPr>
                  <w:rFonts w:ascii="Times New Roman" w:eastAsia="Times New Roman" w:hAnsi="Times New Roman" w:cs="Times New Roman"/>
                  <w:lang w:eastAsia="fr-FR"/>
                </w:rPr>
                <w:delText>____________Mois</w:delText>
              </w:r>
            </w:del>
          </w:p>
        </w:tc>
        <w:tc>
          <w:tcPr>
            <w:tcW w:w="850" w:type="dxa"/>
          </w:tcPr>
          <w:p w14:paraId="57B00C27" w14:textId="77777777" w:rsidR="00F60303" w:rsidRPr="00B669AD" w:rsidRDefault="00F60303" w:rsidP="00F60303">
            <w:pPr>
              <w:spacing w:after="0" w:line="240" w:lineRule="auto"/>
              <w:jc w:val="center"/>
              <w:rPr>
                <w:rFonts w:ascii="Times New Roman" w:eastAsia="Times New Roman" w:hAnsi="Times New Roman" w:cs="Times New Roman"/>
                <w:b/>
                <w:lang w:eastAsia="fr-FR"/>
              </w:rPr>
            </w:pPr>
            <w:r w:rsidRPr="00B669AD">
              <w:rPr>
                <w:rFonts w:ascii="Times New Roman" w:eastAsia="Times New Roman" w:hAnsi="Times New Roman" w:cs="Times New Roman"/>
                <w:b/>
                <w:lang w:eastAsia="fr-FR"/>
              </w:rPr>
              <w:t>ID9</w:t>
            </w:r>
          </w:p>
        </w:tc>
      </w:tr>
    </w:tbl>
    <w:p w14:paraId="7F0E20BD"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p w14:paraId="5C0AE5D3" w14:textId="77777777" w:rsidR="00F60303" w:rsidRPr="00F60303" w:rsidRDefault="00F60303" w:rsidP="00F60303">
      <w:pPr>
        <w:spacing w:after="0" w:line="240" w:lineRule="auto"/>
        <w:jc w:val="center"/>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18"/>
          <w:szCs w:val="18"/>
          <w:lang w:eastAsia="fr-FR"/>
        </w:rPr>
        <w:t>Dans les espaces prévus pour les réponses, écrire le nombre, le texte ou, s’il y a lieu, cocher  O= OUI   N= NON   NSP= NE SAIT PAS  ou   N/A= NE S’APPLIQUE PAS</w:t>
      </w:r>
      <w:r w:rsidRPr="00F60303">
        <w:rPr>
          <w:rFonts w:ascii="Times New Roman" w:eastAsia="Times New Roman" w:hAnsi="Times New Roman" w:cs="Times New Roman"/>
          <w:b/>
          <w:sz w:val="24"/>
          <w:szCs w:val="20"/>
          <w:lang w:eastAsia="fr-FR"/>
        </w:rPr>
        <w:br w:type="page"/>
      </w:r>
    </w:p>
    <w:p w14:paraId="291FB089" w14:textId="77777777" w:rsidR="00F60303" w:rsidRPr="00F60303" w:rsidRDefault="00F60303" w:rsidP="00F60303">
      <w:pPr>
        <w:spacing w:after="0" w:line="240" w:lineRule="auto"/>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lastRenderedPageBreak/>
        <w:t>I. CADRE NORMATIF</w:t>
      </w:r>
    </w:p>
    <w:p w14:paraId="3FC44C4A" w14:textId="77777777" w:rsidR="00F60303" w:rsidRPr="00F60303" w:rsidRDefault="00F60303" w:rsidP="00F60303">
      <w:pPr>
        <w:spacing w:after="0" w:line="240" w:lineRule="auto"/>
        <w:rPr>
          <w:rFonts w:ascii="Times New Roman" w:eastAsia="Times New Roman" w:hAnsi="Times New Roman" w:cs="Times New Roman"/>
          <w:b/>
          <w:sz w:val="24"/>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923"/>
      </w:tblGrid>
      <w:tr w:rsidR="00F60303" w:rsidRPr="00F60303" w14:paraId="7754F7DB" w14:textId="77777777" w:rsidTr="001021CA">
        <w:tc>
          <w:tcPr>
            <w:tcW w:w="6238" w:type="dxa"/>
          </w:tcPr>
          <w:p w14:paraId="68AF8886" w14:textId="77777777" w:rsidR="00F60303" w:rsidRPr="00F60303" w:rsidRDefault="00F60303" w:rsidP="00F60303">
            <w:pPr>
              <w:spacing w:after="0" w:line="240" w:lineRule="auto"/>
              <w:rPr>
                <w:rFonts w:ascii="Times New Roman" w:eastAsia="Times New Roman" w:hAnsi="Times New Roman" w:cs="Times New Roman"/>
                <w:sz w:val="24"/>
                <w:szCs w:val="20"/>
                <w:lang w:eastAsia="fr-FR"/>
              </w:rPr>
            </w:pPr>
            <w:r w:rsidRPr="00F60303">
              <w:rPr>
                <w:rFonts w:ascii="Times New Roman" w:eastAsia="Times New Roman" w:hAnsi="Times New Roman" w:cs="Times New Roman"/>
                <w:sz w:val="20"/>
                <w:szCs w:val="20"/>
                <w:lang w:eastAsia="fr-FR"/>
              </w:rPr>
              <w:t>La région dispose-t-elle du document règlementaire/normatif national déterminant la liste des maladies et les modalités de la surveillance épidémiologique dans le pays? </w:t>
            </w:r>
            <w:r w:rsidRPr="00F60303">
              <w:rPr>
                <w:rFonts w:ascii="Times New Roman" w:eastAsia="Times New Roman" w:hAnsi="Times New Roman" w:cs="Times New Roman"/>
                <w:i/>
                <w:sz w:val="20"/>
                <w:szCs w:val="20"/>
                <w:lang w:eastAsia="fr-FR"/>
              </w:rPr>
              <w:t>(observer l’existence du document)</w:t>
            </w:r>
          </w:p>
        </w:tc>
        <w:tc>
          <w:tcPr>
            <w:tcW w:w="3188" w:type="dxa"/>
          </w:tcPr>
          <w:p w14:paraId="31156E1F"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23" w:type="dxa"/>
          </w:tcPr>
          <w:p w14:paraId="1E2E7541"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 1.1</w:t>
            </w:r>
          </w:p>
        </w:tc>
      </w:tr>
    </w:tbl>
    <w:p w14:paraId="11B58413" w14:textId="77777777" w:rsidR="00F60303" w:rsidRPr="00F60303" w:rsidRDefault="00F60303" w:rsidP="00F60303">
      <w:pPr>
        <w:spacing w:after="0" w:line="240" w:lineRule="auto"/>
        <w:rPr>
          <w:rFonts w:ascii="Times New Roman" w:eastAsia="Times New Roman" w:hAnsi="Times New Roman" w:cs="Times New Roman"/>
          <w:b/>
          <w:sz w:val="24"/>
          <w:szCs w:val="20"/>
          <w:lang w:eastAsia="fr-FR"/>
        </w:rPr>
      </w:pPr>
    </w:p>
    <w:p w14:paraId="7B987596" w14:textId="77777777" w:rsidR="00F60303" w:rsidRPr="00F60303" w:rsidRDefault="00F60303" w:rsidP="00F60303">
      <w:pPr>
        <w:spacing w:after="0" w:line="240" w:lineRule="auto"/>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II. CONFIRMATION DES CAS</w:t>
      </w:r>
    </w:p>
    <w:p w14:paraId="22E3ED89" w14:textId="77777777" w:rsidR="00F60303" w:rsidRPr="00F60303" w:rsidRDefault="00F60303" w:rsidP="00F60303">
      <w:pPr>
        <w:spacing w:after="0" w:line="240" w:lineRule="auto"/>
        <w:rPr>
          <w:rFonts w:ascii="Times New Roman" w:eastAsia="Times New Roman" w:hAnsi="Times New Roman" w:cs="Times New Roman"/>
          <w:b/>
          <w:sz w:val="24"/>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923"/>
      </w:tblGrid>
      <w:tr w:rsidR="00F60303" w:rsidRPr="00F60303" w14:paraId="77D308AE" w14:textId="77777777" w:rsidTr="001021CA">
        <w:tc>
          <w:tcPr>
            <w:tcW w:w="6238" w:type="dxa"/>
          </w:tcPr>
          <w:p w14:paraId="1D1C65EE"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La région dispose-t-elle des définitions standards de cas de paludisme à utiliser pour la surveillance ? </w:t>
            </w:r>
            <w:r w:rsidRPr="00F60303">
              <w:rPr>
                <w:rFonts w:ascii="Times New Roman" w:eastAsia="Times New Roman" w:hAnsi="Times New Roman" w:cs="Times New Roman"/>
                <w:i/>
                <w:sz w:val="20"/>
                <w:szCs w:val="20"/>
                <w:lang w:eastAsia="fr-FR"/>
              </w:rPr>
              <w:t>(observer l’existence des définitions de cas)</w:t>
            </w:r>
          </w:p>
        </w:tc>
        <w:tc>
          <w:tcPr>
            <w:tcW w:w="3188" w:type="dxa"/>
          </w:tcPr>
          <w:p w14:paraId="657F2809"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23" w:type="dxa"/>
          </w:tcPr>
          <w:p w14:paraId="5A2FD389"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 xml:space="preserve">R2.1 </w:t>
            </w:r>
          </w:p>
        </w:tc>
      </w:tr>
    </w:tbl>
    <w:p w14:paraId="7600FA36" w14:textId="77777777" w:rsidR="00F60303" w:rsidRPr="00F60303" w:rsidRDefault="00F60303" w:rsidP="00F60303">
      <w:pPr>
        <w:spacing w:after="0" w:line="240" w:lineRule="auto"/>
        <w:rPr>
          <w:rFonts w:ascii="Times New Roman" w:eastAsia="Times New Roman" w:hAnsi="Times New Roman" w:cs="Times New Roman"/>
          <w:b/>
          <w:sz w:val="24"/>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760E7A93" w14:textId="77777777" w:rsidTr="001021CA">
        <w:tc>
          <w:tcPr>
            <w:tcW w:w="6238" w:type="dxa"/>
          </w:tcPr>
          <w:p w14:paraId="1E8BE55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Votre région réalise-t-elle des tests de conformation des cas dans le cadre de la surveillance du paludisme ?</w:t>
            </w:r>
          </w:p>
        </w:tc>
        <w:tc>
          <w:tcPr>
            <w:tcW w:w="3118" w:type="dxa"/>
          </w:tcPr>
          <w:p w14:paraId="77E976CB"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527F3B30"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R2.2</w:t>
            </w:r>
          </w:p>
        </w:tc>
      </w:tr>
    </w:tbl>
    <w:p w14:paraId="248146F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1602F8C5" w14:textId="77777777" w:rsidTr="001021CA">
        <w:tc>
          <w:tcPr>
            <w:tcW w:w="6238" w:type="dxa"/>
          </w:tcPr>
          <w:p w14:paraId="0E8BA156"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a-t-elle la capacité de transporter les prélèvements</w:t>
            </w:r>
            <w:r w:rsidR="00EE43E8">
              <w:rPr>
                <w:rFonts w:ascii="Times New Roman" w:eastAsia="Times New Roman" w:hAnsi="Times New Roman" w:cs="Times New Roman"/>
                <w:sz w:val="20"/>
                <w:szCs w:val="20"/>
                <w:lang w:eastAsia="fr-FR"/>
              </w:rPr>
              <w:t xml:space="preserve"> (TDR, GE)</w:t>
            </w:r>
            <w:r w:rsidRPr="00F60303">
              <w:rPr>
                <w:rFonts w:ascii="Times New Roman" w:eastAsia="Times New Roman" w:hAnsi="Times New Roman" w:cs="Times New Roman"/>
                <w:sz w:val="20"/>
                <w:szCs w:val="20"/>
                <w:lang w:eastAsia="fr-FR"/>
              </w:rPr>
              <w:t> à un laboratoire d’un niveau plus élevé ?</w:t>
            </w:r>
          </w:p>
        </w:tc>
        <w:tc>
          <w:tcPr>
            <w:tcW w:w="3118" w:type="dxa"/>
          </w:tcPr>
          <w:p w14:paraId="1DB9178B"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60C8E4EB"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 xml:space="preserve">R2.3 </w:t>
            </w:r>
          </w:p>
        </w:tc>
      </w:tr>
    </w:tbl>
    <w:p w14:paraId="0B0E588A" w14:textId="77777777" w:rsidR="00F60303" w:rsidRPr="00F60303" w:rsidRDefault="00F60303" w:rsidP="00F60303">
      <w:pPr>
        <w:keepNext/>
        <w:spacing w:after="0" w:line="240" w:lineRule="auto"/>
        <w:outlineLvl w:val="1"/>
        <w:rPr>
          <w:rFonts w:ascii="Times New Roman" w:eastAsia="Times New Roman" w:hAnsi="Times New Roman" w:cs="Times New Roman"/>
          <w:b/>
          <w:sz w:val="24"/>
          <w:szCs w:val="20"/>
          <w:lang w:eastAsia="fr-FR"/>
        </w:rPr>
      </w:pPr>
    </w:p>
    <w:p w14:paraId="406757BC" w14:textId="77777777" w:rsidR="00F60303" w:rsidRPr="00F60303" w:rsidRDefault="00F60303" w:rsidP="00F60303">
      <w:pPr>
        <w:keepNext/>
        <w:spacing w:after="0" w:line="240" w:lineRule="auto"/>
        <w:outlineLvl w:val="1"/>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III. RAPPORTS ET TRANSMISSION DES DONNEES</w:t>
      </w:r>
    </w:p>
    <w:p w14:paraId="579DAA9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54E3F1C4" w14:textId="77777777" w:rsidTr="001021CA">
        <w:tc>
          <w:tcPr>
            <w:tcW w:w="6238" w:type="dxa"/>
          </w:tcPr>
          <w:p w14:paraId="56A5BD1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Votre région est-elle impliquée dans le circuit de transmission des données de surveillance (réception des rapports des districts, envoi de rapport de la région à échelon supérieur)?</w:t>
            </w:r>
          </w:p>
        </w:tc>
        <w:tc>
          <w:tcPr>
            <w:tcW w:w="3118" w:type="dxa"/>
          </w:tcPr>
          <w:p w14:paraId="2F540694"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458D32D5"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R3.1</w:t>
            </w:r>
          </w:p>
        </w:tc>
      </w:tr>
    </w:tbl>
    <w:p w14:paraId="47BEC49E"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Layout w:type="fixed"/>
        <w:tblCellMar>
          <w:left w:w="70" w:type="dxa"/>
          <w:right w:w="70" w:type="dxa"/>
        </w:tblCellMar>
        <w:tblLook w:val="0000" w:firstRow="0" w:lastRow="0" w:firstColumn="0" w:lastColumn="0" w:noHBand="0" w:noVBand="0"/>
      </w:tblPr>
      <w:tblGrid>
        <w:gridCol w:w="2552"/>
        <w:gridCol w:w="3686"/>
        <w:gridCol w:w="1134"/>
        <w:gridCol w:w="1984"/>
        <w:gridCol w:w="993"/>
      </w:tblGrid>
      <w:tr w:rsidR="00F60303" w:rsidRPr="00F60303" w14:paraId="4806BE1D" w14:textId="77777777" w:rsidTr="001021CA">
        <w:trPr>
          <w:cantSplit/>
        </w:trPr>
        <w:tc>
          <w:tcPr>
            <w:tcW w:w="10349" w:type="dxa"/>
            <w:gridSpan w:val="5"/>
          </w:tcPr>
          <w:p w14:paraId="7C89C81F" w14:textId="77777777" w:rsidR="00F60303" w:rsidRPr="00F60303" w:rsidRDefault="00F60303" w:rsidP="00F60303">
            <w:pPr>
              <w:spacing w:after="0" w:line="240" w:lineRule="auto"/>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Si oui, quel est le nombre de rapports reçus au cours des 3 derniers mois comparés au nombre des rapports attendus ?</w:t>
            </w:r>
          </w:p>
          <w:p w14:paraId="4CCF4E96" w14:textId="77777777" w:rsidR="00F60303" w:rsidRPr="00F60303" w:rsidRDefault="00F60303" w:rsidP="00F60303">
            <w:pPr>
              <w:spacing w:after="0" w:line="240" w:lineRule="auto"/>
              <w:rPr>
                <w:rFonts w:ascii="Times New Roman" w:eastAsia="Times New Roman" w:hAnsi="Times New Roman" w:cs="Times New Roman"/>
                <w:b/>
                <w:sz w:val="20"/>
                <w:szCs w:val="20"/>
                <w:lang w:eastAsia="fr-FR"/>
              </w:rPr>
            </w:pPr>
          </w:p>
        </w:tc>
      </w:tr>
      <w:tr w:rsidR="00F60303" w:rsidRPr="00F60303" w14:paraId="5F4BAA81" w14:textId="77777777" w:rsidTr="001021CA">
        <w:tc>
          <w:tcPr>
            <w:tcW w:w="2552" w:type="dxa"/>
          </w:tcPr>
          <w:p w14:paraId="45B82E6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Hebdomadaire =</w:t>
            </w:r>
          </w:p>
        </w:tc>
        <w:tc>
          <w:tcPr>
            <w:tcW w:w="6804" w:type="dxa"/>
            <w:gridSpan w:val="3"/>
          </w:tcPr>
          <w:p w14:paraId="45D93DB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 / 12 fois le nombre de districts devant rapporter à la région</w:t>
            </w:r>
          </w:p>
        </w:tc>
        <w:tc>
          <w:tcPr>
            <w:tcW w:w="993" w:type="dxa"/>
          </w:tcPr>
          <w:p w14:paraId="3A22ACCB" w14:textId="77777777" w:rsidR="00F60303" w:rsidRPr="00F60303" w:rsidRDefault="00F60303" w:rsidP="00F60303">
            <w:pPr>
              <w:keepNext/>
              <w:spacing w:after="0" w:line="240" w:lineRule="auto"/>
              <w:jc w:val="center"/>
              <w:outlineLvl w:val="4"/>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R3.1.1</w:t>
            </w:r>
          </w:p>
        </w:tc>
      </w:tr>
      <w:tr w:rsidR="00F60303" w:rsidRPr="00F60303" w14:paraId="7C507660" w14:textId="77777777" w:rsidTr="001021CA">
        <w:tc>
          <w:tcPr>
            <w:tcW w:w="2552" w:type="dxa"/>
          </w:tcPr>
          <w:p w14:paraId="74D910FE"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Mensuels =  </w:t>
            </w:r>
          </w:p>
        </w:tc>
        <w:tc>
          <w:tcPr>
            <w:tcW w:w="6804" w:type="dxa"/>
            <w:gridSpan w:val="3"/>
          </w:tcPr>
          <w:p w14:paraId="466DE35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 / 3 fois le nombre de districts devant rapporter à la région</w:t>
            </w:r>
          </w:p>
        </w:tc>
        <w:tc>
          <w:tcPr>
            <w:tcW w:w="993" w:type="dxa"/>
          </w:tcPr>
          <w:p w14:paraId="00B6B528"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R3.1.2</w:t>
            </w:r>
          </w:p>
        </w:tc>
      </w:tr>
      <w:tr w:rsidR="00F60303" w:rsidRPr="00F60303" w14:paraId="1666AFB9" w14:textId="77777777" w:rsidTr="001021CA">
        <w:trPr>
          <w:cantSplit/>
        </w:trPr>
        <w:tc>
          <w:tcPr>
            <w:tcW w:w="10349" w:type="dxa"/>
            <w:gridSpan w:val="5"/>
          </w:tcPr>
          <w:p w14:paraId="35DA3F95" w14:textId="77777777" w:rsidR="00F60303" w:rsidRPr="00F60303" w:rsidRDefault="00F60303" w:rsidP="00F60303">
            <w:pPr>
              <w:spacing w:after="0" w:line="240" w:lineRule="auto"/>
              <w:rPr>
                <w:rFonts w:ascii="Times New Roman" w:eastAsia="Times New Roman" w:hAnsi="Times New Roman" w:cs="Times New Roman"/>
                <w:b/>
                <w:sz w:val="20"/>
                <w:szCs w:val="20"/>
                <w:lang w:eastAsia="fr-FR"/>
              </w:rPr>
            </w:pPr>
          </w:p>
          <w:p w14:paraId="10C5FC24" w14:textId="77777777" w:rsidR="00F60303" w:rsidRPr="00F60303" w:rsidRDefault="00F60303" w:rsidP="00F60303">
            <w:pPr>
              <w:spacing w:after="0" w:line="240" w:lineRule="auto"/>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Quel est le nombre de rapports transmis au niveau central au cours des 3 derniers mois, comparé au nombre officiellement attendu (à transmettre) ?</w:t>
            </w:r>
          </w:p>
        </w:tc>
      </w:tr>
      <w:tr w:rsidR="00F60303" w:rsidRPr="00F60303" w14:paraId="3AB8E26D" w14:textId="77777777" w:rsidTr="001021CA">
        <w:tc>
          <w:tcPr>
            <w:tcW w:w="7372" w:type="dxa"/>
            <w:gridSpan w:val="3"/>
          </w:tcPr>
          <w:p w14:paraId="7C6FF9F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Hebdomadaire </w:t>
            </w:r>
          </w:p>
        </w:tc>
        <w:tc>
          <w:tcPr>
            <w:tcW w:w="1984" w:type="dxa"/>
          </w:tcPr>
          <w:p w14:paraId="6ED6381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 / 12 attendus</w:t>
            </w:r>
          </w:p>
        </w:tc>
        <w:tc>
          <w:tcPr>
            <w:tcW w:w="993" w:type="dxa"/>
          </w:tcPr>
          <w:p w14:paraId="2B3210BD"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R3.2.1</w:t>
            </w:r>
          </w:p>
        </w:tc>
      </w:tr>
      <w:tr w:rsidR="00F60303" w:rsidRPr="00F60303" w14:paraId="4C4D2EC9" w14:textId="77777777" w:rsidTr="001021CA">
        <w:tc>
          <w:tcPr>
            <w:tcW w:w="7372" w:type="dxa"/>
            <w:gridSpan w:val="3"/>
          </w:tcPr>
          <w:p w14:paraId="61D3392D"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Mensuels (Utiliser les échéances nationales)</w:t>
            </w:r>
          </w:p>
        </w:tc>
        <w:tc>
          <w:tcPr>
            <w:tcW w:w="1984" w:type="dxa"/>
          </w:tcPr>
          <w:p w14:paraId="7F455B6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 / 3 attendus</w:t>
            </w:r>
          </w:p>
        </w:tc>
        <w:tc>
          <w:tcPr>
            <w:tcW w:w="993" w:type="dxa"/>
          </w:tcPr>
          <w:p w14:paraId="22D1238A"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R3.2.2</w:t>
            </w:r>
          </w:p>
        </w:tc>
      </w:tr>
      <w:tr w:rsidR="00F60303" w:rsidRPr="00F60303" w14:paraId="1BA52F48" w14:textId="77777777" w:rsidTr="001021CA">
        <w:tc>
          <w:tcPr>
            <w:tcW w:w="7372" w:type="dxa"/>
            <w:gridSpan w:val="3"/>
          </w:tcPr>
          <w:p w14:paraId="4808C410"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Nombre de rapports hebdomadaires transmis à temps </w:t>
            </w:r>
          </w:p>
        </w:tc>
        <w:tc>
          <w:tcPr>
            <w:tcW w:w="1984" w:type="dxa"/>
          </w:tcPr>
          <w:p w14:paraId="13567AF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 / 12</w:t>
            </w:r>
          </w:p>
        </w:tc>
        <w:tc>
          <w:tcPr>
            <w:tcW w:w="993" w:type="dxa"/>
          </w:tcPr>
          <w:p w14:paraId="77B952AA"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R3.2.3</w:t>
            </w:r>
          </w:p>
        </w:tc>
      </w:tr>
      <w:tr w:rsidR="00F60303" w:rsidRPr="00F60303" w14:paraId="72D93CEF" w14:textId="77777777" w:rsidTr="001021CA">
        <w:tc>
          <w:tcPr>
            <w:tcW w:w="7372" w:type="dxa"/>
            <w:gridSpan w:val="3"/>
          </w:tcPr>
          <w:p w14:paraId="2B13A9C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Nombre de rapports mensuels transmis à temps  (Utiliser les échéances nationales)</w:t>
            </w:r>
          </w:p>
          <w:p w14:paraId="2C663D1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1984" w:type="dxa"/>
          </w:tcPr>
          <w:p w14:paraId="6941B154"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 / 3</w:t>
            </w:r>
          </w:p>
        </w:tc>
        <w:tc>
          <w:tcPr>
            <w:tcW w:w="993" w:type="dxa"/>
          </w:tcPr>
          <w:p w14:paraId="183CE2E5"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R3.2.4</w:t>
            </w:r>
          </w:p>
        </w:tc>
      </w:tr>
      <w:tr w:rsidR="00F60303" w:rsidRPr="00F60303" w14:paraId="442DDA29"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gridSpan w:val="2"/>
          </w:tcPr>
          <w:p w14:paraId="1303A38C" w14:textId="5B5EF7AC"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a-t-</w:t>
            </w:r>
            <w:proofErr w:type="gramStart"/>
            <w:r w:rsidRPr="00F60303">
              <w:rPr>
                <w:rFonts w:ascii="Times New Roman" w:eastAsia="Times New Roman" w:hAnsi="Times New Roman" w:cs="Times New Roman"/>
                <w:sz w:val="20"/>
                <w:szCs w:val="20"/>
                <w:lang w:eastAsia="fr-FR"/>
              </w:rPr>
              <w:t xml:space="preserve">elle </w:t>
            </w:r>
            <w:ins w:id="434" w:author="HP" w:date="2019-08-02T11:41:00Z">
              <w:r w:rsidR="005D3CBF">
                <w:rPr>
                  <w:rFonts w:ascii="Times New Roman" w:eastAsia="Times New Roman" w:hAnsi="Times New Roman" w:cs="Times New Roman"/>
                  <w:sz w:val="20"/>
                  <w:szCs w:val="20"/>
                  <w:lang w:eastAsia="fr-FR"/>
                </w:rPr>
                <w:t xml:space="preserve"> connu</w:t>
              </w:r>
              <w:proofErr w:type="gramEnd"/>
              <w:r w:rsidR="005D3CBF">
                <w:rPr>
                  <w:rFonts w:ascii="Times New Roman" w:eastAsia="Times New Roman" w:hAnsi="Times New Roman" w:cs="Times New Roman"/>
                  <w:sz w:val="20"/>
                  <w:szCs w:val="20"/>
                  <w:lang w:eastAsia="fr-FR"/>
                </w:rPr>
                <w:t xml:space="preserve"> </w:t>
              </w:r>
            </w:ins>
            <w:del w:id="435" w:author="HP" w:date="2019-08-02T11:41:00Z">
              <w:r w:rsidRPr="00F60303" w:rsidDel="005D3CBF">
                <w:rPr>
                  <w:rFonts w:ascii="Times New Roman" w:eastAsia="Times New Roman" w:hAnsi="Times New Roman" w:cs="Times New Roman"/>
                  <w:sz w:val="20"/>
                  <w:szCs w:val="20"/>
                  <w:lang w:eastAsia="fr-FR"/>
                </w:rPr>
                <w:delText xml:space="preserve">manqué </w:delText>
              </w:r>
            </w:del>
            <w:r w:rsidRPr="00F60303">
              <w:rPr>
                <w:rFonts w:ascii="Times New Roman" w:eastAsia="Times New Roman" w:hAnsi="Times New Roman" w:cs="Times New Roman"/>
                <w:sz w:val="20"/>
                <w:szCs w:val="20"/>
                <w:lang w:eastAsia="fr-FR"/>
              </w:rPr>
              <w:t>au cours des six derniers mois, de</w:t>
            </w:r>
            <w:ins w:id="436" w:author="HP" w:date="2019-08-02T11:41:00Z">
              <w:r w:rsidR="000F264F">
                <w:rPr>
                  <w:rFonts w:ascii="Times New Roman" w:eastAsia="Times New Roman" w:hAnsi="Times New Roman" w:cs="Times New Roman"/>
                  <w:sz w:val="20"/>
                  <w:szCs w:val="20"/>
                  <w:lang w:eastAsia="fr-FR"/>
                </w:rPr>
                <w:t>s ruptures de</w:t>
              </w:r>
            </w:ins>
            <w:r w:rsidRPr="00F60303">
              <w:rPr>
                <w:rFonts w:ascii="Times New Roman" w:eastAsia="Times New Roman" w:hAnsi="Times New Roman" w:cs="Times New Roman"/>
                <w:sz w:val="20"/>
                <w:szCs w:val="20"/>
                <w:lang w:eastAsia="fr-FR"/>
              </w:rPr>
              <w:t xml:space="preserve"> formulaires officiels de surveillance  de paludisme?</w:t>
            </w:r>
          </w:p>
        </w:tc>
        <w:tc>
          <w:tcPr>
            <w:tcW w:w="3118" w:type="dxa"/>
            <w:gridSpan w:val="2"/>
          </w:tcPr>
          <w:p w14:paraId="0DA5FC1E"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33C5BE9A"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R3.3</w:t>
            </w:r>
          </w:p>
        </w:tc>
      </w:tr>
    </w:tbl>
    <w:p w14:paraId="2E1723E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p w14:paraId="48C9E415" w14:textId="77777777" w:rsidR="00F60303" w:rsidRPr="00F60303" w:rsidRDefault="00F60303" w:rsidP="00F60303">
      <w:pPr>
        <w:keepNext/>
        <w:spacing w:after="0" w:line="240" w:lineRule="auto"/>
        <w:outlineLvl w:val="1"/>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 xml:space="preserve">IV. ANALYSE DES DONNEES </w:t>
      </w:r>
      <w:r w:rsidRPr="00F60303">
        <w:rPr>
          <w:rFonts w:ascii="Times New Roman" w:eastAsia="Times New Roman" w:hAnsi="Times New Roman" w:cs="Times New Roman"/>
          <w:b/>
          <w:i/>
          <w:sz w:val="24"/>
          <w:szCs w:val="20"/>
          <w:lang w:eastAsia="fr-FR"/>
        </w:rPr>
        <w:t>(</w:t>
      </w:r>
      <w:r w:rsidRPr="00F60303">
        <w:rPr>
          <w:rFonts w:ascii="Times New Roman" w:eastAsia="Times New Roman" w:hAnsi="Times New Roman" w:cs="Times New Roman"/>
          <w:b/>
          <w:i/>
          <w:sz w:val="18"/>
          <w:szCs w:val="18"/>
          <w:lang w:eastAsia="fr-FR"/>
        </w:rPr>
        <w:t xml:space="preserve">Observer l’existence des tableaux, graphiques pour chacun des items) </w:t>
      </w:r>
    </w:p>
    <w:p w14:paraId="043FE12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6E7F3031" w14:textId="77777777" w:rsidTr="001021CA">
        <w:tc>
          <w:tcPr>
            <w:tcW w:w="6238" w:type="dxa"/>
          </w:tcPr>
          <w:p w14:paraId="21AE7C9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analyse-t-elle les données selon l’âge?</w:t>
            </w:r>
          </w:p>
        </w:tc>
        <w:tc>
          <w:tcPr>
            <w:tcW w:w="3118" w:type="dxa"/>
          </w:tcPr>
          <w:p w14:paraId="3DEEE016"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1017720E"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R4.1</w:t>
            </w:r>
          </w:p>
        </w:tc>
      </w:tr>
      <w:tr w:rsidR="00F60303" w:rsidRPr="00F60303" w14:paraId="5A02B1C9" w14:textId="77777777" w:rsidTr="001021CA">
        <w:tc>
          <w:tcPr>
            <w:tcW w:w="6238" w:type="dxa"/>
          </w:tcPr>
          <w:p w14:paraId="2068AEF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analyse-t-elle les données selon le sexe ?</w:t>
            </w:r>
          </w:p>
        </w:tc>
        <w:tc>
          <w:tcPr>
            <w:tcW w:w="3118" w:type="dxa"/>
          </w:tcPr>
          <w:p w14:paraId="6B0D8B4D"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01A60B0D"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R4.2</w:t>
            </w:r>
          </w:p>
        </w:tc>
      </w:tr>
      <w:tr w:rsidR="00F60303" w:rsidRPr="00F60303" w14:paraId="76775198" w14:textId="77777777" w:rsidTr="001021CA">
        <w:tc>
          <w:tcPr>
            <w:tcW w:w="6238" w:type="dxa"/>
          </w:tcPr>
          <w:p w14:paraId="346B517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analyse-t-elle les données selon le lieu (district, FS, etc…) ?</w:t>
            </w:r>
          </w:p>
        </w:tc>
        <w:tc>
          <w:tcPr>
            <w:tcW w:w="3118" w:type="dxa"/>
          </w:tcPr>
          <w:p w14:paraId="14217204"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621FBBDF"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R4.3</w:t>
            </w:r>
          </w:p>
        </w:tc>
      </w:tr>
      <w:tr w:rsidR="00F60303" w:rsidRPr="00F60303" w14:paraId="5B76C10E" w14:textId="77777777" w:rsidTr="001021CA">
        <w:tc>
          <w:tcPr>
            <w:tcW w:w="6238" w:type="dxa"/>
          </w:tcPr>
          <w:p w14:paraId="5A823086"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analyse-t-elle les données selon le temps ? (ou la période de survenue des maladies)</w:t>
            </w:r>
          </w:p>
        </w:tc>
        <w:tc>
          <w:tcPr>
            <w:tcW w:w="3118" w:type="dxa"/>
          </w:tcPr>
          <w:p w14:paraId="4F8C6BB5"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590CCF3A"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R4.4</w:t>
            </w:r>
          </w:p>
        </w:tc>
      </w:tr>
      <w:tr w:rsidR="00F60303" w:rsidRPr="00F60303" w14:paraId="32B44E4A" w14:textId="77777777" w:rsidTr="001021CA">
        <w:tc>
          <w:tcPr>
            <w:tcW w:w="6238" w:type="dxa"/>
          </w:tcPr>
          <w:p w14:paraId="75D91FE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Les données d’analyse apprécient-elles la tendance des maladies dans le temps?</w:t>
            </w:r>
          </w:p>
        </w:tc>
        <w:tc>
          <w:tcPr>
            <w:tcW w:w="3118" w:type="dxa"/>
          </w:tcPr>
          <w:p w14:paraId="25A90D3A"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616D21BE"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R4.5</w:t>
            </w:r>
          </w:p>
        </w:tc>
      </w:tr>
      <w:tr w:rsidR="00F60303" w:rsidRPr="00F60303" w14:paraId="2899C260" w14:textId="77777777" w:rsidTr="001021CA">
        <w:tc>
          <w:tcPr>
            <w:tcW w:w="6238" w:type="dxa"/>
          </w:tcPr>
          <w:p w14:paraId="4A2C45A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Existe-t-il une courbe de survenue journalière/mensuelle des cas ?</w:t>
            </w:r>
          </w:p>
        </w:tc>
        <w:tc>
          <w:tcPr>
            <w:tcW w:w="3118" w:type="dxa"/>
          </w:tcPr>
          <w:p w14:paraId="1F79BAB1"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1BFBDEA9"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R4.6</w:t>
            </w:r>
          </w:p>
        </w:tc>
      </w:tr>
    </w:tbl>
    <w:p w14:paraId="2DC2B392" w14:textId="1841F0AF" w:rsidR="00DB3509" w:rsidRDefault="00DB3509" w:rsidP="00F60303">
      <w:pPr>
        <w:spacing w:after="0" w:line="240" w:lineRule="auto"/>
        <w:rPr>
          <w:rFonts w:ascii="Times New Roman" w:eastAsia="Times New Roman" w:hAnsi="Times New Roman" w:cs="Times New Roman"/>
          <w:sz w:val="20"/>
          <w:szCs w:val="20"/>
          <w:lang w:eastAsia="fr-FR"/>
        </w:rPr>
      </w:pPr>
    </w:p>
    <w:p w14:paraId="34BB39C0" w14:textId="77777777" w:rsidR="00DB3509" w:rsidRDefault="00DB3509">
      <w:pPr>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br w:type="page"/>
      </w:r>
    </w:p>
    <w:p w14:paraId="0518820D"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5296BE26" w14:textId="77777777" w:rsidTr="001021CA">
        <w:trPr>
          <w:cantSplit/>
          <w:trHeight w:val="324"/>
        </w:trPr>
        <w:tc>
          <w:tcPr>
            <w:tcW w:w="10349" w:type="dxa"/>
            <w:gridSpan w:val="3"/>
          </w:tcPr>
          <w:p w14:paraId="216FA196" w14:textId="77777777" w:rsidR="00F60303" w:rsidRPr="00F60303" w:rsidRDefault="00F60303" w:rsidP="00F60303">
            <w:pPr>
              <w:spacing w:after="0" w:line="240" w:lineRule="auto"/>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sz w:val="20"/>
                <w:szCs w:val="20"/>
                <w:lang w:eastAsia="fr-FR"/>
              </w:rPr>
              <w:t>La région dispose-t-elle d’un seuil de déclenchement d’action (investigation/riposte) pour les maladies prioritaires du pays ?</w:t>
            </w:r>
          </w:p>
        </w:tc>
      </w:tr>
      <w:tr w:rsidR="00F60303" w:rsidRPr="00F60303" w14:paraId="67F9E97F" w14:textId="77777777" w:rsidTr="001021CA">
        <w:tc>
          <w:tcPr>
            <w:tcW w:w="6238" w:type="dxa"/>
          </w:tcPr>
          <w:p w14:paraId="7C099CA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Pr>
          <w:p w14:paraId="17CBC59B"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7F68866C" w14:textId="77777777" w:rsidR="00F60303" w:rsidRPr="00F60303" w:rsidRDefault="00F60303" w:rsidP="00F60303">
            <w:pPr>
              <w:keepNext/>
              <w:spacing w:after="0" w:line="240" w:lineRule="auto"/>
              <w:jc w:val="center"/>
              <w:outlineLvl w:val="4"/>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R4.7.1</w:t>
            </w:r>
          </w:p>
        </w:tc>
      </w:tr>
    </w:tbl>
    <w:p w14:paraId="797FAE8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75491D68" w14:textId="77777777" w:rsidTr="001021CA">
        <w:tc>
          <w:tcPr>
            <w:tcW w:w="6238" w:type="dxa"/>
          </w:tcPr>
          <w:p w14:paraId="3257B236"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Existe-il un (des) seuil(s) définis pour le paludisme ?</w:t>
            </w:r>
          </w:p>
        </w:tc>
        <w:tc>
          <w:tcPr>
            <w:tcW w:w="3118" w:type="dxa"/>
          </w:tcPr>
          <w:p w14:paraId="695C7F95"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1C97594A" w14:textId="77777777" w:rsidR="00F60303" w:rsidRPr="00F60303" w:rsidRDefault="00F60303" w:rsidP="00F60303">
            <w:pPr>
              <w:keepNext/>
              <w:spacing w:after="0" w:line="240" w:lineRule="auto"/>
              <w:jc w:val="center"/>
              <w:outlineLvl w:val="4"/>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R4.7.2</w:t>
            </w:r>
          </w:p>
        </w:tc>
      </w:tr>
      <w:tr w:rsidR="00F60303" w:rsidRPr="00F60303" w14:paraId="24225437" w14:textId="77777777" w:rsidTr="001021CA">
        <w:tc>
          <w:tcPr>
            <w:tcW w:w="6238" w:type="dxa"/>
          </w:tcPr>
          <w:p w14:paraId="10FA2176"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Si oui, quel est le type de seuil ? </w:t>
            </w:r>
          </w:p>
          <w:p w14:paraId="66E256F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Pr>
          <w:p w14:paraId="142E9321"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w:t>
            </w:r>
          </w:p>
          <w:p w14:paraId="59CF0D36"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(nombre de cas,  %, taux d’accroissement, autre)</w:t>
            </w:r>
          </w:p>
        </w:tc>
        <w:tc>
          <w:tcPr>
            <w:tcW w:w="993" w:type="dxa"/>
          </w:tcPr>
          <w:p w14:paraId="773AC19B" w14:textId="77777777" w:rsidR="00F60303" w:rsidRPr="00F60303" w:rsidRDefault="00F60303" w:rsidP="00F60303">
            <w:pPr>
              <w:keepNext/>
              <w:spacing w:after="0" w:line="240" w:lineRule="auto"/>
              <w:jc w:val="center"/>
              <w:outlineLvl w:val="4"/>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R4.7.2.1</w:t>
            </w:r>
          </w:p>
        </w:tc>
      </w:tr>
    </w:tbl>
    <w:p w14:paraId="5405940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5C8564A3" w14:textId="77777777" w:rsidTr="001021CA">
        <w:trPr>
          <w:trHeight w:val="521"/>
        </w:trPr>
        <w:tc>
          <w:tcPr>
            <w:tcW w:w="6238" w:type="dxa"/>
          </w:tcPr>
          <w:p w14:paraId="750CA66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dispose-t-elle de données démographiques? (Ex.: population par districts, villages, groupes de population – âge, sexe, groupes difficiles d’accès, etc. (</w:t>
            </w:r>
            <w:r w:rsidRPr="00F60303">
              <w:rPr>
                <w:rFonts w:ascii="Times New Roman" w:eastAsia="Times New Roman" w:hAnsi="Times New Roman" w:cs="Times New Roman"/>
                <w:i/>
                <w:sz w:val="20"/>
                <w:szCs w:val="20"/>
                <w:lang w:eastAsia="fr-FR"/>
              </w:rPr>
              <w:t>Observer les données)</w:t>
            </w:r>
          </w:p>
        </w:tc>
        <w:tc>
          <w:tcPr>
            <w:tcW w:w="3118" w:type="dxa"/>
          </w:tcPr>
          <w:p w14:paraId="0158EA22"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4B1AC1B0"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R4.8.1</w:t>
            </w:r>
          </w:p>
        </w:tc>
      </w:tr>
      <w:tr w:rsidR="00F60303" w:rsidRPr="00F60303" w14:paraId="7651CA72" w14:textId="77777777" w:rsidTr="001021CA">
        <w:tc>
          <w:tcPr>
            <w:tcW w:w="6238" w:type="dxa"/>
          </w:tcPr>
          <w:p w14:paraId="0472B58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Des taux sont-ils calculés à partir de ces données démographiques ?</w:t>
            </w:r>
            <w:r w:rsidRPr="00F60303">
              <w:rPr>
                <w:rFonts w:ascii="Times New Roman" w:eastAsia="Times New Roman" w:hAnsi="Times New Roman" w:cs="Times New Roman"/>
                <w:i/>
                <w:sz w:val="20"/>
                <w:szCs w:val="20"/>
                <w:lang w:eastAsia="fr-FR"/>
              </w:rPr>
              <w:t xml:space="preserve"> (Observer les tableaux/graphes)</w:t>
            </w:r>
          </w:p>
        </w:tc>
        <w:tc>
          <w:tcPr>
            <w:tcW w:w="3118" w:type="dxa"/>
          </w:tcPr>
          <w:p w14:paraId="3FA9EC1B"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74D3A444"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R4.8.2</w:t>
            </w:r>
          </w:p>
        </w:tc>
      </w:tr>
    </w:tbl>
    <w:p w14:paraId="3AD0807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28D61E70" w14:textId="77777777" w:rsidTr="001021CA">
        <w:tc>
          <w:tcPr>
            <w:tcW w:w="6238" w:type="dxa"/>
          </w:tcPr>
          <w:p w14:paraId="6BDCEAE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Les cas sont-ils distribués par district de la région </w:t>
            </w:r>
            <w:r w:rsidRPr="00F60303">
              <w:rPr>
                <w:rFonts w:ascii="Times New Roman" w:eastAsia="Times New Roman" w:hAnsi="Times New Roman" w:cs="Times New Roman"/>
                <w:i/>
                <w:sz w:val="20"/>
                <w:szCs w:val="20"/>
                <w:lang w:eastAsia="fr-FR"/>
              </w:rPr>
              <w:t>(observer)</w:t>
            </w:r>
            <w:r w:rsidRPr="00F60303">
              <w:rPr>
                <w:rFonts w:ascii="Times New Roman" w:eastAsia="Times New Roman" w:hAnsi="Times New Roman" w:cs="Times New Roman"/>
                <w:sz w:val="20"/>
                <w:szCs w:val="20"/>
                <w:lang w:eastAsia="fr-FR"/>
              </w:rPr>
              <w:t xml:space="preserve"> ? </w:t>
            </w:r>
          </w:p>
        </w:tc>
        <w:tc>
          <w:tcPr>
            <w:tcW w:w="3118" w:type="dxa"/>
          </w:tcPr>
          <w:p w14:paraId="152BCCE6"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4C606381"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R4.9.1</w:t>
            </w:r>
          </w:p>
        </w:tc>
      </w:tr>
      <w:tr w:rsidR="00F60303" w:rsidRPr="00F60303" w14:paraId="0DE2E7DD" w14:textId="77777777" w:rsidTr="001021CA">
        <w:tc>
          <w:tcPr>
            <w:tcW w:w="6238" w:type="dxa"/>
          </w:tcPr>
          <w:p w14:paraId="395A689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Les cas sont-ils distribués selon le temps pour le paludisme ? </w:t>
            </w:r>
            <w:r w:rsidRPr="00F60303">
              <w:rPr>
                <w:rFonts w:ascii="Times New Roman" w:eastAsia="Times New Roman" w:hAnsi="Times New Roman" w:cs="Times New Roman"/>
                <w:i/>
                <w:sz w:val="20"/>
                <w:szCs w:val="20"/>
                <w:lang w:eastAsia="fr-FR"/>
              </w:rPr>
              <w:t>(Observer courbe, diagramme de tendance)</w:t>
            </w:r>
          </w:p>
        </w:tc>
        <w:tc>
          <w:tcPr>
            <w:tcW w:w="3118" w:type="dxa"/>
          </w:tcPr>
          <w:p w14:paraId="5C6BEBCE"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33423473"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R4.9.2</w:t>
            </w:r>
          </w:p>
        </w:tc>
      </w:tr>
    </w:tbl>
    <w:p w14:paraId="54E5B2B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p w14:paraId="0B0627D8" w14:textId="77777777" w:rsidR="00F60303" w:rsidRPr="00F60303" w:rsidRDefault="00F60303" w:rsidP="00F60303">
      <w:pPr>
        <w:keepNext/>
        <w:spacing w:after="0" w:line="240" w:lineRule="auto"/>
        <w:outlineLvl w:val="1"/>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V. PREPARATION AU CONTROLE DES EPIDEMIES</w:t>
      </w:r>
    </w:p>
    <w:p w14:paraId="06334BA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28163277" w14:textId="77777777" w:rsidTr="001021CA">
        <w:tc>
          <w:tcPr>
            <w:tcW w:w="6238" w:type="dxa"/>
          </w:tcPr>
          <w:p w14:paraId="78E9483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Existe-t-il dans la région un plan écrit de préparation et riposte aux épidémies ?</w:t>
            </w:r>
          </w:p>
        </w:tc>
        <w:tc>
          <w:tcPr>
            <w:tcW w:w="3118" w:type="dxa"/>
          </w:tcPr>
          <w:p w14:paraId="28852374"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16ADE426"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R5.1</w:t>
            </w:r>
          </w:p>
        </w:tc>
      </w:tr>
      <w:tr w:rsidR="00F60303" w:rsidRPr="00F60303" w14:paraId="7D5E3BA3" w14:textId="77777777" w:rsidTr="001021CA">
        <w:tc>
          <w:tcPr>
            <w:tcW w:w="6238" w:type="dxa"/>
          </w:tcPr>
          <w:p w14:paraId="769ABC98" w14:textId="56B43B0F"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a-t-elle disposé sans discontinuer (sans rupture) de stocks d’urgence en médicaments, TDR, MILD</w:t>
            </w:r>
            <w:ins w:id="437" w:author="HP" w:date="2019-08-02T11:43:00Z">
              <w:r w:rsidR="00CA38BC">
                <w:rPr>
                  <w:rFonts w:ascii="Times New Roman" w:eastAsia="Times New Roman" w:hAnsi="Times New Roman" w:cs="Times New Roman"/>
                  <w:sz w:val="20"/>
                  <w:szCs w:val="20"/>
                  <w:lang w:eastAsia="fr-FR"/>
                </w:rPr>
                <w:t>A</w:t>
              </w:r>
            </w:ins>
            <w:r w:rsidRPr="00F60303">
              <w:rPr>
                <w:rFonts w:ascii="Times New Roman" w:eastAsia="Times New Roman" w:hAnsi="Times New Roman" w:cs="Times New Roman"/>
                <w:sz w:val="20"/>
                <w:szCs w:val="20"/>
                <w:lang w:eastAsia="fr-FR"/>
              </w:rPr>
              <w:t xml:space="preserve"> pour le paludisme au cours des 12 derniers mois ? </w:t>
            </w:r>
          </w:p>
        </w:tc>
        <w:tc>
          <w:tcPr>
            <w:tcW w:w="3118" w:type="dxa"/>
          </w:tcPr>
          <w:p w14:paraId="29420A5B"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659417B4"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R5.2.1</w:t>
            </w:r>
          </w:p>
        </w:tc>
      </w:tr>
    </w:tbl>
    <w:p w14:paraId="2322E7F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5C6ECACE" w14:textId="77777777" w:rsidTr="001021CA">
        <w:trPr>
          <w:cantSplit/>
        </w:trPr>
        <w:tc>
          <w:tcPr>
            <w:tcW w:w="10349" w:type="dxa"/>
            <w:gridSpan w:val="3"/>
            <w:tcBorders>
              <w:top w:val="nil"/>
              <w:left w:val="nil"/>
              <w:bottom w:val="nil"/>
              <w:right w:val="nil"/>
            </w:tcBorders>
          </w:tcPr>
          <w:p w14:paraId="0D2972B5" w14:textId="075ACC0B" w:rsidR="00F60303" w:rsidRPr="00F60303" w:rsidDel="00EF0647" w:rsidRDefault="00F60303" w:rsidP="00F60303">
            <w:pPr>
              <w:spacing w:after="0" w:line="240" w:lineRule="auto"/>
              <w:jc w:val="center"/>
              <w:rPr>
                <w:del w:id="438" w:author="HP" w:date="2019-08-02T17:17:00Z"/>
                <w:rFonts w:ascii="Times New Roman" w:eastAsia="Times New Roman" w:hAnsi="Times New Roman" w:cs="Times New Roman"/>
                <w:sz w:val="20"/>
                <w:szCs w:val="20"/>
                <w:lang w:eastAsia="fr-FR"/>
              </w:rPr>
            </w:pPr>
            <w:del w:id="439" w:author="HP" w:date="2019-08-02T17:17:00Z">
              <w:r w:rsidRPr="00F60303" w:rsidDel="00EF0647">
                <w:rPr>
                  <w:rFonts w:ascii="Times New Roman" w:eastAsia="Times New Roman" w:hAnsi="Times New Roman" w:cs="Times New Roman"/>
                  <w:sz w:val="20"/>
                  <w:szCs w:val="20"/>
                  <w:lang w:eastAsia="fr-FR"/>
                </w:rPr>
                <w:delText xml:space="preserve">S’il y a lieu, liste de médicaments disponibles </w:delText>
              </w:r>
            </w:del>
          </w:p>
          <w:p w14:paraId="0A222EEC"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p>
        </w:tc>
      </w:tr>
      <w:tr w:rsidR="00F60303" w:rsidRPr="00F60303" w14:paraId="78D40D7E" w14:textId="77777777" w:rsidTr="001021CA">
        <w:tc>
          <w:tcPr>
            <w:tcW w:w="6238" w:type="dxa"/>
            <w:tcBorders>
              <w:top w:val="nil"/>
              <w:left w:val="nil"/>
              <w:bottom w:val="nil"/>
              <w:right w:val="nil"/>
            </w:tcBorders>
          </w:tcPr>
          <w:p w14:paraId="21672E1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0E5FAF07" w14:textId="1022948B" w:rsidR="00F60303" w:rsidRPr="00F60303" w:rsidRDefault="00F60303" w:rsidP="00F60303">
            <w:pPr>
              <w:spacing w:after="0" w:line="240" w:lineRule="auto"/>
              <w:rPr>
                <w:rFonts w:ascii="Times New Roman" w:eastAsia="Times New Roman" w:hAnsi="Times New Roman" w:cs="Times New Roman"/>
                <w:sz w:val="20"/>
                <w:szCs w:val="20"/>
                <w:lang w:eastAsia="fr-FR"/>
              </w:rPr>
            </w:pPr>
            <w:del w:id="440" w:author="HP" w:date="2019-08-02T17:17:00Z">
              <w:r w:rsidRPr="00F60303" w:rsidDel="00EF0647">
                <w:rPr>
                  <w:rFonts w:ascii="Times New Roman" w:eastAsia="Times New Roman" w:hAnsi="Times New Roman" w:cs="Times New Roman"/>
                  <w:sz w:val="20"/>
                  <w:szCs w:val="20"/>
                  <w:lang w:eastAsia="fr-FR"/>
                </w:rPr>
                <w:delText>_____________________________</w:delText>
              </w:r>
            </w:del>
          </w:p>
        </w:tc>
        <w:tc>
          <w:tcPr>
            <w:tcW w:w="993" w:type="dxa"/>
            <w:tcBorders>
              <w:top w:val="nil"/>
              <w:left w:val="nil"/>
              <w:bottom w:val="nil"/>
              <w:right w:val="nil"/>
            </w:tcBorders>
          </w:tcPr>
          <w:p w14:paraId="07CA5964" w14:textId="14D024DB"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del w:id="441" w:author="HP" w:date="2019-08-02T17:17:00Z">
              <w:r w:rsidRPr="00F60303" w:rsidDel="00EF0647">
                <w:rPr>
                  <w:rFonts w:ascii="Times New Roman" w:eastAsia="Times New Roman" w:hAnsi="Times New Roman" w:cs="Times New Roman"/>
                  <w:b/>
                  <w:sz w:val="20"/>
                  <w:szCs w:val="20"/>
                  <w:lang w:eastAsia="fr-FR"/>
                </w:rPr>
                <w:delText>R</w:delText>
              </w:r>
              <w:r w:rsidRPr="00F60303" w:rsidDel="00EF0647">
                <w:rPr>
                  <w:rFonts w:ascii="Times New Roman" w:eastAsia="Times New Roman" w:hAnsi="Times New Roman" w:cs="Times New Roman"/>
                  <w:sz w:val="20"/>
                  <w:szCs w:val="20"/>
                  <w:lang w:eastAsia="fr-FR"/>
                </w:rPr>
                <w:delText>5.2.1.1</w:delText>
              </w:r>
            </w:del>
          </w:p>
        </w:tc>
      </w:tr>
      <w:tr w:rsidR="00F60303" w:rsidRPr="00F60303" w14:paraId="418C6755" w14:textId="77777777" w:rsidTr="001021CA">
        <w:tc>
          <w:tcPr>
            <w:tcW w:w="6238" w:type="dxa"/>
            <w:tcBorders>
              <w:top w:val="nil"/>
              <w:left w:val="nil"/>
              <w:bottom w:val="nil"/>
              <w:right w:val="nil"/>
            </w:tcBorders>
          </w:tcPr>
          <w:p w14:paraId="7A169581" w14:textId="0AEC9007" w:rsidR="00F60303" w:rsidRPr="00CA38BC" w:rsidRDefault="00F60303" w:rsidP="00F60303">
            <w:pPr>
              <w:spacing w:after="0" w:line="240" w:lineRule="auto"/>
              <w:rPr>
                <w:rFonts w:ascii="Times New Roman" w:eastAsia="Times New Roman" w:hAnsi="Times New Roman" w:cs="Times New Roman"/>
                <w:sz w:val="20"/>
                <w:szCs w:val="20"/>
                <w:highlight w:val="yellow"/>
                <w:lang w:eastAsia="fr-FR"/>
                <w:rPrChange w:id="442" w:author="HP" w:date="2019-08-02T11:48:00Z">
                  <w:rPr>
                    <w:rFonts w:ascii="Times New Roman" w:eastAsia="Times New Roman" w:hAnsi="Times New Roman" w:cs="Times New Roman"/>
                    <w:sz w:val="20"/>
                    <w:szCs w:val="20"/>
                    <w:lang w:eastAsia="fr-FR"/>
                  </w:rPr>
                </w:rPrChange>
              </w:rPr>
            </w:pPr>
          </w:p>
        </w:tc>
        <w:tc>
          <w:tcPr>
            <w:tcW w:w="3118" w:type="dxa"/>
            <w:tcBorders>
              <w:top w:val="nil"/>
              <w:left w:val="nil"/>
              <w:bottom w:val="nil"/>
              <w:right w:val="nil"/>
            </w:tcBorders>
          </w:tcPr>
          <w:p w14:paraId="4F726415" w14:textId="76F1749B" w:rsidR="00F60303" w:rsidRPr="00F60303" w:rsidRDefault="00F60303" w:rsidP="00F60303">
            <w:pPr>
              <w:spacing w:after="0" w:line="240" w:lineRule="auto"/>
              <w:rPr>
                <w:rFonts w:ascii="Times New Roman" w:eastAsia="Times New Roman" w:hAnsi="Times New Roman" w:cs="Times New Roman"/>
                <w:sz w:val="20"/>
                <w:szCs w:val="20"/>
                <w:lang w:eastAsia="fr-FR"/>
              </w:rPr>
            </w:pPr>
            <w:del w:id="443" w:author="HP" w:date="2019-08-02T17:17:00Z">
              <w:r w:rsidRPr="00F60303" w:rsidDel="00EF0647">
                <w:rPr>
                  <w:rFonts w:ascii="Times New Roman" w:eastAsia="Times New Roman" w:hAnsi="Times New Roman" w:cs="Times New Roman"/>
                  <w:sz w:val="20"/>
                  <w:szCs w:val="20"/>
                  <w:lang w:eastAsia="fr-FR"/>
                </w:rPr>
                <w:delText>_____________________________</w:delText>
              </w:r>
            </w:del>
          </w:p>
        </w:tc>
        <w:tc>
          <w:tcPr>
            <w:tcW w:w="993" w:type="dxa"/>
            <w:tcBorders>
              <w:top w:val="nil"/>
              <w:left w:val="nil"/>
              <w:bottom w:val="nil"/>
              <w:right w:val="nil"/>
            </w:tcBorders>
          </w:tcPr>
          <w:p w14:paraId="72765AF5" w14:textId="0E308881"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del w:id="444" w:author="HP" w:date="2019-08-02T17:17:00Z">
              <w:r w:rsidRPr="00F60303" w:rsidDel="00EF0647">
                <w:rPr>
                  <w:rFonts w:ascii="Times New Roman" w:eastAsia="Times New Roman" w:hAnsi="Times New Roman" w:cs="Times New Roman"/>
                  <w:b/>
                  <w:sz w:val="20"/>
                  <w:szCs w:val="20"/>
                  <w:lang w:eastAsia="fr-FR"/>
                </w:rPr>
                <w:delText>R</w:delText>
              </w:r>
              <w:r w:rsidRPr="00F60303" w:rsidDel="00EF0647">
                <w:rPr>
                  <w:rFonts w:ascii="Times New Roman" w:eastAsia="Times New Roman" w:hAnsi="Times New Roman" w:cs="Times New Roman"/>
                  <w:sz w:val="20"/>
                  <w:szCs w:val="20"/>
                  <w:lang w:eastAsia="fr-FR"/>
                </w:rPr>
                <w:delText>5.2.1.2</w:delText>
              </w:r>
            </w:del>
          </w:p>
        </w:tc>
      </w:tr>
      <w:tr w:rsidR="00F60303" w:rsidRPr="00F60303" w14:paraId="3C4E1E26" w14:textId="77777777" w:rsidTr="001021CA">
        <w:tc>
          <w:tcPr>
            <w:tcW w:w="6238" w:type="dxa"/>
            <w:tcBorders>
              <w:top w:val="nil"/>
              <w:left w:val="nil"/>
              <w:bottom w:val="nil"/>
              <w:right w:val="nil"/>
            </w:tcBorders>
          </w:tcPr>
          <w:p w14:paraId="42650B4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396FB0F6" w14:textId="5D940F6A" w:rsidR="00F60303" w:rsidRPr="00F60303" w:rsidRDefault="00F60303" w:rsidP="00F60303">
            <w:pPr>
              <w:spacing w:after="0" w:line="240" w:lineRule="auto"/>
              <w:rPr>
                <w:rFonts w:ascii="Times New Roman" w:eastAsia="Times New Roman" w:hAnsi="Times New Roman" w:cs="Times New Roman"/>
                <w:sz w:val="20"/>
                <w:szCs w:val="20"/>
                <w:lang w:eastAsia="fr-FR"/>
              </w:rPr>
            </w:pPr>
            <w:del w:id="445" w:author="HP" w:date="2019-08-02T17:17:00Z">
              <w:r w:rsidRPr="00F60303" w:rsidDel="00EF0647">
                <w:rPr>
                  <w:rFonts w:ascii="Times New Roman" w:eastAsia="Times New Roman" w:hAnsi="Times New Roman" w:cs="Times New Roman"/>
                  <w:sz w:val="20"/>
                  <w:szCs w:val="20"/>
                  <w:lang w:eastAsia="fr-FR"/>
                </w:rPr>
                <w:delText>_____________________________</w:delText>
              </w:r>
            </w:del>
          </w:p>
        </w:tc>
        <w:tc>
          <w:tcPr>
            <w:tcW w:w="993" w:type="dxa"/>
            <w:tcBorders>
              <w:top w:val="nil"/>
              <w:left w:val="nil"/>
              <w:bottom w:val="nil"/>
              <w:right w:val="nil"/>
            </w:tcBorders>
          </w:tcPr>
          <w:p w14:paraId="0CE4B05A" w14:textId="261A64A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del w:id="446" w:author="HP" w:date="2019-08-02T17:17:00Z">
              <w:r w:rsidRPr="00F60303" w:rsidDel="00EF0647">
                <w:rPr>
                  <w:rFonts w:ascii="Times New Roman" w:eastAsia="Times New Roman" w:hAnsi="Times New Roman" w:cs="Times New Roman"/>
                  <w:b/>
                  <w:sz w:val="20"/>
                  <w:szCs w:val="20"/>
                  <w:lang w:eastAsia="fr-FR"/>
                </w:rPr>
                <w:delText>R</w:delText>
              </w:r>
              <w:r w:rsidRPr="00F60303" w:rsidDel="00EF0647">
                <w:rPr>
                  <w:rFonts w:ascii="Times New Roman" w:eastAsia="Times New Roman" w:hAnsi="Times New Roman" w:cs="Times New Roman"/>
                  <w:sz w:val="20"/>
                  <w:szCs w:val="20"/>
                  <w:lang w:eastAsia="fr-FR"/>
                </w:rPr>
                <w:delText>5.2.1.3</w:delText>
              </w:r>
            </w:del>
          </w:p>
        </w:tc>
      </w:tr>
      <w:tr w:rsidR="00F60303" w:rsidRPr="00F60303" w14:paraId="53978FA8" w14:textId="77777777" w:rsidTr="001021CA">
        <w:tc>
          <w:tcPr>
            <w:tcW w:w="6238" w:type="dxa"/>
            <w:tcBorders>
              <w:top w:val="nil"/>
              <w:left w:val="nil"/>
              <w:bottom w:val="nil"/>
              <w:right w:val="nil"/>
            </w:tcBorders>
          </w:tcPr>
          <w:p w14:paraId="1BE76D2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18532060" w14:textId="71AEBDC4" w:rsidR="00F60303" w:rsidRPr="00F60303" w:rsidRDefault="00F60303" w:rsidP="00F60303">
            <w:pPr>
              <w:spacing w:after="0" w:line="240" w:lineRule="auto"/>
              <w:rPr>
                <w:rFonts w:ascii="Times New Roman" w:eastAsia="Times New Roman" w:hAnsi="Times New Roman" w:cs="Times New Roman"/>
                <w:sz w:val="20"/>
                <w:szCs w:val="20"/>
                <w:lang w:eastAsia="fr-FR"/>
              </w:rPr>
            </w:pPr>
            <w:del w:id="447" w:author="HP" w:date="2019-08-02T17:17:00Z">
              <w:r w:rsidRPr="00F60303" w:rsidDel="00EF0647">
                <w:rPr>
                  <w:rFonts w:ascii="Times New Roman" w:eastAsia="Times New Roman" w:hAnsi="Times New Roman" w:cs="Times New Roman"/>
                  <w:sz w:val="20"/>
                  <w:szCs w:val="20"/>
                  <w:lang w:eastAsia="fr-FR"/>
                </w:rPr>
                <w:delText>_____________________________</w:delText>
              </w:r>
            </w:del>
          </w:p>
        </w:tc>
        <w:tc>
          <w:tcPr>
            <w:tcW w:w="993" w:type="dxa"/>
            <w:tcBorders>
              <w:top w:val="nil"/>
              <w:left w:val="nil"/>
              <w:bottom w:val="nil"/>
              <w:right w:val="nil"/>
            </w:tcBorders>
          </w:tcPr>
          <w:p w14:paraId="480DC6FC" w14:textId="36CD0111"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del w:id="448" w:author="HP" w:date="2019-08-02T17:17:00Z">
              <w:r w:rsidRPr="00F60303" w:rsidDel="00EF0647">
                <w:rPr>
                  <w:rFonts w:ascii="Times New Roman" w:eastAsia="Times New Roman" w:hAnsi="Times New Roman" w:cs="Times New Roman"/>
                  <w:b/>
                  <w:sz w:val="20"/>
                  <w:szCs w:val="20"/>
                  <w:lang w:eastAsia="fr-FR"/>
                </w:rPr>
                <w:delText>R</w:delText>
              </w:r>
              <w:r w:rsidRPr="00F60303" w:rsidDel="00EF0647">
                <w:rPr>
                  <w:rFonts w:ascii="Times New Roman" w:eastAsia="Times New Roman" w:hAnsi="Times New Roman" w:cs="Times New Roman"/>
                  <w:sz w:val="20"/>
                  <w:szCs w:val="20"/>
                  <w:lang w:eastAsia="fr-FR"/>
                </w:rPr>
                <w:delText>5.2.1.4</w:delText>
              </w:r>
            </w:del>
          </w:p>
        </w:tc>
      </w:tr>
      <w:tr w:rsidR="00F60303" w:rsidRPr="00F60303" w14:paraId="37D7A34C" w14:textId="77777777" w:rsidTr="001021CA">
        <w:tc>
          <w:tcPr>
            <w:tcW w:w="6238" w:type="dxa"/>
            <w:tcBorders>
              <w:top w:val="nil"/>
              <w:left w:val="nil"/>
              <w:bottom w:val="nil"/>
              <w:right w:val="nil"/>
            </w:tcBorders>
          </w:tcPr>
          <w:p w14:paraId="786EFF43" w14:textId="381F2442"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5543A85F" w14:textId="1C603C7D" w:rsidR="00F60303" w:rsidRPr="00F60303" w:rsidRDefault="00F60303" w:rsidP="00F60303">
            <w:pPr>
              <w:spacing w:after="0" w:line="240" w:lineRule="auto"/>
              <w:rPr>
                <w:rFonts w:ascii="Times New Roman" w:eastAsia="Times New Roman" w:hAnsi="Times New Roman" w:cs="Times New Roman"/>
                <w:sz w:val="20"/>
                <w:szCs w:val="20"/>
                <w:lang w:eastAsia="fr-FR"/>
              </w:rPr>
            </w:pPr>
            <w:del w:id="449" w:author="HP" w:date="2019-08-02T17:17:00Z">
              <w:r w:rsidRPr="00F60303" w:rsidDel="00EF0647">
                <w:rPr>
                  <w:rFonts w:ascii="Times New Roman" w:eastAsia="Times New Roman" w:hAnsi="Times New Roman" w:cs="Times New Roman"/>
                  <w:sz w:val="20"/>
                  <w:szCs w:val="20"/>
                  <w:lang w:eastAsia="fr-FR"/>
                </w:rPr>
                <w:delText>_____________________________</w:delText>
              </w:r>
            </w:del>
          </w:p>
        </w:tc>
        <w:tc>
          <w:tcPr>
            <w:tcW w:w="993" w:type="dxa"/>
            <w:tcBorders>
              <w:top w:val="nil"/>
              <w:left w:val="nil"/>
              <w:bottom w:val="nil"/>
              <w:right w:val="nil"/>
            </w:tcBorders>
          </w:tcPr>
          <w:p w14:paraId="1F9F283E" w14:textId="0AC0AAAC"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del w:id="450" w:author="HP" w:date="2019-08-02T17:17:00Z">
              <w:r w:rsidRPr="00F60303" w:rsidDel="00EF0647">
                <w:rPr>
                  <w:rFonts w:ascii="Times New Roman" w:eastAsia="Times New Roman" w:hAnsi="Times New Roman" w:cs="Times New Roman"/>
                  <w:b/>
                  <w:sz w:val="20"/>
                  <w:szCs w:val="20"/>
                  <w:lang w:eastAsia="fr-FR"/>
                </w:rPr>
                <w:delText>R</w:delText>
              </w:r>
              <w:r w:rsidRPr="00F60303" w:rsidDel="00EF0647">
                <w:rPr>
                  <w:rFonts w:ascii="Times New Roman" w:eastAsia="Times New Roman" w:hAnsi="Times New Roman" w:cs="Times New Roman"/>
                  <w:sz w:val="20"/>
                  <w:szCs w:val="20"/>
                  <w:lang w:eastAsia="fr-FR"/>
                </w:rPr>
                <w:delText>5.2.1.5</w:delText>
              </w:r>
            </w:del>
          </w:p>
        </w:tc>
      </w:tr>
      <w:tr w:rsidR="00F60303" w:rsidRPr="00F60303" w14:paraId="7E7B336B" w14:textId="77777777" w:rsidTr="001021CA">
        <w:tc>
          <w:tcPr>
            <w:tcW w:w="6238" w:type="dxa"/>
            <w:tcBorders>
              <w:top w:val="nil"/>
              <w:left w:val="nil"/>
              <w:bottom w:val="nil"/>
              <w:right w:val="nil"/>
            </w:tcBorders>
          </w:tcPr>
          <w:p w14:paraId="66A06D1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33867E20" w14:textId="4EC3BD0C" w:rsidR="00F60303" w:rsidRPr="00F60303" w:rsidDel="00EF0647" w:rsidRDefault="00F60303" w:rsidP="00F60303">
            <w:pPr>
              <w:spacing w:after="0" w:line="240" w:lineRule="auto"/>
              <w:jc w:val="center"/>
              <w:rPr>
                <w:del w:id="451" w:author="HP" w:date="2019-08-02T17:17:00Z"/>
                <w:rFonts w:ascii="Times New Roman" w:eastAsia="Times New Roman" w:hAnsi="Times New Roman" w:cs="Times New Roman"/>
                <w:sz w:val="20"/>
                <w:szCs w:val="20"/>
                <w:lang w:eastAsia="fr-FR"/>
              </w:rPr>
            </w:pPr>
            <w:del w:id="452" w:author="HP" w:date="2019-08-02T17:17:00Z">
              <w:r w:rsidRPr="00F60303" w:rsidDel="00EF0647">
                <w:rPr>
                  <w:rFonts w:ascii="Times New Roman" w:eastAsia="Times New Roman" w:hAnsi="Times New Roman" w:cs="Times New Roman"/>
                  <w:sz w:val="20"/>
                  <w:szCs w:val="20"/>
                  <w:lang w:eastAsia="fr-FR"/>
                </w:rPr>
                <w:delText>_____________________________</w:delText>
              </w:r>
            </w:del>
          </w:p>
          <w:p w14:paraId="49A158E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4DDBA5F9" w14:textId="007BF419"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del w:id="453" w:author="HP" w:date="2019-08-02T17:17:00Z">
              <w:r w:rsidRPr="00F60303" w:rsidDel="00EF0647">
                <w:rPr>
                  <w:rFonts w:ascii="Times New Roman" w:eastAsia="Times New Roman" w:hAnsi="Times New Roman" w:cs="Times New Roman"/>
                  <w:b/>
                  <w:sz w:val="20"/>
                  <w:szCs w:val="20"/>
                  <w:lang w:eastAsia="fr-FR"/>
                </w:rPr>
                <w:delText>R</w:delText>
              </w:r>
              <w:r w:rsidRPr="00F60303" w:rsidDel="00EF0647">
                <w:rPr>
                  <w:rFonts w:ascii="Times New Roman" w:eastAsia="Times New Roman" w:hAnsi="Times New Roman" w:cs="Times New Roman"/>
                  <w:sz w:val="20"/>
                  <w:szCs w:val="20"/>
                  <w:lang w:eastAsia="fr-FR"/>
                </w:rPr>
                <w:delText>5.2.1.6</w:delText>
              </w:r>
            </w:del>
          </w:p>
        </w:tc>
      </w:tr>
    </w:tbl>
    <w:p w14:paraId="57709AA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47A8323D" w14:textId="77777777" w:rsidTr="001021CA">
        <w:tc>
          <w:tcPr>
            <w:tcW w:w="6238" w:type="dxa"/>
          </w:tcPr>
          <w:p w14:paraId="15E94858" w14:textId="2F57239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a-t-</w:t>
            </w:r>
            <w:proofErr w:type="gramStart"/>
            <w:r w:rsidRPr="00F60303">
              <w:rPr>
                <w:rFonts w:ascii="Times New Roman" w:eastAsia="Times New Roman" w:hAnsi="Times New Roman" w:cs="Times New Roman"/>
                <w:sz w:val="20"/>
                <w:szCs w:val="20"/>
                <w:lang w:eastAsia="fr-FR"/>
              </w:rPr>
              <w:t xml:space="preserve">elle </w:t>
            </w:r>
            <w:ins w:id="454" w:author="HP" w:date="2019-08-02T11:48:00Z">
              <w:r w:rsidR="00CA38BC">
                <w:rPr>
                  <w:rFonts w:ascii="Times New Roman" w:eastAsia="Times New Roman" w:hAnsi="Times New Roman" w:cs="Times New Roman"/>
                  <w:sz w:val="20"/>
                  <w:szCs w:val="20"/>
                  <w:lang w:eastAsia="fr-FR"/>
                </w:rPr>
                <w:t xml:space="preserve"> connu</w:t>
              </w:r>
              <w:proofErr w:type="gramEnd"/>
              <w:r w:rsidR="00CA38BC">
                <w:rPr>
                  <w:rFonts w:ascii="Times New Roman" w:eastAsia="Times New Roman" w:hAnsi="Times New Roman" w:cs="Times New Roman"/>
                  <w:sz w:val="20"/>
                  <w:szCs w:val="20"/>
                  <w:lang w:eastAsia="fr-FR"/>
                </w:rPr>
                <w:t xml:space="preserve"> des ruptures de </w:t>
              </w:r>
            </w:ins>
            <w:del w:id="455" w:author="HP" w:date="2019-08-02T11:48:00Z">
              <w:r w:rsidRPr="00F60303" w:rsidDel="00CA38BC">
                <w:rPr>
                  <w:rFonts w:ascii="Times New Roman" w:eastAsia="Times New Roman" w:hAnsi="Times New Roman" w:cs="Times New Roman"/>
                  <w:sz w:val="20"/>
                  <w:szCs w:val="20"/>
                  <w:lang w:eastAsia="fr-FR"/>
                </w:rPr>
                <w:delText xml:space="preserve">manqué </w:delText>
              </w:r>
            </w:del>
            <w:r w:rsidRPr="00F60303">
              <w:rPr>
                <w:rFonts w:ascii="Times New Roman" w:eastAsia="Times New Roman" w:hAnsi="Times New Roman" w:cs="Times New Roman"/>
                <w:sz w:val="20"/>
                <w:szCs w:val="20"/>
                <w:lang w:eastAsia="fr-FR"/>
              </w:rPr>
              <w:t>médicaments au cours de la plus récente épidémie ?</w:t>
            </w:r>
          </w:p>
        </w:tc>
        <w:tc>
          <w:tcPr>
            <w:tcW w:w="3118" w:type="dxa"/>
          </w:tcPr>
          <w:p w14:paraId="31890560"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70A0108F"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R5.3.1</w:t>
            </w:r>
          </w:p>
        </w:tc>
      </w:tr>
      <w:tr w:rsidR="00F60303" w:rsidRPr="00F60303" w14:paraId="342AF9F1" w14:textId="77777777" w:rsidTr="001021CA">
        <w:tc>
          <w:tcPr>
            <w:tcW w:w="6238" w:type="dxa"/>
          </w:tcPr>
          <w:p w14:paraId="1A9C2468" w14:textId="42490E7C"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La région a-t-elle </w:t>
            </w:r>
            <w:del w:id="456" w:author="HP" w:date="2019-08-02T11:49:00Z">
              <w:r w:rsidRPr="00F60303" w:rsidDel="00CA38BC">
                <w:rPr>
                  <w:rFonts w:ascii="Times New Roman" w:eastAsia="Times New Roman" w:hAnsi="Times New Roman" w:cs="Times New Roman"/>
                  <w:sz w:val="20"/>
                  <w:szCs w:val="20"/>
                  <w:lang w:eastAsia="fr-FR"/>
                </w:rPr>
                <w:delText xml:space="preserve">manqué </w:delText>
              </w:r>
            </w:del>
            <w:ins w:id="457" w:author="HP" w:date="2019-08-02T11:49:00Z">
              <w:r w:rsidR="00CA38BC">
                <w:rPr>
                  <w:rFonts w:ascii="Times New Roman" w:eastAsia="Times New Roman" w:hAnsi="Times New Roman" w:cs="Times New Roman"/>
                  <w:sz w:val="20"/>
                  <w:szCs w:val="20"/>
                  <w:lang w:eastAsia="fr-FR"/>
                </w:rPr>
                <w:t>connu des ruptures</w:t>
              </w:r>
              <w:r w:rsidR="00CA38BC" w:rsidRPr="00F60303">
                <w:rPr>
                  <w:rFonts w:ascii="Times New Roman" w:eastAsia="Times New Roman" w:hAnsi="Times New Roman" w:cs="Times New Roman"/>
                  <w:sz w:val="20"/>
                  <w:szCs w:val="20"/>
                  <w:lang w:eastAsia="fr-FR"/>
                </w:rPr>
                <w:t xml:space="preserve"> </w:t>
              </w:r>
            </w:ins>
            <w:r w:rsidRPr="00F60303">
              <w:rPr>
                <w:rFonts w:ascii="Times New Roman" w:eastAsia="Times New Roman" w:hAnsi="Times New Roman" w:cs="Times New Roman"/>
                <w:sz w:val="20"/>
                <w:szCs w:val="20"/>
                <w:lang w:eastAsia="fr-FR"/>
              </w:rPr>
              <w:t>de divers produits consommables au cours de la plus récente épidémie ?</w:t>
            </w:r>
          </w:p>
        </w:tc>
        <w:tc>
          <w:tcPr>
            <w:tcW w:w="3118" w:type="dxa"/>
          </w:tcPr>
          <w:p w14:paraId="732D5FE0"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2EC41A20"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R5.3.2</w:t>
            </w:r>
          </w:p>
        </w:tc>
      </w:tr>
    </w:tbl>
    <w:p w14:paraId="6FC374D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2CCAC057" w14:textId="77777777" w:rsidTr="001021CA">
        <w:trPr>
          <w:cantSplit/>
        </w:trPr>
        <w:tc>
          <w:tcPr>
            <w:tcW w:w="10349" w:type="dxa"/>
            <w:gridSpan w:val="3"/>
            <w:tcBorders>
              <w:top w:val="nil"/>
              <w:left w:val="nil"/>
              <w:bottom w:val="nil"/>
              <w:right w:val="nil"/>
            </w:tcBorders>
          </w:tcPr>
          <w:p w14:paraId="3866DB63" w14:textId="537921AD"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S’il y a lieu, liste</w:t>
            </w:r>
            <w:ins w:id="458" w:author="HP" w:date="2019-08-02T11:49:00Z">
              <w:r w:rsidR="00CA38BC">
                <w:rPr>
                  <w:rFonts w:ascii="Times New Roman" w:eastAsia="Times New Roman" w:hAnsi="Times New Roman" w:cs="Times New Roman"/>
                  <w:sz w:val="20"/>
                  <w:szCs w:val="20"/>
                  <w:lang w:eastAsia="fr-FR"/>
                </w:rPr>
                <w:t xml:space="preserve">r </w:t>
              </w:r>
              <w:proofErr w:type="spellStart"/>
              <w:r w:rsidR="00CA38BC">
                <w:rPr>
                  <w:rFonts w:ascii="Times New Roman" w:eastAsia="Times New Roman" w:hAnsi="Times New Roman" w:cs="Times New Roman"/>
                  <w:sz w:val="20"/>
                  <w:szCs w:val="20"/>
                  <w:lang w:eastAsia="fr-FR"/>
                </w:rPr>
                <w:t>les</w:t>
              </w:r>
            </w:ins>
            <w:del w:id="459" w:author="HP" w:date="2019-08-02T11:49:00Z">
              <w:r w:rsidRPr="00F60303" w:rsidDel="00CA38BC">
                <w:rPr>
                  <w:rFonts w:ascii="Times New Roman" w:eastAsia="Times New Roman" w:hAnsi="Times New Roman" w:cs="Times New Roman"/>
                  <w:sz w:val="20"/>
                  <w:szCs w:val="20"/>
                  <w:lang w:eastAsia="fr-FR"/>
                </w:rPr>
                <w:delText xml:space="preserve"> de </w:delText>
              </w:r>
            </w:del>
            <w:r w:rsidRPr="00F60303">
              <w:rPr>
                <w:rFonts w:ascii="Times New Roman" w:eastAsia="Times New Roman" w:hAnsi="Times New Roman" w:cs="Times New Roman"/>
                <w:sz w:val="20"/>
                <w:szCs w:val="20"/>
                <w:lang w:eastAsia="fr-FR"/>
              </w:rPr>
              <w:t>médicaments</w:t>
            </w:r>
            <w:proofErr w:type="spellEnd"/>
            <w:r w:rsidRPr="00F60303">
              <w:rPr>
                <w:rFonts w:ascii="Times New Roman" w:eastAsia="Times New Roman" w:hAnsi="Times New Roman" w:cs="Times New Roman"/>
                <w:sz w:val="20"/>
                <w:szCs w:val="20"/>
                <w:lang w:eastAsia="fr-FR"/>
              </w:rPr>
              <w:t xml:space="preserve"> qui ont </w:t>
            </w:r>
            <w:ins w:id="460" w:author="HP" w:date="2019-08-02T11:49:00Z">
              <w:r w:rsidR="00CA38BC">
                <w:rPr>
                  <w:rFonts w:ascii="Times New Roman" w:eastAsia="Times New Roman" w:hAnsi="Times New Roman" w:cs="Times New Roman"/>
                  <w:sz w:val="20"/>
                  <w:szCs w:val="20"/>
                  <w:lang w:eastAsia="fr-FR"/>
                </w:rPr>
                <w:t xml:space="preserve">été </w:t>
              </w:r>
            </w:ins>
            <w:ins w:id="461" w:author="HP" w:date="2019-08-02T11:50:00Z">
              <w:r w:rsidR="00CA38BC">
                <w:rPr>
                  <w:rFonts w:ascii="Times New Roman" w:eastAsia="Times New Roman" w:hAnsi="Times New Roman" w:cs="Times New Roman"/>
                  <w:sz w:val="20"/>
                  <w:szCs w:val="20"/>
                  <w:lang w:eastAsia="fr-FR"/>
                </w:rPr>
                <w:t xml:space="preserve">en </w:t>
              </w:r>
            </w:ins>
            <w:ins w:id="462" w:author="HP" w:date="2019-08-02T11:49:00Z">
              <w:r w:rsidR="00CA38BC">
                <w:rPr>
                  <w:rFonts w:ascii="Times New Roman" w:eastAsia="Times New Roman" w:hAnsi="Times New Roman" w:cs="Times New Roman"/>
                  <w:sz w:val="20"/>
                  <w:szCs w:val="20"/>
                  <w:lang w:eastAsia="fr-FR"/>
                </w:rPr>
                <w:t xml:space="preserve">rupture </w:t>
              </w:r>
            </w:ins>
            <w:del w:id="463" w:author="HP" w:date="2019-08-02T11:49:00Z">
              <w:r w:rsidRPr="00F60303" w:rsidDel="00CA38BC">
                <w:rPr>
                  <w:rFonts w:ascii="Times New Roman" w:eastAsia="Times New Roman" w:hAnsi="Times New Roman" w:cs="Times New Roman"/>
                  <w:sz w:val="20"/>
                  <w:szCs w:val="20"/>
                  <w:lang w:eastAsia="fr-FR"/>
                </w:rPr>
                <w:delText>m</w:delText>
              </w:r>
            </w:del>
            <w:del w:id="464" w:author="HP" w:date="2019-08-02T11:50:00Z">
              <w:r w:rsidRPr="00F60303" w:rsidDel="00CA38BC">
                <w:rPr>
                  <w:rFonts w:ascii="Times New Roman" w:eastAsia="Times New Roman" w:hAnsi="Times New Roman" w:cs="Times New Roman"/>
                  <w:sz w:val="20"/>
                  <w:szCs w:val="20"/>
                  <w:lang w:eastAsia="fr-FR"/>
                </w:rPr>
                <w:delText xml:space="preserve">anqué. </w:delText>
              </w:r>
            </w:del>
          </w:p>
          <w:p w14:paraId="5CFB391C"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p>
        </w:tc>
      </w:tr>
      <w:tr w:rsidR="00F60303" w:rsidRPr="00F60303" w14:paraId="73BC84D3" w14:textId="77777777" w:rsidTr="001021CA">
        <w:tc>
          <w:tcPr>
            <w:tcW w:w="6238" w:type="dxa"/>
            <w:tcBorders>
              <w:top w:val="nil"/>
              <w:left w:val="nil"/>
              <w:bottom w:val="nil"/>
              <w:right w:val="nil"/>
            </w:tcBorders>
          </w:tcPr>
          <w:p w14:paraId="794182E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61489636"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38B786D6"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R5.3.2.1</w:t>
            </w:r>
          </w:p>
        </w:tc>
      </w:tr>
      <w:tr w:rsidR="00F60303" w:rsidRPr="00F60303" w14:paraId="36760506" w14:textId="77777777" w:rsidTr="001021CA">
        <w:tc>
          <w:tcPr>
            <w:tcW w:w="6238" w:type="dxa"/>
            <w:tcBorders>
              <w:top w:val="nil"/>
              <w:left w:val="nil"/>
              <w:bottom w:val="nil"/>
              <w:right w:val="nil"/>
            </w:tcBorders>
          </w:tcPr>
          <w:p w14:paraId="22407EA0"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1F46903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7117BB36"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R5.3.2.2</w:t>
            </w:r>
          </w:p>
        </w:tc>
      </w:tr>
      <w:tr w:rsidR="00F60303" w:rsidRPr="00F60303" w14:paraId="6AE67D7D" w14:textId="77777777" w:rsidTr="001021CA">
        <w:tc>
          <w:tcPr>
            <w:tcW w:w="6238" w:type="dxa"/>
            <w:tcBorders>
              <w:top w:val="nil"/>
              <w:left w:val="nil"/>
              <w:bottom w:val="nil"/>
              <w:right w:val="nil"/>
            </w:tcBorders>
          </w:tcPr>
          <w:p w14:paraId="68AB7B2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159FE441"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320452BA"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R5.3.2.3</w:t>
            </w:r>
          </w:p>
        </w:tc>
      </w:tr>
      <w:tr w:rsidR="00F60303" w:rsidRPr="00F60303" w14:paraId="01A8CA2A" w14:textId="77777777" w:rsidTr="001021CA">
        <w:tc>
          <w:tcPr>
            <w:tcW w:w="6238" w:type="dxa"/>
            <w:tcBorders>
              <w:top w:val="nil"/>
              <w:left w:val="nil"/>
              <w:bottom w:val="nil"/>
              <w:right w:val="nil"/>
            </w:tcBorders>
          </w:tcPr>
          <w:p w14:paraId="27690F0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0472920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3A58F481"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R5.3.2.4</w:t>
            </w:r>
          </w:p>
        </w:tc>
      </w:tr>
      <w:tr w:rsidR="00F60303" w:rsidRPr="00F60303" w14:paraId="0686A3CD" w14:textId="77777777" w:rsidTr="001021CA">
        <w:tc>
          <w:tcPr>
            <w:tcW w:w="6238" w:type="dxa"/>
            <w:tcBorders>
              <w:top w:val="nil"/>
              <w:left w:val="nil"/>
              <w:bottom w:val="nil"/>
              <w:right w:val="nil"/>
            </w:tcBorders>
          </w:tcPr>
          <w:p w14:paraId="436063CE"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63E1B8A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65764D76"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R5.3.2.5</w:t>
            </w:r>
          </w:p>
        </w:tc>
      </w:tr>
      <w:tr w:rsidR="00F60303" w:rsidRPr="00F60303" w14:paraId="7AE9E000" w14:textId="77777777" w:rsidTr="001021CA">
        <w:tc>
          <w:tcPr>
            <w:tcW w:w="6238" w:type="dxa"/>
            <w:tcBorders>
              <w:top w:val="nil"/>
              <w:left w:val="nil"/>
              <w:bottom w:val="nil"/>
              <w:right w:val="nil"/>
            </w:tcBorders>
          </w:tcPr>
          <w:p w14:paraId="7646B394"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1164393E"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w:t>
            </w:r>
          </w:p>
          <w:p w14:paraId="4CF4B86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352CF5C"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R5.3.2.6</w:t>
            </w:r>
          </w:p>
        </w:tc>
      </w:tr>
    </w:tbl>
    <w:p w14:paraId="7943493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37EEE8C3" w14:textId="77777777" w:rsidTr="001021CA">
        <w:tc>
          <w:tcPr>
            <w:tcW w:w="6238" w:type="dxa"/>
          </w:tcPr>
          <w:p w14:paraId="255C0444"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lastRenderedPageBreak/>
              <w:t xml:space="preserve">La région dispose-t-elle d’une ligne budgétaire pour la riposte aux épidémies ? du paludisme spécifiquement </w:t>
            </w:r>
          </w:p>
        </w:tc>
        <w:tc>
          <w:tcPr>
            <w:tcW w:w="3118" w:type="dxa"/>
          </w:tcPr>
          <w:p w14:paraId="561C7D58"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1E016E3D"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R5.4</w:t>
            </w:r>
          </w:p>
        </w:tc>
      </w:tr>
      <w:tr w:rsidR="00F60303" w:rsidRPr="00F60303" w14:paraId="0C57515A" w14:textId="77777777" w:rsidTr="001021CA">
        <w:tc>
          <w:tcPr>
            <w:tcW w:w="6238" w:type="dxa"/>
          </w:tcPr>
          <w:p w14:paraId="6364491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Existe-t-il un comité de gestion des épidémies (CGE) au niveau de la région ?</w:t>
            </w:r>
          </w:p>
        </w:tc>
        <w:tc>
          <w:tcPr>
            <w:tcW w:w="3118" w:type="dxa"/>
          </w:tcPr>
          <w:p w14:paraId="19541547"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49C1012F"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R5.5</w:t>
            </w:r>
          </w:p>
        </w:tc>
      </w:tr>
    </w:tbl>
    <w:p w14:paraId="0CD8A50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6521"/>
        <w:gridCol w:w="2835"/>
        <w:gridCol w:w="993"/>
      </w:tblGrid>
      <w:tr w:rsidR="00F60303" w:rsidRPr="00F60303" w14:paraId="57E7691B" w14:textId="77777777" w:rsidTr="001021CA">
        <w:tc>
          <w:tcPr>
            <w:tcW w:w="6521" w:type="dxa"/>
          </w:tcPr>
          <w:p w14:paraId="6E40451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Si oui, combien de fois ce comité s’est-il réuni au cours des 12 derniers mois ? </w:t>
            </w:r>
          </w:p>
        </w:tc>
        <w:tc>
          <w:tcPr>
            <w:tcW w:w="2835" w:type="dxa"/>
          </w:tcPr>
          <w:p w14:paraId="32A6DEF1"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46C392E6"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R5.6</w:t>
            </w:r>
          </w:p>
        </w:tc>
      </w:tr>
    </w:tbl>
    <w:p w14:paraId="63B80BB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2A699164" w14:textId="77777777" w:rsidTr="001021CA">
        <w:tc>
          <w:tcPr>
            <w:tcW w:w="6238" w:type="dxa"/>
          </w:tcPr>
          <w:p w14:paraId="26A5922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Existe-t-il une équipe d’intervention rapide contre les épidémies au niveau de la région?</w:t>
            </w:r>
          </w:p>
        </w:tc>
        <w:tc>
          <w:tcPr>
            <w:tcW w:w="3118" w:type="dxa"/>
          </w:tcPr>
          <w:p w14:paraId="38E541AE"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4E1583AE" w14:textId="77777777" w:rsidR="00F60303" w:rsidRPr="00F60303" w:rsidRDefault="00F60303" w:rsidP="00F60303">
            <w:pPr>
              <w:keepNext/>
              <w:spacing w:after="0" w:line="240" w:lineRule="auto"/>
              <w:jc w:val="center"/>
              <w:outlineLvl w:val="4"/>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R5.7</w:t>
            </w:r>
          </w:p>
        </w:tc>
      </w:tr>
    </w:tbl>
    <w:p w14:paraId="2EFB6160"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p w14:paraId="7CD3749E" w14:textId="0FC6D7C5" w:rsidR="00F60303" w:rsidRDefault="00F60303" w:rsidP="00F60303">
      <w:pPr>
        <w:keepNext/>
        <w:spacing w:after="0" w:line="240" w:lineRule="auto"/>
        <w:outlineLvl w:val="1"/>
        <w:rPr>
          <w:ins w:id="465" w:author="HP" w:date="2019-08-02T11:54:00Z"/>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VI. INVESTIGATION DES EPIDEMIES</w:t>
      </w:r>
    </w:p>
    <w:p w14:paraId="5A505F5B" w14:textId="586713A4" w:rsidR="00B6011B" w:rsidRDefault="00B6011B" w:rsidP="00F60303">
      <w:pPr>
        <w:keepNext/>
        <w:spacing w:after="0" w:line="240" w:lineRule="auto"/>
        <w:outlineLvl w:val="1"/>
        <w:rPr>
          <w:ins w:id="466" w:author="HP" w:date="2019-08-02T11:54:00Z"/>
          <w:rFonts w:ascii="Times New Roman" w:eastAsia="Times New Roman" w:hAnsi="Times New Roman" w:cs="Times New Roman"/>
          <w:b/>
          <w:sz w:val="24"/>
          <w:szCs w:val="20"/>
          <w:lang w:eastAsia="fr-FR"/>
        </w:rPr>
      </w:pPr>
    </w:p>
    <w:p w14:paraId="05695A31" w14:textId="25ABB682" w:rsidR="00B6011B" w:rsidRPr="00F60303" w:rsidRDefault="00B6011B" w:rsidP="00F60303">
      <w:pPr>
        <w:keepNext/>
        <w:spacing w:after="0" w:line="240" w:lineRule="auto"/>
        <w:outlineLvl w:val="1"/>
        <w:rPr>
          <w:rFonts w:ascii="Times New Roman" w:eastAsia="Times New Roman" w:hAnsi="Times New Roman" w:cs="Times New Roman"/>
          <w:b/>
          <w:sz w:val="24"/>
          <w:szCs w:val="20"/>
          <w:lang w:eastAsia="fr-FR"/>
        </w:rPr>
      </w:pPr>
      <w:ins w:id="467" w:author="HP" w:date="2019-08-02T11:54:00Z">
        <w:r>
          <w:rPr>
            <w:rFonts w:ascii="Times New Roman" w:eastAsia="Times New Roman" w:hAnsi="Times New Roman" w:cs="Times New Roman"/>
            <w:b/>
            <w:sz w:val="24"/>
            <w:szCs w:val="20"/>
            <w:lang w:eastAsia="fr-FR"/>
          </w:rPr>
          <w:t>Si pas d’</w:t>
        </w:r>
        <w:proofErr w:type="spellStart"/>
        <w:r>
          <w:rPr>
            <w:rFonts w:ascii="Times New Roman" w:eastAsia="Times New Roman" w:hAnsi="Times New Roman" w:cs="Times New Roman"/>
            <w:b/>
            <w:sz w:val="24"/>
            <w:szCs w:val="20"/>
            <w:lang w:eastAsia="fr-FR"/>
          </w:rPr>
          <w:t>es</w:t>
        </w:r>
      </w:ins>
      <w:ins w:id="468" w:author="HP" w:date="2019-08-02T11:55:00Z">
        <w:r>
          <w:rPr>
            <w:rFonts w:ascii="Times New Roman" w:eastAsia="Times New Roman" w:hAnsi="Times New Roman" w:cs="Times New Roman"/>
            <w:b/>
            <w:sz w:val="24"/>
            <w:szCs w:val="20"/>
            <w:lang w:eastAsia="fr-FR"/>
          </w:rPr>
          <w:t>pidemie</w:t>
        </w:r>
        <w:proofErr w:type="spellEnd"/>
        <w:r>
          <w:rPr>
            <w:rFonts w:ascii="Times New Roman" w:eastAsia="Times New Roman" w:hAnsi="Times New Roman" w:cs="Times New Roman"/>
            <w:b/>
            <w:sz w:val="24"/>
            <w:szCs w:val="20"/>
            <w:lang w:eastAsia="fr-FR"/>
          </w:rPr>
          <w:t>, sauter les questions suivantes</w:t>
        </w:r>
      </w:ins>
    </w:p>
    <w:p w14:paraId="572DBBF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7"/>
        <w:gridCol w:w="1559"/>
        <w:gridCol w:w="993"/>
      </w:tblGrid>
      <w:tr w:rsidR="00F60303" w:rsidRPr="00F60303" w14:paraId="3756E232" w14:textId="77777777" w:rsidTr="001021CA">
        <w:tc>
          <w:tcPr>
            <w:tcW w:w="7797" w:type="dxa"/>
          </w:tcPr>
          <w:p w14:paraId="1090182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Nombre d’épidémies de paludisme suspectées dans la région les 12 derniers mois. </w:t>
            </w:r>
          </w:p>
        </w:tc>
        <w:tc>
          <w:tcPr>
            <w:tcW w:w="1559" w:type="dxa"/>
          </w:tcPr>
          <w:p w14:paraId="02FB0622"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7326ECC9"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R6.1</w:t>
            </w:r>
          </w:p>
        </w:tc>
      </w:tr>
      <w:tr w:rsidR="00F60303" w:rsidRPr="00F60303" w14:paraId="7C4FF300" w14:textId="77777777" w:rsidTr="001021CA">
        <w:tc>
          <w:tcPr>
            <w:tcW w:w="7797" w:type="dxa"/>
          </w:tcPr>
          <w:p w14:paraId="1B30566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De ces épidémies de paludisme suspectées, combien ont été investiguées ? </w:t>
            </w:r>
          </w:p>
        </w:tc>
        <w:tc>
          <w:tcPr>
            <w:tcW w:w="1559" w:type="dxa"/>
          </w:tcPr>
          <w:p w14:paraId="287091A1"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018F94E6"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R6.2</w:t>
            </w:r>
          </w:p>
        </w:tc>
      </w:tr>
      <w:tr w:rsidR="00F60303" w:rsidRPr="00F60303" w14:paraId="0FB15FD8" w14:textId="77777777" w:rsidTr="001021CA">
        <w:trPr>
          <w:trHeight w:val="283"/>
        </w:trPr>
        <w:tc>
          <w:tcPr>
            <w:tcW w:w="7797" w:type="dxa"/>
          </w:tcPr>
          <w:p w14:paraId="222A30B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De ces épidémies de paludisme suspectées, combien ont été confirmées après investigation ?</w:t>
            </w:r>
          </w:p>
        </w:tc>
        <w:tc>
          <w:tcPr>
            <w:tcW w:w="1559" w:type="dxa"/>
          </w:tcPr>
          <w:p w14:paraId="479C19F9"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4A9D4D75"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R6.3</w:t>
            </w:r>
          </w:p>
        </w:tc>
      </w:tr>
      <w:tr w:rsidR="00F60303" w:rsidRPr="00F60303" w14:paraId="0969D3DD" w14:textId="77777777" w:rsidTr="001021CA">
        <w:tc>
          <w:tcPr>
            <w:tcW w:w="7797" w:type="dxa"/>
          </w:tcPr>
          <w:p w14:paraId="22B688E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Nombre d’épidémies de paludisme confirmées pour lesquelles une courbe linéaire ou un histogramme des cas selon le temps a été fait. </w:t>
            </w:r>
            <w:r w:rsidRPr="00F60303">
              <w:rPr>
                <w:rFonts w:ascii="Times New Roman" w:eastAsia="Times New Roman" w:hAnsi="Times New Roman" w:cs="Times New Roman"/>
                <w:i/>
                <w:sz w:val="20"/>
                <w:szCs w:val="20"/>
                <w:lang w:eastAsia="fr-FR"/>
              </w:rPr>
              <w:t>(Observer la présence de courbe histogramme)</w:t>
            </w:r>
          </w:p>
        </w:tc>
        <w:tc>
          <w:tcPr>
            <w:tcW w:w="1559" w:type="dxa"/>
          </w:tcPr>
          <w:p w14:paraId="4FAE0E68"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p>
          <w:p w14:paraId="636B907C"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3092C3AF"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R6.4</w:t>
            </w:r>
          </w:p>
        </w:tc>
      </w:tr>
      <w:tr w:rsidR="00F60303" w:rsidRPr="00F60303" w14:paraId="14401B2C" w14:textId="77777777" w:rsidTr="001021CA">
        <w:tc>
          <w:tcPr>
            <w:tcW w:w="7797" w:type="dxa"/>
          </w:tcPr>
          <w:p w14:paraId="3BF17D1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Nombre d’épidémies de paludisme pour lesquelles une carte de distribution de cas été faite. </w:t>
            </w:r>
            <w:r w:rsidRPr="00F60303">
              <w:rPr>
                <w:rFonts w:ascii="Times New Roman" w:eastAsia="Times New Roman" w:hAnsi="Times New Roman" w:cs="Times New Roman"/>
                <w:i/>
                <w:sz w:val="20"/>
                <w:szCs w:val="20"/>
                <w:lang w:eastAsia="fr-FR"/>
              </w:rPr>
              <w:t>(Observer la présence de cartes)</w:t>
            </w:r>
          </w:p>
        </w:tc>
        <w:tc>
          <w:tcPr>
            <w:tcW w:w="1559" w:type="dxa"/>
          </w:tcPr>
          <w:p w14:paraId="3A595B03"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110552A4"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R6.5</w:t>
            </w:r>
          </w:p>
        </w:tc>
      </w:tr>
      <w:tr w:rsidR="00F60303" w:rsidRPr="00F60303" w14:paraId="67106FF1" w14:textId="77777777" w:rsidTr="001021CA">
        <w:tc>
          <w:tcPr>
            <w:tcW w:w="7797" w:type="dxa"/>
          </w:tcPr>
          <w:p w14:paraId="7A5F264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Nombre d’épidémies  de paludisme dans l’investigation desquelles l’on a cherché à mettre en évidence des facteurs de risques et/ou facteurs déclenchants</w:t>
            </w:r>
          </w:p>
        </w:tc>
        <w:tc>
          <w:tcPr>
            <w:tcW w:w="1559" w:type="dxa"/>
          </w:tcPr>
          <w:p w14:paraId="2F4D1E1B"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3C88CC3F"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R6.6</w:t>
            </w:r>
          </w:p>
        </w:tc>
      </w:tr>
      <w:tr w:rsidR="00F60303" w:rsidRPr="00F60303" w14:paraId="31947CF0" w14:textId="77777777" w:rsidTr="001021CA">
        <w:tc>
          <w:tcPr>
            <w:tcW w:w="7797" w:type="dxa"/>
          </w:tcPr>
          <w:p w14:paraId="7CA34F5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Nombre d’épidémies de paludisme dans la région dont les résultats d’investigations ont été utilisés pour agir. </w:t>
            </w:r>
            <w:r w:rsidRPr="00F60303">
              <w:rPr>
                <w:rFonts w:ascii="Times New Roman" w:eastAsia="Times New Roman" w:hAnsi="Times New Roman" w:cs="Times New Roman"/>
                <w:i/>
                <w:sz w:val="20"/>
                <w:szCs w:val="20"/>
                <w:lang w:eastAsia="fr-FR"/>
              </w:rPr>
              <w:t>(observer les rapports)</w:t>
            </w:r>
          </w:p>
        </w:tc>
        <w:tc>
          <w:tcPr>
            <w:tcW w:w="1559" w:type="dxa"/>
          </w:tcPr>
          <w:p w14:paraId="20276777"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22B9162D"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R6.7</w:t>
            </w:r>
          </w:p>
        </w:tc>
      </w:tr>
    </w:tbl>
    <w:p w14:paraId="2889CCB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p w14:paraId="497E8368" w14:textId="77777777" w:rsidR="00F60303" w:rsidRPr="00F60303" w:rsidRDefault="00F60303" w:rsidP="00F60303">
      <w:pPr>
        <w:keepNext/>
        <w:spacing w:after="0" w:line="240" w:lineRule="auto"/>
        <w:outlineLvl w:val="1"/>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VII. RIPOSTE</w:t>
      </w:r>
    </w:p>
    <w:p w14:paraId="1584163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3DD6AC42" w14:textId="77777777" w:rsidTr="001021CA">
        <w:tc>
          <w:tcPr>
            <w:tcW w:w="6238" w:type="dxa"/>
          </w:tcPr>
          <w:p w14:paraId="0754B88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a-t-elle mis en œuvre des mesures de prévention et de contrôle en se basant sur des données locales à propos du paludisme</w:t>
            </w:r>
          </w:p>
        </w:tc>
        <w:tc>
          <w:tcPr>
            <w:tcW w:w="3118" w:type="dxa"/>
          </w:tcPr>
          <w:p w14:paraId="58382BF8"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7DFBBEE1"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R7.1</w:t>
            </w:r>
          </w:p>
        </w:tc>
      </w:tr>
      <w:tr w:rsidR="00F60303" w:rsidRPr="00F60303" w14:paraId="38BCDC50" w14:textId="77777777" w:rsidTr="001021CA">
        <w:trPr>
          <w:trHeight w:val="469"/>
        </w:trPr>
        <w:tc>
          <w:tcPr>
            <w:tcW w:w="6238" w:type="dxa"/>
          </w:tcPr>
          <w:p w14:paraId="6F9B36D1"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Existe-t-il un rapport écrit montrant que la région a répondu dans les 48 heures suivant la notification de la plus récente épidémie ?</w:t>
            </w:r>
          </w:p>
        </w:tc>
        <w:tc>
          <w:tcPr>
            <w:tcW w:w="3118" w:type="dxa"/>
          </w:tcPr>
          <w:p w14:paraId="3092DDC6"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0D52B380"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R7.2</w:t>
            </w:r>
          </w:p>
        </w:tc>
      </w:tr>
      <w:tr w:rsidR="00F60303" w:rsidRPr="00F60303" w14:paraId="205CEB71" w14:textId="77777777" w:rsidTr="001021CA">
        <w:tc>
          <w:tcPr>
            <w:tcW w:w="6238" w:type="dxa"/>
          </w:tcPr>
          <w:p w14:paraId="405CC659" w14:textId="6146206E"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Quel a été est le taux de létalité observé au cours de la plus récente épidémie survenue dans la région ? </w:t>
            </w:r>
          </w:p>
        </w:tc>
        <w:tc>
          <w:tcPr>
            <w:tcW w:w="3118" w:type="dxa"/>
          </w:tcPr>
          <w:p w14:paraId="423223A4"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 _________(%)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188E2638"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R7.3</w:t>
            </w:r>
          </w:p>
        </w:tc>
      </w:tr>
    </w:tbl>
    <w:p w14:paraId="27C1114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48D48A67" w14:textId="77777777" w:rsidTr="001021CA">
        <w:tc>
          <w:tcPr>
            <w:tcW w:w="6238" w:type="dxa"/>
          </w:tcPr>
          <w:p w14:paraId="34C00E8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a-t-elle organisé des campagnes de distribution de MILDA de masse au cours de la plus récente épidémie de paludisme ?</w:t>
            </w:r>
          </w:p>
        </w:tc>
        <w:tc>
          <w:tcPr>
            <w:tcW w:w="3118" w:type="dxa"/>
          </w:tcPr>
          <w:p w14:paraId="46FB47E9"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310285D2"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R7.4</w:t>
            </w:r>
          </w:p>
        </w:tc>
      </w:tr>
      <w:tr w:rsidR="00F60303" w:rsidRPr="00F60303" w14:paraId="24DA23DF" w14:textId="77777777" w:rsidTr="001021CA">
        <w:tc>
          <w:tcPr>
            <w:tcW w:w="6238" w:type="dxa"/>
          </w:tcPr>
          <w:p w14:paraId="1CCE655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Si oui, la région a-t-elle déjà calculé la couverture en MILDA ?</w:t>
            </w:r>
          </w:p>
        </w:tc>
        <w:tc>
          <w:tcPr>
            <w:tcW w:w="3118" w:type="dxa"/>
          </w:tcPr>
          <w:p w14:paraId="35127EDE"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2199D055"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R7.4.1</w:t>
            </w:r>
          </w:p>
        </w:tc>
      </w:tr>
    </w:tbl>
    <w:p w14:paraId="5F9EF76E" w14:textId="77777777" w:rsidR="00F60303" w:rsidRPr="00F60303" w:rsidRDefault="00F60303" w:rsidP="00F60303">
      <w:pPr>
        <w:keepNext/>
        <w:spacing w:after="0" w:line="240" w:lineRule="auto"/>
        <w:outlineLvl w:val="1"/>
        <w:rPr>
          <w:rFonts w:ascii="Times New Roman" w:eastAsia="Times New Roman" w:hAnsi="Times New Roman" w:cs="Times New Roman"/>
          <w:b/>
          <w:sz w:val="24"/>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79A8BEA4" w14:textId="77777777" w:rsidTr="001021CA">
        <w:tc>
          <w:tcPr>
            <w:tcW w:w="6238" w:type="dxa"/>
          </w:tcPr>
          <w:p w14:paraId="7087137F" w14:textId="25DEEF1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Le </w:t>
            </w:r>
            <w:r w:rsidR="00EE43E8">
              <w:rPr>
                <w:rFonts w:ascii="Times New Roman" w:eastAsia="Times New Roman" w:hAnsi="Times New Roman" w:cs="Times New Roman"/>
                <w:sz w:val="20"/>
                <w:szCs w:val="20"/>
                <w:lang w:eastAsia="fr-FR"/>
              </w:rPr>
              <w:t>comité de gestion de</w:t>
            </w:r>
            <w:r w:rsidR="00B669AD">
              <w:rPr>
                <w:rFonts w:ascii="Times New Roman" w:eastAsia="Times New Roman" w:hAnsi="Times New Roman" w:cs="Times New Roman"/>
                <w:sz w:val="20"/>
                <w:szCs w:val="20"/>
                <w:lang w:eastAsia="fr-FR"/>
              </w:rPr>
              <w:t>s</w:t>
            </w:r>
            <w:r w:rsidR="00EE43E8">
              <w:rPr>
                <w:rFonts w:ascii="Times New Roman" w:eastAsia="Times New Roman" w:hAnsi="Times New Roman" w:cs="Times New Roman"/>
                <w:sz w:val="20"/>
                <w:szCs w:val="20"/>
                <w:lang w:eastAsia="fr-FR"/>
              </w:rPr>
              <w:t xml:space="preserve"> épidémies</w:t>
            </w:r>
            <w:r w:rsidRPr="00F60303">
              <w:rPr>
                <w:rFonts w:ascii="Times New Roman" w:eastAsia="Times New Roman" w:hAnsi="Times New Roman" w:cs="Times New Roman"/>
                <w:sz w:val="20"/>
                <w:szCs w:val="20"/>
                <w:lang w:eastAsia="fr-FR"/>
              </w:rPr>
              <w:t xml:space="preserve"> de la région a-t-il évalué ses activités de préparation et réponse au cours des 12 derniers mois ?</w:t>
            </w:r>
          </w:p>
        </w:tc>
        <w:tc>
          <w:tcPr>
            <w:tcW w:w="3118" w:type="dxa"/>
          </w:tcPr>
          <w:p w14:paraId="0903D57E"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7321FB0B"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R7.5</w:t>
            </w:r>
          </w:p>
        </w:tc>
      </w:tr>
    </w:tbl>
    <w:p w14:paraId="59A69E46"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1559"/>
        <w:gridCol w:w="1559"/>
        <w:gridCol w:w="993"/>
      </w:tblGrid>
      <w:tr w:rsidR="00F60303" w:rsidRPr="00F60303" w14:paraId="47361D52" w14:textId="77777777" w:rsidTr="001021CA">
        <w:trPr>
          <w:trHeight w:val="589"/>
        </w:trPr>
        <w:tc>
          <w:tcPr>
            <w:tcW w:w="6238" w:type="dxa"/>
          </w:tcPr>
          <w:p w14:paraId="6812D7A4"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région participe-t-elle directement sur le terrain à l’investigation et la riposte aux épidémies en le paludisme en appui aux équipes des districts ?</w:t>
            </w:r>
          </w:p>
        </w:tc>
        <w:tc>
          <w:tcPr>
            <w:tcW w:w="3118" w:type="dxa"/>
            <w:gridSpan w:val="2"/>
          </w:tcPr>
          <w:p w14:paraId="35E7A437"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1293B291"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R7.6</w:t>
            </w:r>
          </w:p>
        </w:tc>
      </w:tr>
      <w:tr w:rsidR="00F60303" w:rsidRPr="00F60303" w14:paraId="10EFDB01" w14:textId="77777777" w:rsidTr="001021CA">
        <w:tc>
          <w:tcPr>
            <w:tcW w:w="7797" w:type="dxa"/>
            <w:gridSpan w:val="2"/>
          </w:tcPr>
          <w:p w14:paraId="020FB8E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Si oui, Nombre d’épidémies de paludisme pour lesquelles la région a directement participe à l’investigation et la riposte </w:t>
            </w:r>
            <w:r w:rsidRPr="00F60303">
              <w:rPr>
                <w:rFonts w:ascii="Times New Roman" w:eastAsia="Times New Roman" w:hAnsi="Times New Roman" w:cs="Times New Roman"/>
                <w:i/>
                <w:sz w:val="20"/>
                <w:szCs w:val="20"/>
                <w:lang w:eastAsia="fr-FR"/>
              </w:rPr>
              <w:t>(observer les rapports)</w:t>
            </w:r>
          </w:p>
        </w:tc>
        <w:tc>
          <w:tcPr>
            <w:tcW w:w="1559" w:type="dxa"/>
          </w:tcPr>
          <w:p w14:paraId="3035D8F4"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1CD0CA5C"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R7.6.1</w:t>
            </w:r>
          </w:p>
        </w:tc>
      </w:tr>
    </w:tbl>
    <w:p w14:paraId="5CB175F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p w14:paraId="1F06DB26" w14:textId="77777777" w:rsidR="00F60303" w:rsidRPr="00F60303" w:rsidRDefault="00F60303" w:rsidP="00F60303">
      <w:pPr>
        <w:keepNext/>
        <w:spacing w:after="0" w:line="240" w:lineRule="auto"/>
        <w:outlineLvl w:val="1"/>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VIII. RETRO INFORMATION</w:t>
      </w:r>
    </w:p>
    <w:p w14:paraId="6511FB8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1134"/>
        <w:gridCol w:w="1984"/>
        <w:gridCol w:w="993"/>
      </w:tblGrid>
      <w:tr w:rsidR="00F60303" w:rsidRPr="00F60303" w14:paraId="4D3D1003" w14:textId="77777777" w:rsidTr="001021CA">
        <w:trPr>
          <w:trHeight w:val="1003"/>
        </w:trPr>
        <w:tc>
          <w:tcPr>
            <w:tcW w:w="6238" w:type="dxa"/>
            <w:tcBorders>
              <w:bottom w:val="single" w:sz="4" w:space="0" w:color="auto"/>
            </w:tcBorders>
          </w:tcPr>
          <w:p w14:paraId="7DEC134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lastRenderedPageBreak/>
              <w:t xml:space="preserve">Existe-t-il un rapport écrit de retro-information (ou un bulletin) régulièrement produit par votre région pour disséminer des données de surveillance (y compris le paludisme) auprès des districts qui vous transmettent les données? </w:t>
            </w:r>
            <w:r w:rsidRPr="00F60303">
              <w:rPr>
                <w:rFonts w:ascii="Times New Roman" w:eastAsia="Times New Roman" w:hAnsi="Times New Roman" w:cs="Times New Roman"/>
                <w:i/>
                <w:sz w:val="20"/>
                <w:szCs w:val="20"/>
                <w:lang w:eastAsia="fr-FR"/>
              </w:rPr>
              <w:t>(observer)</w:t>
            </w:r>
          </w:p>
        </w:tc>
        <w:tc>
          <w:tcPr>
            <w:tcW w:w="3118" w:type="dxa"/>
            <w:gridSpan w:val="2"/>
            <w:tcBorders>
              <w:bottom w:val="single" w:sz="4" w:space="0" w:color="auto"/>
            </w:tcBorders>
          </w:tcPr>
          <w:p w14:paraId="64ACA0CC"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Borders>
              <w:bottom w:val="single" w:sz="4" w:space="0" w:color="auto"/>
            </w:tcBorders>
          </w:tcPr>
          <w:p w14:paraId="4DA1A4D3"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R8.1</w:t>
            </w:r>
          </w:p>
        </w:tc>
      </w:tr>
      <w:tr w:rsidR="00F60303" w:rsidRPr="00F60303" w14:paraId="1579BDE9" w14:textId="77777777" w:rsidTr="001021CA">
        <w:trPr>
          <w:trHeight w:val="506"/>
        </w:trPr>
        <w:tc>
          <w:tcPr>
            <w:tcW w:w="7372" w:type="dxa"/>
            <w:gridSpan w:val="2"/>
            <w:tcBorders>
              <w:top w:val="single" w:sz="4" w:space="0" w:color="auto"/>
              <w:left w:val="single" w:sz="4" w:space="0" w:color="auto"/>
              <w:bottom w:val="single" w:sz="4" w:space="0" w:color="auto"/>
              <w:right w:val="nil"/>
            </w:tcBorders>
          </w:tcPr>
          <w:p w14:paraId="3A9C295E"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Si oui, Combien de rapports ou bulletins de rétro information la région a-t-elle produit et diffuses auprès des districts au cours des 12 derniers mois? </w:t>
            </w:r>
          </w:p>
        </w:tc>
        <w:tc>
          <w:tcPr>
            <w:tcW w:w="1984" w:type="dxa"/>
            <w:tcBorders>
              <w:top w:val="single" w:sz="4" w:space="0" w:color="auto"/>
              <w:left w:val="nil"/>
              <w:bottom w:val="single" w:sz="4" w:space="0" w:color="auto"/>
              <w:right w:val="nil"/>
            </w:tcBorders>
          </w:tcPr>
          <w:p w14:paraId="13EBD2AB"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Borders>
              <w:top w:val="single" w:sz="4" w:space="0" w:color="auto"/>
              <w:left w:val="nil"/>
              <w:bottom w:val="single" w:sz="4" w:space="0" w:color="auto"/>
              <w:right w:val="single" w:sz="4" w:space="0" w:color="auto"/>
            </w:tcBorders>
          </w:tcPr>
          <w:p w14:paraId="58FDA397" w14:textId="77777777" w:rsidR="00F60303" w:rsidRPr="00F60303" w:rsidRDefault="00F60303" w:rsidP="00F60303">
            <w:pPr>
              <w:keepNext/>
              <w:spacing w:after="0" w:line="240" w:lineRule="auto"/>
              <w:jc w:val="center"/>
              <w:outlineLvl w:val="4"/>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R8.1.1</w:t>
            </w:r>
          </w:p>
        </w:tc>
      </w:tr>
    </w:tbl>
    <w:p w14:paraId="7A775641"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1134"/>
        <w:gridCol w:w="1984"/>
        <w:gridCol w:w="993"/>
      </w:tblGrid>
      <w:tr w:rsidR="00F60303" w:rsidRPr="00F60303" w14:paraId="2F9CC88B" w14:textId="77777777" w:rsidTr="001021CA">
        <w:trPr>
          <w:trHeight w:val="841"/>
        </w:trPr>
        <w:tc>
          <w:tcPr>
            <w:tcW w:w="6238" w:type="dxa"/>
          </w:tcPr>
          <w:p w14:paraId="4F34E7C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Votre région reçoit-elle du niveau central (dans le cadre de la retro-information des rapports ou bulletins relatifs aux données que la région (ou les districts de la région) lui transmettent ?</w:t>
            </w:r>
          </w:p>
        </w:tc>
        <w:tc>
          <w:tcPr>
            <w:tcW w:w="3118" w:type="dxa"/>
            <w:gridSpan w:val="2"/>
          </w:tcPr>
          <w:p w14:paraId="3BADD521"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16D6202B"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R8.2</w:t>
            </w:r>
          </w:p>
        </w:tc>
      </w:tr>
      <w:tr w:rsidR="00F60303" w:rsidRPr="00F60303" w14:paraId="4B24FA15" w14:textId="77777777" w:rsidTr="001021CA">
        <w:trPr>
          <w:trHeight w:val="506"/>
        </w:trPr>
        <w:tc>
          <w:tcPr>
            <w:tcW w:w="7372" w:type="dxa"/>
            <w:gridSpan w:val="2"/>
            <w:tcBorders>
              <w:top w:val="single" w:sz="4" w:space="0" w:color="auto"/>
              <w:left w:val="single" w:sz="4" w:space="0" w:color="auto"/>
              <w:bottom w:val="single" w:sz="4" w:space="0" w:color="auto"/>
              <w:right w:val="nil"/>
            </w:tcBorders>
          </w:tcPr>
          <w:p w14:paraId="2CC65BCE"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Si oui, combien de bulletins de rétro information ou rapports la région a-t-elle reçu du niveau central au cours des 12 derniers mois? </w:t>
            </w:r>
          </w:p>
        </w:tc>
        <w:tc>
          <w:tcPr>
            <w:tcW w:w="1984" w:type="dxa"/>
            <w:tcBorders>
              <w:top w:val="single" w:sz="4" w:space="0" w:color="auto"/>
              <w:left w:val="nil"/>
              <w:bottom w:val="single" w:sz="4" w:space="0" w:color="auto"/>
              <w:right w:val="nil"/>
            </w:tcBorders>
          </w:tcPr>
          <w:p w14:paraId="50BCC979"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Borders>
              <w:top w:val="single" w:sz="4" w:space="0" w:color="auto"/>
              <w:left w:val="nil"/>
              <w:bottom w:val="single" w:sz="4" w:space="0" w:color="auto"/>
              <w:right w:val="single" w:sz="4" w:space="0" w:color="auto"/>
            </w:tcBorders>
          </w:tcPr>
          <w:p w14:paraId="758A066A" w14:textId="77777777" w:rsidR="00F60303" w:rsidRPr="00F60303" w:rsidRDefault="00F60303" w:rsidP="00F60303">
            <w:pPr>
              <w:keepNext/>
              <w:spacing w:after="0" w:line="240" w:lineRule="auto"/>
              <w:jc w:val="center"/>
              <w:outlineLvl w:val="4"/>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R8.2.1</w:t>
            </w:r>
          </w:p>
        </w:tc>
      </w:tr>
    </w:tbl>
    <w:p w14:paraId="649ACEEB" w14:textId="77777777" w:rsidR="00F60303" w:rsidRPr="00F60303" w:rsidRDefault="00F60303" w:rsidP="00F60303">
      <w:pPr>
        <w:keepNext/>
        <w:spacing w:after="0" w:line="240" w:lineRule="auto"/>
        <w:outlineLvl w:val="1"/>
        <w:rPr>
          <w:rFonts w:ascii="Times New Roman" w:eastAsia="Times New Roman" w:hAnsi="Times New Roman" w:cs="Times New Roman"/>
          <w:b/>
          <w:sz w:val="24"/>
          <w:szCs w:val="20"/>
          <w:lang w:eastAsia="fr-FR"/>
        </w:rPr>
      </w:pPr>
    </w:p>
    <w:p w14:paraId="2200FEAA" w14:textId="77777777" w:rsidR="00F60303" w:rsidRPr="00F60303" w:rsidRDefault="00F60303" w:rsidP="00F60303">
      <w:pPr>
        <w:keepNext/>
        <w:spacing w:after="0" w:line="240" w:lineRule="auto"/>
        <w:outlineLvl w:val="1"/>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IX COORDINATION DE LA SURVEILLANCE</w:t>
      </w:r>
    </w:p>
    <w:p w14:paraId="1B368BD0"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63B977B6" w14:textId="77777777" w:rsidTr="001021CA">
        <w:tc>
          <w:tcPr>
            <w:tcW w:w="6238" w:type="dxa"/>
          </w:tcPr>
          <w:p w14:paraId="169E6C0D" w14:textId="552C0AA0"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Y a-t-il un point focal pour la surveillance du paludisme  au sein du </w:t>
            </w:r>
            <w:r w:rsidR="00EE43E8" w:rsidRPr="00F60303">
              <w:rPr>
                <w:rFonts w:ascii="Times New Roman" w:eastAsia="Times New Roman" w:hAnsi="Times New Roman" w:cs="Times New Roman"/>
                <w:sz w:val="20"/>
                <w:szCs w:val="20"/>
                <w:lang w:eastAsia="fr-FR"/>
              </w:rPr>
              <w:t>comité de gestion des épidémies</w:t>
            </w:r>
            <w:r w:rsidRPr="00F60303">
              <w:rPr>
                <w:rFonts w:ascii="Times New Roman" w:eastAsia="Times New Roman" w:hAnsi="Times New Roman" w:cs="Times New Roman"/>
                <w:sz w:val="20"/>
                <w:szCs w:val="20"/>
                <w:lang w:eastAsia="fr-FR"/>
              </w:rPr>
              <w:t xml:space="preserve"> de la région?</w:t>
            </w:r>
          </w:p>
        </w:tc>
        <w:tc>
          <w:tcPr>
            <w:tcW w:w="3118" w:type="dxa"/>
          </w:tcPr>
          <w:p w14:paraId="56A3FF1F"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6C7F1E47" w14:textId="77777777" w:rsidR="00F60303" w:rsidRPr="00F60303" w:rsidRDefault="00F60303" w:rsidP="00F60303">
            <w:pPr>
              <w:keepNext/>
              <w:spacing w:after="0" w:line="240" w:lineRule="auto"/>
              <w:jc w:val="center"/>
              <w:outlineLvl w:val="3"/>
              <w:rPr>
                <w:rFonts w:ascii="Times New Roman" w:eastAsia="Times New Roman" w:hAnsi="Times New Roman" w:cs="Times New Roman"/>
                <w:sz w:val="20"/>
                <w:szCs w:val="20"/>
                <w:lang w:eastAsia="fr-FR"/>
              </w:rPr>
            </w:pPr>
            <w:r w:rsidRPr="00F60303">
              <w:rPr>
                <w:rFonts w:ascii="Times New Roman" w:eastAsia="Times New Roman" w:hAnsi="Times New Roman" w:cs="Times New Roman"/>
                <w:b/>
                <w:sz w:val="20"/>
                <w:szCs w:val="20"/>
                <w:lang w:eastAsia="fr-FR"/>
              </w:rPr>
              <w:t>R9.1</w:t>
            </w:r>
          </w:p>
        </w:tc>
      </w:tr>
    </w:tbl>
    <w:p w14:paraId="5D326CF0"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p w14:paraId="728A1BA3" w14:textId="77777777" w:rsidR="00F60303" w:rsidRPr="00F60303" w:rsidRDefault="00F60303" w:rsidP="00F60303">
      <w:pPr>
        <w:keepNext/>
        <w:spacing w:after="0" w:line="240" w:lineRule="auto"/>
        <w:ind w:right="-1417"/>
        <w:outlineLvl w:val="1"/>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X. SUPERVISION</w:t>
      </w:r>
    </w:p>
    <w:p w14:paraId="37531DF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7372"/>
        <w:gridCol w:w="1984"/>
        <w:gridCol w:w="993"/>
      </w:tblGrid>
      <w:tr w:rsidR="00F60303" w:rsidRPr="00F60303" w14:paraId="25F63EF5" w14:textId="77777777" w:rsidTr="001021CA">
        <w:tc>
          <w:tcPr>
            <w:tcW w:w="7372" w:type="dxa"/>
          </w:tcPr>
          <w:p w14:paraId="0AB29B21"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Combien de fois avez-vous été supervisé au cours des 6 derniers ? </w:t>
            </w:r>
          </w:p>
          <w:p w14:paraId="00F5EC2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(Si la réponse est zéro passer à la question 9.4)</w:t>
            </w:r>
          </w:p>
        </w:tc>
        <w:tc>
          <w:tcPr>
            <w:tcW w:w="1984" w:type="dxa"/>
          </w:tcPr>
          <w:p w14:paraId="75713941"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13AE6F73" w14:textId="77777777" w:rsidR="00F60303" w:rsidRPr="00F60303" w:rsidRDefault="00F60303" w:rsidP="00F60303">
            <w:pPr>
              <w:keepNext/>
              <w:spacing w:after="0" w:line="240" w:lineRule="auto"/>
              <w:jc w:val="center"/>
              <w:outlineLvl w:val="4"/>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R10.1</w:t>
            </w:r>
          </w:p>
        </w:tc>
      </w:tr>
    </w:tbl>
    <w:p w14:paraId="72DA0EF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60DFF130" w14:textId="77777777" w:rsidTr="001021CA">
        <w:tc>
          <w:tcPr>
            <w:tcW w:w="6238" w:type="dxa"/>
          </w:tcPr>
          <w:p w14:paraId="327D5BB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Existe-t-il un rapport de supervision ou d’autres preuves de telles supervisions ?</w:t>
            </w:r>
          </w:p>
        </w:tc>
        <w:tc>
          <w:tcPr>
            <w:tcW w:w="3118" w:type="dxa"/>
          </w:tcPr>
          <w:p w14:paraId="0E348607"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10066867"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R10.2</w:t>
            </w:r>
          </w:p>
        </w:tc>
      </w:tr>
      <w:tr w:rsidR="00F60303" w:rsidRPr="00F60303" w14:paraId="428BE1A7" w14:textId="77777777" w:rsidTr="001021CA">
        <w:tc>
          <w:tcPr>
            <w:tcW w:w="6238" w:type="dxa"/>
          </w:tcPr>
          <w:p w14:paraId="0A349A01"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Existe-il un rapport de supervision ou d’autre preuve de supervision sur la surveillance du paludisme </w:t>
            </w:r>
          </w:p>
        </w:tc>
        <w:tc>
          <w:tcPr>
            <w:tcW w:w="3118" w:type="dxa"/>
          </w:tcPr>
          <w:p w14:paraId="1F04CA7E"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15D90B1C"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R10.3</w:t>
            </w:r>
          </w:p>
        </w:tc>
      </w:tr>
      <w:tr w:rsidR="00F60303" w:rsidRPr="00F60303" w14:paraId="2C271D77" w14:textId="77777777" w:rsidTr="001021CA">
        <w:tc>
          <w:tcPr>
            <w:tcW w:w="6238" w:type="dxa"/>
          </w:tcPr>
          <w:p w14:paraId="0B5C8B2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Avez-vous reçu un feed-back écrit du superviseur pour chaque supervision dont vous avez bénéficié au cours des 6 derniers mois ?</w:t>
            </w:r>
          </w:p>
        </w:tc>
        <w:tc>
          <w:tcPr>
            <w:tcW w:w="3118" w:type="dxa"/>
          </w:tcPr>
          <w:p w14:paraId="78531595"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266FDABC"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R10.4</w:t>
            </w:r>
          </w:p>
        </w:tc>
      </w:tr>
    </w:tbl>
    <w:p w14:paraId="73A2166D"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7088"/>
        <w:gridCol w:w="2268"/>
        <w:gridCol w:w="993"/>
      </w:tblGrid>
      <w:tr w:rsidR="00F60303" w:rsidRPr="00F60303" w14:paraId="55C0009B" w14:textId="77777777" w:rsidTr="001021CA">
        <w:tc>
          <w:tcPr>
            <w:tcW w:w="7088" w:type="dxa"/>
          </w:tcPr>
          <w:p w14:paraId="2C43364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Combien de visites de supervisions avez-vous effectué dans les districts de la région au cours des 6 derniers mois ? </w:t>
            </w:r>
          </w:p>
        </w:tc>
        <w:tc>
          <w:tcPr>
            <w:tcW w:w="2268" w:type="dxa"/>
          </w:tcPr>
          <w:p w14:paraId="2986242D"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1A2698C8"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R10.5</w:t>
            </w:r>
          </w:p>
        </w:tc>
      </w:tr>
      <w:tr w:rsidR="00F60303" w:rsidRPr="00F60303" w14:paraId="72C6ECAC" w14:textId="77777777" w:rsidTr="001021CA">
        <w:tc>
          <w:tcPr>
            <w:tcW w:w="7088" w:type="dxa"/>
          </w:tcPr>
          <w:p w14:paraId="41E40CE1" w14:textId="68A8335C"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Nombre de visites de supervision </w:t>
            </w:r>
            <w:del w:id="469" w:author="HP" w:date="2019-08-02T11:58:00Z">
              <w:r w:rsidRPr="00F60303" w:rsidDel="00B6011B">
                <w:rPr>
                  <w:rFonts w:ascii="Times New Roman" w:eastAsia="Times New Roman" w:hAnsi="Times New Roman" w:cs="Times New Roman"/>
                  <w:sz w:val="20"/>
                  <w:szCs w:val="20"/>
                  <w:lang w:eastAsia="fr-FR"/>
                </w:rPr>
                <w:delText xml:space="preserve">prescrites </w:delText>
              </w:r>
            </w:del>
            <w:ins w:id="470" w:author="HP" w:date="2019-08-02T11:58:00Z">
              <w:r w:rsidR="00B6011B">
                <w:rPr>
                  <w:rFonts w:ascii="Times New Roman" w:eastAsia="Times New Roman" w:hAnsi="Times New Roman" w:cs="Times New Roman"/>
                  <w:sz w:val="20"/>
                  <w:szCs w:val="20"/>
                  <w:lang w:eastAsia="fr-FR"/>
                </w:rPr>
                <w:t xml:space="preserve"> </w:t>
              </w:r>
              <w:proofErr w:type="spellStart"/>
              <w:r w:rsidR="00B6011B">
                <w:rPr>
                  <w:rFonts w:ascii="Times New Roman" w:eastAsia="Times New Roman" w:hAnsi="Times New Roman" w:cs="Times New Roman"/>
                  <w:sz w:val="20"/>
                  <w:szCs w:val="20"/>
                  <w:lang w:eastAsia="fr-FR"/>
                </w:rPr>
                <w:t>prevues</w:t>
              </w:r>
              <w:proofErr w:type="spellEnd"/>
              <w:r w:rsidR="00B6011B" w:rsidRPr="00F60303">
                <w:rPr>
                  <w:rFonts w:ascii="Times New Roman" w:eastAsia="Times New Roman" w:hAnsi="Times New Roman" w:cs="Times New Roman"/>
                  <w:sz w:val="20"/>
                  <w:szCs w:val="20"/>
                  <w:lang w:eastAsia="fr-FR"/>
                </w:rPr>
                <w:t xml:space="preserve"> </w:t>
              </w:r>
            </w:ins>
            <w:r w:rsidRPr="00F60303">
              <w:rPr>
                <w:rFonts w:ascii="Times New Roman" w:eastAsia="Times New Roman" w:hAnsi="Times New Roman" w:cs="Times New Roman"/>
                <w:sz w:val="20"/>
                <w:szCs w:val="20"/>
                <w:lang w:eastAsia="fr-FR"/>
              </w:rPr>
              <w:t xml:space="preserve">pour la région (à réaliser par la </w:t>
            </w:r>
            <w:proofErr w:type="gramStart"/>
            <w:r w:rsidRPr="00F60303">
              <w:rPr>
                <w:rFonts w:ascii="Times New Roman" w:eastAsia="Times New Roman" w:hAnsi="Times New Roman" w:cs="Times New Roman"/>
                <w:sz w:val="20"/>
                <w:szCs w:val="20"/>
                <w:lang w:eastAsia="fr-FR"/>
              </w:rPr>
              <w:t xml:space="preserve">région)   </w:t>
            </w:r>
            <w:proofErr w:type="gramEnd"/>
            <w:r w:rsidRPr="00F60303">
              <w:rPr>
                <w:rFonts w:ascii="Times New Roman" w:eastAsia="Times New Roman" w:hAnsi="Times New Roman" w:cs="Times New Roman"/>
                <w:sz w:val="20"/>
                <w:szCs w:val="20"/>
                <w:lang w:eastAsia="fr-FR"/>
              </w:rPr>
              <w:t xml:space="preserve">                                                                                          </w:t>
            </w:r>
          </w:p>
        </w:tc>
        <w:tc>
          <w:tcPr>
            <w:tcW w:w="2268" w:type="dxa"/>
          </w:tcPr>
          <w:p w14:paraId="64CEF405"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72744D50"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R10.6</w:t>
            </w:r>
          </w:p>
        </w:tc>
      </w:tr>
    </w:tbl>
    <w:p w14:paraId="54727101"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505"/>
        <w:gridCol w:w="993"/>
      </w:tblGrid>
      <w:tr w:rsidR="00F60303" w:rsidRPr="00F60303" w14:paraId="4D7FC313" w14:textId="77777777" w:rsidTr="001021CA">
        <w:trPr>
          <w:cantSplit/>
        </w:trPr>
        <w:tc>
          <w:tcPr>
            <w:tcW w:w="10349" w:type="dxa"/>
            <w:gridSpan w:val="3"/>
            <w:tcBorders>
              <w:top w:val="nil"/>
              <w:left w:val="nil"/>
              <w:bottom w:val="nil"/>
              <w:right w:val="nil"/>
            </w:tcBorders>
          </w:tcPr>
          <w:p w14:paraId="45660A3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Citer les raisons les plus habituelles qui empêchent la réalisation des visites de supervision par la région.</w:t>
            </w:r>
          </w:p>
          <w:p w14:paraId="76A25AB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r>
      <w:tr w:rsidR="00F60303" w:rsidRPr="00F60303" w14:paraId="439300FD" w14:textId="77777777" w:rsidTr="001021CA">
        <w:tc>
          <w:tcPr>
            <w:tcW w:w="851" w:type="dxa"/>
            <w:tcBorders>
              <w:top w:val="nil"/>
              <w:left w:val="nil"/>
              <w:bottom w:val="nil"/>
              <w:right w:val="nil"/>
            </w:tcBorders>
          </w:tcPr>
          <w:p w14:paraId="396B959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Raison 1</w:t>
            </w:r>
          </w:p>
        </w:tc>
        <w:tc>
          <w:tcPr>
            <w:tcW w:w="8505" w:type="dxa"/>
            <w:tcBorders>
              <w:top w:val="nil"/>
              <w:left w:val="nil"/>
              <w:bottom w:val="nil"/>
              <w:right w:val="nil"/>
            </w:tcBorders>
          </w:tcPr>
          <w:p w14:paraId="6F563B4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w:t>
            </w:r>
          </w:p>
          <w:p w14:paraId="5A2C53C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7196DC6C"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R10.7.1</w:t>
            </w:r>
          </w:p>
        </w:tc>
      </w:tr>
      <w:tr w:rsidR="00F60303" w:rsidRPr="00F60303" w14:paraId="1F9EDC3D" w14:textId="77777777" w:rsidTr="001021CA">
        <w:tc>
          <w:tcPr>
            <w:tcW w:w="851" w:type="dxa"/>
            <w:tcBorders>
              <w:top w:val="nil"/>
              <w:left w:val="nil"/>
              <w:bottom w:val="nil"/>
              <w:right w:val="nil"/>
            </w:tcBorders>
          </w:tcPr>
          <w:p w14:paraId="7999B72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Raison 2</w:t>
            </w:r>
          </w:p>
        </w:tc>
        <w:tc>
          <w:tcPr>
            <w:tcW w:w="8505" w:type="dxa"/>
            <w:tcBorders>
              <w:top w:val="nil"/>
              <w:left w:val="nil"/>
              <w:bottom w:val="nil"/>
              <w:right w:val="nil"/>
            </w:tcBorders>
          </w:tcPr>
          <w:p w14:paraId="1914842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w:t>
            </w:r>
          </w:p>
          <w:p w14:paraId="431E8124"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044D2C08"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R10.7.2</w:t>
            </w:r>
          </w:p>
        </w:tc>
      </w:tr>
      <w:tr w:rsidR="00F60303" w:rsidRPr="00F60303" w14:paraId="6193D325" w14:textId="77777777" w:rsidTr="001021CA">
        <w:tc>
          <w:tcPr>
            <w:tcW w:w="851" w:type="dxa"/>
            <w:tcBorders>
              <w:top w:val="nil"/>
              <w:left w:val="nil"/>
              <w:bottom w:val="nil"/>
              <w:right w:val="nil"/>
            </w:tcBorders>
          </w:tcPr>
          <w:p w14:paraId="2C73E5E1"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Raison 3</w:t>
            </w:r>
          </w:p>
        </w:tc>
        <w:tc>
          <w:tcPr>
            <w:tcW w:w="8505" w:type="dxa"/>
            <w:tcBorders>
              <w:top w:val="nil"/>
              <w:left w:val="nil"/>
              <w:bottom w:val="nil"/>
              <w:right w:val="nil"/>
            </w:tcBorders>
          </w:tcPr>
          <w:p w14:paraId="7546BAC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w:t>
            </w:r>
          </w:p>
          <w:p w14:paraId="357886E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BDB9298"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R10.7.3</w:t>
            </w:r>
          </w:p>
        </w:tc>
      </w:tr>
    </w:tbl>
    <w:p w14:paraId="7F180B14"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p w14:paraId="586DF9E5" w14:textId="77777777" w:rsidR="00F60303" w:rsidRPr="00F60303" w:rsidRDefault="00F60303" w:rsidP="00F60303">
      <w:pPr>
        <w:keepNext/>
        <w:spacing w:after="0" w:line="240" w:lineRule="auto"/>
        <w:outlineLvl w:val="1"/>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XI. FORMATION</w:t>
      </w:r>
    </w:p>
    <w:p w14:paraId="0E18BB4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7230"/>
        <w:gridCol w:w="2126"/>
        <w:gridCol w:w="993"/>
      </w:tblGrid>
      <w:tr w:rsidR="00F60303" w:rsidRPr="00F60303" w14:paraId="3E851E5B" w14:textId="77777777" w:rsidTr="001021CA">
        <w:tc>
          <w:tcPr>
            <w:tcW w:w="7230" w:type="dxa"/>
          </w:tcPr>
          <w:p w14:paraId="65D67580"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Quel pourcentage du personnel de santé des formations sanitaires de la région a été formé en surveillance, suivi et évaluation ? </w:t>
            </w:r>
          </w:p>
          <w:p w14:paraId="6F66AB5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2126" w:type="dxa"/>
          </w:tcPr>
          <w:p w14:paraId="50C8A590"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3C84678B"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R11.1</w:t>
            </w:r>
          </w:p>
        </w:tc>
      </w:tr>
      <w:tr w:rsidR="00F60303" w:rsidRPr="00F60303" w14:paraId="5A07F5A1" w14:textId="77777777" w:rsidTr="001021CA">
        <w:tc>
          <w:tcPr>
            <w:tcW w:w="7230" w:type="dxa"/>
          </w:tcPr>
          <w:p w14:paraId="13EA6141"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Nombre de personnels impliqués dans la surveillance épidémiologique </w:t>
            </w:r>
          </w:p>
        </w:tc>
        <w:tc>
          <w:tcPr>
            <w:tcW w:w="2126" w:type="dxa"/>
          </w:tcPr>
          <w:p w14:paraId="21A1A613"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tc>
        <w:tc>
          <w:tcPr>
            <w:tcW w:w="993" w:type="dxa"/>
          </w:tcPr>
          <w:p w14:paraId="516CE7DD"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R11.2</w:t>
            </w:r>
          </w:p>
        </w:tc>
      </w:tr>
      <w:tr w:rsidR="00F60303" w:rsidRPr="00F60303" w14:paraId="5BDF4785" w14:textId="77777777" w:rsidTr="001021CA">
        <w:tc>
          <w:tcPr>
            <w:tcW w:w="7230" w:type="dxa"/>
          </w:tcPr>
          <w:p w14:paraId="7E67145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Nombre de personnels formés parmi ceux-ci en surveillance du paludisme</w:t>
            </w:r>
          </w:p>
        </w:tc>
        <w:tc>
          <w:tcPr>
            <w:tcW w:w="2126" w:type="dxa"/>
          </w:tcPr>
          <w:p w14:paraId="5384ABFE"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w:t>
            </w:r>
          </w:p>
          <w:p w14:paraId="23C70D4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993" w:type="dxa"/>
          </w:tcPr>
          <w:p w14:paraId="265667F7"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R11.3</w:t>
            </w:r>
          </w:p>
        </w:tc>
      </w:tr>
    </w:tbl>
    <w:p w14:paraId="1FC79C86"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54"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6"/>
        <w:gridCol w:w="5105"/>
        <w:gridCol w:w="3120"/>
        <w:gridCol w:w="993"/>
      </w:tblGrid>
      <w:tr w:rsidR="00F60303" w:rsidRPr="00F60303" w14:paraId="5401B37A" w14:textId="77777777" w:rsidTr="00BC7034">
        <w:tc>
          <w:tcPr>
            <w:tcW w:w="6238" w:type="dxa"/>
            <w:gridSpan w:val="2"/>
          </w:tcPr>
          <w:p w14:paraId="47CC870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lastRenderedPageBreak/>
              <w:t>Avez-vous été formé en surveillance des maladies (spécifiquement du paludisme ?</w:t>
            </w:r>
          </w:p>
        </w:tc>
        <w:tc>
          <w:tcPr>
            <w:tcW w:w="3118" w:type="dxa"/>
          </w:tcPr>
          <w:p w14:paraId="0C65539E"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264584BB"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R11.4</w:t>
            </w:r>
          </w:p>
        </w:tc>
      </w:tr>
      <w:tr w:rsidR="00F60303" w:rsidRPr="00F60303" w14:paraId="2E600714" w14:textId="77777777" w:rsidTr="00BC7034">
        <w:trPr>
          <w:cantSplit/>
        </w:trPr>
        <w:tc>
          <w:tcPr>
            <w:tcW w:w="10349" w:type="dxa"/>
            <w:gridSpan w:val="4"/>
            <w:tcBorders>
              <w:top w:val="nil"/>
              <w:left w:val="nil"/>
              <w:bottom w:val="nil"/>
              <w:right w:val="nil"/>
            </w:tcBorders>
          </w:tcPr>
          <w:p w14:paraId="5ACABA75"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Si oui, préciser</w:t>
            </w:r>
          </w:p>
        </w:tc>
      </w:tr>
      <w:tr w:rsidR="00F60303" w:rsidRPr="00F60303" w14:paraId="080C84CB" w14:textId="77777777" w:rsidTr="00BC7034">
        <w:tc>
          <w:tcPr>
            <w:tcW w:w="1135" w:type="dxa"/>
            <w:tcBorders>
              <w:top w:val="nil"/>
              <w:left w:val="nil"/>
              <w:bottom w:val="nil"/>
              <w:right w:val="nil"/>
            </w:tcBorders>
          </w:tcPr>
          <w:p w14:paraId="34FC454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Quand ?</w:t>
            </w:r>
          </w:p>
        </w:tc>
        <w:tc>
          <w:tcPr>
            <w:tcW w:w="8221" w:type="dxa"/>
            <w:gridSpan w:val="2"/>
            <w:tcBorders>
              <w:top w:val="nil"/>
              <w:left w:val="nil"/>
              <w:bottom w:val="nil"/>
              <w:right w:val="nil"/>
            </w:tcBorders>
          </w:tcPr>
          <w:p w14:paraId="4CFBC6A2"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72001402" w14:textId="77777777" w:rsidR="00F60303" w:rsidRPr="00F60303" w:rsidRDefault="00F60303" w:rsidP="00F60303">
            <w:pPr>
              <w:keepNext/>
              <w:spacing w:after="0" w:line="240" w:lineRule="auto"/>
              <w:jc w:val="center"/>
              <w:outlineLvl w:val="3"/>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R11.4.1</w:t>
            </w:r>
          </w:p>
        </w:tc>
      </w:tr>
      <w:tr w:rsidR="00F60303" w:rsidRPr="00F60303" w14:paraId="772A6980" w14:textId="77777777" w:rsidTr="00BC7034">
        <w:tc>
          <w:tcPr>
            <w:tcW w:w="1135" w:type="dxa"/>
            <w:tcBorders>
              <w:top w:val="nil"/>
              <w:left w:val="nil"/>
              <w:bottom w:val="nil"/>
              <w:right w:val="nil"/>
            </w:tcBorders>
          </w:tcPr>
          <w:p w14:paraId="634F212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Où ?</w:t>
            </w:r>
          </w:p>
        </w:tc>
        <w:tc>
          <w:tcPr>
            <w:tcW w:w="8221" w:type="dxa"/>
            <w:gridSpan w:val="2"/>
            <w:tcBorders>
              <w:top w:val="nil"/>
              <w:left w:val="nil"/>
              <w:bottom w:val="nil"/>
              <w:right w:val="nil"/>
            </w:tcBorders>
          </w:tcPr>
          <w:p w14:paraId="6DB7EB52"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43CBA94B"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R11.4.2</w:t>
            </w:r>
          </w:p>
        </w:tc>
      </w:tr>
      <w:tr w:rsidR="00F60303" w:rsidRPr="00F60303" w14:paraId="106CA715" w14:textId="77777777" w:rsidTr="00BC7034">
        <w:tc>
          <w:tcPr>
            <w:tcW w:w="1135" w:type="dxa"/>
            <w:tcBorders>
              <w:top w:val="nil"/>
              <w:left w:val="nil"/>
              <w:bottom w:val="nil"/>
              <w:right w:val="nil"/>
            </w:tcBorders>
          </w:tcPr>
          <w:p w14:paraId="311E49BD"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Comment ?</w:t>
            </w:r>
          </w:p>
        </w:tc>
        <w:tc>
          <w:tcPr>
            <w:tcW w:w="8221" w:type="dxa"/>
            <w:gridSpan w:val="2"/>
            <w:tcBorders>
              <w:top w:val="nil"/>
              <w:left w:val="nil"/>
              <w:bottom w:val="nil"/>
              <w:right w:val="nil"/>
            </w:tcBorders>
          </w:tcPr>
          <w:p w14:paraId="71FFA369"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772CE57B"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R11.4.3</w:t>
            </w:r>
          </w:p>
        </w:tc>
      </w:tr>
      <w:tr w:rsidR="00F60303" w:rsidRPr="00F60303" w14:paraId="72D43FA6" w14:textId="77777777" w:rsidTr="00BC7034">
        <w:tc>
          <w:tcPr>
            <w:tcW w:w="1135" w:type="dxa"/>
            <w:tcBorders>
              <w:top w:val="nil"/>
              <w:left w:val="nil"/>
              <w:bottom w:val="nil"/>
              <w:right w:val="nil"/>
            </w:tcBorders>
          </w:tcPr>
          <w:p w14:paraId="33528CC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durée</w:t>
            </w:r>
          </w:p>
        </w:tc>
        <w:tc>
          <w:tcPr>
            <w:tcW w:w="8221" w:type="dxa"/>
            <w:gridSpan w:val="2"/>
            <w:tcBorders>
              <w:top w:val="nil"/>
              <w:left w:val="nil"/>
              <w:bottom w:val="nil"/>
              <w:right w:val="nil"/>
            </w:tcBorders>
          </w:tcPr>
          <w:p w14:paraId="00F0427C"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1C333064"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R11.4.4</w:t>
            </w:r>
          </w:p>
        </w:tc>
      </w:tr>
      <w:tr w:rsidR="00F60303" w:rsidRPr="00F60303" w14:paraId="4F4B1D23" w14:textId="77777777" w:rsidTr="00BC7034">
        <w:tc>
          <w:tcPr>
            <w:tcW w:w="1135" w:type="dxa"/>
            <w:tcBorders>
              <w:top w:val="nil"/>
              <w:left w:val="nil"/>
              <w:bottom w:val="nil"/>
              <w:right w:val="nil"/>
            </w:tcBorders>
          </w:tcPr>
          <w:p w14:paraId="539AA80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Par qui ?</w:t>
            </w:r>
          </w:p>
        </w:tc>
        <w:tc>
          <w:tcPr>
            <w:tcW w:w="8221" w:type="dxa"/>
            <w:gridSpan w:val="2"/>
            <w:tcBorders>
              <w:top w:val="nil"/>
              <w:left w:val="nil"/>
              <w:bottom w:val="nil"/>
              <w:right w:val="nil"/>
            </w:tcBorders>
          </w:tcPr>
          <w:p w14:paraId="6F2DA368"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p w14:paraId="44E2BED2"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49BF69D0"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R11.4.5</w:t>
            </w:r>
          </w:p>
        </w:tc>
      </w:tr>
    </w:tbl>
    <w:p w14:paraId="0FA9B9F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636677CA" w14:textId="77777777" w:rsidTr="001021CA">
        <w:tc>
          <w:tcPr>
            <w:tcW w:w="6238" w:type="dxa"/>
          </w:tcPr>
          <w:p w14:paraId="7D50AC1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Avez-vous été au moins une fois formé en cours d’emploi (formation continue, recyclage) à la surveillance paludisme ?</w:t>
            </w:r>
          </w:p>
        </w:tc>
        <w:tc>
          <w:tcPr>
            <w:tcW w:w="3118" w:type="dxa"/>
          </w:tcPr>
          <w:p w14:paraId="1AE713BA"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2DEC758D" w14:textId="77777777" w:rsidR="00F60303" w:rsidRPr="00F60303" w:rsidRDefault="00F60303" w:rsidP="00F60303">
            <w:pPr>
              <w:spacing w:after="0" w:line="240" w:lineRule="auto"/>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R11.5</w:t>
            </w:r>
          </w:p>
        </w:tc>
      </w:tr>
    </w:tbl>
    <w:p w14:paraId="6D0E6AD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8221"/>
        <w:gridCol w:w="993"/>
      </w:tblGrid>
      <w:tr w:rsidR="00F60303" w:rsidRPr="00F60303" w14:paraId="1D4C4C5B" w14:textId="77777777" w:rsidTr="001021CA">
        <w:trPr>
          <w:cantSplit/>
        </w:trPr>
        <w:tc>
          <w:tcPr>
            <w:tcW w:w="10349" w:type="dxa"/>
            <w:gridSpan w:val="3"/>
            <w:tcBorders>
              <w:top w:val="nil"/>
              <w:left w:val="nil"/>
              <w:bottom w:val="nil"/>
              <w:right w:val="nil"/>
            </w:tcBorders>
          </w:tcPr>
          <w:p w14:paraId="5D2631AB"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Si oui, préciser</w:t>
            </w:r>
          </w:p>
        </w:tc>
      </w:tr>
      <w:tr w:rsidR="00F60303" w:rsidRPr="00F60303" w14:paraId="0323CA1B" w14:textId="77777777" w:rsidTr="001021CA">
        <w:tc>
          <w:tcPr>
            <w:tcW w:w="1135" w:type="dxa"/>
            <w:tcBorders>
              <w:top w:val="nil"/>
              <w:left w:val="nil"/>
              <w:bottom w:val="nil"/>
              <w:right w:val="nil"/>
            </w:tcBorders>
          </w:tcPr>
          <w:p w14:paraId="131A13B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Quand ?</w:t>
            </w:r>
          </w:p>
        </w:tc>
        <w:tc>
          <w:tcPr>
            <w:tcW w:w="8221" w:type="dxa"/>
            <w:tcBorders>
              <w:top w:val="nil"/>
              <w:left w:val="nil"/>
              <w:bottom w:val="nil"/>
              <w:right w:val="nil"/>
            </w:tcBorders>
          </w:tcPr>
          <w:p w14:paraId="6A73AA26"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72535D00" w14:textId="77777777" w:rsidR="00F60303" w:rsidRPr="00F60303" w:rsidRDefault="00F60303" w:rsidP="00F60303">
            <w:pPr>
              <w:keepNext/>
              <w:spacing w:after="0" w:line="240" w:lineRule="auto"/>
              <w:jc w:val="center"/>
              <w:outlineLvl w:val="3"/>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R11.5.1</w:t>
            </w:r>
          </w:p>
        </w:tc>
      </w:tr>
      <w:tr w:rsidR="00F60303" w:rsidRPr="00F60303" w14:paraId="0D485F15" w14:textId="77777777" w:rsidTr="001021CA">
        <w:tc>
          <w:tcPr>
            <w:tcW w:w="1135" w:type="dxa"/>
            <w:tcBorders>
              <w:top w:val="nil"/>
              <w:left w:val="nil"/>
              <w:bottom w:val="nil"/>
              <w:right w:val="nil"/>
            </w:tcBorders>
          </w:tcPr>
          <w:p w14:paraId="0F0D201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Où ?</w:t>
            </w:r>
          </w:p>
        </w:tc>
        <w:tc>
          <w:tcPr>
            <w:tcW w:w="8221" w:type="dxa"/>
            <w:tcBorders>
              <w:top w:val="nil"/>
              <w:left w:val="nil"/>
              <w:bottom w:val="nil"/>
              <w:right w:val="nil"/>
            </w:tcBorders>
          </w:tcPr>
          <w:p w14:paraId="0594C144"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36C70CF2"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R11.5.2</w:t>
            </w:r>
          </w:p>
        </w:tc>
      </w:tr>
      <w:tr w:rsidR="00F60303" w:rsidRPr="00F60303" w14:paraId="1A70DCE8" w14:textId="77777777" w:rsidTr="001021CA">
        <w:tc>
          <w:tcPr>
            <w:tcW w:w="1135" w:type="dxa"/>
            <w:tcBorders>
              <w:top w:val="nil"/>
              <w:left w:val="nil"/>
              <w:bottom w:val="nil"/>
              <w:right w:val="nil"/>
            </w:tcBorders>
          </w:tcPr>
          <w:p w14:paraId="2C7460D4"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Comment ?</w:t>
            </w:r>
          </w:p>
        </w:tc>
        <w:tc>
          <w:tcPr>
            <w:tcW w:w="8221" w:type="dxa"/>
            <w:tcBorders>
              <w:top w:val="nil"/>
              <w:left w:val="nil"/>
              <w:bottom w:val="nil"/>
              <w:right w:val="nil"/>
            </w:tcBorders>
          </w:tcPr>
          <w:p w14:paraId="07B36156"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07A9DC30"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R11.5.3</w:t>
            </w:r>
          </w:p>
        </w:tc>
      </w:tr>
      <w:tr w:rsidR="00F60303" w:rsidRPr="00F60303" w14:paraId="41467EA6" w14:textId="77777777" w:rsidTr="001021CA">
        <w:tc>
          <w:tcPr>
            <w:tcW w:w="1135" w:type="dxa"/>
            <w:tcBorders>
              <w:top w:val="nil"/>
              <w:left w:val="nil"/>
              <w:bottom w:val="nil"/>
              <w:right w:val="nil"/>
            </w:tcBorders>
          </w:tcPr>
          <w:p w14:paraId="76D75DF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durée</w:t>
            </w:r>
          </w:p>
        </w:tc>
        <w:tc>
          <w:tcPr>
            <w:tcW w:w="8221" w:type="dxa"/>
            <w:tcBorders>
              <w:top w:val="nil"/>
              <w:left w:val="nil"/>
              <w:bottom w:val="nil"/>
              <w:right w:val="nil"/>
            </w:tcBorders>
          </w:tcPr>
          <w:p w14:paraId="3F3D851B"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362840B0"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R11.5.4</w:t>
            </w:r>
          </w:p>
        </w:tc>
      </w:tr>
      <w:tr w:rsidR="00F60303" w:rsidRPr="00F60303" w14:paraId="3B41D328" w14:textId="77777777" w:rsidTr="001021CA">
        <w:tc>
          <w:tcPr>
            <w:tcW w:w="1135" w:type="dxa"/>
            <w:tcBorders>
              <w:top w:val="nil"/>
              <w:left w:val="nil"/>
              <w:bottom w:val="nil"/>
              <w:right w:val="nil"/>
            </w:tcBorders>
          </w:tcPr>
          <w:p w14:paraId="4875708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Par qui ?</w:t>
            </w:r>
          </w:p>
        </w:tc>
        <w:tc>
          <w:tcPr>
            <w:tcW w:w="8221" w:type="dxa"/>
            <w:tcBorders>
              <w:top w:val="nil"/>
              <w:left w:val="nil"/>
              <w:bottom w:val="nil"/>
              <w:right w:val="nil"/>
            </w:tcBorders>
          </w:tcPr>
          <w:p w14:paraId="5C6BF803"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p w14:paraId="351671AB"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39137A26"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R11.5.5</w:t>
            </w:r>
          </w:p>
        </w:tc>
      </w:tr>
    </w:tbl>
    <w:p w14:paraId="674E66B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F60303" w:rsidRPr="00F60303" w14:paraId="0B54BBDC" w14:textId="77777777" w:rsidTr="001021CA">
        <w:tc>
          <w:tcPr>
            <w:tcW w:w="6238" w:type="dxa"/>
          </w:tcPr>
          <w:p w14:paraId="45C77BB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Avez-vous été au moins une fois formé en cours d’emploi (formation continue, recyclage) à la gestion des épidémies palustres ?</w:t>
            </w:r>
          </w:p>
        </w:tc>
        <w:tc>
          <w:tcPr>
            <w:tcW w:w="3118" w:type="dxa"/>
          </w:tcPr>
          <w:p w14:paraId="10E29B70"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993" w:type="dxa"/>
          </w:tcPr>
          <w:p w14:paraId="6071DDBE" w14:textId="77777777" w:rsidR="00F60303" w:rsidRPr="00F60303" w:rsidRDefault="00F60303" w:rsidP="00F60303">
            <w:pPr>
              <w:spacing w:after="0" w:line="240" w:lineRule="auto"/>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R11.6</w:t>
            </w:r>
          </w:p>
        </w:tc>
      </w:tr>
    </w:tbl>
    <w:p w14:paraId="4CB7A7B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8221"/>
        <w:gridCol w:w="993"/>
      </w:tblGrid>
      <w:tr w:rsidR="00F60303" w:rsidRPr="00F60303" w14:paraId="7C09B57F" w14:textId="77777777" w:rsidTr="001021CA">
        <w:trPr>
          <w:cantSplit/>
        </w:trPr>
        <w:tc>
          <w:tcPr>
            <w:tcW w:w="10349" w:type="dxa"/>
            <w:gridSpan w:val="3"/>
            <w:tcBorders>
              <w:top w:val="nil"/>
              <w:left w:val="nil"/>
              <w:bottom w:val="nil"/>
              <w:right w:val="nil"/>
            </w:tcBorders>
          </w:tcPr>
          <w:p w14:paraId="3CAAB5B5"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Si oui, préciser</w:t>
            </w:r>
          </w:p>
        </w:tc>
      </w:tr>
      <w:tr w:rsidR="00F60303" w:rsidRPr="00F60303" w14:paraId="472C6B7B" w14:textId="77777777" w:rsidTr="001021CA">
        <w:tc>
          <w:tcPr>
            <w:tcW w:w="1135" w:type="dxa"/>
            <w:tcBorders>
              <w:top w:val="nil"/>
              <w:left w:val="nil"/>
              <w:bottom w:val="nil"/>
              <w:right w:val="nil"/>
            </w:tcBorders>
          </w:tcPr>
          <w:p w14:paraId="1B84B3B0"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Quand ?</w:t>
            </w:r>
          </w:p>
        </w:tc>
        <w:tc>
          <w:tcPr>
            <w:tcW w:w="8221" w:type="dxa"/>
            <w:tcBorders>
              <w:top w:val="nil"/>
              <w:left w:val="nil"/>
              <w:bottom w:val="nil"/>
              <w:right w:val="nil"/>
            </w:tcBorders>
          </w:tcPr>
          <w:p w14:paraId="4CEE25CD"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672D1285" w14:textId="77777777" w:rsidR="00F60303" w:rsidRPr="00F60303" w:rsidRDefault="00F60303" w:rsidP="00F60303">
            <w:pPr>
              <w:keepNext/>
              <w:spacing w:after="0" w:line="240" w:lineRule="auto"/>
              <w:jc w:val="center"/>
              <w:outlineLvl w:val="3"/>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R11.6.1</w:t>
            </w:r>
          </w:p>
        </w:tc>
      </w:tr>
      <w:tr w:rsidR="00F60303" w:rsidRPr="00F60303" w14:paraId="69EDD413" w14:textId="77777777" w:rsidTr="001021CA">
        <w:tc>
          <w:tcPr>
            <w:tcW w:w="1135" w:type="dxa"/>
            <w:tcBorders>
              <w:top w:val="nil"/>
              <w:left w:val="nil"/>
              <w:bottom w:val="nil"/>
              <w:right w:val="nil"/>
            </w:tcBorders>
          </w:tcPr>
          <w:p w14:paraId="0E242E7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Où ?</w:t>
            </w:r>
          </w:p>
        </w:tc>
        <w:tc>
          <w:tcPr>
            <w:tcW w:w="8221" w:type="dxa"/>
            <w:tcBorders>
              <w:top w:val="nil"/>
              <w:left w:val="nil"/>
              <w:bottom w:val="nil"/>
              <w:right w:val="nil"/>
            </w:tcBorders>
          </w:tcPr>
          <w:p w14:paraId="1D186554"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4BF3FAEB"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R11.6.2</w:t>
            </w:r>
          </w:p>
        </w:tc>
      </w:tr>
      <w:tr w:rsidR="00F60303" w:rsidRPr="00F60303" w14:paraId="28CB9740" w14:textId="77777777" w:rsidTr="001021CA">
        <w:tc>
          <w:tcPr>
            <w:tcW w:w="1135" w:type="dxa"/>
            <w:tcBorders>
              <w:top w:val="nil"/>
              <w:left w:val="nil"/>
              <w:bottom w:val="nil"/>
              <w:right w:val="nil"/>
            </w:tcBorders>
          </w:tcPr>
          <w:p w14:paraId="63EDBA6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Comment ?</w:t>
            </w:r>
          </w:p>
        </w:tc>
        <w:tc>
          <w:tcPr>
            <w:tcW w:w="8221" w:type="dxa"/>
            <w:tcBorders>
              <w:top w:val="nil"/>
              <w:left w:val="nil"/>
              <w:bottom w:val="nil"/>
              <w:right w:val="nil"/>
            </w:tcBorders>
          </w:tcPr>
          <w:p w14:paraId="3215425C"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749F92B1"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R11.6.3</w:t>
            </w:r>
          </w:p>
        </w:tc>
      </w:tr>
      <w:tr w:rsidR="00F60303" w:rsidRPr="00F60303" w14:paraId="1621366E" w14:textId="77777777" w:rsidTr="001021CA">
        <w:tc>
          <w:tcPr>
            <w:tcW w:w="1135" w:type="dxa"/>
            <w:tcBorders>
              <w:top w:val="nil"/>
              <w:left w:val="nil"/>
              <w:bottom w:val="nil"/>
              <w:right w:val="nil"/>
            </w:tcBorders>
          </w:tcPr>
          <w:p w14:paraId="25762AF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la durée</w:t>
            </w:r>
          </w:p>
        </w:tc>
        <w:tc>
          <w:tcPr>
            <w:tcW w:w="8221" w:type="dxa"/>
            <w:tcBorders>
              <w:top w:val="nil"/>
              <w:left w:val="nil"/>
              <w:bottom w:val="nil"/>
              <w:right w:val="nil"/>
            </w:tcBorders>
          </w:tcPr>
          <w:p w14:paraId="415B5931"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68797242"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R11.6.4</w:t>
            </w:r>
          </w:p>
        </w:tc>
      </w:tr>
      <w:tr w:rsidR="00F60303" w:rsidRPr="00F60303" w14:paraId="7A41241E" w14:textId="77777777" w:rsidTr="001021CA">
        <w:tc>
          <w:tcPr>
            <w:tcW w:w="1135" w:type="dxa"/>
            <w:tcBorders>
              <w:top w:val="nil"/>
              <w:left w:val="nil"/>
              <w:bottom w:val="nil"/>
              <w:right w:val="nil"/>
            </w:tcBorders>
          </w:tcPr>
          <w:p w14:paraId="1331D56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Par qui ?</w:t>
            </w:r>
          </w:p>
        </w:tc>
        <w:tc>
          <w:tcPr>
            <w:tcW w:w="8221" w:type="dxa"/>
            <w:tcBorders>
              <w:top w:val="nil"/>
              <w:left w:val="nil"/>
              <w:bottom w:val="nil"/>
              <w:right w:val="nil"/>
            </w:tcBorders>
          </w:tcPr>
          <w:p w14:paraId="79D3C5A6"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________________________________________________________________________________</w:t>
            </w:r>
          </w:p>
          <w:p w14:paraId="4C526239"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0F8EF45C"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R11.6.5</w:t>
            </w:r>
          </w:p>
        </w:tc>
      </w:tr>
    </w:tbl>
    <w:p w14:paraId="301383A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F60303" w:rsidRPr="00F60303" w14:paraId="4E9DDF1D" w14:textId="77777777" w:rsidTr="001021CA">
        <w:tc>
          <w:tcPr>
            <w:tcW w:w="6238" w:type="dxa"/>
          </w:tcPr>
          <w:p w14:paraId="77AEF8D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Etes-vous satisfait(e) de votre système de surveillance en général et  du paludisme en particulier   ?</w:t>
            </w:r>
          </w:p>
        </w:tc>
        <w:tc>
          <w:tcPr>
            <w:tcW w:w="3118" w:type="dxa"/>
          </w:tcPr>
          <w:p w14:paraId="0E8CE8AF"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851" w:type="dxa"/>
          </w:tcPr>
          <w:p w14:paraId="4EC74B3A"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R11.7</w:t>
            </w:r>
          </w:p>
        </w:tc>
      </w:tr>
    </w:tbl>
    <w:p w14:paraId="19853CB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505"/>
        <w:gridCol w:w="993"/>
      </w:tblGrid>
      <w:tr w:rsidR="00F60303" w:rsidRPr="00F60303" w14:paraId="28D0FA59" w14:textId="77777777" w:rsidTr="001021CA">
        <w:trPr>
          <w:cantSplit/>
        </w:trPr>
        <w:tc>
          <w:tcPr>
            <w:tcW w:w="10349" w:type="dxa"/>
            <w:gridSpan w:val="3"/>
            <w:tcBorders>
              <w:top w:val="nil"/>
              <w:left w:val="nil"/>
              <w:bottom w:val="nil"/>
              <w:right w:val="nil"/>
            </w:tcBorders>
          </w:tcPr>
          <w:p w14:paraId="277728E0"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Si vous n’êtes pas satisfait(e) veuillez nous dire quelles sont les raisons :</w:t>
            </w:r>
          </w:p>
          <w:p w14:paraId="2167DE8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r>
      <w:tr w:rsidR="00F60303" w:rsidRPr="00F60303" w14:paraId="61CA4DFC" w14:textId="77777777" w:rsidTr="001021CA">
        <w:tc>
          <w:tcPr>
            <w:tcW w:w="851" w:type="dxa"/>
            <w:tcBorders>
              <w:top w:val="nil"/>
              <w:left w:val="nil"/>
              <w:bottom w:val="nil"/>
              <w:right w:val="nil"/>
            </w:tcBorders>
          </w:tcPr>
          <w:p w14:paraId="7420F43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Raison 1</w:t>
            </w:r>
          </w:p>
        </w:tc>
        <w:tc>
          <w:tcPr>
            <w:tcW w:w="8505" w:type="dxa"/>
            <w:tcBorders>
              <w:top w:val="nil"/>
              <w:left w:val="nil"/>
              <w:bottom w:val="nil"/>
              <w:right w:val="nil"/>
            </w:tcBorders>
          </w:tcPr>
          <w:p w14:paraId="2F467BB6"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w:t>
            </w:r>
          </w:p>
          <w:p w14:paraId="3E04CDC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595660BE"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R11.7.1</w:t>
            </w:r>
          </w:p>
        </w:tc>
      </w:tr>
      <w:tr w:rsidR="00F60303" w:rsidRPr="00F60303" w14:paraId="72B7F3BB" w14:textId="77777777" w:rsidTr="001021CA">
        <w:tc>
          <w:tcPr>
            <w:tcW w:w="851" w:type="dxa"/>
            <w:tcBorders>
              <w:top w:val="nil"/>
              <w:left w:val="nil"/>
              <w:bottom w:val="nil"/>
              <w:right w:val="nil"/>
            </w:tcBorders>
          </w:tcPr>
          <w:p w14:paraId="291EAB2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Raison 2</w:t>
            </w:r>
          </w:p>
        </w:tc>
        <w:tc>
          <w:tcPr>
            <w:tcW w:w="8505" w:type="dxa"/>
            <w:tcBorders>
              <w:top w:val="nil"/>
              <w:left w:val="nil"/>
              <w:bottom w:val="nil"/>
              <w:right w:val="nil"/>
            </w:tcBorders>
          </w:tcPr>
          <w:p w14:paraId="189861D1"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w:t>
            </w:r>
          </w:p>
          <w:p w14:paraId="28ED4B5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326F4BB4"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R11.7.2</w:t>
            </w:r>
          </w:p>
        </w:tc>
      </w:tr>
      <w:tr w:rsidR="00F60303" w:rsidRPr="00F60303" w14:paraId="06FA1AFC" w14:textId="77777777" w:rsidTr="001021CA">
        <w:tc>
          <w:tcPr>
            <w:tcW w:w="851" w:type="dxa"/>
            <w:tcBorders>
              <w:top w:val="nil"/>
              <w:left w:val="nil"/>
              <w:bottom w:val="nil"/>
              <w:right w:val="nil"/>
            </w:tcBorders>
          </w:tcPr>
          <w:p w14:paraId="160E47BE"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Raison 3</w:t>
            </w:r>
          </w:p>
        </w:tc>
        <w:tc>
          <w:tcPr>
            <w:tcW w:w="8505" w:type="dxa"/>
            <w:tcBorders>
              <w:top w:val="nil"/>
              <w:left w:val="nil"/>
              <w:bottom w:val="nil"/>
              <w:right w:val="nil"/>
            </w:tcBorders>
          </w:tcPr>
          <w:p w14:paraId="3CE312C6"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w:t>
            </w:r>
          </w:p>
          <w:p w14:paraId="6E540C1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2960F094"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R11.7.3</w:t>
            </w:r>
          </w:p>
        </w:tc>
      </w:tr>
      <w:tr w:rsidR="00F60303" w:rsidRPr="00F60303" w14:paraId="3199843F" w14:textId="77777777" w:rsidTr="001021CA">
        <w:tc>
          <w:tcPr>
            <w:tcW w:w="851" w:type="dxa"/>
            <w:tcBorders>
              <w:top w:val="nil"/>
              <w:left w:val="nil"/>
              <w:bottom w:val="nil"/>
              <w:right w:val="nil"/>
            </w:tcBorders>
          </w:tcPr>
          <w:p w14:paraId="43E9F862"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Raison 4</w:t>
            </w:r>
          </w:p>
        </w:tc>
        <w:tc>
          <w:tcPr>
            <w:tcW w:w="8505" w:type="dxa"/>
            <w:tcBorders>
              <w:top w:val="nil"/>
              <w:left w:val="nil"/>
              <w:bottom w:val="nil"/>
              <w:right w:val="nil"/>
            </w:tcBorders>
          </w:tcPr>
          <w:p w14:paraId="01EAA25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____________________________________________________________________________</w:t>
            </w:r>
          </w:p>
          <w:p w14:paraId="2162BC2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3D9B249"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R11.7.4</w:t>
            </w:r>
          </w:p>
        </w:tc>
      </w:tr>
    </w:tbl>
    <w:p w14:paraId="697323AD" w14:textId="15A08B65" w:rsidR="00F60303" w:rsidRPr="00F60303" w:rsidRDefault="00F60303" w:rsidP="00F60303">
      <w:pPr>
        <w:spacing w:after="0" w:line="240" w:lineRule="auto"/>
        <w:rPr>
          <w:rFonts w:ascii="Times New Roman" w:eastAsia="Times New Roman" w:hAnsi="Times New Roman" w:cs="Times New Roman"/>
          <w:sz w:val="20"/>
          <w:szCs w:val="20"/>
          <w:lang w:eastAsia="fr-FR"/>
        </w:rPr>
      </w:pPr>
    </w:p>
    <w:p w14:paraId="012C85EF" w14:textId="77777777" w:rsidR="00F60303" w:rsidRPr="00F60303" w:rsidRDefault="00F60303" w:rsidP="00F60303">
      <w:pPr>
        <w:keepNext/>
        <w:spacing w:after="0" w:line="240" w:lineRule="auto"/>
        <w:outlineLvl w:val="1"/>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XII. RESSOURCES MATERIELLES ET LOGISTIQUES</w:t>
      </w:r>
    </w:p>
    <w:p w14:paraId="241ACC6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F60303" w:rsidRPr="00F60303" w14:paraId="6117B1D7" w14:textId="77777777" w:rsidTr="001021CA">
        <w:trPr>
          <w:cantSplit/>
          <w:trHeight w:val="319"/>
        </w:trPr>
        <w:tc>
          <w:tcPr>
            <w:tcW w:w="10207" w:type="dxa"/>
            <w:gridSpan w:val="3"/>
          </w:tcPr>
          <w:p w14:paraId="331FAC09"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La région dispose-t-elle du matériel de gestion des données suivant?</w:t>
            </w:r>
          </w:p>
        </w:tc>
      </w:tr>
      <w:tr w:rsidR="00F60303" w:rsidRPr="00F60303" w14:paraId="26B0728C" w14:textId="77777777" w:rsidTr="001021CA">
        <w:tc>
          <w:tcPr>
            <w:tcW w:w="6238" w:type="dxa"/>
          </w:tcPr>
          <w:p w14:paraId="650E821F" w14:textId="77777777" w:rsidR="00F60303" w:rsidRPr="00F60303" w:rsidRDefault="00F60303" w:rsidP="00F60303">
            <w:pPr>
              <w:tabs>
                <w:tab w:val="left" w:pos="3825"/>
              </w:tabs>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Ordinateur</w:t>
            </w:r>
            <w:r w:rsidRPr="00F60303">
              <w:rPr>
                <w:rFonts w:ascii="Times New Roman" w:eastAsia="Times New Roman" w:hAnsi="Times New Roman" w:cs="Times New Roman"/>
                <w:sz w:val="20"/>
                <w:szCs w:val="20"/>
                <w:lang w:eastAsia="fr-FR"/>
              </w:rPr>
              <w:tab/>
            </w:r>
          </w:p>
        </w:tc>
        <w:tc>
          <w:tcPr>
            <w:tcW w:w="3118" w:type="dxa"/>
          </w:tcPr>
          <w:p w14:paraId="78A2CEE7"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851" w:type="dxa"/>
          </w:tcPr>
          <w:p w14:paraId="18E8667C"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R12.1</w:t>
            </w:r>
          </w:p>
        </w:tc>
      </w:tr>
    </w:tbl>
    <w:p w14:paraId="5A2733F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44"/>
        <w:gridCol w:w="3118"/>
        <w:gridCol w:w="851"/>
      </w:tblGrid>
      <w:tr w:rsidR="00F60303" w:rsidRPr="00F60303" w14:paraId="45471519" w14:textId="77777777" w:rsidTr="001021CA">
        <w:tc>
          <w:tcPr>
            <w:tcW w:w="6194" w:type="dxa"/>
          </w:tcPr>
          <w:p w14:paraId="2D021D32" w14:textId="4BD0A83A" w:rsidR="00F60303" w:rsidRPr="00F60303" w:rsidDel="00CA5F16" w:rsidRDefault="00F60303" w:rsidP="00F60303">
            <w:pPr>
              <w:spacing w:after="0" w:line="240" w:lineRule="auto"/>
              <w:rPr>
                <w:del w:id="471" w:author="El Hadji Falilou Ndiaye" w:date="2019-08-08T13:02:00Z"/>
                <w:rFonts w:ascii="Times New Roman" w:eastAsia="Times New Roman" w:hAnsi="Times New Roman" w:cs="Times New Roman"/>
                <w:sz w:val="20"/>
                <w:szCs w:val="20"/>
                <w:lang w:eastAsia="fr-FR"/>
              </w:rPr>
            </w:pPr>
            <w:del w:id="472" w:author="El Hadji Falilou Ndiaye" w:date="2019-08-08T13:02:00Z">
              <w:r w:rsidRPr="00F60303" w:rsidDel="00CA5F16">
                <w:rPr>
                  <w:rFonts w:ascii="Times New Roman" w:eastAsia="Times New Roman" w:hAnsi="Times New Roman" w:cs="Times New Roman"/>
                  <w:sz w:val="20"/>
                  <w:szCs w:val="20"/>
                  <w:lang w:eastAsia="fr-FR"/>
                </w:rPr>
                <w:delText xml:space="preserve">Si oui, en donner le nombre </w:delText>
              </w:r>
            </w:del>
          </w:p>
          <w:p w14:paraId="4526C80D"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62" w:type="dxa"/>
            <w:gridSpan w:val="2"/>
          </w:tcPr>
          <w:p w14:paraId="7BD58019" w14:textId="1EC9B125"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del w:id="473" w:author="El Hadji Falilou Ndiaye" w:date="2019-08-08T13:02:00Z">
              <w:r w:rsidRPr="00F60303" w:rsidDel="00CA5F16">
                <w:rPr>
                  <w:rFonts w:ascii="Times New Roman" w:eastAsia="Times New Roman" w:hAnsi="Times New Roman" w:cs="Times New Roman"/>
                  <w:sz w:val="20"/>
                  <w:szCs w:val="20"/>
                  <w:lang w:eastAsia="fr-FR"/>
                </w:rPr>
                <w:delText>________</w:delText>
              </w:r>
            </w:del>
          </w:p>
        </w:tc>
        <w:tc>
          <w:tcPr>
            <w:tcW w:w="851" w:type="dxa"/>
          </w:tcPr>
          <w:p w14:paraId="48A03611" w14:textId="6B43B027" w:rsidR="00F60303" w:rsidRPr="00F60303" w:rsidRDefault="00F60303" w:rsidP="00F60303">
            <w:pPr>
              <w:keepNext/>
              <w:spacing w:after="0" w:line="240" w:lineRule="auto"/>
              <w:jc w:val="center"/>
              <w:outlineLvl w:val="3"/>
              <w:rPr>
                <w:rFonts w:ascii="Times New Roman" w:eastAsia="Times New Roman" w:hAnsi="Times New Roman" w:cs="Times New Roman"/>
                <w:sz w:val="20"/>
                <w:szCs w:val="20"/>
                <w:lang w:eastAsia="fr-FR"/>
              </w:rPr>
            </w:pPr>
            <w:del w:id="474" w:author="El Hadji Falilou Ndiaye" w:date="2019-08-08T13:02:00Z">
              <w:r w:rsidRPr="00F60303" w:rsidDel="00CA5F16">
                <w:rPr>
                  <w:rFonts w:ascii="Times New Roman" w:eastAsia="Times New Roman" w:hAnsi="Times New Roman" w:cs="Times New Roman"/>
                  <w:sz w:val="20"/>
                  <w:szCs w:val="20"/>
                  <w:lang w:eastAsia="fr-FR"/>
                </w:rPr>
                <w:delText>R12.1.1</w:delText>
              </w:r>
            </w:del>
          </w:p>
        </w:tc>
      </w:tr>
      <w:tr w:rsidR="00F60303" w:rsidRPr="00F60303" w14:paraId="0BAC0219"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gridSpan w:val="2"/>
          </w:tcPr>
          <w:p w14:paraId="530141A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Imprimante</w:t>
            </w:r>
          </w:p>
        </w:tc>
        <w:tc>
          <w:tcPr>
            <w:tcW w:w="3118" w:type="dxa"/>
          </w:tcPr>
          <w:p w14:paraId="723FF715"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851" w:type="dxa"/>
          </w:tcPr>
          <w:p w14:paraId="1AF6DDE9" w14:textId="77777777" w:rsidR="00F60303" w:rsidRPr="00B669AD"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B669AD">
              <w:rPr>
                <w:rFonts w:ascii="Times New Roman" w:eastAsia="Times New Roman" w:hAnsi="Times New Roman" w:cs="Times New Roman"/>
                <w:b/>
                <w:sz w:val="20"/>
                <w:szCs w:val="20"/>
                <w:lang w:eastAsia="fr-FR"/>
              </w:rPr>
              <w:t>R12.2</w:t>
            </w:r>
          </w:p>
        </w:tc>
      </w:tr>
    </w:tbl>
    <w:p w14:paraId="60D93360"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44"/>
        <w:gridCol w:w="3118"/>
        <w:gridCol w:w="70"/>
        <w:gridCol w:w="781"/>
      </w:tblGrid>
      <w:tr w:rsidR="00F60303" w:rsidRPr="00F60303" w14:paraId="57B1E1D2" w14:textId="77777777" w:rsidTr="001021CA">
        <w:tc>
          <w:tcPr>
            <w:tcW w:w="6194" w:type="dxa"/>
          </w:tcPr>
          <w:p w14:paraId="0794CFDB" w14:textId="21EC4832" w:rsidR="00F60303" w:rsidRPr="00F60303" w:rsidDel="00CA5F16" w:rsidRDefault="00F60303" w:rsidP="00F60303">
            <w:pPr>
              <w:spacing w:after="0" w:line="240" w:lineRule="auto"/>
              <w:rPr>
                <w:del w:id="475" w:author="El Hadji Falilou Ndiaye" w:date="2019-08-08T13:02:00Z"/>
                <w:rFonts w:ascii="Times New Roman" w:eastAsia="Times New Roman" w:hAnsi="Times New Roman" w:cs="Times New Roman"/>
                <w:sz w:val="20"/>
                <w:szCs w:val="20"/>
                <w:lang w:eastAsia="fr-FR"/>
              </w:rPr>
            </w:pPr>
            <w:del w:id="476" w:author="El Hadji Falilou Ndiaye" w:date="2019-08-08T13:02:00Z">
              <w:r w:rsidRPr="00F60303" w:rsidDel="00CA5F16">
                <w:rPr>
                  <w:rFonts w:ascii="Times New Roman" w:eastAsia="Times New Roman" w:hAnsi="Times New Roman" w:cs="Times New Roman"/>
                  <w:sz w:val="20"/>
                  <w:szCs w:val="20"/>
                  <w:lang w:eastAsia="fr-FR"/>
                </w:rPr>
                <w:delText xml:space="preserve">Si oui, en donner le nombre </w:delText>
              </w:r>
            </w:del>
          </w:p>
          <w:p w14:paraId="72F6C03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62" w:type="dxa"/>
            <w:gridSpan w:val="2"/>
          </w:tcPr>
          <w:p w14:paraId="7F3854D7" w14:textId="1296A113"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del w:id="477" w:author="El Hadji Falilou Ndiaye" w:date="2019-08-08T13:02:00Z">
              <w:r w:rsidRPr="00F60303" w:rsidDel="00CA5F16">
                <w:rPr>
                  <w:rFonts w:ascii="Times New Roman" w:eastAsia="Times New Roman" w:hAnsi="Times New Roman" w:cs="Times New Roman"/>
                  <w:sz w:val="20"/>
                  <w:szCs w:val="20"/>
                  <w:lang w:eastAsia="fr-FR"/>
                </w:rPr>
                <w:delText>________</w:delText>
              </w:r>
            </w:del>
          </w:p>
        </w:tc>
        <w:tc>
          <w:tcPr>
            <w:tcW w:w="851" w:type="dxa"/>
            <w:gridSpan w:val="2"/>
          </w:tcPr>
          <w:p w14:paraId="2F1BC719" w14:textId="1ED2A87E" w:rsidR="00F60303" w:rsidRPr="00B669AD" w:rsidRDefault="00B669AD" w:rsidP="00F60303">
            <w:pPr>
              <w:spacing w:after="0" w:line="240" w:lineRule="auto"/>
              <w:jc w:val="center"/>
              <w:rPr>
                <w:rFonts w:ascii="Times New Roman" w:eastAsia="Times New Roman" w:hAnsi="Times New Roman" w:cs="Times New Roman"/>
                <w:sz w:val="20"/>
                <w:szCs w:val="20"/>
                <w:lang w:eastAsia="fr-FR"/>
              </w:rPr>
            </w:pPr>
            <w:del w:id="478" w:author="El Hadji Falilou Ndiaye" w:date="2019-08-08T13:02:00Z">
              <w:r w:rsidRPr="00B669AD" w:rsidDel="00CA5F16">
                <w:rPr>
                  <w:rFonts w:ascii="Times New Roman" w:eastAsia="Times New Roman" w:hAnsi="Times New Roman" w:cs="Times New Roman"/>
                  <w:sz w:val="20"/>
                  <w:szCs w:val="20"/>
                  <w:lang w:eastAsia="fr-FR"/>
                </w:rPr>
                <w:delText>R12.2.1</w:delText>
              </w:r>
            </w:del>
          </w:p>
        </w:tc>
      </w:tr>
      <w:tr w:rsidR="00F60303" w:rsidRPr="00F60303" w14:paraId="252BC80A"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gridSpan w:val="2"/>
          </w:tcPr>
          <w:p w14:paraId="5E312A0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Logiciel de statistique</w:t>
            </w:r>
          </w:p>
        </w:tc>
        <w:tc>
          <w:tcPr>
            <w:tcW w:w="3188" w:type="dxa"/>
            <w:gridSpan w:val="2"/>
          </w:tcPr>
          <w:p w14:paraId="1F26283C"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781" w:type="dxa"/>
          </w:tcPr>
          <w:p w14:paraId="15E24989" w14:textId="77777777" w:rsidR="00F60303" w:rsidRPr="00B669AD"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B669AD">
              <w:rPr>
                <w:rFonts w:ascii="Times New Roman" w:eastAsia="Times New Roman" w:hAnsi="Times New Roman" w:cs="Times New Roman"/>
                <w:b/>
                <w:sz w:val="20"/>
                <w:szCs w:val="20"/>
                <w:lang w:eastAsia="fr-FR"/>
              </w:rPr>
              <w:t>R12.3</w:t>
            </w:r>
          </w:p>
        </w:tc>
      </w:tr>
    </w:tbl>
    <w:p w14:paraId="1BA5F51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3162"/>
        <w:gridCol w:w="851"/>
      </w:tblGrid>
      <w:tr w:rsidR="00F60303" w:rsidRPr="00F60303" w14:paraId="6E77EE54" w14:textId="77777777" w:rsidTr="001021CA">
        <w:trPr>
          <w:trHeight w:val="446"/>
        </w:trPr>
        <w:tc>
          <w:tcPr>
            <w:tcW w:w="6194" w:type="dxa"/>
          </w:tcPr>
          <w:p w14:paraId="48B905F8" w14:textId="2EF15233" w:rsidR="00F60303" w:rsidRPr="00F60303" w:rsidDel="00CA5F16" w:rsidRDefault="00F60303" w:rsidP="00F60303">
            <w:pPr>
              <w:spacing w:after="0" w:line="240" w:lineRule="auto"/>
              <w:rPr>
                <w:del w:id="479" w:author="El Hadji Falilou Ndiaye" w:date="2019-08-08T13:02:00Z"/>
                <w:rFonts w:ascii="Times New Roman" w:eastAsia="Times New Roman" w:hAnsi="Times New Roman" w:cs="Times New Roman"/>
                <w:sz w:val="20"/>
                <w:szCs w:val="20"/>
                <w:lang w:eastAsia="fr-FR"/>
              </w:rPr>
            </w:pPr>
            <w:del w:id="480" w:author="El Hadji Falilou Ndiaye" w:date="2019-08-08T13:02:00Z">
              <w:r w:rsidRPr="00F60303" w:rsidDel="00CA5F16">
                <w:rPr>
                  <w:rFonts w:ascii="Times New Roman" w:eastAsia="Times New Roman" w:hAnsi="Times New Roman" w:cs="Times New Roman"/>
                  <w:sz w:val="20"/>
                  <w:szCs w:val="20"/>
                  <w:lang w:eastAsia="fr-FR"/>
                </w:rPr>
                <w:delText xml:space="preserve">Si oui, en donner le type et le nombre </w:delText>
              </w:r>
            </w:del>
          </w:p>
          <w:p w14:paraId="7D26C9E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62" w:type="dxa"/>
          </w:tcPr>
          <w:p w14:paraId="541D1982" w14:textId="3C25DD7C"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del w:id="481" w:author="El Hadji Falilou Ndiaye" w:date="2019-08-08T13:02:00Z">
              <w:r w:rsidRPr="00F60303" w:rsidDel="00CA5F16">
                <w:rPr>
                  <w:rFonts w:ascii="Times New Roman" w:eastAsia="Times New Roman" w:hAnsi="Times New Roman" w:cs="Times New Roman"/>
                  <w:sz w:val="20"/>
                  <w:szCs w:val="20"/>
                  <w:lang w:eastAsia="fr-FR"/>
                </w:rPr>
                <w:delText>________</w:delText>
              </w:r>
            </w:del>
          </w:p>
        </w:tc>
        <w:tc>
          <w:tcPr>
            <w:tcW w:w="851" w:type="dxa"/>
          </w:tcPr>
          <w:p w14:paraId="7B6861AC" w14:textId="009A57C5" w:rsidR="00F60303" w:rsidRPr="00B669AD" w:rsidRDefault="00F60303" w:rsidP="00F60303">
            <w:pPr>
              <w:spacing w:after="0" w:line="240" w:lineRule="auto"/>
              <w:jc w:val="center"/>
              <w:rPr>
                <w:rFonts w:ascii="Times New Roman" w:eastAsia="Times New Roman" w:hAnsi="Times New Roman" w:cs="Times New Roman"/>
                <w:sz w:val="20"/>
                <w:szCs w:val="20"/>
                <w:lang w:eastAsia="fr-FR"/>
              </w:rPr>
            </w:pPr>
            <w:del w:id="482" w:author="El Hadji Falilou Ndiaye" w:date="2019-08-08T13:02:00Z">
              <w:r w:rsidRPr="00B669AD" w:rsidDel="00CA5F16">
                <w:rPr>
                  <w:rFonts w:ascii="Times New Roman" w:eastAsia="Times New Roman" w:hAnsi="Times New Roman" w:cs="Times New Roman"/>
                  <w:sz w:val="20"/>
                  <w:szCs w:val="20"/>
                  <w:lang w:eastAsia="fr-FR"/>
                </w:rPr>
                <w:delText>R12.3.1</w:delText>
              </w:r>
            </w:del>
          </w:p>
        </w:tc>
      </w:tr>
    </w:tbl>
    <w:p w14:paraId="09FF0D9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781"/>
      </w:tblGrid>
      <w:tr w:rsidR="00F60303" w:rsidRPr="00F60303" w14:paraId="6D82218B" w14:textId="77777777" w:rsidTr="001021CA">
        <w:tc>
          <w:tcPr>
            <w:tcW w:w="6238" w:type="dxa"/>
          </w:tcPr>
          <w:p w14:paraId="18BA3F0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Photocopieuse</w:t>
            </w:r>
          </w:p>
        </w:tc>
        <w:tc>
          <w:tcPr>
            <w:tcW w:w="3188" w:type="dxa"/>
          </w:tcPr>
          <w:p w14:paraId="3C1137E7"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781" w:type="dxa"/>
          </w:tcPr>
          <w:p w14:paraId="7B9A6784"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R12.4</w:t>
            </w:r>
          </w:p>
        </w:tc>
      </w:tr>
    </w:tbl>
    <w:p w14:paraId="344DD59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36"/>
        <w:gridCol w:w="833"/>
      </w:tblGrid>
      <w:tr w:rsidR="00F60303" w:rsidRPr="00F60303" w14:paraId="2576FA3A" w14:textId="77777777" w:rsidTr="001021CA">
        <w:tc>
          <w:tcPr>
            <w:tcW w:w="6238" w:type="dxa"/>
            <w:tcBorders>
              <w:top w:val="nil"/>
              <w:left w:val="nil"/>
              <w:right w:val="nil"/>
            </w:tcBorders>
          </w:tcPr>
          <w:p w14:paraId="29080B0D" w14:textId="3FE1B7FB" w:rsidR="00F60303" w:rsidRPr="00F60303" w:rsidDel="00CA5F16" w:rsidRDefault="00F60303" w:rsidP="00F60303">
            <w:pPr>
              <w:spacing w:after="0" w:line="240" w:lineRule="auto"/>
              <w:rPr>
                <w:del w:id="483" w:author="El Hadji Falilou Ndiaye" w:date="2019-08-08T13:02:00Z"/>
                <w:rFonts w:ascii="Times New Roman" w:eastAsia="Times New Roman" w:hAnsi="Times New Roman" w:cs="Times New Roman"/>
                <w:sz w:val="20"/>
                <w:szCs w:val="20"/>
                <w:lang w:eastAsia="fr-FR"/>
              </w:rPr>
            </w:pPr>
            <w:del w:id="484" w:author="El Hadji Falilou Ndiaye" w:date="2019-08-08T13:02:00Z">
              <w:r w:rsidRPr="00F60303" w:rsidDel="00CA5F16">
                <w:rPr>
                  <w:rFonts w:ascii="Times New Roman" w:eastAsia="Times New Roman" w:hAnsi="Times New Roman" w:cs="Times New Roman"/>
                  <w:sz w:val="20"/>
                  <w:szCs w:val="20"/>
                  <w:lang w:eastAsia="fr-FR"/>
                </w:rPr>
                <w:delText xml:space="preserve">Si oui, en donner le nombre </w:delText>
              </w:r>
            </w:del>
          </w:p>
          <w:p w14:paraId="349CBB9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36" w:type="dxa"/>
            <w:tcBorders>
              <w:top w:val="nil"/>
              <w:left w:val="nil"/>
              <w:right w:val="nil"/>
            </w:tcBorders>
          </w:tcPr>
          <w:p w14:paraId="7BD5E087" w14:textId="2DA62272"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del w:id="485" w:author="El Hadji Falilou Ndiaye" w:date="2019-08-08T13:02:00Z">
              <w:r w:rsidRPr="00F60303" w:rsidDel="00CA5F16">
                <w:rPr>
                  <w:rFonts w:ascii="Times New Roman" w:eastAsia="Times New Roman" w:hAnsi="Times New Roman" w:cs="Times New Roman"/>
                  <w:sz w:val="20"/>
                  <w:szCs w:val="20"/>
                  <w:lang w:eastAsia="fr-FR"/>
                </w:rPr>
                <w:delText>________</w:delText>
              </w:r>
            </w:del>
          </w:p>
        </w:tc>
        <w:tc>
          <w:tcPr>
            <w:tcW w:w="833" w:type="dxa"/>
            <w:tcBorders>
              <w:top w:val="nil"/>
              <w:left w:val="nil"/>
              <w:right w:val="nil"/>
            </w:tcBorders>
          </w:tcPr>
          <w:p w14:paraId="57139639" w14:textId="7AEB3D93" w:rsidR="00F60303" w:rsidRPr="00B669AD" w:rsidRDefault="00F60303" w:rsidP="00F60303">
            <w:pPr>
              <w:spacing w:after="0" w:line="240" w:lineRule="auto"/>
              <w:jc w:val="center"/>
              <w:rPr>
                <w:rFonts w:ascii="Times New Roman" w:eastAsia="Times New Roman" w:hAnsi="Times New Roman" w:cs="Times New Roman"/>
                <w:sz w:val="20"/>
                <w:szCs w:val="20"/>
                <w:lang w:eastAsia="fr-FR"/>
              </w:rPr>
            </w:pPr>
            <w:del w:id="486" w:author="El Hadji Falilou Ndiaye" w:date="2019-08-08T13:02:00Z">
              <w:r w:rsidRPr="00B669AD" w:rsidDel="00CA5F16">
                <w:rPr>
                  <w:rFonts w:ascii="Times New Roman" w:eastAsia="Times New Roman" w:hAnsi="Times New Roman" w:cs="Times New Roman"/>
                  <w:sz w:val="20"/>
                  <w:szCs w:val="20"/>
                  <w:lang w:eastAsia="fr-FR"/>
                </w:rPr>
                <w:delText>R12.4.1</w:delText>
              </w:r>
            </w:del>
          </w:p>
        </w:tc>
      </w:tr>
      <w:tr w:rsidR="00F60303" w:rsidRPr="00F60303" w14:paraId="71936F98" w14:textId="77777777" w:rsidTr="001021CA">
        <w:tc>
          <w:tcPr>
            <w:tcW w:w="6238" w:type="dxa"/>
          </w:tcPr>
          <w:p w14:paraId="606A3DA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Scanner</w:t>
            </w:r>
          </w:p>
        </w:tc>
        <w:tc>
          <w:tcPr>
            <w:tcW w:w="3136" w:type="dxa"/>
          </w:tcPr>
          <w:p w14:paraId="66CC7E3E"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833" w:type="dxa"/>
          </w:tcPr>
          <w:p w14:paraId="4E140868"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R12.5</w:t>
            </w:r>
          </w:p>
        </w:tc>
      </w:tr>
      <w:tr w:rsidR="00F60303" w:rsidRPr="00F60303" w14:paraId="72D9DA5D" w14:textId="77777777" w:rsidTr="001021CA">
        <w:trPr>
          <w:trHeight w:val="76"/>
        </w:trPr>
        <w:tc>
          <w:tcPr>
            <w:tcW w:w="6238" w:type="dxa"/>
          </w:tcPr>
          <w:p w14:paraId="402D170D"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Autre </w:t>
            </w:r>
            <w:r w:rsidRPr="00F60303">
              <w:rPr>
                <w:rFonts w:ascii="Times New Roman" w:eastAsia="Times New Roman" w:hAnsi="Times New Roman" w:cs="Times New Roman"/>
                <w:i/>
                <w:sz w:val="20"/>
                <w:szCs w:val="20"/>
                <w:lang w:eastAsia="fr-FR"/>
              </w:rPr>
              <w:t>(Spécifier)</w:t>
            </w:r>
          </w:p>
        </w:tc>
        <w:tc>
          <w:tcPr>
            <w:tcW w:w="3136" w:type="dxa"/>
          </w:tcPr>
          <w:p w14:paraId="1CDA18E1" w14:textId="77777777" w:rsidR="00F60303" w:rsidRPr="00F60303" w:rsidRDefault="00F60303" w:rsidP="00F60303">
            <w:pPr>
              <w:spacing w:after="0" w:line="240" w:lineRule="auto"/>
              <w:jc w:val="center"/>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sz w:val="20"/>
                <w:szCs w:val="20"/>
                <w:lang w:eastAsia="fr-FR"/>
              </w:rPr>
              <w:t>________</w:t>
            </w:r>
          </w:p>
        </w:tc>
        <w:tc>
          <w:tcPr>
            <w:tcW w:w="833" w:type="dxa"/>
          </w:tcPr>
          <w:p w14:paraId="75F92A54"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p>
        </w:tc>
      </w:tr>
      <w:tr w:rsidR="00F60303" w:rsidRPr="00F60303" w14:paraId="1B3786E3" w14:textId="77777777" w:rsidTr="001021CA">
        <w:trPr>
          <w:cantSplit/>
          <w:trHeight w:val="427"/>
        </w:trPr>
        <w:tc>
          <w:tcPr>
            <w:tcW w:w="10207" w:type="dxa"/>
            <w:gridSpan w:val="3"/>
          </w:tcPr>
          <w:p w14:paraId="2A9B19BF"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La région dispose-t-elle des moyens de communication suivants?</w:t>
            </w:r>
          </w:p>
        </w:tc>
      </w:tr>
      <w:tr w:rsidR="00F60303" w:rsidRPr="00F60303" w14:paraId="7D964FE2" w14:textId="77777777" w:rsidTr="001021CA">
        <w:tc>
          <w:tcPr>
            <w:tcW w:w="6238" w:type="dxa"/>
          </w:tcPr>
          <w:p w14:paraId="3C3E656B" w14:textId="3F1A97D9"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Téléphone</w:t>
            </w:r>
            <w:ins w:id="487" w:author="HP" w:date="2019-08-02T12:04:00Z">
              <w:r w:rsidR="00D8427F">
                <w:rPr>
                  <w:rFonts w:ascii="Times New Roman" w:eastAsia="Times New Roman" w:hAnsi="Times New Roman" w:cs="Times New Roman"/>
                  <w:sz w:val="20"/>
                  <w:szCs w:val="20"/>
                  <w:lang w:eastAsia="fr-FR"/>
                </w:rPr>
                <w:t xml:space="preserve"> fixe</w:t>
              </w:r>
            </w:ins>
          </w:p>
        </w:tc>
        <w:tc>
          <w:tcPr>
            <w:tcW w:w="3136" w:type="dxa"/>
          </w:tcPr>
          <w:p w14:paraId="40C58121"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833" w:type="dxa"/>
          </w:tcPr>
          <w:p w14:paraId="73F79EDC"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R12.6</w:t>
            </w:r>
          </w:p>
        </w:tc>
      </w:tr>
    </w:tbl>
    <w:p w14:paraId="48A1BBC0"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238"/>
        <w:gridCol w:w="3118"/>
        <w:gridCol w:w="70"/>
        <w:gridCol w:w="781"/>
      </w:tblGrid>
      <w:tr w:rsidR="00F60303" w:rsidRPr="00F60303" w14:paraId="75E0E6E6" w14:textId="77777777" w:rsidTr="001021CA">
        <w:tc>
          <w:tcPr>
            <w:tcW w:w="6238" w:type="dxa"/>
          </w:tcPr>
          <w:p w14:paraId="1A82418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Pr>
          <w:p w14:paraId="12195288" w14:textId="1C285BA2"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p>
        </w:tc>
        <w:tc>
          <w:tcPr>
            <w:tcW w:w="851" w:type="dxa"/>
            <w:gridSpan w:val="2"/>
          </w:tcPr>
          <w:p w14:paraId="707FE77F" w14:textId="1C4F1B6B"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p>
        </w:tc>
      </w:tr>
      <w:tr w:rsidR="00F60303" w:rsidRPr="00F60303" w14:paraId="428A0C91"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tcPr>
          <w:p w14:paraId="5006F7D2" w14:textId="6F0962B7" w:rsidR="00F60303" w:rsidRPr="00F60303" w:rsidRDefault="00F60303" w:rsidP="00F60303">
            <w:pPr>
              <w:spacing w:after="0" w:line="240" w:lineRule="auto"/>
              <w:rPr>
                <w:rFonts w:ascii="Times New Roman" w:eastAsia="Times New Roman" w:hAnsi="Times New Roman" w:cs="Times New Roman"/>
                <w:sz w:val="20"/>
                <w:szCs w:val="20"/>
                <w:lang w:eastAsia="fr-FR"/>
              </w:rPr>
            </w:pPr>
            <w:del w:id="488" w:author="HP" w:date="2019-08-02T11:59:00Z">
              <w:r w:rsidRPr="00F60303" w:rsidDel="00B6011B">
                <w:rPr>
                  <w:rFonts w:ascii="Times New Roman" w:eastAsia="Times New Roman" w:hAnsi="Times New Roman" w:cs="Times New Roman"/>
                  <w:sz w:val="20"/>
                  <w:szCs w:val="20"/>
                  <w:lang w:eastAsia="fr-FR"/>
                </w:rPr>
                <w:delText xml:space="preserve">Ordinateurs </w:delText>
              </w:r>
            </w:del>
          </w:p>
        </w:tc>
        <w:tc>
          <w:tcPr>
            <w:tcW w:w="3188" w:type="dxa"/>
            <w:gridSpan w:val="2"/>
          </w:tcPr>
          <w:p w14:paraId="365E0D47" w14:textId="3F36CDCB" w:rsidR="00F60303" w:rsidRPr="00F60303" w:rsidRDefault="00F60303" w:rsidP="00F60303">
            <w:pPr>
              <w:spacing w:after="0" w:line="240" w:lineRule="auto"/>
              <w:rPr>
                <w:rFonts w:ascii="Times New Roman" w:eastAsia="Times New Roman" w:hAnsi="Times New Roman" w:cs="Times New Roman"/>
                <w:b/>
                <w:sz w:val="18"/>
                <w:szCs w:val="18"/>
                <w:lang w:eastAsia="fr-FR"/>
              </w:rPr>
            </w:pPr>
            <w:del w:id="489" w:author="HP" w:date="2019-08-02T11:59:00Z">
              <w:r w:rsidRPr="00F60303" w:rsidDel="00B6011B">
                <w:rPr>
                  <w:rFonts w:ascii="Times New Roman" w:eastAsia="Times New Roman" w:hAnsi="Times New Roman" w:cs="Times New Roman"/>
                  <w:b/>
                  <w:sz w:val="18"/>
                  <w:szCs w:val="18"/>
                  <w:lang w:eastAsia="fr-FR"/>
                </w:rPr>
                <w:delText xml:space="preserve">O </w:delText>
              </w:r>
              <w:r w:rsidRPr="00F60303" w:rsidDel="00B6011B">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sidDel="00B6011B">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sidDel="00B6011B">
                <w:rPr>
                  <w:rFonts w:ascii="Times New Roman" w:eastAsia="Times New Roman" w:hAnsi="Times New Roman" w:cs="Times New Roman"/>
                  <w:b/>
                  <w:sz w:val="18"/>
                  <w:szCs w:val="18"/>
                  <w:lang w:eastAsia="fr-FR"/>
                </w:rPr>
                <w:fldChar w:fldCharType="end"/>
              </w:r>
              <w:r w:rsidRPr="00F60303" w:rsidDel="00B6011B">
                <w:rPr>
                  <w:rFonts w:ascii="Times New Roman" w:eastAsia="Times New Roman" w:hAnsi="Times New Roman" w:cs="Times New Roman"/>
                  <w:b/>
                  <w:sz w:val="18"/>
                  <w:szCs w:val="18"/>
                  <w:lang w:eastAsia="fr-FR"/>
                </w:rPr>
                <w:delText xml:space="preserve">    N </w:delText>
              </w:r>
              <w:r w:rsidRPr="00F60303" w:rsidDel="00B6011B">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sidDel="00B6011B">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sidDel="00B6011B">
                <w:rPr>
                  <w:rFonts w:ascii="Times New Roman" w:eastAsia="Times New Roman" w:hAnsi="Times New Roman" w:cs="Times New Roman"/>
                  <w:b/>
                  <w:sz w:val="18"/>
                  <w:szCs w:val="18"/>
                  <w:lang w:eastAsia="fr-FR"/>
                </w:rPr>
                <w:fldChar w:fldCharType="end"/>
              </w:r>
              <w:r w:rsidRPr="00F60303" w:rsidDel="00B6011B">
                <w:rPr>
                  <w:rFonts w:ascii="Times New Roman" w:eastAsia="Times New Roman" w:hAnsi="Times New Roman" w:cs="Times New Roman"/>
                  <w:b/>
                  <w:sz w:val="18"/>
                  <w:szCs w:val="18"/>
                  <w:lang w:eastAsia="fr-FR"/>
                </w:rPr>
                <w:delText xml:space="preserve">   NSP </w:delText>
              </w:r>
              <w:r w:rsidRPr="00F60303" w:rsidDel="00B6011B">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sidDel="00B6011B">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sidDel="00B6011B">
                <w:rPr>
                  <w:rFonts w:ascii="Times New Roman" w:eastAsia="Times New Roman" w:hAnsi="Times New Roman" w:cs="Times New Roman"/>
                  <w:b/>
                  <w:sz w:val="18"/>
                  <w:szCs w:val="18"/>
                  <w:lang w:eastAsia="fr-FR"/>
                </w:rPr>
                <w:fldChar w:fldCharType="end"/>
              </w:r>
              <w:r w:rsidRPr="00F60303" w:rsidDel="00B6011B">
                <w:rPr>
                  <w:rFonts w:ascii="Times New Roman" w:eastAsia="Times New Roman" w:hAnsi="Times New Roman" w:cs="Times New Roman"/>
                  <w:b/>
                  <w:sz w:val="18"/>
                  <w:szCs w:val="18"/>
                  <w:lang w:eastAsia="fr-FR"/>
                </w:rPr>
                <w:delText xml:space="preserve">   N/A </w:delText>
              </w:r>
              <w:r w:rsidRPr="00F60303" w:rsidDel="00B6011B">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sidDel="00B6011B">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sidDel="00B6011B">
                <w:rPr>
                  <w:rFonts w:ascii="Times New Roman" w:eastAsia="Times New Roman" w:hAnsi="Times New Roman" w:cs="Times New Roman"/>
                  <w:b/>
                  <w:sz w:val="18"/>
                  <w:szCs w:val="18"/>
                  <w:lang w:eastAsia="fr-FR"/>
                </w:rPr>
                <w:fldChar w:fldCharType="end"/>
              </w:r>
            </w:del>
          </w:p>
        </w:tc>
        <w:tc>
          <w:tcPr>
            <w:tcW w:w="781" w:type="dxa"/>
          </w:tcPr>
          <w:p w14:paraId="51303C67" w14:textId="17C751AD" w:rsidR="00F60303" w:rsidRPr="00F60303" w:rsidRDefault="00B669AD" w:rsidP="00F60303">
            <w:pPr>
              <w:spacing w:after="0" w:line="240" w:lineRule="auto"/>
              <w:jc w:val="center"/>
              <w:rPr>
                <w:rFonts w:ascii="Times New Roman" w:eastAsia="Times New Roman" w:hAnsi="Times New Roman" w:cs="Times New Roman"/>
                <w:b/>
                <w:sz w:val="20"/>
                <w:szCs w:val="20"/>
                <w:lang w:eastAsia="fr-FR"/>
              </w:rPr>
            </w:pPr>
            <w:del w:id="490" w:author="HP" w:date="2019-08-02T11:59:00Z">
              <w:r w:rsidDel="00B6011B">
                <w:rPr>
                  <w:rFonts w:ascii="Times New Roman" w:eastAsia="Times New Roman" w:hAnsi="Times New Roman" w:cs="Times New Roman"/>
                  <w:b/>
                  <w:sz w:val="20"/>
                  <w:szCs w:val="20"/>
                  <w:lang w:eastAsia="fr-FR"/>
                </w:rPr>
                <w:delText>R12.7</w:delText>
              </w:r>
            </w:del>
          </w:p>
        </w:tc>
      </w:tr>
    </w:tbl>
    <w:p w14:paraId="4510E5A6"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238"/>
        <w:gridCol w:w="3118"/>
        <w:gridCol w:w="57"/>
        <w:gridCol w:w="13"/>
        <w:gridCol w:w="781"/>
      </w:tblGrid>
      <w:tr w:rsidR="00F60303" w:rsidRPr="00F60303" w14:paraId="3A77A9ED" w14:textId="77777777" w:rsidTr="001021CA">
        <w:tc>
          <w:tcPr>
            <w:tcW w:w="6238" w:type="dxa"/>
            <w:tcBorders>
              <w:bottom w:val="single" w:sz="4" w:space="0" w:color="auto"/>
            </w:tcBorders>
          </w:tcPr>
          <w:p w14:paraId="3446FC61" w14:textId="0DA8D4F7" w:rsidR="00F60303" w:rsidRPr="00F60303" w:rsidDel="00CA5F16" w:rsidRDefault="00F60303" w:rsidP="00F60303">
            <w:pPr>
              <w:spacing w:after="0" w:line="240" w:lineRule="auto"/>
              <w:rPr>
                <w:del w:id="491" w:author="El Hadji Falilou Ndiaye" w:date="2019-08-08T13:02:00Z"/>
                <w:rFonts w:ascii="Times New Roman" w:eastAsia="Times New Roman" w:hAnsi="Times New Roman" w:cs="Times New Roman"/>
                <w:sz w:val="20"/>
                <w:szCs w:val="20"/>
                <w:lang w:eastAsia="fr-FR"/>
              </w:rPr>
            </w:pPr>
            <w:del w:id="492" w:author="El Hadji Falilou Ndiaye" w:date="2019-08-08T13:02:00Z">
              <w:r w:rsidRPr="00F60303" w:rsidDel="00CA5F16">
                <w:rPr>
                  <w:rFonts w:ascii="Times New Roman" w:eastAsia="Times New Roman" w:hAnsi="Times New Roman" w:cs="Times New Roman"/>
                  <w:sz w:val="20"/>
                  <w:szCs w:val="20"/>
                  <w:lang w:eastAsia="fr-FR"/>
                </w:rPr>
                <w:delText xml:space="preserve">Si oui, en donner le nombre </w:delText>
              </w:r>
            </w:del>
          </w:p>
          <w:p w14:paraId="224CDE5F"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118" w:type="dxa"/>
            <w:tcBorders>
              <w:bottom w:val="single" w:sz="4" w:space="0" w:color="auto"/>
            </w:tcBorders>
          </w:tcPr>
          <w:p w14:paraId="79FBA0C6" w14:textId="2A0511EC"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del w:id="493" w:author="El Hadji Falilou Ndiaye" w:date="2019-08-08T13:02:00Z">
              <w:r w:rsidRPr="00F60303" w:rsidDel="00CA5F16">
                <w:rPr>
                  <w:rFonts w:ascii="Times New Roman" w:eastAsia="Times New Roman" w:hAnsi="Times New Roman" w:cs="Times New Roman"/>
                  <w:sz w:val="20"/>
                  <w:szCs w:val="20"/>
                  <w:lang w:eastAsia="fr-FR"/>
                </w:rPr>
                <w:delText>________</w:delText>
              </w:r>
            </w:del>
          </w:p>
        </w:tc>
        <w:tc>
          <w:tcPr>
            <w:tcW w:w="851" w:type="dxa"/>
            <w:gridSpan w:val="3"/>
            <w:tcBorders>
              <w:bottom w:val="single" w:sz="4" w:space="0" w:color="auto"/>
            </w:tcBorders>
          </w:tcPr>
          <w:p w14:paraId="4553C9F6" w14:textId="4D49F9E8" w:rsidR="00F60303" w:rsidRPr="00B669AD" w:rsidRDefault="00B669AD" w:rsidP="00F60303">
            <w:pPr>
              <w:spacing w:after="0" w:line="240" w:lineRule="auto"/>
              <w:jc w:val="center"/>
              <w:rPr>
                <w:rFonts w:ascii="Times New Roman" w:eastAsia="Times New Roman" w:hAnsi="Times New Roman" w:cs="Times New Roman"/>
                <w:sz w:val="20"/>
                <w:szCs w:val="20"/>
                <w:lang w:eastAsia="fr-FR"/>
              </w:rPr>
            </w:pPr>
            <w:del w:id="494" w:author="El Hadji Falilou Ndiaye" w:date="2019-08-08T13:02:00Z">
              <w:r w:rsidRPr="00B669AD" w:rsidDel="00CA5F16">
                <w:rPr>
                  <w:rFonts w:ascii="Times New Roman" w:eastAsia="Times New Roman" w:hAnsi="Times New Roman" w:cs="Times New Roman"/>
                  <w:sz w:val="20"/>
                  <w:szCs w:val="20"/>
                  <w:lang w:eastAsia="fr-FR"/>
                </w:rPr>
                <w:delText>R12.7</w:delText>
              </w:r>
              <w:r w:rsidR="00F60303" w:rsidRPr="00B669AD" w:rsidDel="00CA5F16">
                <w:rPr>
                  <w:rFonts w:ascii="Times New Roman" w:eastAsia="Times New Roman" w:hAnsi="Times New Roman" w:cs="Times New Roman"/>
                  <w:sz w:val="20"/>
                  <w:szCs w:val="20"/>
                  <w:lang w:eastAsia="fr-FR"/>
                </w:rPr>
                <w:delText>.1</w:delText>
              </w:r>
            </w:del>
          </w:p>
        </w:tc>
      </w:tr>
      <w:tr w:rsidR="00F60303" w:rsidRPr="00F60303" w14:paraId="50A102EF" w14:textId="77777777" w:rsidTr="001021CA">
        <w:tc>
          <w:tcPr>
            <w:tcW w:w="6238" w:type="dxa"/>
            <w:tcBorders>
              <w:top w:val="single" w:sz="4" w:space="0" w:color="auto"/>
              <w:left w:val="single" w:sz="4" w:space="0" w:color="auto"/>
              <w:bottom w:val="single" w:sz="4" w:space="0" w:color="auto"/>
              <w:right w:val="single" w:sz="4" w:space="0" w:color="auto"/>
            </w:tcBorders>
          </w:tcPr>
          <w:p w14:paraId="1BBEAE7C"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Connexion internet</w:t>
            </w:r>
          </w:p>
        </w:tc>
        <w:tc>
          <w:tcPr>
            <w:tcW w:w="3118" w:type="dxa"/>
            <w:tcBorders>
              <w:top w:val="single" w:sz="4" w:space="0" w:color="auto"/>
              <w:left w:val="single" w:sz="4" w:space="0" w:color="auto"/>
              <w:bottom w:val="single" w:sz="4" w:space="0" w:color="auto"/>
              <w:right w:val="single" w:sz="4" w:space="0" w:color="auto"/>
            </w:tcBorders>
          </w:tcPr>
          <w:p w14:paraId="7D388629"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851" w:type="dxa"/>
            <w:gridSpan w:val="3"/>
            <w:tcBorders>
              <w:top w:val="single" w:sz="4" w:space="0" w:color="auto"/>
              <w:left w:val="single" w:sz="4" w:space="0" w:color="auto"/>
              <w:bottom w:val="single" w:sz="4" w:space="0" w:color="auto"/>
              <w:right w:val="single" w:sz="4" w:space="0" w:color="auto"/>
            </w:tcBorders>
          </w:tcPr>
          <w:p w14:paraId="7C7FDF28" w14:textId="1EA5D277" w:rsidR="00F60303" w:rsidRPr="00F60303" w:rsidRDefault="00B669AD" w:rsidP="00F60303">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R12.8</w:t>
            </w:r>
          </w:p>
        </w:tc>
      </w:tr>
      <w:tr w:rsidR="00F60303" w:rsidRPr="00F60303" w14:paraId="5E53234A" w14:textId="77777777" w:rsidTr="001021CA">
        <w:tc>
          <w:tcPr>
            <w:tcW w:w="6238" w:type="dxa"/>
            <w:tcBorders>
              <w:top w:val="single" w:sz="4" w:space="0" w:color="auto"/>
              <w:bottom w:val="single" w:sz="4" w:space="0" w:color="auto"/>
            </w:tcBorders>
          </w:tcPr>
          <w:p w14:paraId="4BFA58F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Si oui, spécifier le type</w:t>
            </w:r>
            <w:r w:rsidRPr="00F60303">
              <w:rPr>
                <w:rFonts w:ascii="Times New Roman" w:eastAsia="Times New Roman" w:hAnsi="Times New Roman" w:cs="Times New Roman"/>
                <w:i/>
                <w:sz w:val="20"/>
                <w:szCs w:val="20"/>
                <w:lang w:eastAsia="fr-FR"/>
              </w:rPr>
              <w:t xml:space="preserve"> (Wifi central, Wifi mobile, etc.)</w:t>
            </w:r>
          </w:p>
          <w:p w14:paraId="5E34339A"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969" w:type="dxa"/>
            <w:gridSpan w:val="4"/>
            <w:tcBorders>
              <w:top w:val="single" w:sz="4" w:space="0" w:color="auto"/>
              <w:bottom w:val="single" w:sz="4" w:space="0" w:color="auto"/>
            </w:tcBorders>
          </w:tcPr>
          <w:p w14:paraId="13AC9169"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sz w:val="20"/>
                <w:szCs w:val="20"/>
                <w:lang w:eastAsia="fr-FR"/>
              </w:rPr>
              <w:t>________________________________________</w:t>
            </w:r>
          </w:p>
        </w:tc>
      </w:tr>
      <w:tr w:rsidR="00F60303" w:rsidRPr="00F60303" w14:paraId="2BFD8559" w14:textId="77777777" w:rsidTr="001021CA">
        <w:trPr>
          <w:trHeight w:val="391"/>
        </w:trPr>
        <w:tc>
          <w:tcPr>
            <w:tcW w:w="6238" w:type="dxa"/>
            <w:tcBorders>
              <w:top w:val="single" w:sz="4" w:space="0" w:color="auto"/>
              <w:left w:val="single" w:sz="4" w:space="0" w:color="auto"/>
              <w:bottom w:val="single" w:sz="4" w:space="0" w:color="auto"/>
              <w:right w:val="single" w:sz="4" w:space="0" w:color="auto"/>
            </w:tcBorders>
          </w:tcPr>
          <w:p w14:paraId="367DA5ED"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Votre région  est couverte par la téléphonie mobile?</w:t>
            </w:r>
          </w:p>
        </w:tc>
        <w:tc>
          <w:tcPr>
            <w:tcW w:w="3175" w:type="dxa"/>
            <w:gridSpan w:val="2"/>
            <w:tcBorders>
              <w:top w:val="single" w:sz="4" w:space="0" w:color="auto"/>
              <w:left w:val="single" w:sz="4" w:space="0" w:color="auto"/>
              <w:bottom w:val="single" w:sz="4" w:space="0" w:color="auto"/>
              <w:right w:val="single" w:sz="4" w:space="0" w:color="auto"/>
            </w:tcBorders>
          </w:tcPr>
          <w:p w14:paraId="0D5338FC" w14:textId="77777777" w:rsidR="00F60303" w:rsidRPr="00F60303" w:rsidRDefault="00F60303" w:rsidP="00F60303">
            <w:pPr>
              <w:spacing w:after="0" w:line="240" w:lineRule="auto"/>
              <w:jc w:val="center"/>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w:t>
            </w:r>
          </w:p>
        </w:tc>
        <w:tc>
          <w:tcPr>
            <w:tcW w:w="794" w:type="dxa"/>
            <w:gridSpan w:val="2"/>
            <w:tcBorders>
              <w:top w:val="single" w:sz="4" w:space="0" w:color="auto"/>
              <w:left w:val="single" w:sz="4" w:space="0" w:color="auto"/>
              <w:bottom w:val="single" w:sz="4" w:space="0" w:color="auto"/>
              <w:right w:val="single" w:sz="4" w:space="0" w:color="auto"/>
            </w:tcBorders>
          </w:tcPr>
          <w:p w14:paraId="4CBDE4C0" w14:textId="451D382A" w:rsidR="00F60303" w:rsidRPr="00F60303" w:rsidRDefault="00B669AD" w:rsidP="00F60303">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R12.9</w:t>
            </w:r>
          </w:p>
        </w:tc>
      </w:tr>
      <w:tr w:rsidR="00F60303" w:rsidRPr="00F60303" w14:paraId="0D08D06E" w14:textId="77777777" w:rsidTr="001021CA">
        <w:trPr>
          <w:trHeight w:val="391"/>
        </w:trPr>
        <w:tc>
          <w:tcPr>
            <w:tcW w:w="6238" w:type="dxa"/>
            <w:tcBorders>
              <w:top w:val="single" w:sz="4" w:space="0" w:color="auto"/>
              <w:left w:val="single" w:sz="4" w:space="0" w:color="auto"/>
              <w:bottom w:val="single" w:sz="4" w:space="0" w:color="auto"/>
              <w:right w:val="single" w:sz="4" w:space="0" w:color="auto"/>
            </w:tcBorders>
          </w:tcPr>
          <w:p w14:paraId="37F17AE1" w14:textId="4E746F1B"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Pourriez-vous dire que votre région est couverte à 100% ?</w:t>
            </w:r>
          </w:p>
        </w:tc>
        <w:tc>
          <w:tcPr>
            <w:tcW w:w="3175" w:type="dxa"/>
            <w:gridSpan w:val="2"/>
            <w:tcBorders>
              <w:top w:val="single" w:sz="4" w:space="0" w:color="auto"/>
              <w:left w:val="single" w:sz="4" w:space="0" w:color="auto"/>
              <w:bottom w:val="single" w:sz="4" w:space="0" w:color="auto"/>
              <w:right w:val="single" w:sz="4" w:space="0" w:color="auto"/>
            </w:tcBorders>
          </w:tcPr>
          <w:p w14:paraId="4603D185" w14:textId="60163176"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w:t>
            </w:r>
          </w:p>
        </w:tc>
        <w:tc>
          <w:tcPr>
            <w:tcW w:w="794" w:type="dxa"/>
            <w:gridSpan w:val="2"/>
            <w:tcBorders>
              <w:top w:val="single" w:sz="4" w:space="0" w:color="auto"/>
              <w:left w:val="single" w:sz="4" w:space="0" w:color="auto"/>
              <w:bottom w:val="single" w:sz="4" w:space="0" w:color="auto"/>
              <w:right w:val="single" w:sz="4" w:space="0" w:color="auto"/>
            </w:tcBorders>
          </w:tcPr>
          <w:p w14:paraId="1B89B59C" w14:textId="33E33E33" w:rsidR="00F60303" w:rsidRPr="00F60303" w:rsidRDefault="00B669AD" w:rsidP="00F60303">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R12.10</w:t>
            </w:r>
          </w:p>
        </w:tc>
      </w:tr>
      <w:tr w:rsidR="00F60303" w:rsidRPr="00F60303" w14:paraId="78779C79" w14:textId="77777777" w:rsidTr="001021CA">
        <w:trPr>
          <w:trHeight w:val="391"/>
        </w:trPr>
        <w:tc>
          <w:tcPr>
            <w:tcW w:w="6238" w:type="dxa"/>
            <w:tcBorders>
              <w:top w:val="single" w:sz="4" w:space="0" w:color="auto"/>
            </w:tcBorders>
          </w:tcPr>
          <w:p w14:paraId="2630CCA0" w14:textId="4BE74C8E" w:rsidR="00F60303" w:rsidRPr="00F60303" w:rsidRDefault="00F60303" w:rsidP="00F60303">
            <w:pPr>
              <w:spacing w:after="0" w:line="240" w:lineRule="auto"/>
              <w:rPr>
                <w:rFonts w:ascii="Times New Roman" w:eastAsia="Times New Roman" w:hAnsi="Times New Roman" w:cs="Times New Roman"/>
                <w:sz w:val="20"/>
                <w:szCs w:val="20"/>
                <w:lang w:eastAsia="fr-FR"/>
              </w:rPr>
            </w:pPr>
            <w:proofErr w:type="gramStart"/>
            <w:r w:rsidRPr="00F60303">
              <w:rPr>
                <w:rFonts w:ascii="Times New Roman" w:eastAsia="Times New Roman" w:hAnsi="Times New Roman" w:cs="Times New Roman"/>
                <w:sz w:val="20"/>
                <w:szCs w:val="20"/>
                <w:lang w:eastAsia="fr-FR"/>
              </w:rPr>
              <w:t>Combien  de</w:t>
            </w:r>
            <w:proofErr w:type="gramEnd"/>
            <w:r w:rsidRPr="00F60303">
              <w:rPr>
                <w:rFonts w:ascii="Times New Roman" w:eastAsia="Times New Roman" w:hAnsi="Times New Roman" w:cs="Times New Roman"/>
                <w:sz w:val="20"/>
                <w:szCs w:val="20"/>
                <w:lang w:eastAsia="fr-FR"/>
              </w:rPr>
              <w:t xml:space="preserve"> réseaux mobiles (d’opérateurs) couvrent votre région ?</w:t>
            </w:r>
          </w:p>
        </w:tc>
        <w:tc>
          <w:tcPr>
            <w:tcW w:w="3175" w:type="dxa"/>
            <w:gridSpan w:val="2"/>
            <w:tcBorders>
              <w:top w:val="single" w:sz="4" w:space="0" w:color="auto"/>
            </w:tcBorders>
          </w:tcPr>
          <w:p w14:paraId="3926E699" w14:textId="3FA584E0"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w:t>
            </w:r>
          </w:p>
        </w:tc>
        <w:tc>
          <w:tcPr>
            <w:tcW w:w="794" w:type="dxa"/>
            <w:gridSpan w:val="2"/>
            <w:tcBorders>
              <w:top w:val="single" w:sz="4" w:space="0" w:color="auto"/>
            </w:tcBorders>
          </w:tcPr>
          <w:p w14:paraId="24695892" w14:textId="63D74695" w:rsidR="00F60303" w:rsidRPr="00F60303" w:rsidRDefault="00B669AD" w:rsidP="00F60303">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R12.11</w:t>
            </w:r>
          </w:p>
        </w:tc>
      </w:tr>
      <w:tr w:rsidR="00F60303" w:rsidRPr="00F60303" w14:paraId="7553F67B"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238" w:type="dxa"/>
          </w:tcPr>
          <w:p w14:paraId="59816F4D" w14:textId="77777777" w:rsidR="00F60303" w:rsidRPr="00F60303" w:rsidRDefault="00F60303" w:rsidP="00F60303">
            <w:pPr>
              <w:keepNext/>
              <w:spacing w:after="0" w:line="240" w:lineRule="auto"/>
              <w:jc w:val="center"/>
              <w:outlineLvl w:val="3"/>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La région dispose-t-elle de la logistique suivante ?</w:t>
            </w:r>
          </w:p>
        </w:tc>
        <w:tc>
          <w:tcPr>
            <w:tcW w:w="3188" w:type="dxa"/>
            <w:gridSpan w:val="3"/>
          </w:tcPr>
          <w:p w14:paraId="5597B53D" w14:textId="77777777" w:rsidR="00F60303" w:rsidRPr="00F60303" w:rsidRDefault="00F60303" w:rsidP="00F60303">
            <w:pPr>
              <w:keepNext/>
              <w:spacing w:after="0" w:line="240" w:lineRule="auto"/>
              <w:jc w:val="center"/>
              <w:outlineLvl w:val="3"/>
              <w:rPr>
                <w:rFonts w:ascii="Times New Roman" w:eastAsia="Times New Roman" w:hAnsi="Times New Roman" w:cs="Times New Roman"/>
                <w:sz w:val="20"/>
                <w:szCs w:val="20"/>
                <w:lang w:eastAsia="fr-FR"/>
              </w:rPr>
            </w:pPr>
          </w:p>
        </w:tc>
        <w:tc>
          <w:tcPr>
            <w:tcW w:w="781" w:type="dxa"/>
          </w:tcPr>
          <w:p w14:paraId="3810BDF3" w14:textId="77777777" w:rsidR="00F60303" w:rsidRPr="00F60303" w:rsidRDefault="00F60303" w:rsidP="00F60303">
            <w:pPr>
              <w:keepNext/>
              <w:spacing w:after="0" w:line="240" w:lineRule="auto"/>
              <w:jc w:val="center"/>
              <w:outlineLvl w:val="3"/>
              <w:rPr>
                <w:rFonts w:ascii="Times New Roman" w:eastAsia="Times New Roman" w:hAnsi="Times New Roman" w:cs="Times New Roman"/>
                <w:sz w:val="20"/>
                <w:szCs w:val="20"/>
                <w:lang w:eastAsia="fr-FR"/>
              </w:rPr>
            </w:pPr>
          </w:p>
        </w:tc>
      </w:tr>
      <w:tr w:rsidR="00F60303" w:rsidRPr="00F60303" w14:paraId="5BCF8934"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1"/>
        </w:trPr>
        <w:tc>
          <w:tcPr>
            <w:tcW w:w="6238" w:type="dxa"/>
          </w:tcPr>
          <w:p w14:paraId="3123B968"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Electricité</w:t>
            </w:r>
          </w:p>
        </w:tc>
        <w:tc>
          <w:tcPr>
            <w:tcW w:w="3188" w:type="dxa"/>
            <w:gridSpan w:val="3"/>
          </w:tcPr>
          <w:p w14:paraId="428C93D6"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781" w:type="dxa"/>
          </w:tcPr>
          <w:p w14:paraId="26105668" w14:textId="3A932D76" w:rsidR="00F60303" w:rsidRPr="00F60303" w:rsidRDefault="00B669AD" w:rsidP="00F60303">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R12.12</w:t>
            </w:r>
          </w:p>
        </w:tc>
      </w:tr>
      <w:tr w:rsidR="00F60303" w:rsidRPr="00F60303" w14:paraId="79C3292C"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tcPr>
          <w:p w14:paraId="43CF7D4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Véhicules automobiles fonctionnels</w:t>
            </w:r>
          </w:p>
        </w:tc>
        <w:tc>
          <w:tcPr>
            <w:tcW w:w="3188" w:type="dxa"/>
            <w:gridSpan w:val="3"/>
          </w:tcPr>
          <w:p w14:paraId="0A063ADB" w14:textId="77777777" w:rsidR="00F60303" w:rsidRPr="00F60303" w:rsidRDefault="00F60303" w:rsidP="00F60303">
            <w:pPr>
              <w:spacing w:after="0" w:line="240" w:lineRule="auto"/>
              <w:rPr>
                <w:rFonts w:ascii="Times New Roman" w:eastAsia="Times New Roman" w:hAnsi="Times New Roman" w:cs="Times New Roman"/>
                <w:b/>
                <w:sz w:val="18"/>
                <w:szCs w:val="18"/>
                <w:lang w:eastAsia="fr-FR"/>
              </w:rPr>
            </w:pPr>
            <w:r w:rsidRPr="00F60303">
              <w:rPr>
                <w:rFonts w:ascii="Times New Roman" w:eastAsia="Times New Roman" w:hAnsi="Times New Roman" w:cs="Times New Roman"/>
                <w:b/>
                <w:sz w:val="18"/>
                <w:szCs w:val="18"/>
                <w:lang w:eastAsia="fr-FR"/>
              </w:rPr>
              <w:t xml:space="preserve">O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NSP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r w:rsidRPr="00F60303">
              <w:rPr>
                <w:rFonts w:ascii="Times New Roman" w:eastAsia="Times New Roman" w:hAnsi="Times New Roman" w:cs="Times New Roman"/>
                <w:b/>
                <w:sz w:val="18"/>
                <w:szCs w:val="18"/>
                <w:lang w:eastAsia="fr-FR"/>
              </w:rPr>
              <w:t xml:space="preserve">   N/A </w:t>
            </w:r>
            <w:r w:rsidRPr="00F60303">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F60303">
              <w:rPr>
                <w:rFonts w:ascii="Times New Roman" w:eastAsia="Times New Roman" w:hAnsi="Times New Roman" w:cs="Times New Roman"/>
                <w:b/>
                <w:sz w:val="18"/>
                <w:szCs w:val="18"/>
                <w:lang w:eastAsia="fr-FR"/>
              </w:rPr>
              <w:fldChar w:fldCharType="end"/>
            </w:r>
          </w:p>
        </w:tc>
        <w:tc>
          <w:tcPr>
            <w:tcW w:w="781" w:type="dxa"/>
          </w:tcPr>
          <w:p w14:paraId="2C0C952A" w14:textId="3381ED98" w:rsidR="00F60303" w:rsidRPr="00F60303" w:rsidRDefault="00B669AD" w:rsidP="00F60303">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R12.13</w:t>
            </w:r>
          </w:p>
        </w:tc>
      </w:tr>
    </w:tbl>
    <w:p w14:paraId="4F0F70AC" w14:textId="77777777" w:rsidR="00F60303" w:rsidRPr="00F60303" w:rsidRDefault="00F60303" w:rsidP="00F60303">
      <w:pPr>
        <w:tabs>
          <w:tab w:val="left" w:pos="2084"/>
        </w:tabs>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4"/>
        <w:gridCol w:w="2610"/>
        <w:gridCol w:w="3600"/>
        <w:gridCol w:w="923"/>
      </w:tblGrid>
      <w:tr w:rsidR="00F60303" w:rsidRPr="00F60303" w14:paraId="7A8C7510" w14:textId="77777777" w:rsidTr="001021CA">
        <w:trPr>
          <w:trHeight w:val="427"/>
        </w:trPr>
        <w:tc>
          <w:tcPr>
            <w:tcW w:w="3074" w:type="dxa"/>
            <w:vMerge w:val="restart"/>
            <w:tcBorders>
              <w:left w:val="nil"/>
              <w:bottom w:val="nil"/>
              <w:right w:val="nil"/>
            </w:tcBorders>
          </w:tcPr>
          <w:p w14:paraId="1E6261B6"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Si oui, en donner le type et nombre : </w:t>
            </w:r>
          </w:p>
          <w:p w14:paraId="3F4B33D2"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p>
        </w:tc>
        <w:tc>
          <w:tcPr>
            <w:tcW w:w="6210" w:type="dxa"/>
            <w:gridSpan w:val="2"/>
            <w:tcBorders>
              <w:left w:val="nil"/>
              <w:bottom w:val="nil"/>
              <w:right w:val="nil"/>
            </w:tcBorders>
          </w:tcPr>
          <w:p w14:paraId="430FDBAD"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Véhicules à 4 roues                                       ________</w:t>
            </w:r>
          </w:p>
        </w:tc>
        <w:tc>
          <w:tcPr>
            <w:tcW w:w="923" w:type="dxa"/>
            <w:tcBorders>
              <w:left w:val="nil"/>
              <w:bottom w:val="nil"/>
              <w:right w:val="nil"/>
            </w:tcBorders>
          </w:tcPr>
          <w:p w14:paraId="526B5443" w14:textId="0E76E1E3" w:rsidR="00F60303" w:rsidRPr="00F60303" w:rsidRDefault="00F60303" w:rsidP="00B669AD">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R12.1</w:t>
            </w:r>
            <w:r w:rsidR="00B669AD">
              <w:rPr>
                <w:rFonts w:ascii="Times New Roman" w:eastAsia="Times New Roman" w:hAnsi="Times New Roman" w:cs="Times New Roman"/>
                <w:sz w:val="20"/>
                <w:szCs w:val="20"/>
                <w:lang w:eastAsia="fr-FR"/>
              </w:rPr>
              <w:t>3</w:t>
            </w:r>
            <w:r w:rsidRPr="00F60303">
              <w:rPr>
                <w:rFonts w:ascii="Times New Roman" w:eastAsia="Times New Roman" w:hAnsi="Times New Roman" w:cs="Times New Roman"/>
                <w:sz w:val="20"/>
                <w:szCs w:val="20"/>
                <w:lang w:eastAsia="fr-FR"/>
              </w:rPr>
              <w:t>.1</w:t>
            </w:r>
          </w:p>
        </w:tc>
      </w:tr>
      <w:tr w:rsidR="00F60303" w:rsidRPr="00F60303" w14:paraId="68404572" w14:textId="77777777" w:rsidTr="001021CA">
        <w:trPr>
          <w:trHeight w:val="469"/>
        </w:trPr>
        <w:tc>
          <w:tcPr>
            <w:tcW w:w="3074" w:type="dxa"/>
            <w:vMerge/>
            <w:tcBorders>
              <w:top w:val="nil"/>
              <w:left w:val="nil"/>
              <w:bottom w:val="nil"/>
              <w:right w:val="nil"/>
            </w:tcBorders>
          </w:tcPr>
          <w:p w14:paraId="7973E823"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6210" w:type="dxa"/>
            <w:gridSpan w:val="2"/>
            <w:tcBorders>
              <w:top w:val="nil"/>
              <w:left w:val="nil"/>
              <w:bottom w:val="nil"/>
              <w:right w:val="nil"/>
            </w:tcBorders>
          </w:tcPr>
          <w:p w14:paraId="6E9D7455"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Véhicules  a 2 et ou 3 roues                            ________</w:t>
            </w:r>
          </w:p>
        </w:tc>
        <w:tc>
          <w:tcPr>
            <w:tcW w:w="923" w:type="dxa"/>
            <w:tcBorders>
              <w:top w:val="nil"/>
              <w:left w:val="nil"/>
              <w:bottom w:val="nil"/>
              <w:right w:val="nil"/>
            </w:tcBorders>
          </w:tcPr>
          <w:p w14:paraId="2984D731" w14:textId="6899154A" w:rsidR="00F60303" w:rsidRPr="00F60303" w:rsidRDefault="00B669AD" w:rsidP="00F60303">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R12.13</w:t>
            </w:r>
            <w:r w:rsidR="00F60303" w:rsidRPr="00F60303">
              <w:rPr>
                <w:rFonts w:ascii="Times New Roman" w:eastAsia="Times New Roman" w:hAnsi="Times New Roman" w:cs="Times New Roman"/>
                <w:sz w:val="20"/>
                <w:szCs w:val="20"/>
                <w:lang w:eastAsia="fr-FR"/>
              </w:rPr>
              <w:t>.2</w:t>
            </w:r>
          </w:p>
        </w:tc>
      </w:tr>
      <w:tr w:rsidR="00F60303" w:rsidRPr="00F60303" w14:paraId="2E4A41D1" w14:textId="77777777" w:rsidTr="001021CA">
        <w:trPr>
          <w:trHeight w:val="210"/>
        </w:trPr>
        <w:tc>
          <w:tcPr>
            <w:tcW w:w="3074" w:type="dxa"/>
            <w:vMerge/>
            <w:tcBorders>
              <w:top w:val="nil"/>
              <w:left w:val="nil"/>
              <w:right w:val="nil"/>
            </w:tcBorders>
          </w:tcPr>
          <w:p w14:paraId="04B50DAB"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6210" w:type="dxa"/>
            <w:gridSpan w:val="2"/>
            <w:tcBorders>
              <w:top w:val="nil"/>
              <w:left w:val="nil"/>
              <w:right w:val="nil"/>
            </w:tcBorders>
          </w:tcPr>
          <w:p w14:paraId="30DA1823" w14:textId="2AD2C28C" w:rsidR="00F60303" w:rsidRPr="00F60303" w:rsidDel="00D8427F" w:rsidRDefault="00F60303" w:rsidP="00F60303">
            <w:pPr>
              <w:spacing w:after="0" w:line="240" w:lineRule="auto"/>
              <w:rPr>
                <w:del w:id="495" w:author="HP" w:date="2019-08-02T12:05:00Z"/>
                <w:rFonts w:ascii="Times New Roman" w:eastAsia="Times New Roman" w:hAnsi="Times New Roman" w:cs="Times New Roman"/>
                <w:sz w:val="20"/>
                <w:szCs w:val="20"/>
                <w:lang w:eastAsia="fr-FR"/>
              </w:rPr>
            </w:pPr>
            <w:del w:id="496" w:author="HP" w:date="2019-08-02T12:05:00Z">
              <w:r w:rsidRPr="00F60303" w:rsidDel="00D8427F">
                <w:rPr>
                  <w:rFonts w:ascii="Times New Roman" w:eastAsia="Times New Roman" w:hAnsi="Times New Roman" w:cs="Times New Roman"/>
                  <w:sz w:val="20"/>
                  <w:szCs w:val="20"/>
                  <w:lang w:eastAsia="fr-FR"/>
                </w:rPr>
                <w:delText xml:space="preserve">Autres véhicules automobiles </w:delText>
              </w:r>
              <w:r w:rsidRPr="00F60303" w:rsidDel="00D8427F">
                <w:rPr>
                  <w:rFonts w:ascii="Times New Roman" w:eastAsia="Times New Roman" w:hAnsi="Times New Roman" w:cs="Times New Roman"/>
                  <w:i/>
                  <w:sz w:val="20"/>
                  <w:szCs w:val="20"/>
                  <w:lang w:eastAsia="fr-FR"/>
                </w:rPr>
                <w:delText xml:space="preserve">(spécifier)     </w:delText>
              </w:r>
              <w:r w:rsidRPr="00F60303" w:rsidDel="00D8427F">
                <w:rPr>
                  <w:rFonts w:ascii="Times New Roman" w:eastAsia="Times New Roman" w:hAnsi="Times New Roman" w:cs="Times New Roman"/>
                  <w:sz w:val="20"/>
                  <w:szCs w:val="20"/>
                  <w:lang w:eastAsia="fr-FR"/>
                </w:rPr>
                <w:delText>________</w:delText>
              </w:r>
            </w:del>
          </w:p>
          <w:p w14:paraId="39DCC757"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923" w:type="dxa"/>
            <w:tcBorders>
              <w:top w:val="nil"/>
              <w:left w:val="nil"/>
              <w:right w:val="nil"/>
            </w:tcBorders>
          </w:tcPr>
          <w:p w14:paraId="65D8192A" w14:textId="0AB546E5" w:rsidR="00F60303" w:rsidRPr="00F60303" w:rsidRDefault="00B669AD" w:rsidP="00F60303">
            <w:pPr>
              <w:spacing w:after="0" w:line="240" w:lineRule="auto"/>
              <w:jc w:val="center"/>
              <w:rPr>
                <w:rFonts w:ascii="Times New Roman" w:eastAsia="Times New Roman" w:hAnsi="Times New Roman" w:cs="Times New Roman"/>
                <w:sz w:val="20"/>
                <w:szCs w:val="20"/>
                <w:lang w:eastAsia="fr-FR"/>
              </w:rPr>
            </w:pPr>
            <w:del w:id="497" w:author="HP" w:date="2019-08-02T12:05:00Z">
              <w:r w:rsidDel="00D8427F">
                <w:rPr>
                  <w:rFonts w:ascii="Times New Roman" w:eastAsia="Times New Roman" w:hAnsi="Times New Roman" w:cs="Times New Roman"/>
                  <w:sz w:val="20"/>
                  <w:szCs w:val="20"/>
                  <w:lang w:eastAsia="fr-FR"/>
                </w:rPr>
                <w:delText>R12.13</w:delText>
              </w:r>
              <w:r w:rsidR="00F60303" w:rsidRPr="00F60303" w:rsidDel="00D8427F">
                <w:rPr>
                  <w:rFonts w:ascii="Times New Roman" w:eastAsia="Times New Roman" w:hAnsi="Times New Roman" w:cs="Times New Roman"/>
                  <w:sz w:val="20"/>
                  <w:szCs w:val="20"/>
                  <w:lang w:eastAsia="fr-FR"/>
                </w:rPr>
                <w:delText>.3</w:delText>
              </w:r>
            </w:del>
          </w:p>
        </w:tc>
      </w:tr>
      <w:tr w:rsidR="00CA5F16" w:rsidRPr="00F60303" w14:paraId="08CB4B36" w14:textId="77777777" w:rsidTr="001021CA">
        <w:trPr>
          <w:trHeight w:val="210"/>
          <w:ins w:id="498" w:author="El Hadji Falilou Ndiaye" w:date="2019-08-08T13:03:00Z"/>
        </w:trPr>
        <w:tc>
          <w:tcPr>
            <w:tcW w:w="3074" w:type="dxa"/>
            <w:tcBorders>
              <w:top w:val="nil"/>
              <w:left w:val="nil"/>
              <w:right w:val="nil"/>
            </w:tcBorders>
          </w:tcPr>
          <w:p w14:paraId="57AA13CD" w14:textId="2CA99541" w:rsidR="00CA5F16" w:rsidRPr="00F60303" w:rsidRDefault="00CA5F16" w:rsidP="00F60303">
            <w:pPr>
              <w:spacing w:after="0" w:line="240" w:lineRule="auto"/>
              <w:rPr>
                <w:ins w:id="499" w:author="El Hadji Falilou Ndiaye" w:date="2019-08-08T13:03:00Z"/>
                <w:rFonts w:ascii="Times New Roman" w:eastAsia="Times New Roman" w:hAnsi="Times New Roman" w:cs="Times New Roman"/>
                <w:sz w:val="20"/>
                <w:szCs w:val="20"/>
                <w:lang w:eastAsia="fr-FR"/>
              </w:rPr>
            </w:pPr>
            <w:ins w:id="500" w:author="El Hadji Falilou Ndiaye" w:date="2019-08-08T13:04:00Z">
              <w:r>
                <w:rPr>
                  <w:rFonts w:ascii="Times New Roman" w:eastAsia="Times New Roman" w:hAnsi="Times New Roman" w:cs="Times New Roman"/>
                  <w:sz w:val="20"/>
                  <w:szCs w:val="20"/>
                  <w:lang w:eastAsia="fr-FR"/>
                </w:rPr>
                <w:t>Existe-t-il une ligne budgétaire pour le paludisme au sein de la région</w:t>
              </w:r>
            </w:ins>
          </w:p>
        </w:tc>
        <w:tc>
          <w:tcPr>
            <w:tcW w:w="6210" w:type="dxa"/>
            <w:gridSpan w:val="2"/>
            <w:tcBorders>
              <w:top w:val="nil"/>
              <w:left w:val="nil"/>
              <w:right w:val="nil"/>
            </w:tcBorders>
          </w:tcPr>
          <w:p w14:paraId="32C6812E" w14:textId="77777777" w:rsidR="00CA5F16" w:rsidRPr="00F60303" w:rsidDel="00D8427F" w:rsidRDefault="00CA5F16" w:rsidP="00F60303">
            <w:pPr>
              <w:spacing w:after="0" w:line="240" w:lineRule="auto"/>
              <w:rPr>
                <w:ins w:id="501" w:author="El Hadji Falilou Ndiaye" w:date="2019-08-08T13:03:00Z"/>
                <w:rFonts w:ascii="Times New Roman" w:eastAsia="Times New Roman" w:hAnsi="Times New Roman" w:cs="Times New Roman"/>
                <w:sz w:val="20"/>
                <w:szCs w:val="20"/>
                <w:lang w:eastAsia="fr-FR"/>
              </w:rPr>
            </w:pPr>
          </w:p>
        </w:tc>
        <w:tc>
          <w:tcPr>
            <w:tcW w:w="923" w:type="dxa"/>
            <w:tcBorders>
              <w:top w:val="nil"/>
              <w:left w:val="nil"/>
              <w:right w:val="nil"/>
            </w:tcBorders>
          </w:tcPr>
          <w:p w14:paraId="04569629" w14:textId="77777777" w:rsidR="00CA5F16" w:rsidDel="00D8427F" w:rsidRDefault="00CA5F16" w:rsidP="00F60303">
            <w:pPr>
              <w:spacing w:after="0" w:line="240" w:lineRule="auto"/>
              <w:jc w:val="center"/>
              <w:rPr>
                <w:ins w:id="502" w:author="El Hadji Falilou Ndiaye" w:date="2019-08-08T13:03:00Z"/>
                <w:rFonts w:ascii="Times New Roman" w:eastAsia="Times New Roman" w:hAnsi="Times New Roman" w:cs="Times New Roman"/>
                <w:sz w:val="20"/>
                <w:szCs w:val="20"/>
                <w:lang w:eastAsia="fr-FR"/>
              </w:rPr>
            </w:pPr>
          </w:p>
        </w:tc>
      </w:tr>
      <w:tr w:rsidR="00CA5F16" w:rsidRPr="00F60303" w14:paraId="08163A10" w14:textId="77777777" w:rsidTr="001021CA">
        <w:trPr>
          <w:trHeight w:val="210"/>
          <w:ins w:id="503" w:author="El Hadji Falilou Ndiaye" w:date="2019-08-08T13:04:00Z"/>
        </w:trPr>
        <w:tc>
          <w:tcPr>
            <w:tcW w:w="3074" w:type="dxa"/>
            <w:tcBorders>
              <w:top w:val="nil"/>
              <w:left w:val="nil"/>
              <w:right w:val="nil"/>
            </w:tcBorders>
          </w:tcPr>
          <w:tbl>
            <w:tblPr>
              <w:tblW w:w="10207" w:type="dxa"/>
              <w:tblLayout w:type="fixed"/>
              <w:tblCellMar>
                <w:left w:w="70" w:type="dxa"/>
                <w:right w:w="70" w:type="dxa"/>
              </w:tblCellMar>
              <w:tblLook w:val="0000" w:firstRow="0" w:lastRow="0" w:firstColumn="0" w:lastColumn="0" w:noHBand="0" w:noVBand="0"/>
            </w:tblPr>
            <w:tblGrid>
              <w:gridCol w:w="6194"/>
              <w:gridCol w:w="3021"/>
              <w:gridCol w:w="992"/>
            </w:tblGrid>
            <w:tr w:rsidR="00CA5F16" w:rsidRPr="00F60303" w14:paraId="643633C5" w14:textId="77777777" w:rsidTr="00052572">
              <w:trPr>
                <w:ins w:id="504" w:author="El Hadji Falilou Ndiaye" w:date="2019-08-08T13:04:00Z"/>
              </w:trPr>
              <w:tc>
                <w:tcPr>
                  <w:tcW w:w="6194" w:type="dxa"/>
                </w:tcPr>
                <w:p w14:paraId="57BE35C7" w14:textId="77777777" w:rsidR="00CA5F16" w:rsidRPr="00F60303" w:rsidRDefault="00CA5F16" w:rsidP="00CA5F16">
                  <w:pPr>
                    <w:spacing w:after="0" w:line="240" w:lineRule="auto"/>
                    <w:rPr>
                      <w:ins w:id="505" w:author="El Hadji Falilou Ndiaye" w:date="2019-08-08T13:04:00Z"/>
                      <w:rFonts w:ascii="Times New Roman" w:eastAsia="Times New Roman" w:hAnsi="Times New Roman" w:cs="Times New Roman"/>
                      <w:sz w:val="20"/>
                      <w:szCs w:val="20"/>
                      <w:lang w:eastAsia="fr-FR"/>
                    </w:rPr>
                  </w:pPr>
                  <w:ins w:id="506" w:author="El Hadji Falilou Ndiaye" w:date="2019-08-08T13:04:00Z">
                    <w:r w:rsidRPr="00F60303">
                      <w:rPr>
                        <w:rFonts w:ascii="Times New Roman" w:eastAsia="Times New Roman" w:hAnsi="Times New Roman" w:cs="Times New Roman"/>
                        <w:sz w:val="20"/>
                        <w:szCs w:val="20"/>
                        <w:lang w:eastAsia="fr-FR"/>
                      </w:rPr>
                      <w:t xml:space="preserve">Si oui, quelle proportion du budget total de la région représente-t-il ? </w:t>
                    </w:r>
                  </w:ins>
                </w:p>
                <w:p w14:paraId="3721F573" w14:textId="77777777" w:rsidR="00CA5F16" w:rsidRPr="00F60303" w:rsidRDefault="00CA5F16" w:rsidP="00CA5F16">
                  <w:pPr>
                    <w:spacing w:after="0" w:line="240" w:lineRule="auto"/>
                    <w:rPr>
                      <w:ins w:id="507" w:author="El Hadji Falilou Ndiaye" w:date="2019-08-08T13:04:00Z"/>
                      <w:rFonts w:ascii="Times New Roman" w:eastAsia="Times New Roman" w:hAnsi="Times New Roman" w:cs="Times New Roman"/>
                      <w:sz w:val="20"/>
                      <w:szCs w:val="20"/>
                      <w:lang w:eastAsia="fr-FR"/>
                    </w:rPr>
                  </w:pPr>
                </w:p>
              </w:tc>
              <w:tc>
                <w:tcPr>
                  <w:tcW w:w="3021" w:type="dxa"/>
                </w:tcPr>
                <w:p w14:paraId="2CD214AB" w14:textId="77777777" w:rsidR="00CA5F16" w:rsidRPr="00F60303" w:rsidRDefault="00CA5F16" w:rsidP="00CA5F16">
                  <w:pPr>
                    <w:spacing w:after="0" w:line="240" w:lineRule="auto"/>
                    <w:jc w:val="center"/>
                    <w:rPr>
                      <w:ins w:id="508" w:author="El Hadji Falilou Ndiaye" w:date="2019-08-08T13:04:00Z"/>
                      <w:rFonts w:ascii="Times New Roman" w:eastAsia="Times New Roman" w:hAnsi="Times New Roman" w:cs="Times New Roman"/>
                      <w:sz w:val="20"/>
                      <w:szCs w:val="20"/>
                      <w:lang w:eastAsia="fr-FR"/>
                    </w:rPr>
                  </w:pPr>
                  <w:ins w:id="509" w:author="El Hadji Falilou Ndiaye" w:date="2019-08-08T13:04:00Z">
                    <w:r w:rsidRPr="00F60303">
                      <w:rPr>
                        <w:rFonts w:ascii="Times New Roman" w:eastAsia="Times New Roman" w:hAnsi="Times New Roman" w:cs="Times New Roman"/>
                        <w:sz w:val="20"/>
                        <w:szCs w:val="20"/>
                        <w:lang w:eastAsia="fr-FR"/>
                      </w:rPr>
                      <w:t>________ % (écrire en décimal)</w:t>
                    </w:r>
                  </w:ins>
                </w:p>
              </w:tc>
              <w:tc>
                <w:tcPr>
                  <w:tcW w:w="992" w:type="dxa"/>
                </w:tcPr>
                <w:p w14:paraId="126FC070" w14:textId="77777777" w:rsidR="00CA5F16" w:rsidRPr="00F60303" w:rsidRDefault="00CA5F16" w:rsidP="00CA5F16">
                  <w:pPr>
                    <w:spacing w:after="0" w:line="240" w:lineRule="auto"/>
                    <w:jc w:val="center"/>
                    <w:rPr>
                      <w:ins w:id="510" w:author="El Hadji Falilou Ndiaye" w:date="2019-08-08T13:04:00Z"/>
                      <w:rFonts w:ascii="Times New Roman" w:eastAsia="Times New Roman" w:hAnsi="Times New Roman" w:cs="Times New Roman"/>
                      <w:sz w:val="20"/>
                      <w:szCs w:val="20"/>
                      <w:lang w:eastAsia="fr-FR"/>
                    </w:rPr>
                  </w:pPr>
                  <w:ins w:id="511" w:author="El Hadji Falilou Ndiaye" w:date="2019-08-08T13:04:00Z">
                    <w:r>
                      <w:rPr>
                        <w:rFonts w:ascii="Times New Roman" w:eastAsia="Times New Roman" w:hAnsi="Times New Roman" w:cs="Times New Roman"/>
                        <w:sz w:val="20"/>
                        <w:szCs w:val="20"/>
                        <w:lang w:eastAsia="fr-FR"/>
                      </w:rPr>
                      <w:t>R12.14</w:t>
                    </w:r>
                    <w:r w:rsidRPr="00F60303">
                      <w:rPr>
                        <w:rFonts w:ascii="Times New Roman" w:eastAsia="Times New Roman" w:hAnsi="Times New Roman" w:cs="Times New Roman"/>
                        <w:sz w:val="20"/>
                        <w:szCs w:val="20"/>
                        <w:lang w:eastAsia="fr-FR"/>
                      </w:rPr>
                      <w:t>.1</w:t>
                    </w:r>
                  </w:ins>
                </w:p>
              </w:tc>
            </w:tr>
          </w:tbl>
          <w:p w14:paraId="57237AF0" w14:textId="77777777" w:rsidR="00CA5F16" w:rsidRDefault="00CA5F16" w:rsidP="00F60303">
            <w:pPr>
              <w:spacing w:after="0" w:line="240" w:lineRule="auto"/>
              <w:rPr>
                <w:ins w:id="512" w:author="El Hadji Falilou Ndiaye" w:date="2019-08-08T13:04:00Z"/>
                <w:rFonts w:ascii="Times New Roman" w:eastAsia="Times New Roman" w:hAnsi="Times New Roman" w:cs="Times New Roman"/>
                <w:sz w:val="20"/>
                <w:szCs w:val="20"/>
                <w:lang w:eastAsia="fr-FR"/>
              </w:rPr>
            </w:pPr>
          </w:p>
        </w:tc>
        <w:tc>
          <w:tcPr>
            <w:tcW w:w="6210" w:type="dxa"/>
            <w:gridSpan w:val="2"/>
            <w:tcBorders>
              <w:top w:val="nil"/>
              <w:left w:val="nil"/>
              <w:right w:val="nil"/>
            </w:tcBorders>
          </w:tcPr>
          <w:p w14:paraId="07303277" w14:textId="77777777" w:rsidR="00CA5F16" w:rsidRPr="00F60303" w:rsidDel="00D8427F" w:rsidRDefault="00CA5F16" w:rsidP="00F60303">
            <w:pPr>
              <w:spacing w:after="0" w:line="240" w:lineRule="auto"/>
              <w:rPr>
                <w:ins w:id="513" w:author="El Hadji Falilou Ndiaye" w:date="2019-08-08T13:04:00Z"/>
                <w:rFonts w:ascii="Times New Roman" w:eastAsia="Times New Roman" w:hAnsi="Times New Roman" w:cs="Times New Roman"/>
                <w:sz w:val="20"/>
                <w:szCs w:val="20"/>
                <w:lang w:eastAsia="fr-FR"/>
              </w:rPr>
            </w:pPr>
          </w:p>
        </w:tc>
        <w:tc>
          <w:tcPr>
            <w:tcW w:w="923" w:type="dxa"/>
            <w:tcBorders>
              <w:top w:val="nil"/>
              <w:left w:val="nil"/>
              <w:right w:val="nil"/>
            </w:tcBorders>
          </w:tcPr>
          <w:p w14:paraId="5F0CC609" w14:textId="77777777" w:rsidR="00CA5F16" w:rsidDel="00D8427F" w:rsidRDefault="00CA5F16" w:rsidP="00F60303">
            <w:pPr>
              <w:spacing w:after="0" w:line="240" w:lineRule="auto"/>
              <w:jc w:val="center"/>
              <w:rPr>
                <w:ins w:id="514" w:author="El Hadji Falilou Ndiaye" w:date="2019-08-08T13:04:00Z"/>
                <w:rFonts w:ascii="Times New Roman" w:eastAsia="Times New Roman" w:hAnsi="Times New Roman" w:cs="Times New Roman"/>
                <w:sz w:val="20"/>
                <w:szCs w:val="20"/>
                <w:lang w:eastAsia="fr-FR"/>
              </w:rPr>
            </w:pPr>
          </w:p>
        </w:tc>
      </w:tr>
      <w:tr w:rsidR="00F60303" w:rsidRPr="00F60303" w14:paraId="1AA4731E" w14:textId="77777777" w:rsidTr="00B669AD">
        <w:trPr>
          <w:trHeight w:val="341"/>
        </w:trPr>
        <w:tc>
          <w:tcPr>
            <w:tcW w:w="5684" w:type="dxa"/>
            <w:gridSpan w:val="2"/>
          </w:tcPr>
          <w:p w14:paraId="71CBB56E" w14:textId="29AAD10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Existe-t-il pour, une ligne budgétaire pour la surveillance </w:t>
            </w:r>
            <w:ins w:id="515" w:author="HP" w:date="2019-08-02T12:06:00Z">
              <w:r w:rsidR="00D8427F">
                <w:rPr>
                  <w:rFonts w:ascii="Times New Roman" w:eastAsia="Times New Roman" w:hAnsi="Times New Roman" w:cs="Times New Roman"/>
                  <w:sz w:val="20"/>
                  <w:szCs w:val="20"/>
                  <w:lang w:eastAsia="fr-FR"/>
                </w:rPr>
                <w:t xml:space="preserve">suivi évaluation </w:t>
              </w:r>
              <w:proofErr w:type="gramStart"/>
              <w:r w:rsidR="00D8427F">
                <w:rPr>
                  <w:rFonts w:ascii="Times New Roman" w:eastAsia="Times New Roman" w:hAnsi="Times New Roman" w:cs="Times New Roman"/>
                  <w:sz w:val="20"/>
                  <w:szCs w:val="20"/>
                  <w:lang w:eastAsia="fr-FR"/>
                </w:rPr>
                <w:t>SSE</w:t>
              </w:r>
            </w:ins>
            <w:r w:rsidRPr="00F60303">
              <w:rPr>
                <w:rFonts w:ascii="Times New Roman" w:eastAsia="Times New Roman" w:hAnsi="Times New Roman" w:cs="Times New Roman"/>
                <w:sz w:val="20"/>
                <w:szCs w:val="20"/>
                <w:lang w:eastAsia="fr-FR"/>
              </w:rPr>
              <w:t>?</w:t>
            </w:r>
            <w:proofErr w:type="gramEnd"/>
          </w:p>
        </w:tc>
        <w:tc>
          <w:tcPr>
            <w:tcW w:w="3600" w:type="dxa"/>
          </w:tcPr>
          <w:p w14:paraId="2EFC3A3E" w14:textId="77777777" w:rsidR="00F60303" w:rsidRPr="00F60303" w:rsidRDefault="00F60303" w:rsidP="00F60303">
            <w:pPr>
              <w:spacing w:after="0" w:line="240" w:lineRule="auto"/>
              <w:rPr>
                <w:rFonts w:ascii="Times New Roman" w:eastAsia="Times New Roman" w:hAnsi="Times New Roman" w:cs="Times New Roman"/>
                <w:b/>
                <w:sz w:val="20"/>
                <w:szCs w:val="20"/>
                <w:lang w:eastAsia="fr-FR"/>
              </w:rPr>
            </w:pPr>
            <w:r w:rsidRPr="00F60303">
              <w:rPr>
                <w:rFonts w:ascii="Times New Roman" w:eastAsia="Times New Roman" w:hAnsi="Times New Roman" w:cs="Times New Roman"/>
                <w:b/>
                <w:sz w:val="20"/>
                <w:szCs w:val="20"/>
                <w:lang w:eastAsia="fr-FR"/>
              </w:rPr>
              <w:t xml:space="preserve">O </w:t>
            </w:r>
            <w:r w:rsidRPr="00F60303">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20"/>
                <w:szCs w:val="20"/>
                <w:lang w:eastAsia="fr-FR"/>
              </w:rPr>
              <w:instrText xml:space="preserve"> FORMCHECKBOX </w:instrText>
            </w:r>
            <w:r w:rsidR="00E064FF">
              <w:rPr>
                <w:rFonts w:ascii="Times New Roman" w:eastAsia="Times New Roman" w:hAnsi="Times New Roman" w:cs="Times New Roman"/>
                <w:b/>
                <w:sz w:val="20"/>
                <w:szCs w:val="20"/>
                <w:lang w:eastAsia="fr-FR"/>
              </w:rPr>
            </w:r>
            <w:r w:rsidR="00E064FF">
              <w:rPr>
                <w:rFonts w:ascii="Times New Roman" w:eastAsia="Times New Roman" w:hAnsi="Times New Roman" w:cs="Times New Roman"/>
                <w:b/>
                <w:sz w:val="20"/>
                <w:szCs w:val="20"/>
                <w:lang w:eastAsia="fr-FR"/>
              </w:rPr>
              <w:fldChar w:fldCharType="separate"/>
            </w:r>
            <w:r w:rsidRPr="00F60303">
              <w:rPr>
                <w:rFonts w:ascii="Times New Roman" w:eastAsia="Times New Roman" w:hAnsi="Times New Roman" w:cs="Times New Roman"/>
                <w:b/>
                <w:sz w:val="20"/>
                <w:szCs w:val="20"/>
                <w:lang w:eastAsia="fr-FR"/>
              </w:rPr>
              <w:fldChar w:fldCharType="end"/>
            </w:r>
            <w:r w:rsidRPr="00F60303">
              <w:rPr>
                <w:rFonts w:ascii="Times New Roman" w:eastAsia="Times New Roman" w:hAnsi="Times New Roman" w:cs="Times New Roman"/>
                <w:b/>
                <w:sz w:val="20"/>
                <w:szCs w:val="20"/>
                <w:lang w:eastAsia="fr-FR"/>
              </w:rPr>
              <w:t xml:space="preserve"> N </w:t>
            </w:r>
            <w:r w:rsidRPr="00F60303">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20"/>
                <w:szCs w:val="20"/>
                <w:lang w:eastAsia="fr-FR"/>
              </w:rPr>
              <w:instrText xml:space="preserve"> FORMCHECKBOX </w:instrText>
            </w:r>
            <w:r w:rsidR="00E064FF">
              <w:rPr>
                <w:rFonts w:ascii="Times New Roman" w:eastAsia="Times New Roman" w:hAnsi="Times New Roman" w:cs="Times New Roman"/>
                <w:b/>
                <w:sz w:val="20"/>
                <w:szCs w:val="20"/>
                <w:lang w:eastAsia="fr-FR"/>
              </w:rPr>
            </w:r>
            <w:r w:rsidR="00E064FF">
              <w:rPr>
                <w:rFonts w:ascii="Times New Roman" w:eastAsia="Times New Roman" w:hAnsi="Times New Roman" w:cs="Times New Roman"/>
                <w:b/>
                <w:sz w:val="20"/>
                <w:szCs w:val="20"/>
                <w:lang w:eastAsia="fr-FR"/>
              </w:rPr>
              <w:fldChar w:fldCharType="separate"/>
            </w:r>
            <w:r w:rsidRPr="00F60303">
              <w:rPr>
                <w:rFonts w:ascii="Times New Roman" w:eastAsia="Times New Roman" w:hAnsi="Times New Roman" w:cs="Times New Roman"/>
                <w:b/>
                <w:sz w:val="20"/>
                <w:szCs w:val="20"/>
                <w:lang w:eastAsia="fr-FR"/>
              </w:rPr>
              <w:fldChar w:fldCharType="end"/>
            </w:r>
            <w:r w:rsidRPr="00F60303">
              <w:rPr>
                <w:rFonts w:ascii="Times New Roman" w:eastAsia="Times New Roman" w:hAnsi="Times New Roman" w:cs="Times New Roman"/>
                <w:b/>
                <w:sz w:val="20"/>
                <w:szCs w:val="20"/>
                <w:lang w:eastAsia="fr-FR"/>
              </w:rPr>
              <w:t xml:space="preserve">   NSP </w:t>
            </w:r>
            <w:r w:rsidRPr="00F60303">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20"/>
                <w:szCs w:val="20"/>
                <w:lang w:eastAsia="fr-FR"/>
              </w:rPr>
              <w:instrText xml:space="preserve"> FORMCHECKBOX </w:instrText>
            </w:r>
            <w:r w:rsidR="00E064FF">
              <w:rPr>
                <w:rFonts w:ascii="Times New Roman" w:eastAsia="Times New Roman" w:hAnsi="Times New Roman" w:cs="Times New Roman"/>
                <w:b/>
                <w:sz w:val="20"/>
                <w:szCs w:val="20"/>
                <w:lang w:eastAsia="fr-FR"/>
              </w:rPr>
            </w:r>
            <w:r w:rsidR="00E064FF">
              <w:rPr>
                <w:rFonts w:ascii="Times New Roman" w:eastAsia="Times New Roman" w:hAnsi="Times New Roman" w:cs="Times New Roman"/>
                <w:b/>
                <w:sz w:val="20"/>
                <w:szCs w:val="20"/>
                <w:lang w:eastAsia="fr-FR"/>
              </w:rPr>
              <w:fldChar w:fldCharType="separate"/>
            </w:r>
            <w:r w:rsidRPr="00F60303">
              <w:rPr>
                <w:rFonts w:ascii="Times New Roman" w:eastAsia="Times New Roman" w:hAnsi="Times New Roman" w:cs="Times New Roman"/>
                <w:b/>
                <w:sz w:val="20"/>
                <w:szCs w:val="20"/>
                <w:lang w:eastAsia="fr-FR"/>
              </w:rPr>
              <w:fldChar w:fldCharType="end"/>
            </w:r>
            <w:r w:rsidRPr="00F60303">
              <w:rPr>
                <w:rFonts w:ascii="Times New Roman" w:eastAsia="Times New Roman" w:hAnsi="Times New Roman" w:cs="Times New Roman"/>
                <w:b/>
                <w:sz w:val="20"/>
                <w:szCs w:val="20"/>
                <w:lang w:eastAsia="fr-FR"/>
              </w:rPr>
              <w:t xml:space="preserve">   N/A </w:t>
            </w:r>
            <w:r w:rsidRPr="00F60303">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F60303">
              <w:rPr>
                <w:rFonts w:ascii="Times New Roman" w:eastAsia="Times New Roman" w:hAnsi="Times New Roman" w:cs="Times New Roman"/>
                <w:b/>
                <w:sz w:val="20"/>
                <w:szCs w:val="20"/>
                <w:lang w:eastAsia="fr-FR"/>
              </w:rPr>
              <w:instrText xml:space="preserve"> FORMCHECKBOX </w:instrText>
            </w:r>
            <w:r w:rsidR="00E064FF">
              <w:rPr>
                <w:rFonts w:ascii="Times New Roman" w:eastAsia="Times New Roman" w:hAnsi="Times New Roman" w:cs="Times New Roman"/>
                <w:b/>
                <w:sz w:val="20"/>
                <w:szCs w:val="20"/>
                <w:lang w:eastAsia="fr-FR"/>
              </w:rPr>
            </w:r>
            <w:r w:rsidR="00E064FF">
              <w:rPr>
                <w:rFonts w:ascii="Times New Roman" w:eastAsia="Times New Roman" w:hAnsi="Times New Roman" w:cs="Times New Roman"/>
                <w:b/>
                <w:sz w:val="20"/>
                <w:szCs w:val="20"/>
                <w:lang w:eastAsia="fr-FR"/>
              </w:rPr>
              <w:fldChar w:fldCharType="separate"/>
            </w:r>
            <w:r w:rsidRPr="00F60303">
              <w:rPr>
                <w:rFonts w:ascii="Times New Roman" w:eastAsia="Times New Roman" w:hAnsi="Times New Roman" w:cs="Times New Roman"/>
                <w:b/>
                <w:sz w:val="20"/>
                <w:szCs w:val="20"/>
                <w:lang w:eastAsia="fr-FR"/>
              </w:rPr>
              <w:fldChar w:fldCharType="end"/>
            </w:r>
          </w:p>
        </w:tc>
        <w:tc>
          <w:tcPr>
            <w:tcW w:w="923" w:type="dxa"/>
          </w:tcPr>
          <w:p w14:paraId="1D532AFA" w14:textId="2AF8020D" w:rsidR="00F60303" w:rsidRPr="00F60303" w:rsidRDefault="00B669AD" w:rsidP="00F60303">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R12.14</w:t>
            </w:r>
          </w:p>
        </w:tc>
      </w:tr>
    </w:tbl>
    <w:p w14:paraId="31E10584"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3021"/>
        <w:gridCol w:w="992"/>
      </w:tblGrid>
      <w:tr w:rsidR="00F60303" w:rsidRPr="00F60303" w14:paraId="71BBA9B8" w14:textId="77777777" w:rsidTr="001021CA">
        <w:tc>
          <w:tcPr>
            <w:tcW w:w="6194" w:type="dxa"/>
          </w:tcPr>
          <w:p w14:paraId="209D549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 xml:space="preserve">Si oui, quelle proportion du budget total de la région représente-t-il ? </w:t>
            </w:r>
          </w:p>
          <w:p w14:paraId="4EC33B89"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tc>
        <w:tc>
          <w:tcPr>
            <w:tcW w:w="3021" w:type="dxa"/>
          </w:tcPr>
          <w:p w14:paraId="32CFDB53" w14:textId="77777777" w:rsidR="00F60303" w:rsidRPr="00F60303" w:rsidRDefault="00F60303" w:rsidP="00F60303">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sz w:val="20"/>
                <w:szCs w:val="20"/>
                <w:lang w:eastAsia="fr-FR"/>
              </w:rPr>
              <w:t>________ % (écrire en décimal)</w:t>
            </w:r>
          </w:p>
        </w:tc>
        <w:tc>
          <w:tcPr>
            <w:tcW w:w="992" w:type="dxa"/>
          </w:tcPr>
          <w:p w14:paraId="6B1DCFD9" w14:textId="728B9BAF" w:rsidR="00F60303" w:rsidRPr="00F60303" w:rsidRDefault="00B669AD" w:rsidP="00F60303">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R12.14</w:t>
            </w:r>
            <w:r w:rsidR="00F60303" w:rsidRPr="00F60303">
              <w:rPr>
                <w:rFonts w:ascii="Times New Roman" w:eastAsia="Times New Roman" w:hAnsi="Times New Roman" w:cs="Times New Roman"/>
                <w:sz w:val="20"/>
                <w:szCs w:val="20"/>
                <w:lang w:eastAsia="fr-FR"/>
              </w:rPr>
              <w:t>.1</w:t>
            </w:r>
          </w:p>
        </w:tc>
      </w:tr>
    </w:tbl>
    <w:p w14:paraId="476AFBA4" w14:textId="77777777" w:rsidR="00F60303" w:rsidRPr="00F60303" w:rsidRDefault="00F60303" w:rsidP="00F60303">
      <w:pPr>
        <w:spacing w:after="0" w:line="240" w:lineRule="auto"/>
        <w:rPr>
          <w:rFonts w:ascii="Times New Roman" w:eastAsia="Times New Roman" w:hAnsi="Times New Roman" w:cs="Times New Roman"/>
          <w:sz w:val="20"/>
          <w:szCs w:val="20"/>
          <w:lang w:eastAsia="fr-FR"/>
        </w:rPr>
      </w:pPr>
    </w:p>
    <w:p w14:paraId="6E44AFE5" w14:textId="77777777" w:rsidR="00EE43E8" w:rsidRDefault="00F60303" w:rsidP="00F60303">
      <w:pPr>
        <w:keepNext/>
        <w:spacing w:after="0" w:line="240" w:lineRule="auto"/>
        <w:outlineLvl w:val="1"/>
        <w:rPr>
          <w:rFonts w:ascii="Times New Roman" w:eastAsia="Times New Roman" w:hAnsi="Times New Roman" w:cs="Times New Roman"/>
          <w:b/>
          <w:sz w:val="24"/>
          <w:szCs w:val="20"/>
          <w:lang w:eastAsia="fr-FR"/>
        </w:rPr>
      </w:pPr>
      <w:r w:rsidRPr="00F60303">
        <w:rPr>
          <w:rFonts w:ascii="Times New Roman" w:eastAsia="Times New Roman" w:hAnsi="Times New Roman" w:cs="Times New Roman"/>
          <w:b/>
          <w:sz w:val="24"/>
          <w:szCs w:val="20"/>
          <w:lang w:eastAsia="fr-FR"/>
        </w:rPr>
        <w:t>XIII. RESSOURCES HUMAINES</w:t>
      </w: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94"/>
        <w:gridCol w:w="3021"/>
        <w:gridCol w:w="992"/>
      </w:tblGrid>
      <w:tr w:rsidR="00EE43E8" w:rsidRPr="00A83098" w14:paraId="61701626" w14:textId="77777777" w:rsidTr="002A5657">
        <w:trPr>
          <w:cantSplit/>
          <w:trHeight w:val="288"/>
        </w:trPr>
        <w:tc>
          <w:tcPr>
            <w:tcW w:w="9215" w:type="dxa"/>
            <w:gridSpan w:val="2"/>
          </w:tcPr>
          <w:p w14:paraId="5C1CE4EB" w14:textId="77777777" w:rsidR="00EE43E8" w:rsidRPr="00A83098" w:rsidRDefault="00EE43E8" w:rsidP="002A5657">
            <w:pPr>
              <w:spacing w:after="0" w:line="240" w:lineRule="auto"/>
              <w:jc w:val="center"/>
              <w:rPr>
                <w:rFonts w:ascii="Times New Roman" w:eastAsia="Times New Roman" w:hAnsi="Times New Roman" w:cs="Times New Roman"/>
                <w:sz w:val="20"/>
                <w:szCs w:val="20"/>
                <w:lang w:eastAsia="fr-FR"/>
              </w:rPr>
            </w:pPr>
            <w:r w:rsidRPr="00F60303">
              <w:rPr>
                <w:rFonts w:ascii="Times New Roman" w:eastAsia="Times New Roman" w:hAnsi="Times New Roman" w:cs="Times New Roman"/>
                <w:b/>
                <w:sz w:val="20"/>
                <w:szCs w:val="20"/>
                <w:lang w:eastAsia="fr-FR"/>
              </w:rPr>
              <w:t>Combien de personnel techniques avez-vous dans l’équipe de la région:</w:t>
            </w:r>
          </w:p>
        </w:tc>
        <w:tc>
          <w:tcPr>
            <w:tcW w:w="992" w:type="dxa"/>
          </w:tcPr>
          <w:p w14:paraId="5B86E79B" w14:textId="77777777" w:rsidR="00EE43E8" w:rsidRPr="00A83098" w:rsidRDefault="00EE43E8" w:rsidP="002A5657">
            <w:pPr>
              <w:spacing w:after="0" w:line="240" w:lineRule="auto"/>
              <w:rPr>
                <w:rFonts w:ascii="Times New Roman" w:eastAsia="Times New Roman" w:hAnsi="Times New Roman" w:cs="Times New Roman"/>
                <w:sz w:val="20"/>
                <w:szCs w:val="20"/>
                <w:lang w:eastAsia="fr-FR"/>
              </w:rPr>
            </w:pPr>
          </w:p>
        </w:tc>
      </w:tr>
      <w:tr w:rsidR="00EE43E8" w:rsidRPr="00A83098" w14:paraId="370E2D01" w14:textId="77777777" w:rsidTr="00B669AD">
        <w:trPr>
          <w:trHeight w:val="251"/>
        </w:trPr>
        <w:tc>
          <w:tcPr>
            <w:tcW w:w="6194" w:type="dxa"/>
          </w:tcPr>
          <w:p w14:paraId="240E9EC7" w14:textId="4A6F0301" w:rsidR="00EE43E8" w:rsidRPr="00A83098" w:rsidRDefault="00EE43E8" w:rsidP="002A5657">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Infirmier </w:t>
            </w:r>
            <w:del w:id="516" w:author="HP" w:date="2019-08-02T12:08:00Z">
              <w:r w:rsidRPr="00A83098" w:rsidDel="00D8427F">
                <w:rPr>
                  <w:rFonts w:ascii="Times New Roman" w:eastAsia="Times New Roman" w:hAnsi="Times New Roman" w:cs="Times New Roman"/>
                  <w:sz w:val="20"/>
                  <w:szCs w:val="20"/>
                  <w:lang w:eastAsia="fr-FR"/>
                </w:rPr>
                <w:delText>et sage-femme ?</w:delText>
              </w:r>
              <w:r w:rsidDel="00D8427F">
                <w:rPr>
                  <w:rFonts w:ascii="Times New Roman" w:eastAsia="Times New Roman" w:hAnsi="Times New Roman" w:cs="Times New Roman"/>
                  <w:sz w:val="20"/>
                  <w:szCs w:val="20"/>
                  <w:lang w:eastAsia="fr-FR"/>
                </w:rPr>
                <w:delText xml:space="preserve">              </w:delText>
              </w:r>
            </w:del>
            <w:del w:id="517" w:author="HP" w:date="2019-08-02T12:07:00Z">
              <w:r w:rsidDel="00D8427F">
                <w:rPr>
                  <w:rFonts w:ascii="Times New Roman" w:eastAsia="Times New Roman" w:hAnsi="Times New Roman" w:cs="Times New Roman"/>
                  <w:sz w:val="20"/>
                  <w:szCs w:val="20"/>
                  <w:lang w:eastAsia="fr-FR"/>
                </w:rPr>
                <w:delText xml:space="preserve">                 </w:delText>
              </w:r>
            </w:del>
          </w:p>
        </w:tc>
        <w:tc>
          <w:tcPr>
            <w:tcW w:w="3021" w:type="dxa"/>
          </w:tcPr>
          <w:p w14:paraId="5FEDEC24" w14:textId="77777777" w:rsidR="00EE43E8" w:rsidRPr="00A83098" w:rsidRDefault="00EE43E8" w:rsidP="002A5657">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w:t>
            </w:r>
          </w:p>
        </w:tc>
        <w:tc>
          <w:tcPr>
            <w:tcW w:w="992" w:type="dxa"/>
          </w:tcPr>
          <w:p w14:paraId="45891597" w14:textId="29EEBFC5" w:rsidR="00EE43E8" w:rsidRPr="00A83098" w:rsidRDefault="00EE43E8" w:rsidP="00B669AD">
            <w:pPr>
              <w:keepNext/>
              <w:spacing w:after="0" w:line="240" w:lineRule="auto"/>
              <w:jc w:val="center"/>
              <w:outlineLvl w:val="3"/>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w:t>
            </w:r>
            <w:r w:rsidR="00B669AD">
              <w:rPr>
                <w:rFonts w:ascii="Times New Roman" w:eastAsia="Times New Roman" w:hAnsi="Times New Roman" w:cs="Times New Roman"/>
                <w:b/>
                <w:sz w:val="20"/>
                <w:szCs w:val="20"/>
                <w:lang w:eastAsia="fr-FR"/>
              </w:rPr>
              <w:t>3</w:t>
            </w:r>
            <w:r w:rsidRPr="00A83098">
              <w:rPr>
                <w:rFonts w:ascii="Times New Roman" w:eastAsia="Times New Roman" w:hAnsi="Times New Roman" w:cs="Times New Roman"/>
                <w:b/>
                <w:sz w:val="20"/>
                <w:szCs w:val="20"/>
                <w:lang w:eastAsia="fr-FR"/>
              </w:rPr>
              <w:t>.1</w:t>
            </w:r>
          </w:p>
        </w:tc>
      </w:tr>
      <w:tr w:rsidR="00D8427F" w:rsidRPr="00A83098" w14:paraId="1350972C" w14:textId="77777777" w:rsidTr="002A5657">
        <w:trPr>
          <w:ins w:id="518" w:author="HP" w:date="2019-08-02T12:07:00Z"/>
        </w:trPr>
        <w:tc>
          <w:tcPr>
            <w:tcW w:w="6194" w:type="dxa"/>
          </w:tcPr>
          <w:p w14:paraId="46457FF1" w14:textId="375546D4" w:rsidR="00D8427F" w:rsidRPr="00A83098" w:rsidRDefault="00D8427F" w:rsidP="002A5657">
            <w:pPr>
              <w:spacing w:after="0" w:line="240" w:lineRule="auto"/>
              <w:rPr>
                <w:ins w:id="519" w:author="HP" w:date="2019-08-02T12:07:00Z"/>
                <w:rFonts w:ascii="Times New Roman" w:eastAsia="Times New Roman" w:hAnsi="Times New Roman" w:cs="Times New Roman"/>
                <w:sz w:val="20"/>
                <w:szCs w:val="20"/>
                <w:lang w:eastAsia="fr-FR"/>
              </w:rPr>
            </w:pPr>
            <w:proofErr w:type="spellStart"/>
            <w:ins w:id="520" w:author="HP" w:date="2019-08-02T12:08:00Z">
              <w:r>
                <w:rPr>
                  <w:rFonts w:ascii="Times New Roman" w:eastAsia="Times New Roman" w:hAnsi="Times New Roman" w:cs="Times New Roman"/>
                  <w:sz w:val="20"/>
                  <w:szCs w:val="20"/>
                  <w:lang w:eastAsia="fr-FR"/>
                </w:rPr>
                <w:t>Sage Femme</w:t>
              </w:r>
            </w:ins>
            <w:proofErr w:type="spellEnd"/>
          </w:p>
        </w:tc>
        <w:tc>
          <w:tcPr>
            <w:tcW w:w="3021" w:type="dxa"/>
          </w:tcPr>
          <w:p w14:paraId="734A26FA" w14:textId="77777777" w:rsidR="00D8427F" w:rsidRPr="00A83098" w:rsidRDefault="00D8427F" w:rsidP="002A5657">
            <w:pPr>
              <w:spacing w:after="0" w:line="240" w:lineRule="auto"/>
              <w:jc w:val="center"/>
              <w:rPr>
                <w:ins w:id="521" w:author="HP" w:date="2019-08-02T12:07:00Z"/>
                <w:rFonts w:ascii="Times New Roman" w:eastAsia="Times New Roman" w:hAnsi="Times New Roman" w:cs="Times New Roman"/>
                <w:sz w:val="20"/>
                <w:szCs w:val="20"/>
                <w:lang w:eastAsia="fr-FR"/>
              </w:rPr>
            </w:pPr>
          </w:p>
        </w:tc>
        <w:tc>
          <w:tcPr>
            <w:tcW w:w="992" w:type="dxa"/>
          </w:tcPr>
          <w:p w14:paraId="7EC62A45" w14:textId="77777777" w:rsidR="00D8427F" w:rsidRDefault="00D8427F" w:rsidP="002A5657">
            <w:pPr>
              <w:spacing w:after="0" w:line="240" w:lineRule="auto"/>
              <w:jc w:val="center"/>
              <w:rPr>
                <w:ins w:id="522" w:author="HP" w:date="2019-08-02T12:07:00Z"/>
                <w:rFonts w:ascii="Times New Roman" w:eastAsia="Times New Roman" w:hAnsi="Times New Roman" w:cs="Times New Roman"/>
                <w:b/>
                <w:sz w:val="20"/>
                <w:szCs w:val="20"/>
                <w:lang w:eastAsia="fr-FR"/>
              </w:rPr>
            </w:pPr>
          </w:p>
        </w:tc>
      </w:tr>
      <w:tr w:rsidR="00EE43E8" w:rsidRPr="00A83098" w14:paraId="3A5FDF42" w14:textId="77777777" w:rsidTr="002A5657">
        <w:tc>
          <w:tcPr>
            <w:tcW w:w="6194" w:type="dxa"/>
          </w:tcPr>
          <w:p w14:paraId="35E14F76" w14:textId="77777777" w:rsidR="00EE43E8" w:rsidRPr="00A83098" w:rsidRDefault="00EE43E8" w:rsidP="002A5657">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Médecins ?                                                        </w:t>
            </w:r>
          </w:p>
        </w:tc>
        <w:tc>
          <w:tcPr>
            <w:tcW w:w="3021" w:type="dxa"/>
          </w:tcPr>
          <w:p w14:paraId="1FB24261" w14:textId="77777777" w:rsidR="00EE43E8" w:rsidRPr="00A83098" w:rsidRDefault="00EE43E8" w:rsidP="002A5657">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w:t>
            </w:r>
          </w:p>
        </w:tc>
        <w:tc>
          <w:tcPr>
            <w:tcW w:w="992" w:type="dxa"/>
          </w:tcPr>
          <w:p w14:paraId="14A934EB" w14:textId="6FF8B0A8" w:rsidR="00EE43E8" w:rsidRPr="00A83098" w:rsidRDefault="00B669AD" w:rsidP="002A5657">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R13</w:t>
            </w:r>
            <w:r w:rsidR="00EE43E8" w:rsidRPr="00A83098">
              <w:rPr>
                <w:rFonts w:ascii="Times New Roman" w:eastAsia="Times New Roman" w:hAnsi="Times New Roman" w:cs="Times New Roman"/>
                <w:b/>
                <w:sz w:val="20"/>
                <w:szCs w:val="20"/>
                <w:lang w:eastAsia="fr-FR"/>
              </w:rPr>
              <w:t>.</w:t>
            </w:r>
            <w:r w:rsidR="00605EB1">
              <w:rPr>
                <w:rFonts w:ascii="Times New Roman" w:eastAsia="Times New Roman" w:hAnsi="Times New Roman" w:cs="Times New Roman"/>
                <w:b/>
                <w:sz w:val="20"/>
                <w:szCs w:val="20"/>
                <w:lang w:eastAsia="fr-FR"/>
              </w:rPr>
              <w:t>2</w:t>
            </w:r>
          </w:p>
        </w:tc>
      </w:tr>
      <w:tr w:rsidR="00EE43E8" w:rsidRPr="00A83098" w14:paraId="1FFDBAAC" w14:textId="77777777" w:rsidTr="00B669AD">
        <w:trPr>
          <w:trHeight w:val="323"/>
        </w:trPr>
        <w:tc>
          <w:tcPr>
            <w:tcW w:w="6194" w:type="dxa"/>
          </w:tcPr>
          <w:p w14:paraId="0B04B02F" w14:textId="2AAF2F65" w:rsidR="00EE43E8" w:rsidRPr="00A83098" w:rsidRDefault="00EE43E8" w:rsidP="002A5657">
            <w:pPr>
              <w:spacing w:after="0" w:line="240" w:lineRule="auto"/>
              <w:rPr>
                <w:rFonts w:ascii="Times New Roman" w:eastAsia="Times New Roman" w:hAnsi="Times New Roman" w:cs="Times New Roman"/>
                <w:sz w:val="20"/>
                <w:szCs w:val="20"/>
                <w:lang w:eastAsia="fr-FR"/>
              </w:rPr>
            </w:pPr>
            <w:del w:id="523" w:author="HP" w:date="2019-08-02T12:08:00Z">
              <w:r w:rsidDel="00D8427F">
                <w:rPr>
                  <w:rFonts w:ascii="Times New Roman" w:eastAsia="Times New Roman" w:hAnsi="Times New Roman" w:cs="Times New Roman"/>
                  <w:sz w:val="20"/>
                  <w:szCs w:val="20"/>
                  <w:lang w:eastAsia="fr-FR"/>
                </w:rPr>
                <w:delText>Entomologue</w:delText>
              </w:r>
              <w:r w:rsidRPr="00A83098" w:rsidDel="00D8427F">
                <w:rPr>
                  <w:rFonts w:ascii="Times New Roman" w:eastAsia="Times New Roman" w:hAnsi="Times New Roman" w:cs="Times New Roman"/>
                  <w:sz w:val="20"/>
                  <w:szCs w:val="20"/>
                  <w:lang w:eastAsia="fr-FR"/>
                </w:rPr>
                <w:delText xml:space="preserve"> ?                                                        </w:delText>
              </w:r>
            </w:del>
            <w:ins w:id="524" w:author="HP" w:date="2019-08-02T12:08:00Z">
              <w:r w:rsidR="00D8427F">
                <w:rPr>
                  <w:rFonts w:ascii="Times New Roman" w:eastAsia="Times New Roman" w:hAnsi="Times New Roman" w:cs="Times New Roman"/>
                  <w:sz w:val="20"/>
                  <w:szCs w:val="20"/>
                  <w:lang w:eastAsia="fr-FR"/>
                </w:rPr>
                <w:t xml:space="preserve">Technicien supérieur en santé </w:t>
              </w:r>
            </w:ins>
          </w:p>
        </w:tc>
        <w:tc>
          <w:tcPr>
            <w:tcW w:w="3021" w:type="dxa"/>
          </w:tcPr>
          <w:p w14:paraId="4DE7C04F" w14:textId="77777777" w:rsidR="00EE43E8" w:rsidRPr="00A83098" w:rsidRDefault="00EE43E8" w:rsidP="002A5657">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w:t>
            </w:r>
          </w:p>
        </w:tc>
        <w:tc>
          <w:tcPr>
            <w:tcW w:w="992" w:type="dxa"/>
          </w:tcPr>
          <w:p w14:paraId="4EC96A3E" w14:textId="7236ED9E" w:rsidR="00EE43E8" w:rsidRPr="00A83098" w:rsidRDefault="00B669AD" w:rsidP="002A5657">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R13</w:t>
            </w:r>
            <w:r w:rsidR="00605EB1">
              <w:rPr>
                <w:rFonts w:ascii="Times New Roman" w:eastAsia="Times New Roman" w:hAnsi="Times New Roman" w:cs="Times New Roman"/>
                <w:b/>
                <w:sz w:val="20"/>
                <w:szCs w:val="20"/>
                <w:lang w:eastAsia="fr-FR"/>
              </w:rPr>
              <w:t>.3</w:t>
            </w:r>
          </w:p>
        </w:tc>
      </w:tr>
      <w:tr w:rsidR="00EE43E8" w:rsidRPr="00A83098" w14:paraId="02BC88A0" w14:textId="77777777" w:rsidTr="00B669AD">
        <w:trPr>
          <w:trHeight w:val="350"/>
        </w:trPr>
        <w:tc>
          <w:tcPr>
            <w:tcW w:w="6194" w:type="dxa"/>
          </w:tcPr>
          <w:p w14:paraId="63EF0C68" w14:textId="01383FD4" w:rsidR="00EE43E8" w:rsidRPr="00A83098" w:rsidRDefault="00EE43E8" w:rsidP="002A5657">
            <w:pPr>
              <w:spacing w:after="0" w:line="240" w:lineRule="auto"/>
              <w:rPr>
                <w:rFonts w:ascii="Times New Roman" w:eastAsia="Times New Roman" w:hAnsi="Times New Roman" w:cs="Times New Roman"/>
                <w:sz w:val="20"/>
                <w:szCs w:val="20"/>
                <w:lang w:eastAsia="fr-FR"/>
              </w:rPr>
            </w:pPr>
            <w:del w:id="525" w:author="HP" w:date="2019-08-02T12:08:00Z">
              <w:r w:rsidRPr="00A83098" w:rsidDel="00D8427F">
                <w:rPr>
                  <w:rFonts w:ascii="Times New Roman" w:eastAsia="Times New Roman" w:hAnsi="Times New Roman" w:cs="Times New Roman"/>
                  <w:sz w:val="20"/>
                  <w:szCs w:val="20"/>
                  <w:lang w:eastAsia="fr-FR"/>
                </w:rPr>
                <w:delText>Statisticien</w:delText>
              </w:r>
            </w:del>
          </w:p>
        </w:tc>
        <w:tc>
          <w:tcPr>
            <w:tcW w:w="3021" w:type="dxa"/>
          </w:tcPr>
          <w:p w14:paraId="64BBED43" w14:textId="77777777" w:rsidR="00EE43E8" w:rsidRPr="00A83098" w:rsidRDefault="00EE43E8" w:rsidP="002A5657">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w:t>
            </w:r>
          </w:p>
        </w:tc>
        <w:tc>
          <w:tcPr>
            <w:tcW w:w="992" w:type="dxa"/>
          </w:tcPr>
          <w:p w14:paraId="188A0A5E" w14:textId="7709EA95" w:rsidR="00EE43E8" w:rsidRPr="00A83098" w:rsidRDefault="00B669AD" w:rsidP="002A5657">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R13</w:t>
            </w:r>
            <w:r w:rsidR="00EE43E8" w:rsidRPr="00A83098">
              <w:rPr>
                <w:rFonts w:ascii="Times New Roman" w:eastAsia="Times New Roman" w:hAnsi="Times New Roman" w:cs="Times New Roman"/>
                <w:b/>
                <w:sz w:val="20"/>
                <w:szCs w:val="20"/>
                <w:lang w:eastAsia="fr-FR"/>
              </w:rPr>
              <w:t>.</w:t>
            </w:r>
            <w:r w:rsidR="00605EB1">
              <w:rPr>
                <w:rFonts w:ascii="Times New Roman" w:eastAsia="Times New Roman" w:hAnsi="Times New Roman" w:cs="Times New Roman"/>
                <w:b/>
                <w:sz w:val="20"/>
                <w:szCs w:val="20"/>
                <w:lang w:eastAsia="fr-FR"/>
              </w:rPr>
              <w:t>4</w:t>
            </w:r>
          </w:p>
        </w:tc>
      </w:tr>
      <w:tr w:rsidR="00EE43E8" w:rsidRPr="00A83098" w14:paraId="780D986B" w14:textId="77777777" w:rsidTr="00B669AD">
        <w:trPr>
          <w:trHeight w:val="80"/>
        </w:trPr>
        <w:tc>
          <w:tcPr>
            <w:tcW w:w="6194" w:type="dxa"/>
          </w:tcPr>
          <w:p w14:paraId="15D218C0" w14:textId="77777777" w:rsidR="00EE43E8" w:rsidRPr="00A83098" w:rsidRDefault="00EE43E8" w:rsidP="002A5657">
            <w:pPr>
              <w:spacing w:after="0" w:line="240" w:lineRule="auto"/>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 xml:space="preserve">Autres (spécifier) : _________________________________________ </w:t>
            </w:r>
          </w:p>
        </w:tc>
        <w:tc>
          <w:tcPr>
            <w:tcW w:w="3021" w:type="dxa"/>
          </w:tcPr>
          <w:p w14:paraId="380C4130" w14:textId="77777777" w:rsidR="00EE43E8" w:rsidRPr="00A83098" w:rsidRDefault="00EE43E8" w:rsidP="002A5657">
            <w:pPr>
              <w:spacing w:after="0" w:line="240" w:lineRule="auto"/>
              <w:jc w:val="center"/>
              <w:rPr>
                <w:rFonts w:ascii="Times New Roman" w:eastAsia="Times New Roman" w:hAnsi="Times New Roman" w:cs="Times New Roman"/>
                <w:sz w:val="20"/>
                <w:szCs w:val="20"/>
                <w:lang w:eastAsia="fr-FR"/>
              </w:rPr>
            </w:pPr>
            <w:r w:rsidRPr="00A83098">
              <w:rPr>
                <w:rFonts w:ascii="Times New Roman" w:eastAsia="Times New Roman" w:hAnsi="Times New Roman" w:cs="Times New Roman"/>
                <w:sz w:val="20"/>
                <w:szCs w:val="20"/>
                <w:lang w:eastAsia="fr-FR"/>
              </w:rPr>
              <w:t>_________</w:t>
            </w:r>
          </w:p>
        </w:tc>
        <w:tc>
          <w:tcPr>
            <w:tcW w:w="992" w:type="dxa"/>
          </w:tcPr>
          <w:p w14:paraId="492DAB33" w14:textId="125C7EF0" w:rsidR="00EE43E8" w:rsidRPr="00A83098" w:rsidRDefault="00B669AD" w:rsidP="002A5657">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R13</w:t>
            </w:r>
            <w:r w:rsidR="00EE43E8" w:rsidRPr="00A83098">
              <w:rPr>
                <w:rFonts w:ascii="Times New Roman" w:eastAsia="Times New Roman" w:hAnsi="Times New Roman" w:cs="Times New Roman"/>
                <w:b/>
                <w:sz w:val="20"/>
                <w:szCs w:val="20"/>
                <w:lang w:eastAsia="fr-FR"/>
              </w:rPr>
              <w:t>.</w:t>
            </w:r>
            <w:r w:rsidR="00605EB1">
              <w:rPr>
                <w:rFonts w:ascii="Times New Roman" w:eastAsia="Times New Roman" w:hAnsi="Times New Roman" w:cs="Times New Roman"/>
                <w:b/>
                <w:sz w:val="20"/>
                <w:szCs w:val="20"/>
                <w:lang w:eastAsia="fr-FR"/>
              </w:rPr>
              <w:t>5</w:t>
            </w:r>
          </w:p>
        </w:tc>
      </w:tr>
    </w:tbl>
    <w:p w14:paraId="631BB944" w14:textId="65114350" w:rsidR="00A05AB1" w:rsidRDefault="00DB3509" w:rsidP="00DB3509">
      <w:pPr>
        <w:pStyle w:val="Titre2"/>
        <w:numPr>
          <w:ilvl w:val="0"/>
          <w:numId w:val="0"/>
        </w:numPr>
      </w:pPr>
      <w:bookmarkStart w:id="526" w:name="_Questionnaire_du_niveau_2"/>
      <w:bookmarkStart w:id="527" w:name="_10.9_Questionnaire_du"/>
      <w:bookmarkStart w:id="528" w:name="_GoBack"/>
      <w:bookmarkEnd w:id="526"/>
      <w:bookmarkEnd w:id="527"/>
      <w:bookmarkEnd w:id="528"/>
      <w:r>
        <w:t xml:space="preserve">10.9 </w:t>
      </w:r>
      <w:r w:rsidR="00A05AB1" w:rsidRPr="00A83AC0">
        <w:t>Questionnaire du niveau district</w:t>
      </w:r>
      <w:r w:rsidR="00A05AB1">
        <w:t xml:space="preserve"> </w:t>
      </w:r>
    </w:p>
    <w:p w14:paraId="399F4264" w14:textId="77777777" w:rsidR="001021CA" w:rsidRPr="001021CA" w:rsidRDefault="001021CA" w:rsidP="00B669AD">
      <w:pPr>
        <w:rPr>
          <w:lang w:eastAsia="fr-FR"/>
        </w:rPr>
      </w:pPr>
    </w:p>
    <w:p w14:paraId="40D2F905" w14:textId="0ED97649" w:rsidR="001021CA" w:rsidRPr="001021CA" w:rsidRDefault="001021CA" w:rsidP="001021CA">
      <w:pPr>
        <w:keepNext/>
        <w:spacing w:after="0" w:line="240" w:lineRule="auto"/>
        <w:jc w:val="center"/>
        <w:outlineLvl w:val="0"/>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8"/>
          <w:szCs w:val="20"/>
          <w:lang w:eastAsia="fr-FR"/>
        </w:rPr>
        <w:t>NIVEAU DISTRICT</w:t>
      </w:r>
    </w:p>
    <w:p w14:paraId="631BCB2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pPr w:leftFromText="141" w:rightFromText="141" w:vertAnchor="text" w:horzAnchor="margin" w:tblpY="84"/>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29"/>
        <w:gridCol w:w="160"/>
        <w:gridCol w:w="5335"/>
        <w:gridCol w:w="850"/>
      </w:tblGrid>
      <w:tr w:rsidR="001021CA" w:rsidRPr="001021CA" w14:paraId="45A257E3" w14:textId="77777777" w:rsidTr="001021CA">
        <w:trPr>
          <w:trHeight w:val="568"/>
        </w:trPr>
        <w:tc>
          <w:tcPr>
            <w:tcW w:w="3029" w:type="dxa"/>
          </w:tcPr>
          <w:p w14:paraId="3C4CB2B1" w14:textId="479B9986" w:rsidR="001021CA" w:rsidRPr="001021CA" w:rsidRDefault="001021CA" w:rsidP="00A06C1C">
            <w:pPr>
              <w:spacing w:after="0" w:line="240" w:lineRule="auto"/>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caps/>
                <w:sz w:val="24"/>
                <w:szCs w:val="20"/>
                <w:lang w:eastAsia="fr-FR"/>
              </w:rPr>
              <w:t xml:space="preserve">Equipe </w:t>
            </w:r>
            <w:r w:rsidR="00981991" w:rsidRPr="001021CA">
              <w:rPr>
                <w:rFonts w:ascii="Times New Roman" w:eastAsia="Times New Roman" w:hAnsi="Times New Roman" w:cs="Times New Roman"/>
                <w:caps/>
                <w:sz w:val="24"/>
                <w:szCs w:val="20"/>
                <w:lang w:eastAsia="fr-FR"/>
              </w:rPr>
              <w:t>d’</w:t>
            </w:r>
            <w:r w:rsidR="00981991">
              <w:rPr>
                <w:rFonts w:ascii="Times New Roman" w:eastAsia="Times New Roman" w:hAnsi="Times New Roman" w:cs="Times New Roman"/>
                <w:caps/>
                <w:sz w:val="24"/>
                <w:szCs w:val="20"/>
                <w:lang w:eastAsia="fr-FR"/>
              </w:rPr>
              <w:t>Evaluation</w:t>
            </w:r>
          </w:p>
        </w:tc>
        <w:tc>
          <w:tcPr>
            <w:tcW w:w="160" w:type="dxa"/>
          </w:tcPr>
          <w:p w14:paraId="656FF3E2"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w:t>
            </w:r>
          </w:p>
        </w:tc>
        <w:tc>
          <w:tcPr>
            <w:tcW w:w="5335" w:type="dxa"/>
          </w:tcPr>
          <w:p w14:paraId="12EC1F2A"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p>
          <w:p w14:paraId="07743D9E" w14:textId="438AA2B4" w:rsidR="001021CA" w:rsidRPr="001021CA" w:rsidRDefault="00B669AD" w:rsidP="001021CA">
            <w:pPr>
              <w:spacing w:after="0"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Enquêteur</w:t>
            </w:r>
            <w:proofErr w:type="gramStart"/>
            <w:r>
              <w:rPr>
                <w:rFonts w:ascii="Times New Roman" w:eastAsia="Times New Roman" w:hAnsi="Times New Roman" w:cs="Times New Roman"/>
                <w:sz w:val="24"/>
                <w:szCs w:val="20"/>
                <w:lang w:eastAsia="fr-FR"/>
              </w:rPr>
              <w:t> :</w:t>
            </w:r>
            <w:r w:rsidR="001021CA" w:rsidRPr="001021CA">
              <w:rPr>
                <w:rFonts w:ascii="Times New Roman" w:eastAsia="Times New Roman" w:hAnsi="Times New Roman" w:cs="Times New Roman"/>
                <w:sz w:val="24"/>
                <w:szCs w:val="20"/>
                <w:lang w:eastAsia="fr-FR"/>
              </w:rPr>
              <w:t>_</w:t>
            </w:r>
            <w:proofErr w:type="gramEnd"/>
            <w:r w:rsidR="001021CA" w:rsidRPr="001021CA">
              <w:rPr>
                <w:rFonts w:ascii="Times New Roman" w:eastAsia="Times New Roman" w:hAnsi="Times New Roman" w:cs="Times New Roman"/>
                <w:sz w:val="24"/>
                <w:szCs w:val="20"/>
                <w:lang w:eastAsia="fr-FR"/>
              </w:rPr>
              <w:t>______________________________</w:t>
            </w:r>
          </w:p>
          <w:p w14:paraId="116C8216"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Superviseur : _____________________</w:t>
            </w:r>
          </w:p>
          <w:p w14:paraId="0AC73580"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p>
        </w:tc>
        <w:tc>
          <w:tcPr>
            <w:tcW w:w="850" w:type="dxa"/>
          </w:tcPr>
          <w:p w14:paraId="175C291F" w14:textId="77777777" w:rsidR="001021CA" w:rsidRPr="001021CA" w:rsidRDefault="001021CA" w:rsidP="001021CA">
            <w:pPr>
              <w:keepNext/>
              <w:spacing w:after="0" w:line="240" w:lineRule="auto"/>
              <w:jc w:val="center"/>
              <w:outlineLvl w:val="5"/>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ID1</w:t>
            </w:r>
          </w:p>
        </w:tc>
      </w:tr>
      <w:tr w:rsidR="001021CA" w:rsidRPr="001021CA" w14:paraId="2B5EDDB6" w14:textId="77777777" w:rsidTr="001021CA">
        <w:tc>
          <w:tcPr>
            <w:tcW w:w="3029" w:type="dxa"/>
          </w:tcPr>
          <w:p w14:paraId="00128034" w14:textId="77777777" w:rsidR="001021CA" w:rsidRPr="001021CA" w:rsidRDefault="001021CA" w:rsidP="001021CA">
            <w:pPr>
              <w:keepNext/>
              <w:spacing w:after="0" w:line="240" w:lineRule="auto"/>
              <w:outlineLvl w:val="2"/>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caps/>
                <w:sz w:val="24"/>
                <w:szCs w:val="20"/>
                <w:lang w:eastAsia="fr-FR"/>
              </w:rPr>
              <w:t>Date </w:t>
            </w:r>
          </w:p>
        </w:tc>
        <w:tc>
          <w:tcPr>
            <w:tcW w:w="160" w:type="dxa"/>
          </w:tcPr>
          <w:p w14:paraId="60CCEB1C"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w:t>
            </w:r>
          </w:p>
        </w:tc>
        <w:tc>
          <w:tcPr>
            <w:tcW w:w="5335" w:type="dxa"/>
          </w:tcPr>
          <w:p w14:paraId="30646F0F" w14:textId="77777777" w:rsidR="001021CA" w:rsidRPr="001021CA" w:rsidRDefault="001021CA" w:rsidP="001021CA">
            <w:pPr>
              <w:spacing w:after="0" w:line="240" w:lineRule="auto"/>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caps/>
                <w:sz w:val="24"/>
                <w:szCs w:val="20"/>
                <w:lang w:eastAsia="fr-FR"/>
              </w:rPr>
              <w:t>______/______/______</w:t>
            </w:r>
          </w:p>
          <w:p w14:paraId="18056A6B"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caps/>
                <w:sz w:val="24"/>
                <w:szCs w:val="20"/>
                <w:lang w:eastAsia="fr-FR"/>
              </w:rPr>
              <w:t xml:space="preserve">  JJ    MM   AA</w:t>
            </w:r>
          </w:p>
        </w:tc>
        <w:tc>
          <w:tcPr>
            <w:tcW w:w="850" w:type="dxa"/>
          </w:tcPr>
          <w:p w14:paraId="22D047CA" w14:textId="77777777" w:rsidR="001021CA" w:rsidRPr="001021CA" w:rsidRDefault="001021CA" w:rsidP="001021CA">
            <w:pPr>
              <w:spacing w:after="0" w:line="240" w:lineRule="auto"/>
              <w:jc w:val="center"/>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DATE</w:t>
            </w:r>
          </w:p>
        </w:tc>
      </w:tr>
      <w:tr w:rsidR="001021CA" w:rsidRPr="001021CA" w14:paraId="5E127E6C" w14:textId="77777777" w:rsidTr="001021CA">
        <w:trPr>
          <w:trHeight w:val="689"/>
        </w:trPr>
        <w:tc>
          <w:tcPr>
            <w:tcW w:w="3029" w:type="dxa"/>
          </w:tcPr>
          <w:p w14:paraId="716C53F9" w14:textId="77777777" w:rsidR="001021CA" w:rsidRPr="001021CA" w:rsidRDefault="001021CA" w:rsidP="001021CA">
            <w:pPr>
              <w:spacing w:after="0" w:line="240" w:lineRule="auto"/>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caps/>
                <w:sz w:val="24"/>
                <w:szCs w:val="20"/>
                <w:lang w:eastAsia="fr-FR"/>
              </w:rPr>
              <w:t>ENQUETEUR</w:t>
            </w:r>
          </w:p>
          <w:p w14:paraId="63DE74E3"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i/>
                <w:caps/>
                <w:sz w:val="24"/>
                <w:szCs w:val="20"/>
                <w:lang w:eastAsia="fr-FR"/>
              </w:rPr>
              <w:t>(NOM Prenom)</w:t>
            </w:r>
          </w:p>
        </w:tc>
        <w:tc>
          <w:tcPr>
            <w:tcW w:w="160" w:type="dxa"/>
          </w:tcPr>
          <w:p w14:paraId="68370500"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w:t>
            </w:r>
          </w:p>
        </w:tc>
        <w:tc>
          <w:tcPr>
            <w:tcW w:w="5335" w:type="dxa"/>
          </w:tcPr>
          <w:p w14:paraId="21C7B75B"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________________________________</w:t>
            </w:r>
          </w:p>
        </w:tc>
        <w:tc>
          <w:tcPr>
            <w:tcW w:w="850" w:type="dxa"/>
          </w:tcPr>
          <w:p w14:paraId="05D1D62F" w14:textId="77777777" w:rsidR="001021CA" w:rsidRPr="001021CA" w:rsidRDefault="001021CA" w:rsidP="001021CA">
            <w:pPr>
              <w:spacing w:after="0" w:line="240" w:lineRule="auto"/>
              <w:jc w:val="center"/>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ID2</w:t>
            </w:r>
          </w:p>
        </w:tc>
      </w:tr>
      <w:tr w:rsidR="001021CA" w:rsidRPr="001021CA" w14:paraId="71D9821E" w14:textId="77777777" w:rsidTr="001021CA">
        <w:trPr>
          <w:trHeight w:val="884"/>
        </w:trPr>
        <w:tc>
          <w:tcPr>
            <w:tcW w:w="3029" w:type="dxa"/>
          </w:tcPr>
          <w:p w14:paraId="0688DBAA" w14:textId="77777777" w:rsidR="001021CA" w:rsidRPr="001021CA" w:rsidRDefault="001021CA" w:rsidP="001021CA">
            <w:pPr>
              <w:spacing w:after="0" w:line="240" w:lineRule="auto"/>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caps/>
                <w:sz w:val="24"/>
                <w:szCs w:val="20"/>
                <w:lang w:eastAsia="fr-FR"/>
              </w:rPr>
              <w:t>District</w:t>
            </w:r>
          </w:p>
          <w:p w14:paraId="4B5FC7D9" w14:textId="77777777" w:rsidR="001021CA" w:rsidRPr="001021CA" w:rsidRDefault="001021CA" w:rsidP="001021CA">
            <w:pPr>
              <w:spacing w:after="0" w:line="240" w:lineRule="auto"/>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caps/>
                <w:sz w:val="24"/>
                <w:szCs w:val="20"/>
                <w:lang w:eastAsia="fr-FR"/>
              </w:rPr>
              <w:t>ENQUETEe</w:t>
            </w:r>
          </w:p>
          <w:p w14:paraId="3482A76D" w14:textId="77777777" w:rsidR="001021CA" w:rsidRPr="001021CA" w:rsidRDefault="001021CA" w:rsidP="001021CA">
            <w:pPr>
              <w:spacing w:after="0" w:line="240" w:lineRule="auto"/>
              <w:rPr>
                <w:rFonts w:ascii="Times New Roman" w:eastAsia="Times New Roman" w:hAnsi="Times New Roman" w:cs="Times New Roman"/>
                <w:caps/>
                <w:sz w:val="24"/>
                <w:szCs w:val="20"/>
                <w:lang w:eastAsia="fr-FR"/>
              </w:rPr>
            </w:pPr>
          </w:p>
        </w:tc>
        <w:tc>
          <w:tcPr>
            <w:tcW w:w="160" w:type="dxa"/>
          </w:tcPr>
          <w:p w14:paraId="135DC10A"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w:t>
            </w:r>
          </w:p>
        </w:tc>
        <w:tc>
          <w:tcPr>
            <w:tcW w:w="5335" w:type="dxa"/>
          </w:tcPr>
          <w:p w14:paraId="0EC35834"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p>
          <w:p w14:paraId="771B85E0"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 xml:space="preserve">_____________________, REGION : ____________  </w:t>
            </w:r>
          </w:p>
        </w:tc>
        <w:tc>
          <w:tcPr>
            <w:tcW w:w="850" w:type="dxa"/>
          </w:tcPr>
          <w:p w14:paraId="75EBCB0C" w14:textId="77777777" w:rsidR="001021CA" w:rsidRPr="001021CA" w:rsidRDefault="001021CA" w:rsidP="001021CA">
            <w:pPr>
              <w:spacing w:after="0" w:line="240" w:lineRule="auto"/>
              <w:jc w:val="center"/>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ID3</w:t>
            </w:r>
          </w:p>
        </w:tc>
      </w:tr>
      <w:tr w:rsidR="001021CA" w:rsidRPr="001021CA" w14:paraId="7C9E0DF8" w14:textId="77777777" w:rsidTr="001021CA">
        <w:trPr>
          <w:trHeight w:val="968"/>
        </w:trPr>
        <w:tc>
          <w:tcPr>
            <w:tcW w:w="3029" w:type="dxa"/>
          </w:tcPr>
          <w:p w14:paraId="4061B55B" w14:textId="77777777" w:rsidR="001021CA" w:rsidRPr="001021CA" w:rsidRDefault="001021CA" w:rsidP="001021CA">
            <w:pPr>
              <w:spacing w:after="0" w:line="240" w:lineRule="auto"/>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caps/>
                <w:sz w:val="24"/>
                <w:szCs w:val="20"/>
                <w:lang w:eastAsia="fr-FR"/>
              </w:rPr>
              <w:t>PERSONNE INTERVIEWEE</w:t>
            </w:r>
          </w:p>
          <w:p w14:paraId="7F7732A8" w14:textId="77777777" w:rsidR="001021CA" w:rsidRPr="001021CA" w:rsidRDefault="001021CA" w:rsidP="001021CA">
            <w:pPr>
              <w:spacing w:after="0" w:line="240" w:lineRule="auto"/>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i/>
                <w:caps/>
                <w:sz w:val="24"/>
                <w:szCs w:val="20"/>
                <w:lang w:eastAsia="fr-FR"/>
              </w:rPr>
              <w:t xml:space="preserve">(NOM Prenom) </w:t>
            </w:r>
          </w:p>
        </w:tc>
        <w:tc>
          <w:tcPr>
            <w:tcW w:w="160" w:type="dxa"/>
          </w:tcPr>
          <w:p w14:paraId="1ADF45A1"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w:t>
            </w:r>
          </w:p>
        </w:tc>
        <w:tc>
          <w:tcPr>
            <w:tcW w:w="5335" w:type="dxa"/>
          </w:tcPr>
          <w:p w14:paraId="027EE8DD"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p>
          <w:p w14:paraId="59B822AD"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______________________________</w:t>
            </w:r>
          </w:p>
        </w:tc>
        <w:tc>
          <w:tcPr>
            <w:tcW w:w="850" w:type="dxa"/>
          </w:tcPr>
          <w:p w14:paraId="08173021" w14:textId="77777777" w:rsidR="001021CA" w:rsidRPr="001021CA" w:rsidRDefault="001021CA" w:rsidP="001021CA">
            <w:pPr>
              <w:spacing w:after="0" w:line="240" w:lineRule="auto"/>
              <w:jc w:val="center"/>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ID5</w:t>
            </w:r>
          </w:p>
        </w:tc>
      </w:tr>
      <w:tr w:rsidR="001021CA" w:rsidRPr="001021CA" w14:paraId="00D168CB" w14:textId="77777777" w:rsidTr="001021CA">
        <w:trPr>
          <w:trHeight w:val="973"/>
        </w:trPr>
        <w:tc>
          <w:tcPr>
            <w:tcW w:w="3029" w:type="dxa"/>
          </w:tcPr>
          <w:p w14:paraId="568AD4D5" w14:textId="77777777" w:rsidR="001021CA" w:rsidRPr="001021CA" w:rsidRDefault="001021CA" w:rsidP="001021CA">
            <w:pPr>
              <w:spacing w:after="0" w:line="240" w:lineRule="auto"/>
              <w:rPr>
                <w:rFonts w:ascii="Times New Roman" w:eastAsia="Times New Roman" w:hAnsi="Times New Roman" w:cs="Times New Roman"/>
                <w:i/>
                <w:caps/>
                <w:sz w:val="24"/>
                <w:szCs w:val="20"/>
                <w:lang w:eastAsia="fr-FR"/>
              </w:rPr>
            </w:pPr>
            <w:r w:rsidRPr="001021CA">
              <w:rPr>
                <w:rFonts w:ascii="Times New Roman" w:eastAsia="Times New Roman" w:hAnsi="Times New Roman" w:cs="Times New Roman"/>
                <w:caps/>
                <w:sz w:val="24"/>
                <w:szCs w:val="20"/>
                <w:lang w:eastAsia="fr-FR"/>
              </w:rPr>
              <w:t xml:space="preserve">Fonction de la </w:t>
            </w:r>
            <w:r w:rsidRPr="001021CA">
              <w:rPr>
                <w:rFonts w:ascii="Times New Roman" w:eastAsia="Times New Roman" w:hAnsi="Times New Roman" w:cs="Times New Roman"/>
                <w:i/>
                <w:caps/>
                <w:sz w:val="24"/>
                <w:szCs w:val="20"/>
                <w:lang w:eastAsia="fr-FR"/>
              </w:rPr>
              <w:t xml:space="preserve">pErsonne </w:t>
            </w:r>
            <w:r w:rsidRPr="001021CA">
              <w:rPr>
                <w:rFonts w:ascii="Times New Roman" w:eastAsia="Times New Roman" w:hAnsi="Times New Roman" w:cs="Times New Roman"/>
                <w:caps/>
                <w:sz w:val="24"/>
                <w:szCs w:val="20"/>
                <w:lang w:eastAsia="fr-FR"/>
              </w:rPr>
              <w:t>INTERVIEWEE</w:t>
            </w:r>
          </w:p>
          <w:p w14:paraId="2713E565" w14:textId="77777777" w:rsidR="001021CA" w:rsidRPr="001021CA" w:rsidRDefault="001021CA" w:rsidP="001021CA">
            <w:pPr>
              <w:spacing w:after="0" w:line="240" w:lineRule="auto"/>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i/>
                <w:caps/>
                <w:sz w:val="24"/>
                <w:szCs w:val="20"/>
                <w:lang w:eastAsia="fr-FR"/>
              </w:rPr>
              <w:t>(cercler)</w:t>
            </w:r>
          </w:p>
        </w:tc>
        <w:tc>
          <w:tcPr>
            <w:tcW w:w="160" w:type="dxa"/>
          </w:tcPr>
          <w:p w14:paraId="41540A64"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w:t>
            </w:r>
          </w:p>
        </w:tc>
        <w:tc>
          <w:tcPr>
            <w:tcW w:w="5335" w:type="dxa"/>
          </w:tcPr>
          <w:p w14:paraId="501F68BB" w14:textId="4F921D1E" w:rsidR="001021CA" w:rsidRPr="001021CA" w:rsidRDefault="001021CA" w:rsidP="00892A97">
            <w:pPr>
              <w:numPr>
                <w:ilvl w:val="0"/>
                <w:numId w:val="17"/>
              </w:numPr>
              <w:spacing w:after="0" w:line="240" w:lineRule="auto"/>
              <w:ind w:left="432" w:hanging="270"/>
              <w:jc w:val="both"/>
              <w:rPr>
                <w:rFonts w:ascii="Times New Roman" w:eastAsia="Calibri" w:hAnsi="Times New Roman" w:cs="Times New Roman"/>
              </w:rPr>
            </w:pPr>
            <w:del w:id="529" w:author="HP" w:date="2019-08-02T12:09:00Z">
              <w:r w:rsidRPr="001021CA" w:rsidDel="00D8427F">
                <w:rPr>
                  <w:rFonts w:ascii="Times New Roman" w:eastAsia="Calibri" w:hAnsi="Times New Roman" w:cs="Times New Roman"/>
                </w:rPr>
                <w:delText xml:space="preserve">Directeur  </w:delText>
              </w:r>
            </w:del>
            <w:ins w:id="530" w:author="HP" w:date="2019-08-02T12:09:00Z">
              <w:r w:rsidR="00D8427F">
                <w:rPr>
                  <w:rFonts w:ascii="Times New Roman" w:eastAsia="Calibri" w:hAnsi="Times New Roman" w:cs="Times New Roman"/>
                </w:rPr>
                <w:t>Médecin chef de</w:t>
              </w:r>
            </w:ins>
            <w:del w:id="531" w:author="HP" w:date="2019-08-02T12:09:00Z">
              <w:r w:rsidRPr="001021CA" w:rsidDel="00D8427F">
                <w:rPr>
                  <w:rFonts w:ascii="Times New Roman" w:eastAsia="Calibri" w:hAnsi="Times New Roman" w:cs="Times New Roman"/>
                </w:rPr>
                <w:delText>du</w:delText>
              </w:r>
            </w:del>
            <w:r w:rsidRPr="001021CA">
              <w:rPr>
                <w:rFonts w:ascii="Times New Roman" w:eastAsia="Calibri" w:hAnsi="Times New Roman" w:cs="Times New Roman"/>
              </w:rPr>
              <w:t xml:space="preserve"> district sanitaire</w:t>
            </w:r>
          </w:p>
          <w:p w14:paraId="6001B5EF" w14:textId="77777777" w:rsidR="001021CA" w:rsidRPr="001021CA" w:rsidRDefault="001021CA" w:rsidP="00892A97">
            <w:pPr>
              <w:numPr>
                <w:ilvl w:val="0"/>
                <w:numId w:val="17"/>
              </w:numPr>
              <w:spacing w:after="0" w:line="240" w:lineRule="auto"/>
              <w:ind w:left="432" w:hanging="270"/>
              <w:jc w:val="both"/>
              <w:rPr>
                <w:rFonts w:ascii="Times New Roman" w:eastAsia="Calibri" w:hAnsi="Times New Roman" w:cs="Times New Roman"/>
              </w:rPr>
            </w:pPr>
            <w:r w:rsidRPr="001021CA">
              <w:rPr>
                <w:rFonts w:ascii="Times New Roman" w:eastAsia="Calibri" w:hAnsi="Times New Roman" w:cs="Times New Roman"/>
              </w:rPr>
              <w:t xml:space="preserve">Point focal SSE paludisme niveau district </w:t>
            </w:r>
          </w:p>
          <w:p w14:paraId="3CAD7029" w14:textId="77777777" w:rsidR="001021CA" w:rsidRPr="001021CA" w:rsidRDefault="001021CA" w:rsidP="00892A97">
            <w:pPr>
              <w:numPr>
                <w:ilvl w:val="0"/>
                <w:numId w:val="17"/>
              </w:numPr>
              <w:spacing w:after="0" w:line="240" w:lineRule="auto"/>
              <w:ind w:left="432" w:hanging="270"/>
              <w:jc w:val="both"/>
              <w:rPr>
                <w:rFonts w:ascii="Times New Roman" w:eastAsia="Times New Roman" w:hAnsi="Times New Roman" w:cs="Times New Roman"/>
                <w:sz w:val="24"/>
                <w:szCs w:val="20"/>
                <w:lang w:eastAsia="fr-FR"/>
              </w:rPr>
            </w:pPr>
            <w:r w:rsidRPr="001021CA">
              <w:rPr>
                <w:rFonts w:ascii="Times New Roman" w:eastAsia="Calibri" w:hAnsi="Times New Roman" w:cs="Times New Roman"/>
              </w:rPr>
              <w:t>Autre (spécifier)…………………………………</w:t>
            </w:r>
          </w:p>
        </w:tc>
        <w:tc>
          <w:tcPr>
            <w:tcW w:w="850" w:type="dxa"/>
          </w:tcPr>
          <w:p w14:paraId="64B4A2AB" w14:textId="77777777" w:rsidR="001021CA" w:rsidRPr="001021CA" w:rsidRDefault="001021CA" w:rsidP="001021CA">
            <w:pPr>
              <w:spacing w:after="0" w:line="240" w:lineRule="auto"/>
              <w:jc w:val="center"/>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ID6</w:t>
            </w:r>
          </w:p>
        </w:tc>
      </w:tr>
      <w:tr w:rsidR="001021CA" w:rsidRPr="001021CA" w14:paraId="2E80C7E6" w14:textId="77777777" w:rsidTr="001021CA">
        <w:trPr>
          <w:trHeight w:val="1468"/>
        </w:trPr>
        <w:tc>
          <w:tcPr>
            <w:tcW w:w="3029" w:type="dxa"/>
          </w:tcPr>
          <w:p w14:paraId="7CADF215" w14:textId="77777777" w:rsidR="001021CA" w:rsidRPr="001021CA" w:rsidRDefault="001021CA" w:rsidP="001021CA">
            <w:pPr>
              <w:spacing w:after="0" w:line="240" w:lineRule="auto"/>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caps/>
                <w:sz w:val="24"/>
                <w:szCs w:val="20"/>
                <w:lang w:eastAsia="fr-FR"/>
              </w:rPr>
              <w:t xml:space="preserve">Qualification de la </w:t>
            </w:r>
            <w:r w:rsidRPr="001021CA">
              <w:rPr>
                <w:rFonts w:ascii="Times New Roman" w:eastAsia="Times New Roman" w:hAnsi="Times New Roman" w:cs="Times New Roman"/>
                <w:caps/>
                <w:sz w:val="24"/>
                <w:szCs w:val="24"/>
                <w:lang w:eastAsia="fr-FR"/>
              </w:rPr>
              <w:t>personne INTERVIEWEE</w:t>
            </w:r>
          </w:p>
        </w:tc>
        <w:tc>
          <w:tcPr>
            <w:tcW w:w="160" w:type="dxa"/>
          </w:tcPr>
          <w:p w14:paraId="382D14A1"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w:t>
            </w:r>
          </w:p>
        </w:tc>
        <w:tc>
          <w:tcPr>
            <w:tcW w:w="5335" w:type="dxa"/>
          </w:tcPr>
          <w:p w14:paraId="347D3364" w14:textId="52E3C522" w:rsidR="001021CA" w:rsidRDefault="001021CA" w:rsidP="00892A97">
            <w:pPr>
              <w:numPr>
                <w:ilvl w:val="0"/>
                <w:numId w:val="21"/>
              </w:numPr>
              <w:spacing w:after="0" w:line="240" w:lineRule="auto"/>
              <w:ind w:left="432" w:hanging="270"/>
              <w:jc w:val="both"/>
              <w:rPr>
                <w:ins w:id="532" w:author="HP" w:date="2019-08-02T12:10:00Z"/>
                <w:rFonts w:ascii="Times New Roman" w:eastAsia="Calibri" w:hAnsi="Times New Roman" w:cs="Times New Roman"/>
              </w:rPr>
            </w:pPr>
            <w:r w:rsidRPr="001021CA">
              <w:rPr>
                <w:rFonts w:ascii="Times New Roman" w:eastAsia="Calibri" w:hAnsi="Times New Roman" w:cs="Times New Roman"/>
              </w:rPr>
              <w:t>Médecin</w:t>
            </w:r>
          </w:p>
          <w:p w14:paraId="070E9374" w14:textId="5CAC3713" w:rsidR="00D8427F" w:rsidRDefault="00D8427F" w:rsidP="00892A97">
            <w:pPr>
              <w:numPr>
                <w:ilvl w:val="0"/>
                <w:numId w:val="21"/>
              </w:numPr>
              <w:spacing w:after="0" w:line="240" w:lineRule="auto"/>
              <w:ind w:left="432" w:hanging="270"/>
              <w:jc w:val="both"/>
              <w:rPr>
                <w:ins w:id="533" w:author="HP" w:date="2019-08-02T12:10:00Z"/>
                <w:rFonts w:ascii="Times New Roman" w:eastAsia="Calibri" w:hAnsi="Times New Roman" w:cs="Times New Roman"/>
              </w:rPr>
            </w:pPr>
            <w:ins w:id="534" w:author="HP" w:date="2019-08-02T12:10:00Z">
              <w:r>
                <w:rPr>
                  <w:rFonts w:ascii="Times New Roman" w:eastAsia="Calibri" w:hAnsi="Times New Roman" w:cs="Times New Roman"/>
                </w:rPr>
                <w:t xml:space="preserve">Infirmier </w:t>
              </w:r>
            </w:ins>
          </w:p>
          <w:p w14:paraId="55C9C98A" w14:textId="14F6661C" w:rsidR="00D8427F" w:rsidRDefault="00D8427F" w:rsidP="00892A97">
            <w:pPr>
              <w:numPr>
                <w:ilvl w:val="0"/>
                <w:numId w:val="21"/>
              </w:numPr>
              <w:spacing w:after="0" w:line="240" w:lineRule="auto"/>
              <w:ind w:left="432" w:hanging="270"/>
              <w:jc w:val="both"/>
              <w:rPr>
                <w:ins w:id="535" w:author="HP" w:date="2019-08-02T12:10:00Z"/>
                <w:rFonts w:ascii="Times New Roman" w:eastAsia="Calibri" w:hAnsi="Times New Roman" w:cs="Times New Roman"/>
              </w:rPr>
            </w:pPr>
            <w:proofErr w:type="spellStart"/>
            <w:ins w:id="536" w:author="HP" w:date="2019-08-02T12:10:00Z">
              <w:r>
                <w:rPr>
                  <w:rFonts w:ascii="Times New Roman" w:eastAsia="Calibri" w:hAnsi="Times New Roman" w:cs="Times New Roman"/>
                </w:rPr>
                <w:t>Sage femme</w:t>
              </w:r>
              <w:proofErr w:type="spellEnd"/>
              <w:r>
                <w:rPr>
                  <w:rFonts w:ascii="Times New Roman" w:eastAsia="Calibri" w:hAnsi="Times New Roman" w:cs="Times New Roman"/>
                </w:rPr>
                <w:t xml:space="preserve"> </w:t>
              </w:r>
            </w:ins>
          </w:p>
          <w:p w14:paraId="4BB80F98" w14:textId="21D8122E" w:rsidR="00D8427F" w:rsidRPr="001021CA" w:rsidRDefault="00D8427F" w:rsidP="00892A97">
            <w:pPr>
              <w:numPr>
                <w:ilvl w:val="0"/>
                <w:numId w:val="21"/>
              </w:numPr>
              <w:spacing w:after="0" w:line="240" w:lineRule="auto"/>
              <w:ind w:left="432" w:hanging="270"/>
              <w:jc w:val="both"/>
              <w:rPr>
                <w:rFonts w:ascii="Times New Roman" w:eastAsia="Calibri" w:hAnsi="Times New Roman" w:cs="Times New Roman"/>
              </w:rPr>
            </w:pPr>
            <w:ins w:id="537" w:author="HP" w:date="2019-08-02T12:10:00Z">
              <w:r>
                <w:rPr>
                  <w:rFonts w:ascii="Times New Roman" w:eastAsia="Calibri" w:hAnsi="Times New Roman" w:cs="Times New Roman"/>
                </w:rPr>
                <w:t xml:space="preserve">Technicien </w:t>
              </w:r>
              <w:proofErr w:type="spellStart"/>
              <w:r>
                <w:rPr>
                  <w:rFonts w:ascii="Times New Roman" w:eastAsia="Calibri" w:hAnsi="Times New Roman" w:cs="Times New Roman"/>
                </w:rPr>
                <w:t>Superieur</w:t>
              </w:r>
              <w:proofErr w:type="spellEnd"/>
              <w:r>
                <w:rPr>
                  <w:rFonts w:ascii="Times New Roman" w:eastAsia="Calibri" w:hAnsi="Times New Roman" w:cs="Times New Roman"/>
                </w:rPr>
                <w:t xml:space="preserve"> en sante</w:t>
              </w:r>
            </w:ins>
          </w:p>
          <w:p w14:paraId="42294112" w14:textId="460764FE" w:rsidR="001021CA" w:rsidRPr="001021CA" w:rsidDel="00D8427F" w:rsidRDefault="001021CA" w:rsidP="00892A97">
            <w:pPr>
              <w:numPr>
                <w:ilvl w:val="0"/>
                <w:numId w:val="21"/>
              </w:numPr>
              <w:spacing w:after="0" w:line="240" w:lineRule="auto"/>
              <w:ind w:left="432" w:hanging="270"/>
              <w:jc w:val="both"/>
              <w:rPr>
                <w:del w:id="538" w:author="HP" w:date="2019-08-02T12:10:00Z"/>
                <w:rFonts w:ascii="Times New Roman" w:eastAsia="Calibri" w:hAnsi="Times New Roman" w:cs="Times New Roman"/>
              </w:rPr>
            </w:pPr>
            <w:del w:id="539" w:author="HP" w:date="2019-08-02T12:10:00Z">
              <w:r w:rsidRPr="001021CA" w:rsidDel="00D8427F">
                <w:rPr>
                  <w:rFonts w:ascii="Times New Roman" w:eastAsia="Calibri" w:hAnsi="Times New Roman" w:cs="Times New Roman"/>
                </w:rPr>
                <w:delText>Epidémiologiste</w:delText>
              </w:r>
            </w:del>
          </w:p>
          <w:p w14:paraId="43B21CCA" w14:textId="196BFF02" w:rsidR="001021CA" w:rsidRPr="001021CA" w:rsidDel="00D8427F" w:rsidRDefault="001021CA" w:rsidP="00892A97">
            <w:pPr>
              <w:numPr>
                <w:ilvl w:val="0"/>
                <w:numId w:val="21"/>
              </w:numPr>
              <w:spacing w:after="0" w:line="240" w:lineRule="auto"/>
              <w:ind w:left="432" w:hanging="270"/>
              <w:jc w:val="both"/>
              <w:rPr>
                <w:del w:id="540" w:author="HP" w:date="2019-08-02T12:10:00Z"/>
                <w:rFonts w:ascii="Times New Roman" w:eastAsia="Calibri" w:hAnsi="Times New Roman" w:cs="Times New Roman"/>
              </w:rPr>
            </w:pPr>
            <w:del w:id="541" w:author="HP" w:date="2019-08-02T12:10:00Z">
              <w:r w:rsidRPr="001021CA" w:rsidDel="00D8427F">
                <w:rPr>
                  <w:rFonts w:ascii="Times New Roman" w:eastAsia="Calibri" w:hAnsi="Times New Roman" w:cs="Times New Roman"/>
                </w:rPr>
                <w:delText>Statisticien</w:delText>
              </w:r>
            </w:del>
          </w:p>
          <w:p w14:paraId="230755A4" w14:textId="5F22BE1A" w:rsidR="001021CA" w:rsidRPr="001021CA" w:rsidRDefault="001021CA" w:rsidP="00892A97">
            <w:pPr>
              <w:numPr>
                <w:ilvl w:val="0"/>
                <w:numId w:val="21"/>
              </w:numPr>
              <w:spacing w:after="0" w:line="240" w:lineRule="auto"/>
              <w:ind w:left="432" w:hanging="270"/>
              <w:jc w:val="both"/>
              <w:rPr>
                <w:rFonts w:ascii="Times New Roman" w:eastAsia="Calibri" w:hAnsi="Times New Roman" w:cs="Times New Roman"/>
              </w:rPr>
            </w:pPr>
            <w:del w:id="542" w:author="HP" w:date="2019-08-02T12:10:00Z">
              <w:r w:rsidRPr="001021CA" w:rsidDel="00D8427F">
                <w:rPr>
                  <w:rFonts w:ascii="Times New Roman" w:eastAsia="Calibri" w:hAnsi="Times New Roman" w:cs="Times New Roman"/>
                </w:rPr>
                <w:delText>Spécialiste Santé Publique</w:delText>
              </w:r>
            </w:del>
            <w:r w:rsidRPr="001021CA">
              <w:rPr>
                <w:rFonts w:ascii="Times New Roman" w:eastAsia="Calibri" w:hAnsi="Times New Roman" w:cs="Times New Roman"/>
              </w:rPr>
              <w:t xml:space="preserve"> </w:t>
            </w:r>
          </w:p>
          <w:p w14:paraId="6B6D2966" w14:textId="77777777" w:rsidR="001021CA" w:rsidRPr="001021CA" w:rsidRDefault="001021CA" w:rsidP="00892A97">
            <w:pPr>
              <w:numPr>
                <w:ilvl w:val="0"/>
                <w:numId w:val="21"/>
              </w:numPr>
              <w:spacing w:after="0" w:line="240" w:lineRule="auto"/>
              <w:ind w:left="432" w:hanging="270"/>
              <w:jc w:val="both"/>
              <w:rPr>
                <w:rFonts w:ascii="Times New Roman" w:eastAsia="Times New Roman" w:hAnsi="Times New Roman" w:cs="Times New Roman"/>
                <w:sz w:val="24"/>
                <w:szCs w:val="20"/>
                <w:lang w:eastAsia="fr-FR"/>
              </w:rPr>
            </w:pPr>
            <w:r w:rsidRPr="001021CA">
              <w:rPr>
                <w:rFonts w:ascii="Times New Roman" w:eastAsia="Calibri" w:hAnsi="Times New Roman" w:cs="Times New Roman"/>
              </w:rPr>
              <w:t>Autre (Spécifier)…………………………………..</w:t>
            </w:r>
          </w:p>
        </w:tc>
        <w:tc>
          <w:tcPr>
            <w:tcW w:w="850" w:type="dxa"/>
          </w:tcPr>
          <w:p w14:paraId="55DA306E" w14:textId="77777777" w:rsidR="001021CA" w:rsidRPr="001021CA" w:rsidRDefault="001021CA" w:rsidP="001021CA">
            <w:pPr>
              <w:spacing w:after="0" w:line="240" w:lineRule="auto"/>
              <w:jc w:val="center"/>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ID7</w:t>
            </w:r>
          </w:p>
        </w:tc>
      </w:tr>
      <w:tr w:rsidR="001021CA" w:rsidRPr="001021CA" w14:paraId="6CE2EDBD" w14:textId="77777777" w:rsidTr="001021CA">
        <w:tc>
          <w:tcPr>
            <w:tcW w:w="3029" w:type="dxa"/>
          </w:tcPr>
          <w:p w14:paraId="1D819787" w14:textId="77777777" w:rsidR="001021CA" w:rsidRPr="001021CA" w:rsidRDefault="001021CA" w:rsidP="001021CA">
            <w:pPr>
              <w:spacing w:after="0" w:line="240" w:lineRule="auto"/>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caps/>
                <w:sz w:val="24"/>
                <w:szCs w:val="20"/>
                <w:lang w:eastAsia="fr-FR"/>
              </w:rPr>
              <w:t xml:space="preserve">SEXE </w:t>
            </w:r>
            <w:r w:rsidRPr="001021CA">
              <w:rPr>
                <w:rFonts w:ascii="Times New Roman" w:eastAsia="Times New Roman" w:hAnsi="Times New Roman" w:cs="Times New Roman"/>
                <w:caps/>
                <w:sz w:val="20"/>
                <w:szCs w:val="20"/>
                <w:lang w:eastAsia="fr-FR"/>
              </w:rPr>
              <w:t>de la</w:t>
            </w:r>
            <w:r w:rsidRPr="001021CA">
              <w:rPr>
                <w:rFonts w:ascii="Times New Roman" w:eastAsia="Times New Roman" w:hAnsi="Times New Roman" w:cs="Times New Roman"/>
                <w:caps/>
                <w:sz w:val="24"/>
                <w:szCs w:val="20"/>
                <w:lang w:eastAsia="fr-FR"/>
              </w:rPr>
              <w:t xml:space="preserve"> </w:t>
            </w:r>
            <w:r w:rsidRPr="001021CA">
              <w:rPr>
                <w:rFonts w:ascii="Times New Roman" w:eastAsia="Times New Roman" w:hAnsi="Times New Roman" w:cs="Times New Roman"/>
                <w:caps/>
                <w:sz w:val="20"/>
                <w:szCs w:val="20"/>
                <w:lang w:eastAsia="fr-FR"/>
              </w:rPr>
              <w:t>personne INTERVIEWEE</w:t>
            </w:r>
          </w:p>
        </w:tc>
        <w:tc>
          <w:tcPr>
            <w:tcW w:w="160" w:type="dxa"/>
          </w:tcPr>
          <w:p w14:paraId="0F9EC8C6"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w:t>
            </w:r>
          </w:p>
        </w:tc>
        <w:tc>
          <w:tcPr>
            <w:tcW w:w="5335" w:type="dxa"/>
          </w:tcPr>
          <w:p w14:paraId="59890648" w14:textId="77777777" w:rsidR="001021CA" w:rsidRPr="001021CA" w:rsidRDefault="001021CA" w:rsidP="00892A97">
            <w:pPr>
              <w:numPr>
                <w:ilvl w:val="0"/>
                <w:numId w:val="20"/>
              </w:numPr>
              <w:spacing w:after="0" w:line="240" w:lineRule="auto"/>
              <w:ind w:left="432" w:hanging="270"/>
              <w:jc w:val="both"/>
              <w:rPr>
                <w:rFonts w:ascii="Times New Roman" w:eastAsia="Calibri" w:hAnsi="Times New Roman" w:cs="Times New Roman"/>
              </w:rPr>
            </w:pPr>
            <w:r w:rsidRPr="001021CA">
              <w:rPr>
                <w:rFonts w:ascii="Times New Roman" w:eastAsia="Calibri" w:hAnsi="Times New Roman" w:cs="Times New Roman"/>
              </w:rPr>
              <w:t>Masculin</w:t>
            </w:r>
          </w:p>
          <w:p w14:paraId="78C2D464" w14:textId="77777777" w:rsidR="001021CA" w:rsidRPr="001021CA" w:rsidRDefault="001021CA" w:rsidP="00892A97">
            <w:pPr>
              <w:numPr>
                <w:ilvl w:val="0"/>
                <w:numId w:val="20"/>
              </w:numPr>
              <w:spacing w:after="0" w:line="240" w:lineRule="auto"/>
              <w:ind w:left="432" w:hanging="270"/>
              <w:jc w:val="both"/>
              <w:rPr>
                <w:rFonts w:ascii="Times New Roman" w:eastAsia="Calibri" w:hAnsi="Times New Roman" w:cs="Times New Roman"/>
              </w:rPr>
            </w:pPr>
            <w:r w:rsidRPr="001021CA">
              <w:rPr>
                <w:rFonts w:ascii="Times New Roman" w:eastAsia="Calibri" w:hAnsi="Times New Roman" w:cs="Times New Roman"/>
              </w:rPr>
              <w:t>Féminin</w:t>
            </w:r>
          </w:p>
        </w:tc>
        <w:tc>
          <w:tcPr>
            <w:tcW w:w="850" w:type="dxa"/>
          </w:tcPr>
          <w:p w14:paraId="655AF12B" w14:textId="77777777" w:rsidR="001021CA" w:rsidRPr="001021CA" w:rsidRDefault="001021CA" w:rsidP="001021CA">
            <w:pPr>
              <w:spacing w:after="0" w:line="240" w:lineRule="auto"/>
              <w:jc w:val="center"/>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ID8</w:t>
            </w:r>
          </w:p>
        </w:tc>
      </w:tr>
      <w:tr w:rsidR="001021CA" w:rsidRPr="001021CA" w14:paraId="0FFBBA28" w14:textId="77777777" w:rsidTr="001021CA">
        <w:tc>
          <w:tcPr>
            <w:tcW w:w="3029" w:type="dxa"/>
          </w:tcPr>
          <w:p w14:paraId="58C753CF" w14:textId="77777777" w:rsidR="001021CA" w:rsidRPr="001021CA" w:rsidRDefault="001021CA" w:rsidP="001021CA">
            <w:pPr>
              <w:spacing w:after="0" w:line="240" w:lineRule="auto"/>
              <w:rPr>
                <w:rFonts w:ascii="Times New Roman" w:eastAsia="Times New Roman" w:hAnsi="Times New Roman" w:cs="Times New Roman"/>
                <w:caps/>
                <w:sz w:val="24"/>
                <w:szCs w:val="20"/>
                <w:lang w:eastAsia="fr-FR"/>
              </w:rPr>
            </w:pPr>
            <w:r w:rsidRPr="001021CA">
              <w:rPr>
                <w:rFonts w:ascii="Times New Roman" w:eastAsia="Times New Roman" w:hAnsi="Times New Roman" w:cs="Times New Roman"/>
                <w:caps/>
                <w:sz w:val="24"/>
                <w:szCs w:val="20"/>
                <w:lang w:eastAsia="fr-FR"/>
              </w:rPr>
              <w:t xml:space="preserve">Nombre d’annee d’experience </w:t>
            </w:r>
            <w:r w:rsidRPr="001021CA">
              <w:rPr>
                <w:rFonts w:ascii="Times New Roman" w:eastAsia="Times New Roman" w:hAnsi="Times New Roman" w:cs="Times New Roman"/>
                <w:caps/>
                <w:sz w:val="20"/>
                <w:szCs w:val="20"/>
                <w:lang w:eastAsia="fr-FR"/>
              </w:rPr>
              <w:t>de la</w:t>
            </w:r>
            <w:r w:rsidRPr="001021CA">
              <w:rPr>
                <w:rFonts w:ascii="Times New Roman" w:eastAsia="Times New Roman" w:hAnsi="Times New Roman" w:cs="Times New Roman"/>
                <w:caps/>
                <w:sz w:val="24"/>
                <w:szCs w:val="20"/>
                <w:lang w:eastAsia="fr-FR"/>
              </w:rPr>
              <w:t xml:space="preserve"> </w:t>
            </w:r>
            <w:r w:rsidRPr="001021CA">
              <w:rPr>
                <w:rFonts w:ascii="Times New Roman" w:eastAsia="Times New Roman" w:hAnsi="Times New Roman" w:cs="Times New Roman"/>
                <w:caps/>
                <w:sz w:val="20"/>
                <w:szCs w:val="20"/>
                <w:lang w:eastAsia="fr-FR"/>
              </w:rPr>
              <w:t>personne INTERVIEWEE</w:t>
            </w:r>
          </w:p>
        </w:tc>
        <w:tc>
          <w:tcPr>
            <w:tcW w:w="160" w:type="dxa"/>
          </w:tcPr>
          <w:p w14:paraId="71E7189E"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4"/>
                <w:szCs w:val="20"/>
                <w:lang w:eastAsia="fr-FR"/>
              </w:rPr>
              <w:t>:</w:t>
            </w:r>
          </w:p>
        </w:tc>
        <w:tc>
          <w:tcPr>
            <w:tcW w:w="5335" w:type="dxa"/>
          </w:tcPr>
          <w:p w14:paraId="49A85F3B"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5B5A41C2" w14:textId="77777777" w:rsidR="001021CA" w:rsidRPr="001021CA" w:rsidRDefault="001021CA" w:rsidP="001021CA">
            <w:pPr>
              <w:spacing w:after="0" w:line="240" w:lineRule="auto"/>
              <w:rPr>
                <w:rFonts w:ascii="Times New Roman" w:eastAsia="Times New Roman" w:hAnsi="Times New Roman" w:cs="Times New Roman"/>
                <w:sz w:val="24"/>
                <w:szCs w:val="20"/>
                <w:lang w:eastAsia="fr-FR"/>
              </w:rPr>
            </w:pPr>
            <w:r w:rsidRPr="001021CA">
              <w:rPr>
                <w:rFonts w:ascii="Times New Roman" w:eastAsia="Times New Roman" w:hAnsi="Times New Roman" w:cs="Times New Roman"/>
                <w:sz w:val="20"/>
                <w:szCs w:val="20"/>
                <w:lang w:eastAsia="fr-FR"/>
              </w:rPr>
              <w:t xml:space="preserve">    _______________Années  ____________Mois</w:t>
            </w:r>
          </w:p>
        </w:tc>
        <w:tc>
          <w:tcPr>
            <w:tcW w:w="850" w:type="dxa"/>
          </w:tcPr>
          <w:p w14:paraId="30999BD3" w14:textId="77777777" w:rsidR="001021CA" w:rsidRPr="001021CA" w:rsidRDefault="001021CA" w:rsidP="001021CA">
            <w:pPr>
              <w:spacing w:after="0" w:line="240" w:lineRule="auto"/>
              <w:jc w:val="center"/>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ID9</w:t>
            </w:r>
          </w:p>
        </w:tc>
      </w:tr>
    </w:tbl>
    <w:p w14:paraId="4721557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64D89443" w14:textId="77777777" w:rsidR="001021CA" w:rsidRPr="001021CA" w:rsidRDefault="001021CA" w:rsidP="001021CA">
      <w:pPr>
        <w:spacing w:after="0" w:line="240" w:lineRule="auto"/>
        <w:jc w:val="center"/>
        <w:rPr>
          <w:rFonts w:ascii="Times New Roman" w:eastAsia="Times New Roman" w:hAnsi="Times New Roman" w:cs="Times New Roman"/>
          <w:b/>
          <w:sz w:val="18"/>
          <w:szCs w:val="18"/>
          <w:lang w:eastAsia="fr-FR"/>
        </w:rPr>
      </w:pPr>
    </w:p>
    <w:p w14:paraId="63BCCCF8" w14:textId="77777777" w:rsidR="001021CA" w:rsidRPr="001021CA" w:rsidRDefault="001021CA" w:rsidP="001021CA">
      <w:pPr>
        <w:spacing w:after="0" w:line="240" w:lineRule="auto"/>
        <w:jc w:val="center"/>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Dans les espaces prévus pour les réponses, écrire le nombre, le texte ou, s’il y a lieu, cocher  O= OUI   N= NON   NSP= NE SAIT PAS  ou   N/A= NE S’APPLIQUE PAS</w:t>
      </w:r>
    </w:p>
    <w:p w14:paraId="5D101EE2" w14:textId="77777777" w:rsidR="001021CA" w:rsidRPr="001021CA" w:rsidRDefault="001021CA" w:rsidP="001021CA">
      <w:pPr>
        <w:spacing w:after="0" w:line="240" w:lineRule="auto"/>
        <w:jc w:val="center"/>
        <w:rPr>
          <w:rFonts w:ascii="Times New Roman" w:eastAsia="Times New Roman" w:hAnsi="Times New Roman" w:cs="Times New Roman"/>
          <w:b/>
          <w:sz w:val="18"/>
          <w:szCs w:val="18"/>
          <w:lang w:eastAsia="fr-FR"/>
        </w:rPr>
      </w:pPr>
    </w:p>
    <w:p w14:paraId="4E7DA74E" w14:textId="77777777" w:rsidR="001021CA" w:rsidRPr="001021CA" w:rsidRDefault="001021CA" w:rsidP="001021CA">
      <w:pPr>
        <w:spacing w:after="0" w:line="240" w:lineRule="auto"/>
        <w:jc w:val="center"/>
        <w:rPr>
          <w:rFonts w:ascii="Times New Roman" w:eastAsia="Times New Roman" w:hAnsi="Times New Roman" w:cs="Times New Roman"/>
          <w:b/>
          <w:sz w:val="18"/>
          <w:szCs w:val="18"/>
          <w:lang w:eastAsia="fr-FR"/>
        </w:rPr>
      </w:pPr>
    </w:p>
    <w:p w14:paraId="4588480F" w14:textId="77777777" w:rsidR="001021CA" w:rsidRPr="001021CA" w:rsidRDefault="001021CA" w:rsidP="00892A97">
      <w:pPr>
        <w:numPr>
          <w:ilvl w:val="0"/>
          <w:numId w:val="13"/>
        </w:numPr>
        <w:spacing w:after="0" w:line="240" w:lineRule="auto"/>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br w:type="page"/>
      </w:r>
      <w:r w:rsidRPr="001021CA">
        <w:rPr>
          <w:rFonts w:ascii="Times New Roman" w:eastAsia="Times New Roman" w:hAnsi="Times New Roman" w:cs="Times New Roman"/>
          <w:b/>
          <w:sz w:val="24"/>
          <w:szCs w:val="20"/>
          <w:lang w:eastAsia="fr-FR"/>
        </w:rPr>
        <w:lastRenderedPageBreak/>
        <w:t xml:space="preserve">CADRE NORMATIF </w:t>
      </w:r>
    </w:p>
    <w:p w14:paraId="1841306F" w14:textId="77777777" w:rsidR="001021CA" w:rsidRPr="001021CA" w:rsidRDefault="001021CA" w:rsidP="001021CA">
      <w:pPr>
        <w:spacing w:after="0" w:line="240" w:lineRule="auto"/>
        <w:jc w:val="center"/>
        <w:rPr>
          <w:rFonts w:ascii="Times New Roman" w:eastAsia="Times New Roman" w:hAnsi="Times New Roman" w:cs="Times New Roman"/>
          <w:b/>
          <w:sz w:val="24"/>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19C21817" w14:textId="77777777" w:rsidTr="001021CA">
        <w:tc>
          <w:tcPr>
            <w:tcW w:w="6238" w:type="dxa"/>
          </w:tcPr>
          <w:p w14:paraId="17EBC2A8"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dispose-t-il du document réglementaire informatif national déterminant la liste des maladies et les modalités de la surveillance épidémiologique dans le pays ? (</w:t>
            </w:r>
            <w:r w:rsidRPr="001021CA">
              <w:rPr>
                <w:rFonts w:ascii="Times New Roman" w:eastAsia="Times New Roman" w:hAnsi="Times New Roman" w:cs="Times New Roman"/>
                <w:i/>
                <w:sz w:val="20"/>
                <w:szCs w:val="20"/>
                <w:lang w:eastAsia="fr-FR"/>
              </w:rPr>
              <w:t>observer l’existence du document)</w:t>
            </w:r>
          </w:p>
        </w:tc>
        <w:tc>
          <w:tcPr>
            <w:tcW w:w="3118" w:type="dxa"/>
          </w:tcPr>
          <w:p w14:paraId="4A976093"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2C60D46D"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w:t>
            </w:r>
          </w:p>
        </w:tc>
      </w:tr>
    </w:tbl>
    <w:p w14:paraId="4622F090" w14:textId="77777777" w:rsidR="001021CA" w:rsidRPr="001021CA" w:rsidRDefault="001021CA" w:rsidP="001021CA">
      <w:pPr>
        <w:spacing w:after="0" w:line="240" w:lineRule="auto"/>
        <w:jc w:val="center"/>
        <w:rPr>
          <w:rFonts w:ascii="Times New Roman" w:eastAsia="Times New Roman" w:hAnsi="Times New Roman" w:cs="Times New Roman"/>
          <w:b/>
          <w:sz w:val="24"/>
          <w:szCs w:val="20"/>
          <w:lang w:eastAsia="fr-FR"/>
        </w:rPr>
      </w:pPr>
    </w:p>
    <w:p w14:paraId="4573A5B8" w14:textId="77777777" w:rsidR="001021CA" w:rsidRPr="001C384E" w:rsidRDefault="001021CA" w:rsidP="00892A97">
      <w:pPr>
        <w:numPr>
          <w:ilvl w:val="0"/>
          <w:numId w:val="13"/>
        </w:numPr>
        <w:spacing w:after="0" w:line="240" w:lineRule="auto"/>
        <w:rPr>
          <w:rFonts w:ascii="Times New Roman" w:eastAsia="Times New Roman" w:hAnsi="Times New Roman" w:cs="Times New Roman"/>
          <w:b/>
          <w:sz w:val="24"/>
          <w:szCs w:val="20"/>
          <w:lang w:eastAsia="fr-FR"/>
        </w:rPr>
      </w:pPr>
      <w:r w:rsidRPr="001C384E">
        <w:rPr>
          <w:rFonts w:ascii="Times New Roman" w:eastAsia="Times New Roman" w:hAnsi="Times New Roman" w:cs="Times New Roman"/>
          <w:b/>
          <w:sz w:val="24"/>
          <w:szCs w:val="20"/>
          <w:lang w:eastAsia="fr-FR"/>
        </w:rPr>
        <w:t>CONFIRMATION DES CAS</w:t>
      </w:r>
    </w:p>
    <w:p w14:paraId="00A962C8" w14:textId="77777777" w:rsidR="001021CA" w:rsidRPr="001021CA" w:rsidRDefault="001021CA" w:rsidP="001021CA">
      <w:pPr>
        <w:spacing w:after="0" w:line="240" w:lineRule="auto"/>
        <w:rPr>
          <w:rFonts w:ascii="Times New Roman" w:eastAsia="Times New Roman" w:hAnsi="Times New Roman" w:cs="Times New Roman"/>
          <w:b/>
          <w:sz w:val="24"/>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0921F49F" w14:textId="77777777" w:rsidTr="001021CA">
        <w:tc>
          <w:tcPr>
            <w:tcW w:w="6238" w:type="dxa"/>
          </w:tcPr>
          <w:p w14:paraId="7D3F4B7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Le district dispose–t-il des définitions standards de cas de paludisme utiliser pour la surveillance ?  </w:t>
            </w:r>
          </w:p>
        </w:tc>
        <w:tc>
          <w:tcPr>
            <w:tcW w:w="3118" w:type="dxa"/>
          </w:tcPr>
          <w:p w14:paraId="003E6ED9"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762F216B"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D2.1</w:t>
            </w:r>
          </w:p>
        </w:tc>
      </w:tr>
      <w:tr w:rsidR="001021CA" w:rsidRPr="001021CA" w14:paraId="4A450B2A" w14:textId="77777777" w:rsidTr="001021CA">
        <w:tc>
          <w:tcPr>
            <w:tcW w:w="6238" w:type="dxa"/>
          </w:tcPr>
          <w:p w14:paraId="76B2251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Votre district réalise–t-il des tests de confirmation des cas dans le cadre de la surveillance du paludisme ?</w:t>
            </w:r>
          </w:p>
        </w:tc>
        <w:tc>
          <w:tcPr>
            <w:tcW w:w="3118" w:type="dxa"/>
          </w:tcPr>
          <w:p w14:paraId="2B45DF70"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32999DBC"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D2.2</w:t>
            </w:r>
          </w:p>
        </w:tc>
      </w:tr>
      <w:tr w:rsidR="001021CA" w:rsidRPr="001021CA" w14:paraId="6A6028B7" w14:textId="77777777" w:rsidTr="001021CA">
        <w:tc>
          <w:tcPr>
            <w:tcW w:w="6238" w:type="dxa"/>
          </w:tcPr>
          <w:p w14:paraId="55CA2A3D"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a-t-il la capacité de transporter les prélèvements à un laboratoire d’un niveau plus élevé ?</w:t>
            </w:r>
          </w:p>
        </w:tc>
        <w:tc>
          <w:tcPr>
            <w:tcW w:w="3118" w:type="dxa"/>
          </w:tcPr>
          <w:p w14:paraId="47C35A26"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2C66448A" w14:textId="536AA46F"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D2</w:t>
            </w:r>
            <w:r w:rsidR="00B669AD">
              <w:rPr>
                <w:rFonts w:ascii="Times New Roman" w:eastAsia="Times New Roman" w:hAnsi="Times New Roman" w:cs="Times New Roman"/>
                <w:b/>
                <w:sz w:val="20"/>
                <w:szCs w:val="20"/>
                <w:lang w:eastAsia="fr-FR"/>
              </w:rPr>
              <w:t>.</w:t>
            </w:r>
            <w:r w:rsidRPr="001021CA">
              <w:rPr>
                <w:rFonts w:ascii="Times New Roman" w:eastAsia="Times New Roman" w:hAnsi="Times New Roman" w:cs="Times New Roman"/>
                <w:b/>
                <w:sz w:val="20"/>
                <w:szCs w:val="20"/>
                <w:lang w:eastAsia="fr-FR"/>
              </w:rPr>
              <w:t>3</w:t>
            </w:r>
          </w:p>
        </w:tc>
      </w:tr>
    </w:tbl>
    <w:p w14:paraId="0606D25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4EC12A7A" w14:textId="77777777" w:rsidR="001021CA" w:rsidRPr="001021CA" w:rsidRDefault="001021CA" w:rsidP="001021CA">
      <w:pPr>
        <w:keepNext/>
        <w:spacing w:after="0" w:line="240" w:lineRule="auto"/>
        <w:outlineLvl w:val="1"/>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III. RAPPORTS ET TRANSMISSION DES DONNEES</w:t>
      </w:r>
    </w:p>
    <w:tbl>
      <w:tblPr>
        <w:tblW w:w="10367" w:type="dxa"/>
        <w:tblInd w:w="-214" w:type="dxa"/>
        <w:tblLayout w:type="fixed"/>
        <w:tblCellMar>
          <w:left w:w="70" w:type="dxa"/>
          <w:right w:w="70" w:type="dxa"/>
        </w:tblCellMar>
        <w:tblLook w:val="0000" w:firstRow="0" w:lastRow="0" w:firstColumn="0" w:lastColumn="0" w:noHBand="0" w:noVBand="0"/>
      </w:tblPr>
      <w:tblGrid>
        <w:gridCol w:w="851"/>
        <w:gridCol w:w="1701"/>
        <w:gridCol w:w="3686"/>
        <w:gridCol w:w="1134"/>
        <w:gridCol w:w="2002"/>
        <w:gridCol w:w="975"/>
        <w:gridCol w:w="18"/>
      </w:tblGrid>
      <w:tr w:rsidR="001021CA" w:rsidRPr="001021CA" w14:paraId="2ECA86CD" w14:textId="77777777" w:rsidTr="001021CA">
        <w:trPr>
          <w:gridAfter w:val="1"/>
          <w:wAfter w:w="18" w:type="dxa"/>
          <w:cantSplit/>
        </w:trPr>
        <w:tc>
          <w:tcPr>
            <w:tcW w:w="10349" w:type="dxa"/>
            <w:gridSpan w:val="6"/>
          </w:tcPr>
          <w:tbl>
            <w:tblPr>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447B4BDE" w14:textId="77777777" w:rsidTr="001021CA">
              <w:tc>
                <w:tcPr>
                  <w:tcW w:w="6238" w:type="dxa"/>
                </w:tcPr>
                <w:p w14:paraId="63876B5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Votre district est-il impliqué dans le circuit de transmission des données de surveillance ? (réception des rapports des FS, envoie des rapports de  district à l’échelon supérieur ?</w:t>
                  </w:r>
                </w:p>
              </w:tc>
              <w:tc>
                <w:tcPr>
                  <w:tcW w:w="3118" w:type="dxa"/>
                </w:tcPr>
                <w:p w14:paraId="5D2E3E26"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52132B91"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D3.1</w:t>
                  </w:r>
                </w:p>
              </w:tc>
            </w:tr>
            <w:tr w:rsidR="001021CA" w:rsidRPr="001021CA" w14:paraId="42822F14" w14:textId="77777777" w:rsidTr="001021CA">
              <w:tc>
                <w:tcPr>
                  <w:tcW w:w="9356" w:type="dxa"/>
                  <w:gridSpan w:val="2"/>
                </w:tcPr>
                <w:p w14:paraId="491A5698" w14:textId="77777777" w:rsidR="001021CA" w:rsidRPr="001021CA" w:rsidRDefault="001021CA" w:rsidP="001021CA">
                  <w:pPr>
                    <w:spacing w:after="0" w:line="240" w:lineRule="auto"/>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Si oui, Quel est le nombre de rapports reçus au cours des 3 derniers mois comparés au nombre des rapports attendus ?</w:t>
                  </w:r>
                </w:p>
              </w:tc>
              <w:tc>
                <w:tcPr>
                  <w:tcW w:w="993" w:type="dxa"/>
                </w:tcPr>
                <w:p w14:paraId="1278E1FC"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D3.2</w:t>
                  </w:r>
                </w:p>
              </w:tc>
            </w:tr>
          </w:tbl>
          <w:p w14:paraId="1754E464" w14:textId="77777777" w:rsidR="001021CA" w:rsidRPr="001021CA" w:rsidRDefault="001021CA" w:rsidP="001021CA">
            <w:pPr>
              <w:spacing w:after="0" w:line="240" w:lineRule="auto"/>
              <w:rPr>
                <w:rFonts w:ascii="Times New Roman" w:eastAsia="Times New Roman" w:hAnsi="Times New Roman" w:cs="Times New Roman"/>
                <w:b/>
                <w:sz w:val="20"/>
                <w:szCs w:val="20"/>
                <w:lang w:eastAsia="fr-FR"/>
              </w:rPr>
            </w:pPr>
          </w:p>
        </w:tc>
      </w:tr>
      <w:tr w:rsidR="001021CA" w:rsidRPr="001021CA" w14:paraId="089372A4" w14:textId="77777777" w:rsidTr="001021CA">
        <w:tc>
          <w:tcPr>
            <w:tcW w:w="2552" w:type="dxa"/>
            <w:gridSpan w:val="2"/>
          </w:tcPr>
          <w:p w14:paraId="2AA2425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Hebdomadaire =</w:t>
            </w:r>
          </w:p>
        </w:tc>
        <w:tc>
          <w:tcPr>
            <w:tcW w:w="6822" w:type="dxa"/>
            <w:gridSpan w:val="3"/>
          </w:tcPr>
          <w:p w14:paraId="2DD7AB3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 / 12 fois le nombre de formations sanitaires devant rapporter au district</w:t>
            </w:r>
          </w:p>
        </w:tc>
        <w:tc>
          <w:tcPr>
            <w:tcW w:w="993" w:type="dxa"/>
            <w:gridSpan w:val="2"/>
          </w:tcPr>
          <w:p w14:paraId="45D146BC" w14:textId="77777777" w:rsidR="001021CA" w:rsidRPr="001021CA" w:rsidRDefault="001021CA" w:rsidP="001021CA">
            <w:pPr>
              <w:keepNext/>
              <w:spacing w:after="0" w:line="240" w:lineRule="auto"/>
              <w:jc w:val="center"/>
              <w:outlineLvl w:val="4"/>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D3.1.1</w:t>
            </w:r>
          </w:p>
        </w:tc>
      </w:tr>
      <w:tr w:rsidR="001021CA" w:rsidRPr="001021CA" w14:paraId="4DBF60E4" w14:textId="77777777" w:rsidTr="001021CA">
        <w:trPr>
          <w:gridAfter w:val="1"/>
          <w:wAfter w:w="18" w:type="dxa"/>
        </w:trPr>
        <w:tc>
          <w:tcPr>
            <w:tcW w:w="2552" w:type="dxa"/>
            <w:gridSpan w:val="2"/>
          </w:tcPr>
          <w:p w14:paraId="1BA1B6F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Mensuels =  </w:t>
            </w:r>
          </w:p>
        </w:tc>
        <w:tc>
          <w:tcPr>
            <w:tcW w:w="6822" w:type="dxa"/>
            <w:gridSpan w:val="3"/>
          </w:tcPr>
          <w:p w14:paraId="25F54D8B"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 / 3 fois le nombre de formations sanitaires devant rapporter au district</w:t>
            </w:r>
          </w:p>
        </w:tc>
        <w:tc>
          <w:tcPr>
            <w:tcW w:w="975" w:type="dxa"/>
          </w:tcPr>
          <w:p w14:paraId="4EAC943A"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D3.1.2</w:t>
            </w:r>
          </w:p>
        </w:tc>
      </w:tr>
      <w:tr w:rsidR="001021CA" w:rsidRPr="001021CA" w14:paraId="5E25FED0" w14:textId="77777777" w:rsidTr="001021CA">
        <w:trPr>
          <w:gridAfter w:val="1"/>
          <w:wAfter w:w="18" w:type="dxa"/>
          <w:cantSplit/>
        </w:trPr>
        <w:tc>
          <w:tcPr>
            <w:tcW w:w="10349" w:type="dxa"/>
            <w:gridSpan w:val="6"/>
          </w:tcPr>
          <w:p w14:paraId="41F4F347" w14:textId="77777777" w:rsidR="001021CA" w:rsidRPr="001021CA" w:rsidRDefault="001021CA" w:rsidP="001021CA">
            <w:pPr>
              <w:spacing w:after="0" w:line="240" w:lineRule="auto"/>
              <w:rPr>
                <w:rFonts w:ascii="Times New Roman" w:eastAsia="Times New Roman" w:hAnsi="Times New Roman" w:cs="Times New Roman"/>
                <w:b/>
                <w:sz w:val="20"/>
                <w:szCs w:val="20"/>
                <w:lang w:eastAsia="fr-FR"/>
              </w:rPr>
            </w:pPr>
          </w:p>
          <w:p w14:paraId="6D25CC92" w14:textId="77777777" w:rsidR="001021CA" w:rsidRPr="001021CA" w:rsidRDefault="001021CA" w:rsidP="001021CA">
            <w:pPr>
              <w:spacing w:after="0" w:line="240" w:lineRule="auto"/>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Quel est le nombre de rapports transmis à l’échelon supérieur au cours des 3 derniers mois, comparé au nombre officiellement attendu (à transmettre) ?</w:t>
            </w:r>
          </w:p>
        </w:tc>
      </w:tr>
      <w:tr w:rsidR="001021CA" w:rsidRPr="001021CA" w14:paraId="68336ACE" w14:textId="77777777" w:rsidTr="001021CA">
        <w:trPr>
          <w:gridAfter w:val="1"/>
          <w:wAfter w:w="18" w:type="dxa"/>
        </w:trPr>
        <w:tc>
          <w:tcPr>
            <w:tcW w:w="7372" w:type="dxa"/>
            <w:gridSpan w:val="4"/>
          </w:tcPr>
          <w:p w14:paraId="72AD627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Hebdomadaire </w:t>
            </w:r>
          </w:p>
        </w:tc>
        <w:tc>
          <w:tcPr>
            <w:tcW w:w="2002" w:type="dxa"/>
          </w:tcPr>
          <w:p w14:paraId="00A7D84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 / 12 attendus</w:t>
            </w:r>
          </w:p>
        </w:tc>
        <w:tc>
          <w:tcPr>
            <w:tcW w:w="975" w:type="dxa"/>
          </w:tcPr>
          <w:p w14:paraId="42203238"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D3.2.1</w:t>
            </w:r>
          </w:p>
        </w:tc>
      </w:tr>
      <w:tr w:rsidR="001021CA" w:rsidRPr="001021CA" w14:paraId="4730A702" w14:textId="77777777" w:rsidTr="001021CA">
        <w:trPr>
          <w:gridAfter w:val="1"/>
          <w:wAfter w:w="18" w:type="dxa"/>
        </w:trPr>
        <w:tc>
          <w:tcPr>
            <w:tcW w:w="7372" w:type="dxa"/>
            <w:gridSpan w:val="4"/>
          </w:tcPr>
          <w:p w14:paraId="17954BB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Mensuels (Utiliser les échéances nationales)</w:t>
            </w:r>
          </w:p>
        </w:tc>
        <w:tc>
          <w:tcPr>
            <w:tcW w:w="2002" w:type="dxa"/>
          </w:tcPr>
          <w:p w14:paraId="5585532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 / 3 attendus</w:t>
            </w:r>
          </w:p>
        </w:tc>
        <w:tc>
          <w:tcPr>
            <w:tcW w:w="975" w:type="dxa"/>
          </w:tcPr>
          <w:p w14:paraId="76D43CE2"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D3.2.2</w:t>
            </w:r>
          </w:p>
        </w:tc>
      </w:tr>
      <w:tr w:rsidR="001021CA" w:rsidRPr="001021CA" w14:paraId="73FC0657" w14:textId="77777777" w:rsidTr="001021CA">
        <w:trPr>
          <w:gridAfter w:val="1"/>
          <w:wAfter w:w="18" w:type="dxa"/>
        </w:trPr>
        <w:tc>
          <w:tcPr>
            <w:tcW w:w="7372" w:type="dxa"/>
            <w:gridSpan w:val="4"/>
          </w:tcPr>
          <w:p w14:paraId="3083C9C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Nombre de rapports hebdomadaires transmis à temps </w:t>
            </w:r>
          </w:p>
        </w:tc>
        <w:tc>
          <w:tcPr>
            <w:tcW w:w="2002" w:type="dxa"/>
          </w:tcPr>
          <w:p w14:paraId="4AE086C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 / 12</w:t>
            </w:r>
          </w:p>
        </w:tc>
        <w:tc>
          <w:tcPr>
            <w:tcW w:w="975" w:type="dxa"/>
          </w:tcPr>
          <w:p w14:paraId="22A02018"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D3.2.3</w:t>
            </w:r>
          </w:p>
        </w:tc>
      </w:tr>
      <w:tr w:rsidR="001021CA" w:rsidRPr="001021CA" w14:paraId="6BCA3A21" w14:textId="77777777" w:rsidTr="001021CA">
        <w:trPr>
          <w:gridAfter w:val="1"/>
          <w:wAfter w:w="18" w:type="dxa"/>
        </w:trPr>
        <w:tc>
          <w:tcPr>
            <w:tcW w:w="7372" w:type="dxa"/>
            <w:gridSpan w:val="4"/>
          </w:tcPr>
          <w:p w14:paraId="268C3EB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Nombre de rapports mensuels transmis à temps  (Utiliser les échéances nationales)</w:t>
            </w:r>
          </w:p>
          <w:p w14:paraId="6D4E460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6EE21F3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2002" w:type="dxa"/>
          </w:tcPr>
          <w:p w14:paraId="73D4475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 / 3</w:t>
            </w:r>
          </w:p>
        </w:tc>
        <w:tc>
          <w:tcPr>
            <w:tcW w:w="975" w:type="dxa"/>
          </w:tcPr>
          <w:p w14:paraId="31C19DA9"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D3.2.4</w:t>
            </w:r>
          </w:p>
        </w:tc>
      </w:tr>
      <w:tr w:rsidR="001021CA" w:rsidRPr="001021CA" w14:paraId="1A79350F"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cantSplit/>
        </w:trPr>
        <w:tc>
          <w:tcPr>
            <w:tcW w:w="10349" w:type="dxa"/>
            <w:gridSpan w:val="6"/>
            <w:tcBorders>
              <w:top w:val="nil"/>
              <w:left w:val="nil"/>
              <w:bottom w:val="nil"/>
              <w:right w:val="nil"/>
            </w:tcBorders>
          </w:tcPr>
          <w:p w14:paraId="4824E6BE" w14:textId="77777777" w:rsidR="001021CA" w:rsidRPr="001021CA" w:rsidRDefault="001021CA" w:rsidP="001021CA">
            <w:pPr>
              <w:spacing w:after="0" w:line="240" w:lineRule="auto"/>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 xml:space="preserve">Quelles sont selon vous les raisons les plus habituelles qui empêchent ou retardent la transmission par le district des rapports à l’échelon supérieur </w:t>
            </w:r>
          </w:p>
          <w:p w14:paraId="4AB4F07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r>
      <w:tr w:rsidR="001021CA" w:rsidRPr="001021CA" w14:paraId="5DE08DD3"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trPr>
        <w:tc>
          <w:tcPr>
            <w:tcW w:w="851" w:type="dxa"/>
            <w:tcBorders>
              <w:top w:val="nil"/>
              <w:left w:val="nil"/>
              <w:bottom w:val="nil"/>
              <w:right w:val="nil"/>
            </w:tcBorders>
          </w:tcPr>
          <w:p w14:paraId="36F54CA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Raison 1</w:t>
            </w:r>
          </w:p>
        </w:tc>
        <w:tc>
          <w:tcPr>
            <w:tcW w:w="8523" w:type="dxa"/>
            <w:gridSpan w:val="4"/>
            <w:tcBorders>
              <w:top w:val="nil"/>
              <w:left w:val="nil"/>
              <w:bottom w:val="nil"/>
              <w:right w:val="nil"/>
            </w:tcBorders>
          </w:tcPr>
          <w:p w14:paraId="7B8A721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w:t>
            </w:r>
          </w:p>
          <w:p w14:paraId="0947CAE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75" w:type="dxa"/>
            <w:tcBorders>
              <w:top w:val="nil"/>
              <w:left w:val="nil"/>
              <w:bottom w:val="nil"/>
              <w:right w:val="nil"/>
            </w:tcBorders>
          </w:tcPr>
          <w:p w14:paraId="223ECA38"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D3.3.1</w:t>
            </w:r>
          </w:p>
        </w:tc>
      </w:tr>
      <w:tr w:rsidR="001021CA" w:rsidRPr="001021CA" w14:paraId="4106BC70"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trPr>
        <w:tc>
          <w:tcPr>
            <w:tcW w:w="851" w:type="dxa"/>
            <w:tcBorders>
              <w:top w:val="nil"/>
              <w:left w:val="nil"/>
              <w:bottom w:val="nil"/>
              <w:right w:val="nil"/>
            </w:tcBorders>
          </w:tcPr>
          <w:p w14:paraId="0AADBC6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Raison 2</w:t>
            </w:r>
          </w:p>
        </w:tc>
        <w:tc>
          <w:tcPr>
            <w:tcW w:w="8523" w:type="dxa"/>
            <w:gridSpan w:val="4"/>
            <w:tcBorders>
              <w:top w:val="nil"/>
              <w:left w:val="nil"/>
              <w:bottom w:val="nil"/>
              <w:right w:val="nil"/>
            </w:tcBorders>
          </w:tcPr>
          <w:p w14:paraId="4622AD9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w:t>
            </w:r>
          </w:p>
          <w:p w14:paraId="3B6952D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75" w:type="dxa"/>
            <w:tcBorders>
              <w:top w:val="nil"/>
              <w:left w:val="nil"/>
              <w:bottom w:val="nil"/>
              <w:right w:val="nil"/>
            </w:tcBorders>
          </w:tcPr>
          <w:p w14:paraId="529BE0AA"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D3.3.2</w:t>
            </w:r>
          </w:p>
        </w:tc>
      </w:tr>
      <w:tr w:rsidR="001021CA" w:rsidRPr="001021CA" w14:paraId="27A2D4E2"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trPr>
        <w:tc>
          <w:tcPr>
            <w:tcW w:w="851" w:type="dxa"/>
            <w:tcBorders>
              <w:top w:val="nil"/>
              <w:left w:val="nil"/>
              <w:bottom w:val="nil"/>
              <w:right w:val="nil"/>
            </w:tcBorders>
          </w:tcPr>
          <w:p w14:paraId="3A77F6F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Raison 3</w:t>
            </w:r>
          </w:p>
        </w:tc>
        <w:tc>
          <w:tcPr>
            <w:tcW w:w="8523" w:type="dxa"/>
            <w:gridSpan w:val="4"/>
            <w:tcBorders>
              <w:top w:val="nil"/>
              <w:left w:val="nil"/>
              <w:bottom w:val="nil"/>
              <w:right w:val="nil"/>
            </w:tcBorders>
          </w:tcPr>
          <w:p w14:paraId="274B541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w:t>
            </w:r>
          </w:p>
          <w:p w14:paraId="0FE63D8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75" w:type="dxa"/>
            <w:tcBorders>
              <w:top w:val="nil"/>
              <w:left w:val="nil"/>
              <w:bottom w:val="nil"/>
              <w:right w:val="nil"/>
            </w:tcBorders>
          </w:tcPr>
          <w:p w14:paraId="0ED2C327"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D3.3.3</w:t>
            </w:r>
          </w:p>
          <w:p w14:paraId="46956C9C"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p>
          <w:p w14:paraId="6D747469"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p>
        </w:tc>
      </w:tr>
      <w:tr w:rsidR="001021CA" w:rsidRPr="001021CA" w14:paraId="24A92F62"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trPr>
        <w:tc>
          <w:tcPr>
            <w:tcW w:w="6238" w:type="dxa"/>
            <w:gridSpan w:val="3"/>
          </w:tcPr>
          <w:p w14:paraId="2CCDBBF1" w14:textId="088D3B6D"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Avez-vous </w:t>
            </w:r>
            <w:del w:id="543" w:author="HP" w:date="2019-08-02T12:11:00Z">
              <w:r w:rsidRPr="001021CA" w:rsidDel="00563DB8">
                <w:rPr>
                  <w:rFonts w:ascii="Times New Roman" w:eastAsia="Times New Roman" w:hAnsi="Times New Roman" w:cs="Times New Roman"/>
                  <w:sz w:val="20"/>
                  <w:szCs w:val="20"/>
                  <w:lang w:eastAsia="fr-FR"/>
                </w:rPr>
                <w:delText xml:space="preserve">manqué </w:delText>
              </w:r>
            </w:del>
            <w:proofErr w:type="gramStart"/>
            <w:ins w:id="544" w:author="HP" w:date="2019-08-02T12:11:00Z">
              <w:r w:rsidR="00563DB8">
                <w:rPr>
                  <w:rFonts w:ascii="Times New Roman" w:eastAsia="Times New Roman" w:hAnsi="Times New Roman" w:cs="Times New Roman"/>
                  <w:sz w:val="20"/>
                  <w:szCs w:val="20"/>
                  <w:lang w:eastAsia="fr-FR"/>
                </w:rPr>
                <w:t xml:space="preserve">connu </w:t>
              </w:r>
              <w:r w:rsidR="00563DB8" w:rsidRPr="001021CA">
                <w:rPr>
                  <w:rFonts w:ascii="Times New Roman" w:eastAsia="Times New Roman" w:hAnsi="Times New Roman" w:cs="Times New Roman"/>
                  <w:sz w:val="20"/>
                  <w:szCs w:val="20"/>
                  <w:lang w:eastAsia="fr-FR"/>
                </w:rPr>
                <w:t xml:space="preserve"> </w:t>
              </w:r>
            </w:ins>
            <w:r w:rsidRPr="001021CA">
              <w:rPr>
                <w:rFonts w:ascii="Times New Roman" w:eastAsia="Times New Roman" w:hAnsi="Times New Roman" w:cs="Times New Roman"/>
                <w:sz w:val="20"/>
                <w:szCs w:val="20"/>
                <w:lang w:eastAsia="fr-FR"/>
              </w:rPr>
              <w:t>au</w:t>
            </w:r>
            <w:proofErr w:type="gramEnd"/>
            <w:r w:rsidRPr="001021CA">
              <w:rPr>
                <w:rFonts w:ascii="Times New Roman" w:eastAsia="Times New Roman" w:hAnsi="Times New Roman" w:cs="Times New Roman"/>
                <w:sz w:val="20"/>
                <w:szCs w:val="20"/>
                <w:lang w:eastAsia="fr-FR"/>
              </w:rPr>
              <w:t xml:space="preserve"> cours des six derniers mois, </w:t>
            </w:r>
            <w:ins w:id="545" w:author="HP" w:date="2019-08-02T12:11:00Z">
              <w:r w:rsidR="00563DB8">
                <w:rPr>
                  <w:rFonts w:ascii="Times New Roman" w:eastAsia="Times New Roman" w:hAnsi="Times New Roman" w:cs="Times New Roman"/>
                  <w:sz w:val="20"/>
                  <w:szCs w:val="20"/>
                  <w:lang w:eastAsia="fr-FR"/>
                </w:rPr>
                <w:t xml:space="preserve">ruptures </w:t>
              </w:r>
            </w:ins>
            <w:r w:rsidRPr="001021CA">
              <w:rPr>
                <w:rFonts w:ascii="Times New Roman" w:eastAsia="Times New Roman" w:hAnsi="Times New Roman" w:cs="Times New Roman"/>
                <w:sz w:val="20"/>
                <w:szCs w:val="20"/>
                <w:lang w:eastAsia="fr-FR"/>
              </w:rPr>
              <w:t>de formulaires officiels de surveillance ?</w:t>
            </w:r>
          </w:p>
        </w:tc>
        <w:tc>
          <w:tcPr>
            <w:tcW w:w="3136" w:type="dxa"/>
            <w:gridSpan w:val="2"/>
          </w:tcPr>
          <w:p w14:paraId="6BAFDE38"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75" w:type="dxa"/>
          </w:tcPr>
          <w:p w14:paraId="54ED0A18"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D3.4</w:t>
            </w:r>
          </w:p>
        </w:tc>
      </w:tr>
    </w:tbl>
    <w:p w14:paraId="098B955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4AEC5902" w14:textId="77777777" w:rsidR="001021CA" w:rsidRPr="001021CA" w:rsidRDefault="001021CA" w:rsidP="001C384E">
      <w:pPr>
        <w:keepNext/>
        <w:spacing w:after="0" w:line="240" w:lineRule="auto"/>
        <w:outlineLvl w:val="1"/>
        <w:rPr>
          <w:rFonts w:ascii="Times New Roman" w:eastAsia="Times New Roman" w:hAnsi="Times New Roman" w:cs="Times New Roman"/>
          <w:b/>
          <w:i/>
          <w:sz w:val="24"/>
          <w:szCs w:val="20"/>
          <w:lang w:eastAsia="fr-FR"/>
        </w:rPr>
      </w:pPr>
      <w:r w:rsidRPr="001021CA">
        <w:rPr>
          <w:rFonts w:ascii="Times New Roman" w:eastAsia="Times New Roman" w:hAnsi="Times New Roman" w:cs="Times New Roman"/>
          <w:b/>
          <w:sz w:val="24"/>
          <w:szCs w:val="20"/>
          <w:lang w:eastAsia="fr-FR"/>
        </w:rPr>
        <w:t>IV. ANALYSE DES DONNEES (</w:t>
      </w:r>
      <w:r w:rsidRPr="001021CA">
        <w:rPr>
          <w:rFonts w:ascii="Times New Roman" w:eastAsia="Times New Roman" w:hAnsi="Times New Roman" w:cs="Times New Roman"/>
          <w:b/>
          <w:i/>
          <w:sz w:val="24"/>
          <w:szCs w:val="20"/>
          <w:lang w:eastAsia="fr-FR"/>
        </w:rPr>
        <w:t>observer l’existence des tableaux et graphique pour chacun de ces items)</w:t>
      </w:r>
    </w:p>
    <w:p w14:paraId="681F82FB"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2F92D09C" w14:textId="77777777" w:rsidTr="001021CA">
        <w:tc>
          <w:tcPr>
            <w:tcW w:w="6238" w:type="dxa"/>
          </w:tcPr>
          <w:p w14:paraId="1BF0CE8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analyse-t-il les données selon l’âge?</w:t>
            </w:r>
          </w:p>
        </w:tc>
        <w:tc>
          <w:tcPr>
            <w:tcW w:w="3118" w:type="dxa"/>
          </w:tcPr>
          <w:p w14:paraId="003091E7"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6259F181"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D4.1</w:t>
            </w:r>
          </w:p>
        </w:tc>
      </w:tr>
      <w:tr w:rsidR="001021CA" w:rsidRPr="001021CA" w14:paraId="63ABD788" w14:textId="77777777" w:rsidTr="001021CA">
        <w:tc>
          <w:tcPr>
            <w:tcW w:w="6238" w:type="dxa"/>
          </w:tcPr>
          <w:p w14:paraId="2E59C45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analyse-t-il les données selon le sexe ?</w:t>
            </w:r>
          </w:p>
        </w:tc>
        <w:tc>
          <w:tcPr>
            <w:tcW w:w="3118" w:type="dxa"/>
          </w:tcPr>
          <w:p w14:paraId="44CF1FDE"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590659B2"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D4.2</w:t>
            </w:r>
          </w:p>
        </w:tc>
      </w:tr>
      <w:tr w:rsidR="001021CA" w:rsidRPr="001021CA" w14:paraId="0E46D389" w14:textId="77777777" w:rsidTr="001021CA">
        <w:tc>
          <w:tcPr>
            <w:tcW w:w="6238" w:type="dxa"/>
          </w:tcPr>
          <w:p w14:paraId="52785C6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analyse-t-il les données selon le lieu (formation sanitaire, villages) ?</w:t>
            </w:r>
          </w:p>
        </w:tc>
        <w:tc>
          <w:tcPr>
            <w:tcW w:w="3118" w:type="dxa"/>
          </w:tcPr>
          <w:p w14:paraId="6E7D35F4"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548BB25F"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D4.3</w:t>
            </w:r>
          </w:p>
        </w:tc>
      </w:tr>
      <w:tr w:rsidR="001021CA" w:rsidRPr="001021CA" w14:paraId="0892ECA4" w14:textId="77777777" w:rsidTr="001021CA">
        <w:tc>
          <w:tcPr>
            <w:tcW w:w="6238" w:type="dxa"/>
          </w:tcPr>
          <w:p w14:paraId="4E2DED4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lastRenderedPageBreak/>
              <w:t>Le district analyse-t-il les données selon le temps ? (ou la période de survenue des maladies)</w:t>
            </w:r>
          </w:p>
        </w:tc>
        <w:tc>
          <w:tcPr>
            <w:tcW w:w="3118" w:type="dxa"/>
          </w:tcPr>
          <w:p w14:paraId="52F3E98C"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72538143"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D4.4</w:t>
            </w:r>
          </w:p>
        </w:tc>
      </w:tr>
      <w:tr w:rsidR="001021CA" w:rsidRPr="001021CA" w14:paraId="4051C979" w14:textId="77777777" w:rsidTr="001021CA">
        <w:tc>
          <w:tcPr>
            <w:tcW w:w="6238" w:type="dxa"/>
          </w:tcPr>
          <w:p w14:paraId="078D087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Les données d’analyse apprécient-elles la tendance de la maladie dans le temps?</w:t>
            </w:r>
          </w:p>
        </w:tc>
        <w:tc>
          <w:tcPr>
            <w:tcW w:w="3118" w:type="dxa"/>
          </w:tcPr>
          <w:p w14:paraId="4889F872"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700D10FE"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D4.5</w:t>
            </w:r>
          </w:p>
        </w:tc>
      </w:tr>
      <w:tr w:rsidR="001021CA" w:rsidRPr="001021CA" w14:paraId="5DDB6204" w14:textId="77777777" w:rsidTr="001021CA">
        <w:tc>
          <w:tcPr>
            <w:tcW w:w="6238" w:type="dxa"/>
          </w:tcPr>
          <w:p w14:paraId="1CAB01B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Existe-t-il une courbe de survenue journalière/hebdomadaire des cas du paludisme?</w:t>
            </w:r>
          </w:p>
        </w:tc>
        <w:tc>
          <w:tcPr>
            <w:tcW w:w="3118" w:type="dxa"/>
          </w:tcPr>
          <w:p w14:paraId="676CE23A"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572FBFBC"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D4.6</w:t>
            </w:r>
          </w:p>
        </w:tc>
      </w:tr>
    </w:tbl>
    <w:p w14:paraId="444C21A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2820DE06" w14:textId="77777777" w:rsidTr="001021CA">
        <w:trPr>
          <w:cantSplit/>
          <w:trHeight w:val="324"/>
        </w:trPr>
        <w:tc>
          <w:tcPr>
            <w:tcW w:w="10349" w:type="dxa"/>
            <w:gridSpan w:val="3"/>
          </w:tcPr>
          <w:p w14:paraId="37B4A4BE" w14:textId="77777777" w:rsidR="001021CA" w:rsidRPr="001021CA" w:rsidRDefault="001021CA" w:rsidP="001021CA">
            <w:pPr>
              <w:spacing w:after="0" w:line="240" w:lineRule="auto"/>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sz w:val="20"/>
                <w:szCs w:val="20"/>
                <w:lang w:eastAsia="fr-FR"/>
              </w:rPr>
              <w:t>Le district dispose-t-il d’un seuil de déclenchement d’action (investigation/riposte) pour les maladies prioritaires du pays ?</w:t>
            </w:r>
          </w:p>
        </w:tc>
      </w:tr>
      <w:tr w:rsidR="001021CA" w:rsidRPr="001021CA" w14:paraId="14106E96" w14:textId="77777777" w:rsidTr="001021CA">
        <w:tc>
          <w:tcPr>
            <w:tcW w:w="6238" w:type="dxa"/>
          </w:tcPr>
          <w:p w14:paraId="0FF24D3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Pr>
          <w:p w14:paraId="5D892A4B"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72286DFD" w14:textId="77777777" w:rsidR="001021CA" w:rsidRPr="001021CA" w:rsidRDefault="001021CA" w:rsidP="001021CA">
            <w:pPr>
              <w:keepNext/>
              <w:spacing w:after="0" w:line="240" w:lineRule="auto"/>
              <w:jc w:val="center"/>
              <w:outlineLvl w:val="4"/>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D4.7.1</w:t>
            </w:r>
          </w:p>
        </w:tc>
      </w:tr>
      <w:tr w:rsidR="001021CA" w:rsidRPr="001021CA" w14:paraId="3BD5D179" w14:textId="77777777" w:rsidTr="001021CA">
        <w:tc>
          <w:tcPr>
            <w:tcW w:w="6238" w:type="dxa"/>
          </w:tcPr>
          <w:p w14:paraId="556F24B7" w14:textId="77777777" w:rsidR="001021CA" w:rsidRPr="001021CA" w:rsidDel="00CF572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Existe-t-il un (des) seuil(s) défini(s) pour le paludisme ?</w:t>
            </w:r>
          </w:p>
        </w:tc>
        <w:tc>
          <w:tcPr>
            <w:tcW w:w="3118" w:type="dxa"/>
          </w:tcPr>
          <w:p w14:paraId="23E07179"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746E057F" w14:textId="77777777" w:rsidR="001021CA" w:rsidRPr="001021CA" w:rsidRDefault="001021CA" w:rsidP="001021CA">
            <w:pPr>
              <w:keepNext/>
              <w:spacing w:after="0" w:line="240" w:lineRule="auto"/>
              <w:jc w:val="center"/>
              <w:outlineLvl w:val="4"/>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D4.7.2</w:t>
            </w:r>
          </w:p>
        </w:tc>
      </w:tr>
    </w:tbl>
    <w:p w14:paraId="14D1DE0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07C86E14" w14:textId="77777777" w:rsidTr="001021CA">
        <w:tc>
          <w:tcPr>
            <w:tcW w:w="6238" w:type="dxa"/>
          </w:tcPr>
          <w:p w14:paraId="523EBE6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 oui, quel est le type de seuil ? </w:t>
            </w:r>
          </w:p>
          <w:p w14:paraId="4C1B60C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Pr>
          <w:p w14:paraId="515D0A63"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w:t>
            </w:r>
          </w:p>
          <w:p w14:paraId="79644C1B"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(nombre de cas,  %, taux d’accroissement, autre)</w:t>
            </w:r>
          </w:p>
        </w:tc>
        <w:tc>
          <w:tcPr>
            <w:tcW w:w="993" w:type="dxa"/>
          </w:tcPr>
          <w:p w14:paraId="17C8A757" w14:textId="77777777" w:rsidR="001021CA" w:rsidRPr="001021CA" w:rsidRDefault="001021CA" w:rsidP="001021CA">
            <w:pPr>
              <w:keepNext/>
              <w:spacing w:after="0" w:line="240" w:lineRule="auto"/>
              <w:jc w:val="center"/>
              <w:outlineLvl w:val="4"/>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D4.7.2.1</w:t>
            </w:r>
          </w:p>
        </w:tc>
      </w:tr>
    </w:tbl>
    <w:p w14:paraId="2F33B4F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718EA4F5" w14:textId="77777777" w:rsidTr="001021CA">
        <w:trPr>
          <w:trHeight w:val="521"/>
        </w:trPr>
        <w:tc>
          <w:tcPr>
            <w:tcW w:w="6238" w:type="dxa"/>
          </w:tcPr>
          <w:p w14:paraId="6DB1DD9D"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dispose-t-il des données démographiques ? (Exemple population &lt; 5 ans, population par village, population totale, etc</w:t>
            </w:r>
            <w:r w:rsidRPr="001021CA">
              <w:rPr>
                <w:rFonts w:ascii="Times New Roman" w:eastAsia="Times New Roman" w:hAnsi="Times New Roman" w:cs="Times New Roman"/>
                <w:i/>
                <w:sz w:val="20"/>
                <w:szCs w:val="20"/>
                <w:lang w:eastAsia="fr-FR"/>
              </w:rPr>
              <w:t>.) (observer les données</w:t>
            </w:r>
            <w:r w:rsidRPr="001021CA">
              <w:rPr>
                <w:rFonts w:ascii="Times New Roman" w:eastAsia="Times New Roman" w:hAnsi="Times New Roman" w:cs="Times New Roman"/>
                <w:sz w:val="20"/>
                <w:szCs w:val="20"/>
                <w:lang w:eastAsia="fr-FR"/>
              </w:rPr>
              <w:t>)</w:t>
            </w:r>
          </w:p>
        </w:tc>
        <w:tc>
          <w:tcPr>
            <w:tcW w:w="3118" w:type="dxa"/>
          </w:tcPr>
          <w:p w14:paraId="5B8FBC3B"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3435085D"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D4.8.1</w:t>
            </w:r>
          </w:p>
        </w:tc>
      </w:tr>
      <w:tr w:rsidR="001021CA" w:rsidRPr="001021CA" w14:paraId="5162EEDA" w14:textId="77777777" w:rsidTr="001021CA">
        <w:tc>
          <w:tcPr>
            <w:tcW w:w="6238" w:type="dxa"/>
          </w:tcPr>
          <w:p w14:paraId="085B4EA8"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Des taux sont-ils calculés à partir de ces données démographiques ? </w:t>
            </w:r>
            <w:r w:rsidRPr="001021CA">
              <w:rPr>
                <w:rFonts w:ascii="Times New Roman" w:eastAsia="Times New Roman" w:hAnsi="Times New Roman" w:cs="Times New Roman"/>
                <w:i/>
                <w:sz w:val="20"/>
                <w:szCs w:val="20"/>
                <w:lang w:eastAsia="fr-FR"/>
              </w:rPr>
              <w:t>(observer</w:t>
            </w:r>
            <w:r w:rsidRPr="001021CA">
              <w:rPr>
                <w:rFonts w:ascii="Times New Roman" w:eastAsia="Times New Roman" w:hAnsi="Times New Roman" w:cs="Times New Roman"/>
                <w:sz w:val="20"/>
                <w:szCs w:val="20"/>
                <w:lang w:eastAsia="fr-FR"/>
              </w:rPr>
              <w:t>)</w:t>
            </w:r>
          </w:p>
        </w:tc>
        <w:tc>
          <w:tcPr>
            <w:tcW w:w="3118" w:type="dxa"/>
          </w:tcPr>
          <w:p w14:paraId="31E53C0E"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423DA154"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D4.8.2</w:t>
            </w:r>
          </w:p>
        </w:tc>
      </w:tr>
    </w:tbl>
    <w:p w14:paraId="5B720B2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7317C060" w14:textId="77777777" w:rsidTr="001021CA">
        <w:tc>
          <w:tcPr>
            <w:tcW w:w="6238" w:type="dxa"/>
          </w:tcPr>
          <w:p w14:paraId="41225E2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Des cas du paludisme sont-ils distribués par formation sanitaire du district ? </w:t>
            </w:r>
          </w:p>
        </w:tc>
        <w:tc>
          <w:tcPr>
            <w:tcW w:w="3118" w:type="dxa"/>
          </w:tcPr>
          <w:p w14:paraId="5E823A6E"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4508865F"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D4.9.1</w:t>
            </w:r>
          </w:p>
        </w:tc>
      </w:tr>
      <w:tr w:rsidR="001021CA" w:rsidRPr="001021CA" w14:paraId="5DF88561" w14:textId="77777777" w:rsidTr="001021CA">
        <w:tc>
          <w:tcPr>
            <w:tcW w:w="6238" w:type="dxa"/>
          </w:tcPr>
          <w:p w14:paraId="713C2938"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Des cas du paludisme </w:t>
            </w:r>
            <w:proofErr w:type="spellStart"/>
            <w:r w:rsidRPr="001021CA">
              <w:rPr>
                <w:rFonts w:ascii="Times New Roman" w:eastAsia="Times New Roman" w:hAnsi="Times New Roman" w:cs="Times New Roman"/>
                <w:sz w:val="20"/>
                <w:szCs w:val="20"/>
                <w:lang w:eastAsia="fr-FR"/>
              </w:rPr>
              <w:t>sont-il</w:t>
            </w:r>
            <w:proofErr w:type="spellEnd"/>
            <w:r w:rsidRPr="001021CA">
              <w:rPr>
                <w:rFonts w:ascii="Times New Roman" w:eastAsia="Times New Roman" w:hAnsi="Times New Roman" w:cs="Times New Roman"/>
                <w:sz w:val="20"/>
                <w:szCs w:val="20"/>
                <w:lang w:eastAsia="fr-FR"/>
              </w:rPr>
              <w:t xml:space="preserve"> distribués selon le temps? (</w:t>
            </w:r>
            <w:r w:rsidRPr="001021CA">
              <w:rPr>
                <w:rFonts w:ascii="Times New Roman" w:eastAsia="Times New Roman" w:hAnsi="Times New Roman" w:cs="Times New Roman"/>
                <w:i/>
                <w:sz w:val="20"/>
                <w:szCs w:val="20"/>
                <w:lang w:eastAsia="fr-FR"/>
              </w:rPr>
              <w:t>observer la courber, diagramme et tendance)</w:t>
            </w:r>
          </w:p>
        </w:tc>
        <w:tc>
          <w:tcPr>
            <w:tcW w:w="3118" w:type="dxa"/>
          </w:tcPr>
          <w:p w14:paraId="2C063D69"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066EA690"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D4.9.2</w:t>
            </w:r>
          </w:p>
        </w:tc>
      </w:tr>
    </w:tbl>
    <w:p w14:paraId="2221B46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0211B46D" w14:textId="77777777" w:rsidR="001021CA" w:rsidRPr="001021CA" w:rsidRDefault="001021CA" w:rsidP="001021CA">
      <w:pPr>
        <w:keepNext/>
        <w:spacing w:after="0" w:line="240" w:lineRule="auto"/>
        <w:outlineLvl w:val="1"/>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V. PREPARATION AU CONTROLE DES EPIDEMIES</w:t>
      </w:r>
    </w:p>
    <w:p w14:paraId="7C435C2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7ADC4523" w14:textId="77777777" w:rsidTr="001021CA">
        <w:tc>
          <w:tcPr>
            <w:tcW w:w="6238" w:type="dxa"/>
          </w:tcPr>
          <w:p w14:paraId="3F32A0C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dispose-t-il d’un plan écrit de préparation et réponse aux épidémies ?</w:t>
            </w:r>
          </w:p>
        </w:tc>
        <w:tc>
          <w:tcPr>
            <w:tcW w:w="3118" w:type="dxa"/>
          </w:tcPr>
          <w:p w14:paraId="144FD395"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5574BF50"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D5.1</w:t>
            </w:r>
          </w:p>
        </w:tc>
      </w:tr>
      <w:tr w:rsidR="001021CA" w:rsidRPr="001021CA" w14:paraId="440C9682" w14:textId="77777777" w:rsidTr="001021CA">
        <w:tc>
          <w:tcPr>
            <w:tcW w:w="6238" w:type="dxa"/>
          </w:tcPr>
          <w:p w14:paraId="6F55513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Le district a-t-il disposé sans rupture de stocks d’urgence en médicaments, TDR, MILDA pour le paludisme au cours des 12 derniers mois ? </w:t>
            </w:r>
          </w:p>
        </w:tc>
        <w:tc>
          <w:tcPr>
            <w:tcW w:w="3118" w:type="dxa"/>
          </w:tcPr>
          <w:p w14:paraId="371899D8"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45D2D39A"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D5.2.1</w:t>
            </w:r>
          </w:p>
        </w:tc>
      </w:tr>
    </w:tbl>
    <w:p w14:paraId="31F6D1B8"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2C89FF49" w14:textId="77777777" w:rsidTr="001021CA">
        <w:trPr>
          <w:cantSplit/>
        </w:trPr>
        <w:tc>
          <w:tcPr>
            <w:tcW w:w="10349" w:type="dxa"/>
            <w:gridSpan w:val="3"/>
            <w:tcBorders>
              <w:top w:val="nil"/>
              <w:left w:val="nil"/>
              <w:bottom w:val="nil"/>
              <w:right w:val="nil"/>
            </w:tcBorders>
          </w:tcPr>
          <w:p w14:paraId="64D8472C"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S’il y a lieu, liste de médicaments disponibles. </w:t>
            </w:r>
          </w:p>
          <w:p w14:paraId="582F6030"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p>
        </w:tc>
      </w:tr>
      <w:tr w:rsidR="001021CA" w:rsidRPr="001021CA" w14:paraId="18B79430" w14:textId="77777777" w:rsidTr="001021CA">
        <w:tc>
          <w:tcPr>
            <w:tcW w:w="6238" w:type="dxa"/>
            <w:tcBorders>
              <w:top w:val="nil"/>
              <w:left w:val="nil"/>
              <w:bottom w:val="nil"/>
              <w:right w:val="nil"/>
            </w:tcBorders>
          </w:tcPr>
          <w:p w14:paraId="451351E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113B236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24CAF221"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D5.2.1.1</w:t>
            </w:r>
          </w:p>
        </w:tc>
      </w:tr>
      <w:tr w:rsidR="001021CA" w:rsidRPr="001021CA" w14:paraId="1CDE5019" w14:textId="77777777" w:rsidTr="001021CA">
        <w:tc>
          <w:tcPr>
            <w:tcW w:w="6238" w:type="dxa"/>
            <w:tcBorders>
              <w:top w:val="nil"/>
              <w:left w:val="nil"/>
              <w:bottom w:val="nil"/>
              <w:right w:val="nil"/>
            </w:tcBorders>
          </w:tcPr>
          <w:p w14:paraId="55BCB1C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42FC1B6B"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5CB4BDB2"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D5.2.1.2</w:t>
            </w:r>
          </w:p>
        </w:tc>
      </w:tr>
      <w:tr w:rsidR="001021CA" w:rsidRPr="001021CA" w14:paraId="22C3F388" w14:textId="77777777" w:rsidTr="001021CA">
        <w:tc>
          <w:tcPr>
            <w:tcW w:w="6238" w:type="dxa"/>
            <w:tcBorders>
              <w:top w:val="nil"/>
              <w:left w:val="nil"/>
              <w:bottom w:val="nil"/>
              <w:right w:val="nil"/>
            </w:tcBorders>
          </w:tcPr>
          <w:p w14:paraId="17B3A148"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613F049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49A03953"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D5.2.1.3</w:t>
            </w:r>
          </w:p>
        </w:tc>
      </w:tr>
      <w:tr w:rsidR="001021CA" w:rsidRPr="001021CA" w14:paraId="168EF69D" w14:textId="77777777" w:rsidTr="001021CA">
        <w:tc>
          <w:tcPr>
            <w:tcW w:w="6238" w:type="dxa"/>
            <w:tcBorders>
              <w:top w:val="nil"/>
              <w:left w:val="nil"/>
              <w:bottom w:val="nil"/>
              <w:right w:val="nil"/>
            </w:tcBorders>
          </w:tcPr>
          <w:p w14:paraId="52625BBB"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2265FF0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3DF5B78A"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D5.2.1.4</w:t>
            </w:r>
          </w:p>
        </w:tc>
      </w:tr>
      <w:tr w:rsidR="001021CA" w:rsidRPr="001021CA" w14:paraId="033D1B1A" w14:textId="77777777" w:rsidTr="001021CA">
        <w:tc>
          <w:tcPr>
            <w:tcW w:w="6238" w:type="dxa"/>
            <w:tcBorders>
              <w:top w:val="nil"/>
              <w:left w:val="nil"/>
              <w:bottom w:val="nil"/>
              <w:right w:val="nil"/>
            </w:tcBorders>
          </w:tcPr>
          <w:p w14:paraId="0597917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22B4776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00562103"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D5.2.1.5</w:t>
            </w:r>
          </w:p>
        </w:tc>
      </w:tr>
      <w:tr w:rsidR="001021CA" w:rsidRPr="001021CA" w14:paraId="0C860E95" w14:textId="77777777" w:rsidTr="001021CA">
        <w:tc>
          <w:tcPr>
            <w:tcW w:w="6238" w:type="dxa"/>
            <w:tcBorders>
              <w:top w:val="nil"/>
              <w:left w:val="nil"/>
              <w:bottom w:val="nil"/>
              <w:right w:val="nil"/>
            </w:tcBorders>
          </w:tcPr>
          <w:p w14:paraId="5A4571F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3531D774"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p w14:paraId="542342A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7C1AFE7"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D5.2.1.6</w:t>
            </w:r>
          </w:p>
        </w:tc>
      </w:tr>
    </w:tbl>
    <w:p w14:paraId="0DEA1F8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6395B6FC" w14:textId="77777777" w:rsidTr="001021CA">
        <w:tc>
          <w:tcPr>
            <w:tcW w:w="6238" w:type="dxa"/>
          </w:tcPr>
          <w:p w14:paraId="69C9519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a-t-il manqué médicaments au cours de la plus récente épidémie ?</w:t>
            </w:r>
          </w:p>
        </w:tc>
        <w:tc>
          <w:tcPr>
            <w:tcW w:w="3118" w:type="dxa"/>
          </w:tcPr>
          <w:p w14:paraId="6B4CFBBA"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03620CE7"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D5.3.1</w:t>
            </w:r>
          </w:p>
        </w:tc>
      </w:tr>
      <w:tr w:rsidR="001021CA" w:rsidRPr="001021CA" w14:paraId="4DD63BE3" w14:textId="77777777" w:rsidTr="001021CA">
        <w:tc>
          <w:tcPr>
            <w:tcW w:w="6238" w:type="dxa"/>
          </w:tcPr>
          <w:p w14:paraId="0199BCD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a-t-il manqué de divers produits consommables au cours de la plus récente épidémie ?</w:t>
            </w:r>
          </w:p>
        </w:tc>
        <w:tc>
          <w:tcPr>
            <w:tcW w:w="3118" w:type="dxa"/>
          </w:tcPr>
          <w:p w14:paraId="01ED342F"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03F7A088"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D5.3.2</w:t>
            </w:r>
          </w:p>
        </w:tc>
      </w:tr>
    </w:tbl>
    <w:p w14:paraId="2EC440B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5297A0BF" w14:textId="77777777" w:rsidTr="001021CA">
        <w:trPr>
          <w:cantSplit/>
        </w:trPr>
        <w:tc>
          <w:tcPr>
            <w:tcW w:w="10349" w:type="dxa"/>
            <w:gridSpan w:val="3"/>
            <w:tcBorders>
              <w:top w:val="nil"/>
              <w:left w:val="nil"/>
              <w:bottom w:val="nil"/>
              <w:right w:val="nil"/>
            </w:tcBorders>
          </w:tcPr>
          <w:p w14:paraId="39F27CC6"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S’il y a lieu, liste de médicaments qui ont manqué. </w:t>
            </w:r>
          </w:p>
          <w:p w14:paraId="26A993CB"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p>
        </w:tc>
      </w:tr>
      <w:tr w:rsidR="001021CA" w:rsidRPr="001021CA" w14:paraId="6B13A2DB" w14:textId="77777777" w:rsidTr="001021CA">
        <w:tc>
          <w:tcPr>
            <w:tcW w:w="6238" w:type="dxa"/>
            <w:tcBorders>
              <w:top w:val="nil"/>
              <w:left w:val="nil"/>
              <w:bottom w:val="nil"/>
              <w:right w:val="nil"/>
            </w:tcBorders>
          </w:tcPr>
          <w:p w14:paraId="1DFE9C9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4BCA71E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30814A7E"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D5.3.2.1</w:t>
            </w:r>
          </w:p>
        </w:tc>
      </w:tr>
      <w:tr w:rsidR="001021CA" w:rsidRPr="001021CA" w14:paraId="79DFEA92" w14:textId="77777777" w:rsidTr="001021CA">
        <w:tc>
          <w:tcPr>
            <w:tcW w:w="6238" w:type="dxa"/>
            <w:tcBorders>
              <w:top w:val="nil"/>
              <w:left w:val="nil"/>
              <w:bottom w:val="nil"/>
              <w:right w:val="nil"/>
            </w:tcBorders>
          </w:tcPr>
          <w:p w14:paraId="6B5B98A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33FC2A7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6BF6E5EF"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D5.3.2.2</w:t>
            </w:r>
          </w:p>
        </w:tc>
      </w:tr>
      <w:tr w:rsidR="001021CA" w:rsidRPr="001021CA" w14:paraId="079E7F38" w14:textId="77777777" w:rsidTr="001021CA">
        <w:tc>
          <w:tcPr>
            <w:tcW w:w="6238" w:type="dxa"/>
            <w:tcBorders>
              <w:top w:val="nil"/>
              <w:left w:val="nil"/>
              <w:bottom w:val="nil"/>
              <w:right w:val="nil"/>
            </w:tcBorders>
          </w:tcPr>
          <w:p w14:paraId="1E36E0D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3A5C976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0D2961ED"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D5.3.2.3</w:t>
            </w:r>
          </w:p>
        </w:tc>
      </w:tr>
      <w:tr w:rsidR="001021CA" w:rsidRPr="001021CA" w14:paraId="6AB0161B" w14:textId="77777777" w:rsidTr="001021CA">
        <w:tc>
          <w:tcPr>
            <w:tcW w:w="6238" w:type="dxa"/>
            <w:tcBorders>
              <w:top w:val="nil"/>
              <w:left w:val="nil"/>
              <w:bottom w:val="nil"/>
              <w:right w:val="nil"/>
            </w:tcBorders>
          </w:tcPr>
          <w:p w14:paraId="66832AB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510A57C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14D5D744"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D5.3.2.4</w:t>
            </w:r>
          </w:p>
        </w:tc>
      </w:tr>
      <w:tr w:rsidR="001021CA" w:rsidRPr="001021CA" w14:paraId="42B0A28D" w14:textId="77777777" w:rsidTr="001021CA">
        <w:tc>
          <w:tcPr>
            <w:tcW w:w="6238" w:type="dxa"/>
            <w:tcBorders>
              <w:top w:val="nil"/>
              <w:left w:val="nil"/>
              <w:bottom w:val="nil"/>
              <w:right w:val="nil"/>
            </w:tcBorders>
          </w:tcPr>
          <w:p w14:paraId="004CF1D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22E5708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571B058C"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D5.3.2.5</w:t>
            </w:r>
          </w:p>
        </w:tc>
      </w:tr>
      <w:tr w:rsidR="001021CA" w:rsidRPr="001021CA" w14:paraId="0677D5A7" w14:textId="77777777" w:rsidTr="001021CA">
        <w:tc>
          <w:tcPr>
            <w:tcW w:w="6238" w:type="dxa"/>
            <w:tcBorders>
              <w:top w:val="nil"/>
              <w:left w:val="nil"/>
              <w:bottom w:val="nil"/>
              <w:right w:val="nil"/>
            </w:tcBorders>
          </w:tcPr>
          <w:p w14:paraId="0D58DB2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top w:val="nil"/>
              <w:left w:val="nil"/>
              <w:bottom w:val="nil"/>
              <w:right w:val="nil"/>
            </w:tcBorders>
          </w:tcPr>
          <w:p w14:paraId="24DB6E03"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w:t>
            </w:r>
          </w:p>
          <w:p w14:paraId="1118279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6B34556"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D5.3.2.6</w:t>
            </w:r>
          </w:p>
        </w:tc>
      </w:tr>
    </w:tbl>
    <w:p w14:paraId="3E4C203D"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4D3B8FFF" w14:textId="77777777" w:rsidTr="001021CA">
        <w:tc>
          <w:tcPr>
            <w:tcW w:w="6238" w:type="dxa"/>
          </w:tcPr>
          <w:p w14:paraId="097DA35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région dispose-t-il d’une ligne budgétaire pour la riposte aux épidémies ?</w:t>
            </w:r>
          </w:p>
        </w:tc>
        <w:tc>
          <w:tcPr>
            <w:tcW w:w="3118" w:type="dxa"/>
          </w:tcPr>
          <w:p w14:paraId="33EF4E7E"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7EA2F91B"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D5.4</w:t>
            </w:r>
          </w:p>
        </w:tc>
      </w:tr>
      <w:tr w:rsidR="001021CA" w:rsidRPr="001021CA" w14:paraId="39A5749D" w14:textId="77777777" w:rsidTr="001021CA">
        <w:tc>
          <w:tcPr>
            <w:tcW w:w="6238" w:type="dxa"/>
          </w:tcPr>
          <w:p w14:paraId="011007F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Existe-t-il un comité de gestion des épidémies(CGE) au niveau du district ?</w:t>
            </w:r>
          </w:p>
        </w:tc>
        <w:tc>
          <w:tcPr>
            <w:tcW w:w="3118" w:type="dxa"/>
          </w:tcPr>
          <w:p w14:paraId="5F0EA93B"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507F2B1A"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D5.5</w:t>
            </w:r>
          </w:p>
        </w:tc>
      </w:tr>
    </w:tbl>
    <w:p w14:paraId="1B7781A8"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6521"/>
        <w:gridCol w:w="2835"/>
        <w:gridCol w:w="993"/>
      </w:tblGrid>
      <w:tr w:rsidR="001021CA" w:rsidRPr="001021CA" w14:paraId="1259BCB6" w14:textId="77777777" w:rsidTr="001021CA">
        <w:tc>
          <w:tcPr>
            <w:tcW w:w="6521" w:type="dxa"/>
          </w:tcPr>
          <w:p w14:paraId="52B5BC9B"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 oui, combien de fois ce comité s’est-il réuni au cours des 12 derniers mois ? </w:t>
            </w:r>
          </w:p>
        </w:tc>
        <w:tc>
          <w:tcPr>
            <w:tcW w:w="2835" w:type="dxa"/>
          </w:tcPr>
          <w:p w14:paraId="21117774"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tc>
        <w:tc>
          <w:tcPr>
            <w:tcW w:w="993" w:type="dxa"/>
          </w:tcPr>
          <w:p w14:paraId="36205B42"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D5.6</w:t>
            </w:r>
          </w:p>
        </w:tc>
      </w:tr>
    </w:tbl>
    <w:p w14:paraId="17A93B68"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4613DD9C" w14:textId="77777777" w:rsidTr="001021CA">
        <w:tc>
          <w:tcPr>
            <w:tcW w:w="6238" w:type="dxa"/>
          </w:tcPr>
          <w:p w14:paraId="5258BB7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Existe-t-il une équipe d’intervention rapide contre les épidémies au niveau du district ?</w:t>
            </w:r>
          </w:p>
        </w:tc>
        <w:tc>
          <w:tcPr>
            <w:tcW w:w="3118" w:type="dxa"/>
          </w:tcPr>
          <w:p w14:paraId="311D2817"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4697BBFE" w14:textId="77777777" w:rsidR="001021CA" w:rsidRPr="001021CA" w:rsidRDefault="001021CA" w:rsidP="001021CA">
            <w:pPr>
              <w:keepNext/>
              <w:spacing w:after="0" w:line="240" w:lineRule="auto"/>
              <w:jc w:val="center"/>
              <w:outlineLvl w:val="4"/>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D5.7</w:t>
            </w:r>
          </w:p>
        </w:tc>
      </w:tr>
    </w:tbl>
    <w:p w14:paraId="0329777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68D83F15" w14:textId="77777777" w:rsidR="001021CA" w:rsidRPr="001021CA" w:rsidRDefault="001021CA" w:rsidP="001021CA">
      <w:pPr>
        <w:keepNext/>
        <w:spacing w:after="0" w:line="240" w:lineRule="auto"/>
        <w:outlineLvl w:val="1"/>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VI. INVESTIGATION D’EPIDEMIES</w:t>
      </w:r>
    </w:p>
    <w:p w14:paraId="4AF8ED5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372"/>
        <w:gridCol w:w="1984"/>
        <w:gridCol w:w="993"/>
      </w:tblGrid>
      <w:tr w:rsidR="001021CA" w:rsidRPr="001021CA" w14:paraId="7941A56B" w14:textId="77777777" w:rsidTr="001021CA">
        <w:tc>
          <w:tcPr>
            <w:tcW w:w="7372" w:type="dxa"/>
          </w:tcPr>
          <w:p w14:paraId="4AB5CB8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Nombre d’épidémies de paludisme suspectées au cours des 12 derniers mois</w:t>
            </w:r>
          </w:p>
        </w:tc>
        <w:tc>
          <w:tcPr>
            <w:tcW w:w="1984" w:type="dxa"/>
          </w:tcPr>
          <w:p w14:paraId="3B4D6789"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tc>
        <w:tc>
          <w:tcPr>
            <w:tcW w:w="993" w:type="dxa"/>
          </w:tcPr>
          <w:p w14:paraId="2389D1C8" w14:textId="77777777" w:rsidR="001021CA" w:rsidRPr="001021CA" w:rsidRDefault="001021CA" w:rsidP="001021CA">
            <w:pPr>
              <w:keepNext/>
              <w:spacing w:after="0" w:line="240" w:lineRule="auto"/>
              <w:jc w:val="center"/>
              <w:outlineLvl w:val="4"/>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D6.1</w:t>
            </w:r>
          </w:p>
        </w:tc>
      </w:tr>
      <w:tr w:rsidR="001021CA" w:rsidRPr="001021CA" w14:paraId="0455CDC2" w14:textId="77777777" w:rsidTr="001021CA">
        <w:tc>
          <w:tcPr>
            <w:tcW w:w="7372" w:type="dxa"/>
          </w:tcPr>
          <w:p w14:paraId="6673E9D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De ces épidémies suspectées, combien furent investiguées ? </w:t>
            </w:r>
          </w:p>
        </w:tc>
        <w:tc>
          <w:tcPr>
            <w:tcW w:w="1984" w:type="dxa"/>
          </w:tcPr>
          <w:p w14:paraId="07DDB8CB"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tc>
        <w:tc>
          <w:tcPr>
            <w:tcW w:w="993" w:type="dxa"/>
          </w:tcPr>
          <w:p w14:paraId="6006EA42"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D6.2</w:t>
            </w:r>
          </w:p>
        </w:tc>
      </w:tr>
      <w:tr w:rsidR="001021CA" w:rsidRPr="001021CA" w14:paraId="75FF79F5" w14:textId="77777777" w:rsidTr="001021CA">
        <w:tc>
          <w:tcPr>
            <w:tcW w:w="7372" w:type="dxa"/>
          </w:tcPr>
          <w:p w14:paraId="6AC32E8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De ces épidémies investiguées, combien ont-été confirmées après investigation</w:t>
            </w:r>
          </w:p>
        </w:tc>
        <w:tc>
          <w:tcPr>
            <w:tcW w:w="1984" w:type="dxa"/>
          </w:tcPr>
          <w:p w14:paraId="5CDD64A2"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p>
        </w:tc>
        <w:tc>
          <w:tcPr>
            <w:tcW w:w="993" w:type="dxa"/>
          </w:tcPr>
          <w:p w14:paraId="346A8866"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D6.2.1</w:t>
            </w:r>
          </w:p>
        </w:tc>
      </w:tr>
      <w:tr w:rsidR="001021CA" w:rsidRPr="001021CA" w14:paraId="33F8B543" w14:textId="77777777" w:rsidTr="001021CA">
        <w:tc>
          <w:tcPr>
            <w:tcW w:w="7372" w:type="dxa"/>
          </w:tcPr>
          <w:p w14:paraId="64F6A21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Nombre d’épidémies  de paludisme confirmées pour lesquelles  une courbe linéaire ou un histogramme  des cas selon le temps a été fait </w:t>
            </w:r>
            <w:r w:rsidRPr="001021CA">
              <w:rPr>
                <w:rFonts w:ascii="Times New Roman" w:eastAsia="Times New Roman" w:hAnsi="Times New Roman" w:cs="Times New Roman"/>
                <w:i/>
                <w:sz w:val="20"/>
                <w:szCs w:val="20"/>
                <w:lang w:eastAsia="fr-FR"/>
              </w:rPr>
              <w:t>(observer la courbe)</w:t>
            </w:r>
            <w:r w:rsidRPr="001021CA">
              <w:rPr>
                <w:rFonts w:ascii="Times New Roman" w:eastAsia="Times New Roman" w:hAnsi="Times New Roman" w:cs="Times New Roman"/>
                <w:sz w:val="20"/>
                <w:szCs w:val="20"/>
                <w:lang w:eastAsia="fr-FR"/>
              </w:rPr>
              <w:t xml:space="preserve"> </w:t>
            </w:r>
          </w:p>
        </w:tc>
        <w:tc>
          <w:tcPr>
            <w:tcW w:w="1984" w:type="dxa"/>
          </w:tcPr>
          <w:p w14:paraId="64B53062"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tc>
        <w:tc>
          <w:tcPr>
            <w:tcW w:w="993" w:type="dxa"/>
          </w:tcPr>
          <w:p w14:paraId="160E0C40"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D6.2.2</w:t>
            </w:r>
          </w:p>
        </w:tc>
      </w:tr>
    </w:tbl>
    <w:p w14:paraId="674EA62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7EE99B0C" w14:textId="77777777" w:rsidTr="001021CA">
        <w:tc>
          <w:tcPr>
            <w:tcW w:w="6238" w:type="dxa"/>
          </w:tcPr>
          <w:p w14:paraId="4F4905B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Nombre d’épidémie du paludisme dans lesquelles le district a mis cherché à mettre en évidence les facteurs de risque ou les facteurs déclenchant ?</w:t>
            </w:r>
          </w:p>
        </w:tc>
        <w:tc>
          <w:tcPr>
            <w:tcW w:w="3118" w:type="dxa"/>
          </w:tcPr>
          <w:p w14:paraId="3F6C9492"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438C7822"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D6.3</w:t>
            </w:r>
          </w:p>
        </w:tc>
      </w:tr>
      <w:tr w:rsidR="001021CA" w:rsidRPr="001021CA" w14:paraId="6BDB8B9D" w14:textId="77777777" w:rsidTr="001021CA">
        <w:tc>
          <w:tcPr>
            <w:tcW w:w="6238" w:type="dxa"/>
          </w:tcPr>
          <w:p w14:paraId="62EE0E5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Nombre d’épidémies du paludisme dans le district dont les résultats d’investigation ont été utilisés pour agir </w:t>
            </w:r>
            <w:r w:rsidRPr="001021CA">
              <w:rPr>
                <w:rFonts w:ascii="Times New Roman" w:eastAsia="Times New Roman" w:hAnsi="Times New Roman" w:cs="Times New Roman"/>
                <w:i/>
                <w:sz w:val="20"/>
                <w:szCs w:val="20"/>
                <w:lang w:eastAsia="fr-FR"/>
              </w:rPr>
              <w:t>? (observer les rapports</w:t>
            </w:r>
            <w:r w:rsidRPr="001021CA">
              <w:rPr>
                <w:rFonts w:ascii="Times New Roman" w:eastAsia="Times New Roman" w:hAnsi="Times New Roman" w:cs="Times New Roman"/>
                <w:sz w:val="20"/>
                <w:szCs w:val="20"/>
                <w:lang w:eastAsia="fr-FR"/>
              </w:rPr>
              <w:t>)</w:t>
            </w:r>
          </w:p>
        </w:tc>
        <w:tc>
          <w:tcPr>
            <w:tcW w:w="3118" w:type="dxa"/>
          </w:tcPr>
          <w:p w14:paraId="61AA4BD2"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5D2B940D"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D6.4</w:t>
            </w:r>
          </w:p>
        </w:tc>
      </w:tr>
    </w:tbl>
    <w:p w14:paraId="6087FE8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5C3C1127" w14:textId="77777777" w:rsidR="001021CA" w:rsidRPr="001021CA" w:rsidRDefault="001021CA" w:rsidP="001021CA">
      <w:pPr>
        <w:keepNext/>
        <w:spacing w:after="0" w:line="240" w:lineRule="auto"/>
        <w:outlineLvl w:val="1"/>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VII. RIPOSTE</w:t>
      </w:r>
    </w:p>
    <w:p w14:paraId="076AE10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7284E44A" w14:textId="77777777" w:rsidTr="001021CA">
        <w:tc>
          <w:tcPr>
            <w:tcW w:w="6238" w:type="dxa"/>
          </w:tcPr>
          <w:p w14:paraId="2A47BDE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a-t-il mis en œuvre des mesures de prévention et de contrôle en se basant sur des données locales à propos du paludisme ?</w:t>
            </w:r>
          </w:p>
        </w:tc>
        <w:tc>
          <w:tcPr>
            <w:tcW w:w="3118" w:type="dxa"/>
          </w:tcPr>
          <w:p w14:paraId="1D4D4A7F"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392F9C1D"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D7.1</w:t>
            </w:r>
          </w:p>
        </w:tc>
      </w:tr>
      <w:tr w:rsidR="001021CA" w:rsidRPr="001021CA" w14:paraId="0A323AFD" w14:textId="77777777" w:rsidTr="001021CA">
        <w:trPr>
          <w:trHeight w:val="469"/>
        </w:trPr>
        <w:tc>
          <w:tcPr>
            <w:tcW w:w="6238" w:type="dxa"/>
          </w:tcPr>
          <w:p w14:paraId="6F36F05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Existe-t-il un rapport écrit montrant que le district a répondu dans les 48 heures suivant la notification de la plus récente épidémie ?</w:t>
            </w:r>
          </w:p>
        </w:tc>
        <w:tc>
          <w:tcPr>
            <w:tcW w:w="3118" w:type="dxa"/>
          </w:tcPr>
          <w:p w14:paraId="29AEB3B0"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2E303371"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D7.2</w:t>
            </w:r>
          </w:p>
        </w:tc>
      </w:tr>
      <w:tr w:rsidR="001021CA" w:rsidRPr="001021CA" w14:paraId="46C18BE3" w14:textId="77777777" w:rsidTr="001021CA">
        <w:tc>
          <w:tcPr>
            <w:tcW w:w="6238" w:type="dxa"/>
          </w:tcPr>
          <w:p w14:paraId="440DB39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Quel a été est le taux de létalité observé au cours de la plus récente épidémie survenue dans le district?   </w:t>
            </w:r>
          </w:p>
        </w:tc>
        <w:tc>
          <w:tcPr>
            <w:tcW w:w="3118" w:type="dxa"/>
          </w:tcPr>
          <w:p w14:paraId="5CAF3365"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 _________(%)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4853827B"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D2.3</w:t>
            </w:r>
          </w:p>
        </w:tc>
      </w:tr>
    </w:tbl>
    <w:p w14:paraId="0A20703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115EDE5E" w14:textId="77777777" w:rsidTr="001021CA">
        <w:tc>
          <w:tcPr>
            <w:tcW w:w="6238" w:type="dxa"/>
          </w:tcPr>
          <w:p w14:paraId="197CAA6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district a-t-il organisé des campagnes de masse ?</w:t>
            </w:r>
          </w:p>
        </w:tc>
        <w:tc>
          <w:tcPr>
            <w:tcW w:w="3118" w:type="dxa"/>
          </w:tcPr>
          <w:p w14:paraId="5EA2A190"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201CF139"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D7.4</w:t>
            </w:r>
          </w:p>
        </w:tc>
      </w:tr>
      <w:tr w:rsidR="001021CA" w:rsidRPr="001021CA" w14:paraId="78B25766" w14:textId="77777777" w:rsidTr="001021CA">
        <w:tc>
          <w:tcPr>
            <w:tcW w:w="6238" w:type="dxa"/>
          </w:tcPr>
          <w:p w14:paraId="7F857AA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Si oui, le district a-t-il déjà calculé la couverture MILDA?</w:t>
            </w:r>
          </w:p>
        </w:tc>
        <w:tc>
          <w:tcPr>
            <w:tcW w:w="3118" w:type="dxa"/>
          </w:tcPr>
          <w:p w14:paraId="3EBEABC9"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33D11F81"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D7.5</w:t>
            </w:r>
          </w:p>
        </w:tc>
      </w:tr>
      <w:tr w:rsidR="001021CA" w:rsidRPr="001021CA" w14:paraId="3E048DF8" w14:textId="77777777" w:rsidTr="001021CA">
        <w:tc>
          <w:tcPr>
            <w:tcW w:w="6238" w:type="dxa"/>
          </w:tcPr>
          <w:p w14:paraId="6CCFE57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Le CGE du district a-t-il évalué ses activités de préparation et réponse au cours des 12 derniers mois ?</w:t>
            </w:r>
          </w:p>
        </w:tc>
        <w:tc>
          <w:tcPr>
            <w:tcW w:w="3118" w:type="dxa"/>
          </w:tcPr>
          <w:p w14:paraId="7EA287A7"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3C3AFCE4"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D7.6</w:t>
            </w:r>
          </w:p>
        </w:tc>
      </w:tr>
    </w:tbl>
    <w:p w14:paraId="4FC7467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2AE67E13" w14:textId="77777777" w:rsidR="001021CA" w:rsidRPr="001021CA" w:rsidRDefault="001021CA" w:rsidP="001021CA">
      <w:pPr>
        <w:keepNext/>
        <w:spacing w:after="0" w:line="240" w:lineRule="auto"/>
        <w:outlineLvl w:val="1"/>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VIII. RETRO INFORMATION</w:t>
      </w:r>
    </w:p>
    <w:p w14:paraId="677F5FA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1134"/>
        <w:gridCol w:w="1984"/>
        <w:gridCol w:w="993"/>
      </w:tblGrid>
      <w:tr w:rsidR="001021CA" w:rsidRPr="001021CA" w14:paraId="5C5CB73E" w14:textId="77777777" w:rsidTr="001021CA">
        <w:tc>
          <w:tcPr>
            <w:tcW w:w="7372" w:type="dxa"/>
            <w:gridSpan w:val="2"/>
            <w:tcBorders>
              <w:top w:val="nil"/>
              <w:left w:val="nil"/>
              <w:bottom w:val="nil"/>
              <w:right w:val="nil"/>
            </w:tcBorders>
          </w:tcPr>
          <w:p w14:paraId="1C84EE0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Combien de rapports écrits le district a –t-il produit au cours des 12 derniers mois ?</w:t>
            </w:r>
          </w:p>
          <w:p w14:paraId="32AC0EA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1984" w:type="dxa"/>
            <w:tcBorders>
              <w:top w:val="nil"/>
              <w:left w:val="nil"/>
              <w:bottom w:val="nil"/>
              <w:right w:val="nil"/>
            </w:tcBorders>
          </w:tcPr>
          <w:p w14:paraId="0DBC1363"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tc>
        <w:tc>
          <w:tcPr>
            <w:tcW w:w="993" w:type="dxa"/>
            <w:tcBorders>
              <w:top w:val="nil"/>
              <w:left w:val="nil"/>
              <w:bottom w:val="nil"/>
              <w:right w:val="nil"/>
            </w:tcBorders>
          </w:tcPr>
          <w:p w14:paraId="03407F35" w14:textId="77777777" w:rsidR="001021CA" w:rsidRPr="001021CA" w:rsidRDefault="001021CA" w:rsidP="001021CA">
            <w:pPr>
              <w:keepNext/>
              <w:spacing w:after="0" w:line="240" w:lineRule="auto"/>
              <w:jc w:val="center"/>
              <w:outlineLvl w:val="4"/>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D8.1</w:t>
            </w:r>
          </w:p>
        </w:tc>
      </w:tr>
      <w:tr w:rsidR="001021CA" w:rsidRPr="001021CA" w14:paraId="4587829F" w14:textId="77777777" w:rsidTr="001021CA">
        <w:tc>
          <w:tcPr>
            <w:tcW w:w="6238" w:type="dxa"/>
            <w:tcBorders>
              <w:bottom w:val="single" w:sz="4" w:space="0" w:color="auto"/>
            </w:tcBorders>
          </w:tcPr>
          <w:p w14:paraId="6BEEBF0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Existe-t-il un rapport écrit régulièrement produit pour disséminer des données de surveillance (dans le district et à l’échelon supérieur) ?</w:t>
            </w:r>
          </w:p>
        </w:tc>
        <w:tc>
          <w:tcPr>
            <w:tcW w:w="3118" w:type="dxa"/>
            <w:gridSpan w:val="2"/>
            <w:tcBorders>
              <w:bottom w:val="single" w:sz="4" w:space="0" w:color="auto"/>
            </w:tcBorders>
          </w:tcPr>
          <w:p w14:paraId="412484C1"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Borders>
              <w:bottom w:val="single" w:sz="4" w:space="0" w:color="auto"/>
            </w:tcBorders>
          </w:tcPr>
          <w:p w14:paraId="3105C5F1"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D8.1.1</w:t>
            </w:r>
          </w:p>
        </w:tc>
      </w:tr>
      <w:tr w:rsidR="001021CA" w:rsidRPr="001021CA" w14:paraId="0BFA1CEE" w14:textId="77777777" w:rsidTr="001021CA">
        <w:trPr>
          <w:trHeight w:val="506"/>
        </w:trPr>
        <w:tc>
          <w:tcPr>
            <w:tcW w:w="7372" w:type="dxa"/>
            <w:gridSpan w:val="2"/>
            <w:tcBorders>
              <w:top w:val="single" w:sz="4" w:space="0" w:color="auto"/>
              <w:left w:val="single" w:sz="4" w:space="0" w:color="auto"/>
              <w:bottom w:val="single" w:sz="4" w:space="0" w:color="auto"/>
              <w:right w:val="nil"/>
            </w:tcBorders>
          </w:tcPr>
          <w:p w14:paraId="7AAADFF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Combien de bulletins de rétro information ou rapports le district a-t-il reçu de l’échelon supérieur au cours des 12 derniers mois? </w:t>
            </w:r>
          </w:p>
        </w:tc>
        <w:tc>
          <w:tcPr>
            <w:tcW w:w="1984" w:type="dxa"/>
            <w:tcBorders>
              <w:top w:val="single" w:sz="4" w:space="0" w:color="auto"/>
              <w:left w:val="nil"/>
              <w:bottom w:val="single" w:sz="4" w:space="0" w:color="auto"/>
              <w:right w:val="nil"/>
            </w:tcBorders>
          </w:tcPr>
          <w:p w14:paraId="085E9DD0"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tc>
        <w:tc>
          <w:tcPr>
            <w:tcW w:w="993" w:type="dxa"/>
            <w:tcBorders>
              <w:top w:val="single" w:sz="4" w:space="0" w:color="auto"/>
              <w:left w:val="nil"/>
              <w:bottom w:val="single" w:sz="4" w:space="0" w:color="auto"/>
              <w:right w:val="single" w:sz="4" w:space="0" w:color="auto"/>
            </w:tcBorders>
          </w:tcPr>
          <w:p w14:paraId="30D8E5F1" w14:textId="77777777" w:rsidR="001021CA" w:rsidRPr="001021CA" w:rsidRDefault="001021CA" w:rsidP="001021CA">
            <w:pPr>
              <w:keepNext/>
              <w:spacing w:after="0" w:line="240" w:lineRule="auto"/>
              <w:jc w:val="center"/>
              <w:outlineLvl w:val="4"/>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D8.2.1</w:t>
            </w:r>
          </w:p>
        </w:tc>
      </w:tr>
    </w:tbl>
    <w:p w14:paraId="153489C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3C76CCE6" w14:textId="77777777" w:rsidTr="001021CA">
        <w:tc>
          <w:tcPr>
            <w:tcW w:w="6238" w:type="dxa"/>
          </w:tcPr>
          <w:p w14:paraId="1B96CE1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Existe-t-il au niveau du district au moins un rapport ou bulletin provenant du niveau supérieur, relatif aux données que le district a fourni au cours des 12 derniers mois ?</w:t>
            </w:r>
          </w:p>
        </w:tc>
        <w:tc>
          <w:tcPr>
            <w:tcW w:w="3118" w:type="dxa"/>
          </w:tcPr>
          <w:p w14:paraId="036E3689"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362ECCE2"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D8.2.2</w:t>
            </w:r>
          </w:p>
        </w:tc>
      </w:tr>
    </w:tbl>
    <w:p w14:paraId="349F626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618E005F" w14:textId="77777777" w:rsidR="001021CA" w:rsidRPr="001021CA" w:rsidRDefault="001021CA" w:rsidP="001021CA">
      <w:pPr>
        <w:keepNext/>
        <w:spacing w:after="0" w:line="240" w:lineRule="auto"/>
        <w:outlineLvl w:val="1"/>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IX. COORDINATION DE LA SURVEILLANCE</w:t>
      </w:r>
    </w:p>
    <w:p w14:paraId="1FB1344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7CD57066" w14:textId="77777777" w:rsidTr="001021CA">
        <w:tc>
          <w:tcPr>
            <w:tcW w:w="6238" w:type="dxa"/>
          </w:tcPr>
          <w:p w14:paraId="6C2E38C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Y a-t-il un point focal pour la surveillance du paludisme au sein du CGE du district ?</w:t>
            </w:r>
          </w:p>
        </w:tc>
        <w:tc>
          <w:tcPr>
            <w:tcW w:w="3118" w:type="dxa"/>
          </w:tcPr>
          <w:p w14:paraId="444495EA"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1637FC44" w14:textId="77777777" w:rsidR="001021CA" w:rsidRPr="001021CA" w:rsidRDefault="001021CA" w:rsidP="001021CA">
            <w:pPr>
              <w:keepNext/>
              <w:spacing w:after="0" w:line="240" w:lineRule="auto"/>
              <w:jc w:val="center"/>
              <w:outlineLvl w:val="4"/>
              <w:rPr>
                <w:rFonts w:ascii="Times New Roman" w:eastAsia="Times New Roman" w:hAnsi="Times New Roman" w:cs="Times New Roman"/>
                <w:sz w:val="20"/>
                <w:szCs w:val="20"/>
                <w:lang w:eastAsia="fr-FR"/>
              </w:rPr>
            </w:pPr>
            <w:r w:rsidRPr="001021CA">
              <w:rPr>
                <w:rFonts w:ascii="Times New Roman" w:eastAsia="Times New Roman" w:hAnsi="Times New Roman" w:cs="Times New Roman"/>
                <w:b/>
                <w:sz w:val="20"/>
                <w:szCs w:val="20"/>
                <w:lang w:eastAsia="fr-FR"/>
              </w:rPr>
              <w:t>D9.1</w:t>
            </w:r>
          </w:p>
        </w:tc>
      </w:tr>
    </w:tbl>
    <w:p w14:paraId="234605F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5060D4BD" w14:textId="77777777" w:rsidR="001021CA" w:rsidRPr="001021CA" w:rsidRDefault="001021CA" w:rsidP="001021CA">
      <w:pPr>
        <w:keepNext/>
        <w:spacing w:after="0" w:line="240" w:lineRule="auto"/>
        <w:ind w:right="-1417"/>
        <w:outlineLvl w:val="1"/>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X. SUPERVISION</w:t>
      </w:r>
    </w:p>
    <w:p w14:paraId="2DCE2CFB"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7372"/>
        <w:gridCol w:w="1984"/>
        <w:gridCol w:w="993"/>
      </w:tblGrid>
      <w:tr w:rsidR="001021CA" w:rsidRPr="001021CA" w14:paraId="5D1972C5" w14:textId="77777777" w:rsidTr="001021CA">
        <w:tc>
          <w:tcPr>
            <w:tcW w:w="7372" w:type="dxa"/>
          </w:tcPr>
          <w:p w14:paraId="59A0564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Combien de fois avez-vous été supervisé au cours des 6 derniers ? </w:t>
            </w:r>
          </w:p>
          <w:p w14:paraId="7719B08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(Si la réponse est zéro passer à la question 9.4)</w:t>
            </w:r>
          </w:p>
        </w:tc>
        <w:tc>
          <w:tcPr>
            <w:tcW w:w="1984" w:type="dxa"/>
          </w:tcPr>
          <w:p w14:paraId="2F957492"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tc>
        <w:tc>
          <w:tcPr>
            <w:tcW w:w="993" w:type="dxa"/>
          </w:tcPr>
          <w:p w14:paraId="13A5DCEF" w14:textId="77777777" w:rsidR="001021CA" w:rsidRPr="001021CA" w:rsidRDefault="001021CA" w:rsidP="001021CA">
            <w:pPr>
              <w:keepNext/>
              <w:spacing w:after="0" w:line="240" w:lineRule="auto"/>
              <w:jc w:val="center"/>
              <w:outlineLvl w:val="4"/>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D10.1</w:t>
            </w:r>
          </w:p>
        </w:tc>
      </w:tr>
    </w:tbl>
    <w:p w14:paraId="3454E76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72E61833" w14:textId="77777777" w:rsidTr="001021CA">
        <w:tc>
          <w:tcPr>
            <w:tcW w:w="6238" w:type="dxa"/>
          </w:tcPr>
          <w:p w14:paraId="383D38B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Existe-t-il un rapport de supervision ou d’autres preuves de telles supervisions ?</w:t>
            </w:r>
          </w:p>
        </w:tc>
        <w:tc>
          <w:tcPr>
            <w:tcW w:w="3118" w:type="dxa"/>
          </w:tcPr>
          <w:p w14:paraId="1FB5EBCC"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2123BBBD"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D10.2</w:t>
            </w:r>
          </w:p>
        </w:tc>
      </w:tr>
      <w:tr w:rsidR="001021CA" w:rsidRPr="001021CA" w14:paraId="6C292021" w14:textId="77777777" w:rsidTr="001021CA">
        <w:tc>
          <w:tcPr>
            <w:tcW w:w="6238" w:type="dxa"/>
          </w:tcPr>
          <w:p w14:paraId="003B54D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Existe-il un rapport de supervision ou d’autre preuve de supervision sur la surveillance épidémiologique du paludisme en particulier  </w:t>
            </w:r>
          </w:p>
        </w:tc>
        <w:tc>
          <w:tcPr>
            <w:tcW w:w="3118" w:type="dxa"/>
          </w:tcPr>
          <w:p w14:paraId="7F337155"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738FBBEB"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D10.3</w:t>
            </w:r>
          </w:p>
        </w:tc>
      </w:tr>
      <w:tr w:rsidR="001021CA" w:rsidRPr="001021CA" w14:paraId="17DC5D89" w14:textId="77777777" w:rsidTr="001021CA">
        <w:tc>
          <w:tcPr>
            <w:tcW w:w="6238" w:type="dxa"/>
          </w:tcPr>
          <w:p w14:paraId="00C2724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Avez-vous reçu un feed-back écrit du superviseur pour chaque supervision dont vous avez bénéficié au cours des 6 derniers mois ?</w:t>
            </w:r>
          </w:p>
        </w:tc>
        <w:tc>
          <w:tcPr>
            <w:tcW w:w="3118" w:type="dxa"/>
          </w:tcPr>
          <w:p w14:paraId="3EA6AAA4"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1AED2CCC"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D10.4</w:t>
            </w:r>
          </w:p>
        </w:tc>
      </w:tr>
    </w:tbl>
    <w:p w14:paraId="7BFD18E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7088"/>
        <w:gridCol w:w="2268"/>
        <w:gridCol w:w="993"/>
      </w:tblGrid>
      <w:tr w:rsidR="001021CA" w:rsidRPr="001021CA" w14:paraId="37EF24C2" w14:textId="77777777" w:rsidTr="001021CA">
        <w:tc>
          <w:tcPr>
            <w:tcW w:w="7088" w:type="dxa"/>
          </w:tcPr>
          <w:p w14:paraId="37B212D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Combien de visites de supervisions avez-vous effectué dans les formations sanitaires du district au cours des 6 </w:t>
            </w:r>
            <w:proofErr w:type="spellStart"/>
            <w:r w:rsidRPr="001021CA">
              <w:rPr>
                <w:rFonts w:ascii="Times New Roman" w:eastAsia="Times New Roman" w:hAnsi="Times New Roman" w:cs="Times New Roman"/>
                <w:sz w:val="20"/>
                <w:szCs w:val="20"/>
                <w:lang w:eastAsia="fr-FR"/>
              </w:rPr>
              <w:t>mois</w:t>
            </w:r>
            <w:proofErr w:type="spellEnd"/>
            <w:r w:rsidRPr="001021CA">
              <w:rPr>
                <w:rFonts w:ascii="Times New Roman" w:eastAsia="Times New Roman" w:hAnsi="Times New Roman" w:cs="Times New Roman"/>
                <w:sz w:val="20"/>
                <w:szCs w:val="20"/>
                <w:lang w:eastAsia="fr-FR"/>
              </w:rPr>
              <w:t xml:space="preserve"> passés ? </w:t>
            </w:r>
          </w:p>
        </w:tc>
        <w:tc>
          <w:tcPr>
            <w:tcW w:w="2268" w:type="dxa"/>
          </w:tcPr>
          <w:p w14:paraId="458A8F50"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tc>
        <w:tc>
          <w:tcPr>
            <w:tcW w:w="993" w:type="dxa"/>
          </w:tcPr>
          <w:p w14:paraId="6FA8C088"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D10.5</w:t>
            </w:r>
          </w:p>
        </w:tc>
      </w:tr>
      <w:tr w:rsidR="001021CA" w:rsidRPr="001021CA" w14:paraId="3C4428C2" w14:textId="77777777" w:rsidTr="001021CA">
        <w:tc>
          <w:tcPr>
            <w:tcW w:w="7088" w:type="dxa"/>
          </w:tcPr>
          <w:p w14:paraId="6C61E9F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Nombre de visites de supervision prescrites annuellement pour le district (à réaliser annuellement dans chaque formation sanitaire du district)                                                                                             </w:t>
            </w:r>
          </w:p>
        </w:tc>
        <w:tc>
          <w:tcPr>
            <w:tcW w:w="2268" w:type="dxa"/>
          </w:tcPr>
          <w:p w14:paraId="035A5BA4"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tc>
        <w:tc>
          <w:tcPr>
            <w:tcW w:w="993" w:type="dxa"/>
          </w:tcPr>
          <w:p w14:paraId="3C7A560E"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D10.6</w:t>
            </w:r>
          </w:p>
        </w:tc>
      </w:tr>
    </w:tbl>
    <w:p w14:paraId="1DDC73D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505"/>
        <w:gridCol w:w="993"/>
      </w:tblGrid>
      <w:tr w:rsidR="001021CA" w:rsidRPr="001021CA" w14:paraId="3D53E7F7" w14:textId="77777777" w:rsidTr="001021CA">
        <w:trPr>
          <w:cantSplit/>
        </w:trPr>
        <w:tc>
          <w:tcPr>
            <w:tcW w:w="10349" w:type="dxa"/>
            <w:gridSpan w:val="3"/>
            <w:tcBorders>
              <w:top w:val="nil"/>
              <w:left w:val="nil"/>
              <w:bottom w:val="nil"/>
              <w:right w:val="nil"/>
            </w:tcBorders>
          </w:tcPr>
          <w:p w14:paraId="2D55D9E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Citer les raisons les plus habituelles qui empêchent la réalisation des visites de supervision par le district.</w:t>
            </w:r>
          </w:p>
          <w:p w14:paraId="5194322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r>
      <w:tr w:rsidR="001021CA" w:rsidRPr="001021CA" w14:paraId="64CFE094" w14:textId="77777777" w:rsidTr="001021CA">
        <w:tc>
          <w:tcPr>
            <w:tcW w:w="851" w:type="dxa"/>
            <w:tcBorders>
              <w:top w:val="nil"/>
              <w:left w:val="nil"/>
              <w:bottom w:val="nil"/>
              <w:right w:val="nil"/>
            </w:tcBorders>
          </w:tcPr>
          <w:p w14:paraId="56F6CF9D"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Raison 1</w:t>
            </w:r>
          </w:p>
        </w:tc>
        <w:tc>
          <w:tcPr>
            <w:tcW w:w="8505" w:type="dxa"/>
            <w:tcBorders>
              <w:top w:val="nil"/>
              <w:left w:val="nil"/>
              <w:bottom w:val="nil"/>
              <w:right w:val="nil"/>
            </w:tcBorders>
          </w:tcPr>
          <w:p w14:paraId="55878E8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w:t>
            </w:r>
          </w:p>
          <w:p w14:paraId="4C74B33B"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340CA983" w14:textId="77777777" w:rsidR="001021CA" w:rsidRPr="001021CA" w:rsidRDefault="001021CA" w:rsidP="001021CA">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D10.7.1</w:t>
            </w:r>
          </w:p>
        </w:tc>
      </w:tr>
      <w:tr w:rsidR="001021CA" w:rsidRPr="001021CA" w14:paraId="643008A7" w14:textId="77777777" w:rsidTr="001021CA">
        <w:tc>
          <w:tcPr>
            <w:tcW w:w="851" w:type="dxa"/>
            <w:tcBorders>
              <w:top w:val="nil"/>
              <w:left w:val="nil"/>
              <w:bottom w:val="nil"/>
              <w:right w:val="nil"/>
            </w:tcBorders>
          </w:tcPr>
          <w:p w14:paraId="15E76D6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Raison 2</w:t>
            </w:r>
          </w:p>
        </w:tc>
        <w:tc>
          <w:tcPr>
            <w:tcW w:w="8505" w:type="dxa"/>
            <w:tcBorders>
              <w:top w:val="nil"/>
              <w:left w:val="nil"/>
              <w:bottom w:val="nil"/>
              <w:right w:val="nil"/>
            </w:tcBorders>
          </w:tcPr>
          <w:p w14:paraId="6A5BCD0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w:t>
            </w:r>
          </w:p>
          <w:p w14:paraId="5ED52E2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3358793E"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D10.7.2</w:t>
            </w:r>
          </w:p>
        </w:tc>
      </w:tr>
      <w:tr w:rsidR="001021CA" w:rsidRPr="001021CA" w14:paraId="39A573F7" w14:textId="77777777" w:rsidTr="001021CA">
        <w:tc>
          <w:tcPr>
            <w:tcW w:w="851" w:type="dxa"/>
            <w:tcBorders>
              <w:top w:val="nil"/>
              <w:left w:val="nil"/>
              <w:bottom w:val="nil"/>
              <w:right w:val="nil"/>
            </w:tcBorders>
          </w:tcPr>
          <w:p w14:paraId="21C8D34D"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Raison 3</w:t>
            </w:r>
          </w:p>
        </w:tc>
        <w:tc>
          <w:tcPr>
            <w:tcW w:w="8505" w:type="dxa"/>
            <w:tcBorders>
              <w:top w:val="nil"/>
              <w:left w:val="nil"/>
              <w:bottom w:val="nil"/>
              <w:right w:val="nil"/>
            </w:tcBorders>
          </w:tcPr>
          <w:p w14:paraId="305EE24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w:t>
            </w:r>
          </w:p>
          <w:p w14:paraId="431B853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11D1D357"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D10.7.3</w:t>
            </w:r>
          </w:p>
        </w:tc>
      </w:tr>
    </w:tbl>
    <w:p w14:paraId="1B5EAFE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1A8E532F" w14:textId="77777777" w:rsidR="001021CA" w:rsidRPr="001021CA" w:rsidRDefault="001021CA" w:rsidP="000F1070">
      <w:pPr>
        <w:keepNext/>
        <w:spacing w:after="0" w:line="240" w:lineRule="auto"/>
        <w:outlineLvl w:val="1"/>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XI. FORMATION</w:t>
      </w:r>
    </w:p>
    <w:p w14:paraId="611A02F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7230"/>
        <w:gridCol w:w="2126"/>
        <w:gridCol w:w="993"/>
      </w:tblGrid>
      <w:tr w:rsidR="001021CA" w:rsidRPr="001021CA" w14:paraId="3EBBC63C" w14:textId="77777777" w:rsidTr="001021CA">
        <w:tc>
          <w:tcPr>
            <w:tcW w:w="7230" w:type="dxa"/>
          </w:tcPr>
          <w:p w14:paraId="3DF1D11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Quel pourcentage du personnel de santé des formations sanitaires du district est formé en surveillance ?  (numérateur…………../………. dénominateur)</w:t>
            </w:r>
          </w:p>
          <w:p w14:paraId="00EE709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2126" w:type="dxa"/>
          </w:tcPr>
          <w:p w14:paraId="5662FF0A"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tc>
        <w:tc>
          <w:tcPr>
            <w:tcW w:w="993" w:type="dxa"/>
          </w:tcPr>
          <w:p w14:paraId="2EDF11D4"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D11.1</w:t>
            </w:r>
          </w:p>
        </w:tc>
      </w:tr>
      <w:tr w:rsidR="001021CA" w:rsidRPr="001021CA" w14:paraId="666BC0D0" w14:textId="77777777" w:rsidTr="001021CA">
        <w:tc>
          <w:tcPr>
            <w:tcW w:w="7230" w:type="dxa"/>
          </w:tcPr>
          <w:p w14:paraId="44B0CBE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Nombre de personnels impliqués dans la surveillance épidémiologique du paludisme </w:t>
            </w:r>
          </w:p>
        </w:tc>
        <w:tc>
          <w:tcPr>
            <w:tcW w:w="2126" w:type="dxa"/>
          </w:tcPr>
          <w:p w14:paraId="4D8C4506"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tc>
        <w:tc>
          <w:tcPr>
            <w:tcW w:w="993" w:type="dxa"/>
          </w:tcPr>
          <w:p w14:paraId="1940CFAC"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D11.2</w:t>
            </w:r>
          </w:p>
        </w:tc>
      </w:tr>
      <w:tr w:rsidR="001021CA" w:rsidRPr="001021CA" w14:paraId="391EFEF4" w14:textId="77777777" w:rsidTr="001021CA">
        <w:tc>
          <w:tcPr>
            <w:tcW w:w="7230" w:type="dxa"/>
          </w:tcPr>
          <w:p w14:paraId="4ED0E8C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Nombre de personnels formés parmi ceux-ci en surveillance du paludisme</w:t>
            </w:r>
          </w:p>
        </w:tc>
        <w:tc>
          <w:tcPr>
            <w:tcW w:w="2126" w:type="dxa"/>
          </w:tcPr>
          <w:p w14:paraId="3F7E950C"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w:t>
            </w:r>
          </w:p>
          <w:p w14:paraId="7628D22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93" w:type="dxa"/>
          </w:tcPr>
          <w:p w14:paraId="17126E52"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D11.3</w:t>
            </w:r>
          </w:p>
        </w:tc>
      </w:tr>
    </w:tbl>
    <w:p w14:paraId="7527B53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22784A41" w14:textId="77777777" w:rsidTr="001021CA">
        <w:tc>
          <w:tcPr>
            <w:tcW w:w="6238" w:type="dxa"/>
          </w:tcPr>
          <w:p w14:paraId="0F5F483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Avez-vous été formé en surveillance, suivi, évaluation du paludisme ?</w:t>
            </w:r>
          </w:p>
        </w:tc>
        <w:tc>
          <w:tcPr>
            <w:tcW w:w="3118" w:type="dxa"/>
          </w:tcPr>
          <w:p w14:paraId="5561FBA2"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2AFF62A6" w14:textId="77777777" w:rsidR="001021CA" w:rsidRPr="001021CA" w:rsidRDefault="001021CA" w:rsidP="000F1070">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D11.4</w:t>
            </w:r>
          </w:p>
        </w:tc>
      </w:tr>
    </w:tbl>
    <w:p w14:paraId="7BC5722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8221"/>
        <w:gridCol w:w="993"/>
      </w:tblGrid>
      <w:tr w:rsidR="001021CA" w:rsidRPr="001021CA" w14:paraId="67696DA1" w14:textId="77777777" w:rsidTr="001021CA">
        <w:trPr>
          <w:cantSplit/>
        </w:trPr>
        <w:tc>
          <w:tcPr>
            <w:tcW w:w="10349" w:type="dxa"/>
            <w:gridSpan w:val="3"/>
            <w:tcBorders>
              <w:top w:val="nil"/>
              <w:left w:val="nil"/>
              <w:bottom w:val="nil"/>
              <w:right w:val="nil"/>
            </w:tcBorders>
          </w:tcPr>
          <w:p w14:paraId="60BA555B"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Si oui, préciser</w:t>
            </w:r>
          </w:p>
        </w:tc>
      </w:tr>
      <w:tr w:rsidR="001021CA" w:rsidRPr="001021CA" w14:paraId="21D22CF6" w14:textId="77777777" w:rsidTr="001021CA">
        <w:tc>
          <w:tcPr>
            <w:tcW w:w="1135" w:type="dxa"/>
            <w:tcBorders>
              <w:top w:val="nil"/>
              <w:left w:val="nil"/>
              <w:bottom w:val="nil"/>
              <w:right w:val="nil"/>
            </w:tcBorders>
          </w:tcPr>
          <w:p w14:paraId="529FB71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Quand ?</w:t>
            </w:r>
          </w:p>
        </w:tc>
        <w:tc>
          <w:tcPr>
            <w:tcW w:w="8221" w:type="dxa"/>
            <w:tcBorders>
              <w:top w:val="nil"/>
              <w:left w:val="nil"/>
              <w:bottom w:val="nil"/>
              <w:right w:val="nil"/>
            </w:tcBorders>
          </w:tcPr>
          <w:p w14:paraId="543EF180"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0DC38BAD" w14:textId="77777777" w:rsidR="001021CA" w:rsidRPr="001021CA" w:rsidRDefault="001021CA" w:rsidP="000F1070">
            <w:pPr>
              <w:keepNext/>
              <w:spacing w:after="0" w:line="240" w:lineRule="auto"/>
              <w:jc w:val="center"/>
              <w:outlineLvl w:val="3"/>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D11.4.1</w:t>
            </w:r>
          </w:p>
        </w:tc>
      </w:tr>
      <w:tr w:rsidR="001021CA" w:rsidRPr="001021CA" w14:paraId="59B3639E" w14:textId="77777777" w:rsidTr="001021CA">
        <w:tc>
          <w:tcPr>
            <w:tcW w:w="1135" w:type="dxa"/>
            <w:tcBorders>
              <w:top w:val="nil"/>
              <w:left w:val="nil"/>
              <w:bottom w:val="nil"/>
              <w:right w:val="nil"/>
            </w:tcBorders>
          </w:tcPr>
          <w:p w14:paraId="1713AD4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Où ?</w:t>
            </w:r>
          </w:p>
        </w:tc>
        <w:tc>
          <w:tcPr>
            <w:tcW w:w="8221" w:type="dxa"/>
            <w:tcBorders>
              <w:top w:val="nil"/>
              <w:left w:val="nil"/>
              <w:bottom w:val="nil"/>
              <w:right w:val="nil"/>
            </w:tcBorders>
          </w:tcPr>
          <w:p w14:paraId="68EBB424"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356AB520"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D11.4.2</w:t>
            </w:r>
          </w:p>
        </w:tc>
      </w:tr>
      <w:tr w:rsidR="001021CA" w:rsidRPr="001021CA" w14:paraId="4084DED4" w14:textId="77777777" w:rsidTr="001021CA">
        <w:tc>
          <w:tcPr>
            <w:tcW w:w="1135" w:type="dxa"/>
            <w:tcBorders>
              <w:top w:val="nil"/>
              <w:left w:val="nil"/>
              <w:bottom w:val="nil"/>
              <w:right w:val="nil"/>
            </w:tcBorders>
          </w:tcPr>
          <w:p w14:paraId="520179D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Comment ?</w:t>
            </w:r>
          </w:p>
        </w:tc>
        <w:tc>
          <w:tcPr>
            <w:tcW w:w="8221" w:type="dxa"/>
            <w:tcBorders>
              <w:top w:val="nil"/>
              <w:left w:val="nil"/>
              <w:bottom w:val="nil"/>
              <w:right w:val="nil"/>
            </w:tcBorders>
          </w:tcPr>
          <w:p w14:paraId="1DAB2377"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497C4C38"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D11.4.3</w:t>
            </w:r>
          </w:p>
        </w:tc>
      </w:tr>
      <w:tr w:rsidR="001021CA" w:rsidRPr="001021CA" w14:paraId="20E78119" w14:textId="77777777" w:rsidTr="001021CA">
        <w:tc>
          <w:tcPr>
            <w:tcW w:w="1135" w:type="dxa"/>
            <w:tcBorders>
              <w:top w:val="nil"/>
              <w:left w:val="nil"/>
              <w:bottom w:val="nil"/>
              <w:right w:val="nil"/>
            </w:tcBorders>
          </w:tcPr>
          <w:p w14:paraId="446546B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la durée</w:t>
            </w:r>
          </w:p>
        </w:tc>
        <w:tc>
          <w:tcPr>
            <w:tcW w:w="8221" w:type="dxa"/>
            <w:tcBorders>
              <w:top w:val="nil"/>
              <w:left w:val="nil"/>
              <w:bottom w:val="nil"/>
              <w:right w:val="nil"/>
            </w:tcBorders>
          </w:tcPr>
          <w:p w14:paraId="7C5733FE"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3872A317"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D11.4.4</w:t>
            </w:r>
          </w:p>
        </w:tc>
      </w:tr>
      <w:tr w:rsidR="001021CA" w:rsidRPr="001021CA" w14:paraId="391C3ACE" w14:textId="77777777" w:rsidTr="001021CA">
        <w:tc>
          <w:tcPr>
            <w:tcW w:w="1135" w:type="dxa"/>
            <w:tcBorders>
              <w:top w:val="nil"/>
              <w:left w:val="nil"/>
              <w:bottom w:val="nil"/>
              <w:right w:val="nil"/>
            </w:tcBorders>
          </w:tcPr>
          <w:p w14:paraId="6C506A7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Par qui ?</w:t>
            </w:r>
          </w:p>
        </w:tc>
        <w:tc>
          <w:tcPr>
            <w:tcW w:w="8221" w:type="dxa"/>
            <w:tcBorders>
              <w:top w:val="nil"/>
              <w:left w:val="nil"/>
              <w:bottom w:val="nil"/>
              <w:right w:val="nil"/>
            </w:tcBorders>
          </w:tcPr>
          <w:p w14:paraId="6410E431"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p w14:paraId="770F15F9"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18CADA0F"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D11.4.5</w:t>
            </w:r>
          </w:p>
        </w:tc>
      </w:tr>
    </w:tbl>
    <w:p w14:paraId="0B08C40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42428118" w14:textId="77777777" w:rsidTr="001021CA">
        <w:tc>
          <w:tcPr>
            <w:tcW w:w="6238" w:type="dxa"/>
          </w:tcPr>
          <w:p w14:paraId="6A544C07" w14:textId="430D72EE" w:rsidR="001021CA" w:rsidRPr="001021CA" w:rsidRDefault="001021CA" w:rsidP="00BC7034">
            <w:pPr>
              <w:keepNext/>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lastRenderedPageBreak/>
              <w:t xml:space="preserve">Avez-vous suivi le cours de paludologie organisé par </w:t>
            </w:r>
            <w:del w:id="546" w:author="HP" w:date="2019-08-02T12:13:00Z">
              <w:r w:rsidRPr="001021CA" w:rsidDel="00563DB8">
                <w:rPr>
                  <w:rFonts w:ascii="Times New Roman" w:eastAsia="Times New Roman" w:hAnsi="Times New Roman" w:cs="Times New Roman"/>
                  <w:sz w:val="20"/>
                  <w:szCs w:val="20"/>
                  <w:lang w:eastAsia="fr-FR"/>
                </w:rPr>
                <w:delText xml:space="preserve">INSP </w:delText>
              </w:r>
            </w:del>
            <w:ins w:id="547" w:author="HP" w:date="2019-08-02T12:13:00Z">
              <w:r w:rsidR="00563DB8">
                <w:rPr>
                  <w:rFonts w:ascii="Times New Roman" w:eastAsia="Times New Roman" w:hAnsi="Times New Roman" w:cs="Times New Roman"/>
                  <w:sz w:val="20"/>
                  <w:szCs w:val="20"/>
                  <w:lang w:eastAsia="fr-FR"/>
                </w:rPr>
                <w:t>ISE</w:t>
              </w:r>
            </w:ins>
            <w:ins w:id="548" w:author="HP" w:date="2019-08-02T12:14:00Z">
              <w:r w:rsidR="00563DB8">
                <w:rPr>
                  <w:rFonts w:ascii="Times New Roman" w:eastAsia="Times New Roman" w:hAnsi="Times New Roman" w:cs="Times New Roman"/>
                  <w:sz w:val="20"/>
                  <w:szCs w:val="20"/>
                  <w:lang w:eastAsia="fr-FR"/>
                </w:rPr>
                <w:t>D</w:t>
              </w:r>
            </w:ins>
            <w:ins w:id="549" w:author="HP" w:date="2019-08-02T12:13:00Z">
              <w:r w:rsidR="00563DB8" w:rsidRPr="001021CA">
                <w:rPr>
                  <w:rFonts w:ascii="Times New Roman" w:eastAsia="Times New Roman" w:hAnsi="Times New Roman" w:cs="Times New Roman"/>
                  <w:sz w:val="20"/>
                  <w:szCs w:val="20"/>
                  <w:lang w:eastAsia="fr-FR"/>
                </w:rPr>
                <w:t xml:space="preserve"> </w:t>
              </w:r>
            </w:ins>
            <w:r w:rsidRPr="001021CA">
              <w:rPr>
                <w:rFonts w:ascii="Times New Roman" w:eastAsia="Times New Roman" w:hAnsi="Times New Roman" w:cs="Times New Roman"/>
                <w:sz w:val="20"/>
                <w:szCs w:val="20"/>
                <w:lang w:eastAsia="fr-FR"/>
              </w:rPr>
              <w:t>et PNLP ?</w:t>
            </w:r>
          </w:p>
        </w:tc>
        <w:tc>
          <w:tcPr>
            <w:tcW w:w="3118" w:type="dxa"/>
          </w:tcPr>
          <w:p w14:paraId="3EF59770" w14:textId="77777777" w:rsidR="001021CA" w:rsidRPr="001021CA" w:rsidRDefault="001021CA" w:rsidP="00BC7034">
            <w:pPr>
              <w:keepNext/>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6EBF76EE" w14:textId="77777777" w:rsidR="001021CA" w:rsidRPr="001021CA" w:rsidRDefault="001021CA" w:rsidP="00BC7034">
            <w:pPr>
              <w:keepNext/>
              <w:spacing w:after="0" w:line="240" w:lineRule="auto"/>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D11.5</w:t>
            </w:r>
          </w:p>
        </w:tc>
      </w:tr>
    </w:tbl>
    <w:p w14:paraId="0C5F60A5" w14:textId="77777777"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8221"/>
        <w:gridCol w:w="993"/>
      </w:tblGrid>
      <w:tr w:rsidR="001021CA" w:rsidRPr="001021CA" w14:paraId="47CDE639" w14:textId="77777777" w:rsidTr="001021CA">
        <w:trPr>
          <w:cantSplit/>
        </w:trPr>
        <w:tc>
          <w:tcPr>
            <w:tcW w:w="10349" w:type="dxa"/>
            <w:gridSpan w:val="3"/>
            <w:tcBorders>
              <w:top w:val="nil"/>
              <w:left w:val="nil"/>
              <w:bottom w:val="nil"/>
              <w:right w:val="nil"/>
            </w:tcBorders>
          </w:tcPr>
          <w:p w14:paraId="420B5523" w14:textId="77777777" w:rsidR="001021CA" w:rsidRPr="001021CA" w:rsidRDefault="001021CA" w:rsidP="00BC7034">
            <w:pPr>
              <w:keepNext/>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Si oui, préciser</w:t>
            </w:r>
          </w:p>
        </w:tc>
      </w:tr>
      <w:tr w:rsidR="001021CA" w:rsidRPr="001021CA" w14:paraId="398C206D" w14:textId="77777777" w:rsidTr="001021CA">
        <w:tc>
          <w:tcPr>
            <w:tcW w:w="1135" w:type="dxa"/>
            <w:tcBorders>
              <w:top w:val="nil"/>
              <w:left w:val="nil"/>
              <w:bottom w:val="nil"/>
              <w:right w:val="nil"/>
            </w:tcBorders>
          </w:tcPr>
          <w:p w14:paraId="4105EFA0" w14:textId="77777777"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Quand ?</w:t>
            </w:r>
          </w:p>
        </w:tc>
        <w:tc>
          <w:tcPr>
            <w:tcW w:w="8221" w:type="dxa"/>
            <w:tcBorders>
              <w:top w:val="nil"/>
              <w:left w:val="nil"/>
              <w:bottom w:val="nil"/>
              <w:right w:val="nil"/>
            </w:tcBorders>
          </w:tcPr>
          <w:p w14:paraId="1BC69B94" w14:textId="77777777" w:rsidR="001021CA" w:rsidRPr="001021CA" w:rsidRDefault="001021CA" w:rsidP="00BC7034">
            <w:pPr>
              <w:keepNext/>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2D4B3710" w14:textId="77777777" w:rsidR="001021CA" w:rsidRPr="001021CA" w:rsidRDefault="001021CA" w:rsidP="00BC7034">
            <w:pPr>
              <w:keepNext/>
              <w:spacing w:after="0" w:line="240" w:lineRule="auto"/>
              <w:jc w:val="center"/>
              <w:outlineLvl w:val="3"/>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D11.5.1</w:t>
            </w:r>
          </w:p>
        </w:tc>
      </w:tr>
      <w:tr w:rsidR="001021CA" w:rsidRPr="001021CA" w14:paraId="47E2EEE4" w14:textId="77777777" w:rsidTr="001021CA">
        <w:tc>
          <w:tcPr>
            <w:tcW w:w="1135" w:type="dxa"/>
            <w:tcBorders>
              <w:top w:val="nil"/>
              <w:left w:val="nil"/>
              <w:bottom w:val="nil"/>
              <w:right w:val="nil"/>
            </w:tcBorders>
          </w:tcPr>
          <w:p w14:paraId="4FC4D79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Où ?</w:t>
            </w:r>
          </w:p>
        </w:tc>
        <w:tc>
          <w:tcPr>
            <w:tcW w:w="8221" w:type="dxa"/>
            <w:tcBorders>
              <w:top w:val="nil"/>
              <w:left w:val="nil"/>
              <w:bottom w:val="nil"/>
              <w:right w:val="nil"/>
            </w:tcBorders>
          </w:tcPr>
          <w:p w14:paraId="4D901F43"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2D0C31E5"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D11.5.2</w:t>
            </w:r>
          </w:p>
        </w:tc>
      </w:tr>
      <w:tr w:rsidR="001021CA" w:rsidRPr="001021CA" w14:paraId="3EC56237" w14:textId="77777777" w:rsidTr="001021CA">
        <w:tc>
          <w:tcPr>
            <w:tcW w:w="1135" w:type="dxa"/>
            <w:tcBorders>
              <w:top w:val="nil"/>
              <w:left w:val="nil"/>
              <w:bottom w:val="nil"/>
              <w:right w:val="nil"/>
            </w:tcBorders>
          </w:tcPr>
          <w:p w14:paraId="67F36C5B"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Comment ?</w:t>
            </w:r>
          </w:p>
        </w:tc>
        <w:tc>
          <w:tcPr>
            <w:tcW w:w="8221" w:type="dxa"/>
            <w:tcBorders>
              <w:top w:val="nil"/>
              <w:left w:val="nil"/>
              <w:bottom w:val="nil"/>
              <w:right w:val="nil"/>
            </w:tcBorders>
          </w:tcPr>
          <w:p w14:paraId="0090BC80"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4B9C1B05"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D11.5.3</w:t>
            </w:r>
          </w:p>
        </w:tc>
      </w:tr>
      <w:tr w:rsidR="001021CA" w:rsidRPr="001021CA" w14:paraId="342DED25" w14:textId="77777777" w:rsidTr="001021CA">
        <w:tc>
          <w:tcPr>
            <w:tcW w:w="1135" w:type="dxa"/>
            <w:tcBorders>
              <w:top w:val="nil"/>
              <w:left w:val="nil"/>
              <w:bottom w:val="nil"/>
              <w:right w:val="nil"/>
            </w:tcBorders>
          </w:tcPr>
          <w:p w14:paraId="35559D4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la durée</w:t>
            </w:r>
          </w:p>
        </w:tc>
        <w:tc>
          <w:tcPr>
            <w:tcW w:w="8221" w:type="dxa"/>
            <w:tcBorders>
              <w:top w:val="nil"/>
              <w:left w:val="nil"/>
              <w:bottom w:val="nil"/>
              <w:right w:val="nil"/>
            </w:tcBorders>
          </w:tcPr>
          <w:p w14:paraId="307FFA66"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38B5DEB7"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D11.5.4</w:t>
            </w:r>
          </w:p>
        </w:tc>
      </w:tr>
      <w:tr w:rsidR="001021CA" w:rsidRPr="001021CA" w14:paraId="738CD509" w14:textId="77777777" w:rsidTr="001021CA">
        <w:tc>
          <w:tcPr>
            <w:tcW w:w="1135" w:type="dxa"/>
            <w:tcBorders>
              <w:top w:val="nil"/>
              <w:left w:val="nil"/>
              <w:bottom w:val="nil"/>
              <w:right w:val="nil"/>
            </w:tcBorders>
          </w:tcPr>
          <w:p w14:paraId="60EF760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Par qui ?</w:t>
            </w:r>
          </w:p>
        </w:tc>
        <w:tc>
          <w:tcPr>
            <w:tcW w:w="8221" w:type="dxa"/>
            <w:tcBorders>
              <w:top w:val="nil"/>
              <w:left w:val="nil"/>
              <w:bottom w:val="nil"/>
              <w:right w:val="nil"/>
            </w:tcBorders>
          </w:tcPr>
          <w:p w14:paraId="5D90300D"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p w14:paraId="7F905B6E"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0107CB3"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D11.5.5</w:t>
            </w:r>
          </w:p>
        </w:tc>
      </w:tr>
    </w:tbl>
    <w:p w14:paraId="7CD5BDB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1021CA" w:rsidRPr="001021CA" w14:paraId="1523AEF2" w14:textId="77777777" w:rsidTr="001021CA">
        <w:tc>
          <w:tcPr>
            <w:tcW w:w="6238" w:type="dxa"/>
          </w:tcPr>
          <w:p w14:paraId="2EDB2038" w14:textId="40A27753" w:rsidR="001021CA" w:rsidRPr="001021CA" w:rsidRDefault="001021CA" w:rsidP="001021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Avez-vous suivi le cours de SSE de paludisme organisé par </w:t>
            </w:r>
            <w:del w:id="550" w:author="HP" w:date="2019-08-02T12:14:00Z">
              <w:r w:rsidRPr="001021CA" w:rsidDel="00563DB8">
                <w:rPr>
                  <w:rFonts w:ascii="Times New Roman" w:eastAsia="Times New Roman" w:hAnsi="Times New Roman" w:cs="Times New Roman"/>
                  <w:sz w:val="20"/>
                  <w:szCs w:val="20"/>
                  <w:lang w:eastAsia="fr-FR"/>
                </w:rPr>
                <w:delText>INSP </w:delText>
              </w:r>
            </w:del>
            <w:ins w:id="551" w:author="HP" w:date="2019-08-02T12:14:00Z">
              <w:r w:rsidR="00563DB8">
                <w:rPr>
                  <w:rFonts w:ascii="Times New Roman" w:eastAsia="Times New Roman" w:hAnsi="Times New Roman" w:cs="Times New Roman"/>
                  <w:sz w:val="20"/>
                  <w:szCs w:val="20"/>
                  <w:lang w:eastAsia="fr-FR"/>
                </w:rPr>
                <w:t>ISED</w:t>
              </w:r>
              <w:r w:rsidR="00563DB8" w:rsidRPr="001021CA">
                <w:rPr>
                  <w:rFonts w:ascii="Times New Roman" w:eastAsia="Times New Roman" w:hAnsi="Times New Roman" w:cs="Times New Roman"/>
                  <w:sz w:val="20"/>
                  <w:szCs w:val="20"/>
                  <w:lang w:eastAsia="fr-FR"/>
                </w:rPr>
                <w:t> </w:t>
              </w:r>
            </w:ins>
            <w:r w:rsidRPr="001021CA">
              <w:rPr>
                <w:rFonts w:ascii="Times New Roman" w:eastAsia="Times New Roman" w:hAnsi="Times New Roman" w:cs="Times New Roman"/>
                <w:sz w:val="20"/>
                <w:szCs w:val="20"/>
                <w:lang w:eastAsia="fr-FR"/>
              </w:rPr>
              <w:t xml:space="preserve">et </w:t>
            </w:r>
            <w:proofErr w:type="gramStart"/>
            <w:r w:rsidRPr="001021CA">
              <w:rPr>
                <w:rFonts w:ascii="Times New Roman" w:eastAsia="Times New Roman" w:hAnsi="Times New Roman" w:cs="Times New Roman"/>
                <w:sz w:val="20"/>
                <w:szCs w:val="20"/>
                <w:lang w:eastAsia="fr-FR"/>
              </w:rPr>
              <w:t>PNLP?</w:t>
            </w:r>
            <w:proofErr w:type="gramEnd"/>
          </w:p>
          <w:p w14:paraId="276FD3F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Pr>
          <w:p w14:paraId="08249457"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993" w:type="dxa"/>
          </w:tcPr>
          <w:p w14:paraId="7E5B71A4" w14:textId="77777777" w:rsidR="001021CA" w:rsidRPr="001021CA" w:rsidRDefault="001021CA" w:rsidP="001021CA">
            <w:pPr>
              <w:spacing w:after="0" w:line="240" w:lineRule="auto"/>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D11.6</w:t>
            </w:r>
          </w:p>
        </w:tc>
      </w:tr>
    </w:tbl>
    <w:p w14:paraId="14FB31E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8221"/>
        <w:gridCol w:w="993"/>
      </w:tblGrid>
      <w:tr w:rsidR="001021CA" w:rsidRPr="001021CA" w14:paraId="69AAD5D4" w14:textId="77777777" w:rsidTr="001021CA">
        <w:trPr>
          <w:cantSplit/>
        </w:trPr>
        <w:tc>
          <w:tcPr>
            <w:tcW w:w="10349" w:type="dxa"/>
            <w:gridSpan w:val="3"/>
            <w:tcBorders>
              <w:top w:val="nil"/>
              <w:left w:val="nil"/>
              <w:bottom w:val="nil"/>
              <w:right w:val="nil"/>
            </w:tcBorders>
          </w:tcPr>
          <w:p w14:paraId="03B59F3F"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Si oui, préciser</w:t>
            </w:r>
          </w:p>
        </w:tc>
      </w:tr>
      <w:tr w:rsidR="001021CA" w:rsidRPr="001021CA" w14:paraId="6B0CC047" w14:textId="77777777" w:rsidTr="001021CA">
        <w:tc>
          <w:tcPr>
            <w:tcW w:w="1135" w:type="dxa"/>
            <w:tcBorders>
              <w:top w:val="nil"/>
              <w:left w:val="nil"/>
              <w:bottom w:val="nil"/>
              <w:right w:val="nil"/>
            </w:tcBorders>
          </w:tcPr>
          <w:p w14:paraId="59DA0AB8"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Quand ?</w:t>
            </w:r>
          </w:p>
        </w:tc>
        <w:tc>
          <w:tcPr>
            <w:tcW w:w="8221" w:type="dxa"/>
            <w:tcBorders>
              <w:top w:val="nil"/>
              <w:left w:val="nil"/>
              <w:bottom w:val="nil"/>
              <w:right w:val="nil"/>
            </w:tcBorders>
          </w:tcPr>
          <w:p w14:paraId="1CDA137B"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752A18F7" w14:textId="77777777" w:rsidR="001021CA" w:rsidRPr="001021CA" w:rsidRDefault="001021CA" w:rsidP="000F1070">
            <w:pPr>
              <w:keepNext/>
              <w:spacing w:after="0" w:line="240" w:lineRule="auto"/>
              <w:jc w:val="center"/>
              <w:outlineLvl w:val="3"/>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D11.6.1</w:t>
            </w:r>
          </w:p>
        </w:tc>
      </w:tr>
      <w:tr w:rsidR="001021CA" w:rsidRPr="001021CA" w14:paraId="74BA6B50" w14:textId="77777777" w:rsidTr="001021CA">
        <w:tc>
          <w:tcPr>
            <w:tcW w:w="1135" w:type="dxa"/>
            <w:tcBorders>
              <w:top w:val="nil"/>
              <w:left w:val="nil"/>
              <w:bottom w:val="nil"/>
              <w:right w:val="nil"/>
            </w:tcBorders>
          </w:tcPr>
          <w:p w14:paraId="63394A1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Où ?</w:t>
            </w:r>
          </w:p>
        </w:tc>
        <w:tc>
          <w:tcPr>
            <w:tcW w:w="8221" w:type="dxa"/>
            <w:tcBorders>
              <w:top w:val="nil"/>
              <w:left w:val="nil"/>
              <w:bottom w:val="nil"/>
              <w:right w:val="nil"/>
            </w:tcBorders>
          </w:tcPr>
          <w:p w14:paraId="27DB6C22"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27D014CB"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D11.6.2</w:t>
            </w:r>
          </w:p>
        </w:tc>
      </w:tr>
      <w:tr w:rsidR="001021CA" w:rsidRPr="001021CA" w14:paraId="6E72EEDD" w14:textId="77777777" w:rsidTr="001021CA">
        <w:tc>
          <w:tcPr>
            <w:tcW w:w="1135" w:type="dxa"/>
            <w:tcBorders>
              <w:top w:val="nil"/>
              <w:left w:val="nil"/>
              <w:bottom w:val="nil"/>
              <w:right w:val="nil"/>
            </w:tcBorders>
          </w:tcPr>
          <w:p w14:paraId="2EB3C56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Comment ?</w:t>
            </w:r>
          </w:p>
        </w:tc>
        <w:tc>
          <w:tcPr>
            <w:tcW w:w="8221" w:type="dxa"/>
            <w:tcBorders>
              <w:top w:val="nil"/>
              <w:left w:val="nil"/>
              <w:bottom w:val="nil"/>
              <w:right w:val="nil"/>
            </w:tcBorders>
          </w:tcPr>
          <w:p w14:paraId="41A935F8"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1388495B"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D11.6.3</w:t>
            </w:r>
          </w:p>
        </w:tc>
      </w:tr>
      <w:tr w:rsidR="001021CA" w:rsidRPr="001021CA" w14:paraId="3E26B5E6" w14:textId="77777777" w:rsidTr="001021CA">
        <w:tc>
          <w:tcPr>
            <w:tcW w:w="1135" w:type="dxa"/>
            <w:tcBorders>
              <w:top w:val="nil"/>
              <w:left w:val="nil"/>
              <w:bottom w:val="nil"/>
              <w:right w:val="nil"/>
            </w:tcBorders>
          </w:tcPr>
          <w:p w14:paraId="4A42871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la durée</w:t>
            </w:r>
          </w:p>
        </w:tc>
        <w:tc>
          <w:tcPr>
            <w:tcW w:w="8221" w:type="dxa"/>
            <w:tcBorders>
              <w:top w:val="nil"/>
              <w:left w:val="nil"/>
              <w:bottom w:val="nil"/>
              <w:right w:val="nil"/>
            </w:tcBorders>
          </w:tcPr>
          <w:p w14:paraId="7544C83A"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6AC26196"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D11.6.4</w:t>
            </w:r>
          </w:p>
        </w:tc>
      </w:tr>
      <w:tr w:rsidR="001021CA" w:rsidRPr="001021CA" w14:paraId="07C6E0EF" w14:textId="77777777" w:rsidTr="001021CA">
        <w:tc>
          <w:tcPr>
            <w:tcW w:w="1135" w:type="dxa"/>
            <w:tcBorders>
              <w:top w:val="nil"/>
              <w:left w:val="nil"/>
              <w:bottom w:val="nil"/>
              <w:right w:val="nil"/>
            </w:tcBorders>
          </w:tcPr>
          <w:p w14:paraId="6E1CFC7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Par qui ?</w:t>
            </w:r>
          </w:p>
        </w:tc>
        <w:tc>
          <w:tcPr>
            <w:tcW w:w="8221" w:type="dxa"/>
            <w:tcBorders>
              <w:top w:val="nil"/>
              <w:left w:val="nil"/>
              <w:bottom w:val="nil"/>
              <w:right w:val="nil"/>
            </w:tcBorders>
          </w:tcPr>
          <w:p w14:paraId="690D4441"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________________________________________________________________________________</w:t>
            </w:r>
          </w:p>
          <w:p w14:paraId="3D005D49"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52079408"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D11.6.5</w:t>
            </w:r>
          </w:p>
        </w:tc>
      </w:tr>
    </w:tbl>
    <w:p w14:paraId="73AFE51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1021CA" w:rsidRPr="001021CA" w14:paraId="77185782" w14:textId="77777777" w:rsidTr="001021CA">
        <w:tc>
          <w:tcPr>
            <w:tcW w:w="6238" w:type="dxa"/>
          </w:tcPr>
          <w:p w14:paraId="3DF5CE3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Etes-vous satisfait(e) de votre système de surveillance  du paludisme?</w:t>
            </w:r>
          </w:p>
        </w:tc>
        <w:tc>
          <w:tcPr>
            <w:tcW w:w="3118" w:type="dxa"/>
          </w:tcPr>
          <w:p w14:paraId="19F53335"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851" w:type="dxa"/>
          </w:tcPr>
          <w:p w14:paraId="6EBA2B34"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D11.7</w:t>
            </w:r>
          </w:p>
        </w:tc>
      </w:tr>
    </w:tbl>
    <w:p w14:paraId="7BE20C8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505"/>
        <w:gridCol w:w="993"/>
      </w:tblGrid>
      <w:tr w:rsidR="001021CA" w:rsidRPr="001021CA" w14:paraId="42B78ABF" w14:textId="77777777" w:rsidTr="001021CA">
        <w:trPr>
          <w:cantSplit/>
        </w:trPr>
        <w:tc>
          <w:tcPr>
            <w:tcW w:w="10349" w:type="dxa"/>
            <w:gridSpan w:val="3"/>
            <w:tcBorders>
              <w:top w:val="nil"/>
              <w:left w:val="nil"/>
              <w:bottom w:val="nil"/>
              <w:right w:val="nil"/>
            </w:tcBorders>
          </w:tcPr>
          <w:p w14:paraId="2A07DCC8"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Si vous n’êtes pas satisfait(e) veuillez nous dire quelles sont les raisons :</w:t>
            </w:r>
          </w:p>
          <w:p w14:paraId="0AADA59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r>
      <w:tr w:rsidR="001021CA" w:rsidRPr="001021CA" w14:paraId="6EA67F3C" w14:textId="77777777" w:rsidTr="001021CA">
        <w:tc>
          <w:tcPr>
            <w:tcW w:w="851" w:type="dxa"/>
            <w:tcBorders>
              <w:top w:val="nil"/>
              <w:left w:val="nil"/>
              <w:bottom w:val="nil"/>
              <w:right w:val="nil"/>
            </w:tcBorders>
          </w:tcPr>
          <w:p w14:paraId="16528DE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Raison 1</w:t>
            </w:r>
          </w:p>
        </w:tc>
        <w:tc>
          <w:tcPr>
            <w:tcW w:w="8505" w:type="dxa"/>
            <w:tcBorders>
              <w:top w:val="nil"/>
              <w:left w:val="nil"/>
              <w:bottom w:val="nil"/>
              <w:right w:val="nil"/>
            </w:tcBorders>
          </w:tcPr>
          <w:p w14:paraId="781A28C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w:t>
            </w:r>
          </w:p>
          <w:p w14:paraId="1E9A9EE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2CCDCFB8" w14:textId="77777777" w:rsidR="001021CA" w:rsidRPr="001021CA" w:rsidRDefault="001021CA" w:rsidP="000F1070">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D11.7.1</w:t>
            </w:r>
          </w:p>
        </w:tc>
      </w:tr>
      <w:tr w:rsidR="001021CA" w:rsidRPr="001021CA" w14:paraId="312973BB" w14:textId="77777777" w:rsidTr="001021CA">
        <w:tc>
          <w:tcPr>
            <w:tcW w:w="851" w:type="dxa"/>
            <w:tcBorders>
              <w:top w:val="nil"/>
              <w:left w:val="nil"/>
              <w:bottom w:val="nil"/>
              <w:right w:val="nil"/>
            </w:tcBorders>
          </w:tcPr>
          <w:p w14:paraId="046C264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Raison 2</w:t>
            </w:r>
          </w:p>
        </w:tc>
        <w:tc>
          <w:tcPr>
            <w:tcW w:w="8505" w:type="dxa"/>
            <w:tcBorders>
              <w:top w:val="nil"/>
              <w:left w:val="nil"/>
              <w:bottom w:val="nil"/>
              <w:right w:val="nil"/>
            </w:tcBorders>
          </w:tcPr>
          <w:p w14:paraId="440405B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w:t>
            </w:r>
          </w:p>
          <w:p w14:paraId="695B4A1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E3638AF"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D11.7.2</w:t>
            </w:r>
          </w:p>
        </w:tc>
      </w:tr>
      <w:tr w:rsidR="001021CA" w:rsidRPr="001021CA" w14:paraId="293AEF7E" w14:textId="77777777" w:rsidTr="001021CA">
        <w:tc>
          <w:tcPr>
            <w:tcW w:w="851" w:type="dxa"/>
            <w:tcBorders>
              <w:top w:val="nil"/>
              <w:left w:val="nil"/>
              <w:bottom w:val="nil"/>
              <w:right w:val="nil"/>
            </w:tcBorders>
          </w:tcPr>
          <w:p w14:paraId="1E49A4F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Raison 3</w:t>
            </w:r>
          </w:p>
        </w:tc>
        <w:tc>
          <w:tcPr>
            <w:tcW w:w="8505" w:type="dxa"/>
            <w:tcBorders>
              <w:top w:val="nil"/>
              <w:left w:val="nil"/>
              <w:bottom w:val="nil"/>
              <w:right w:val="nil"/>
            </w:tcBorders>
          </w:tcPr>
          <w:p w14:paraId="0A4ACEB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w:t>
            </w:r>
          </w:p>
          <w:p w14:paraId="72E8BEF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5F2A899"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D11.7.3</w:t>
            </w:r>
          </w:p>
        </w:tc>
      </w:tr>
      <w:tr w:rsidR="001021CA" w:rsidRPr="001021CA" w14:paraId="2B8127F2" w14:textId="77777777" w:rsidTr="001021CA">
        <w:tc>
          <w:tcPr>
            <w:tcW w:w="851" w:type="dxa"/>
            <w:tcBorders>
              <w:top w:val="nil"/>
              <w:left w:val="nil"/>
              <w:bottom w:val="nil"/>
              <w:right w:val="nil"/>
            </w:tcBorders>
          </w:tcPr>
          <w:p w14:paraId="55027C8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Raison 4</w:t>
            </w:r>
          </w:p>
        </w:tc>
        <w:tc>
          <w:tcPr>
            <w:tcW w:w="8505" w:type="dxa"/>
            <w:tcBorders>
              <w:top w:val="nil"/>
              <w:left w:val="nil"/>
              <w:bottom w:val="nil"/>
              <w:right w:val="nil"/>
            </w:tcBorders>
          </w:tcPr>
          <w:p w14:paraId="5B712DE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____________________________________________________________________________</w:t>
            </w:r>
          </w:p>
          <w:p w14:paraId="1FF9BF7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4B342BCD" w14:textId="77777777" w:rsidR="001021CA" w:rsidRPr="001021CA" w:rsidRDefault="001021CA" w:rsidP="000F1070">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D11.7.4</w:t>
            </w:r>
          </w:p>
        </w:tc>
      </w:tr>
    </w:tbl>
    <w:p w14:paraId="14E64BE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61FAA05A" w14:textId="21D1076A" w:rsidR="001021CA" w:rsidRPr="001021CA" w:rsidRDefault="001021CA" w:rsidP="000F1070">
      <w:pPr>
        <w:keepNext/>
        <w:spacing w:after="0" w:line="240" w:lineRule="auto"/>
        <w:outlineLvl w:val="1"/>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t xml:space="preserve">XII RESSOURCES </w:t>
      </w:r>
      <w:r w:rsidR="00605EB1" w:rsidRPr="001021CA">
        <w:rPr>
          <w:rFonts w:ascii="Times New Roman" w:eastAsia="Times New Roman" w:hAnsi="Times New Roman" w:cs="Times New Roman"/>
          <w:b/>
          <w:sz w:val="24"/>
          <w:szCs w:val="20"/>
          <w:lang w:eastAsia="fr-FR"/>
        </w:rPr>
        <w:t>MATERIELLES ET</w:t>
      </w:r>
      <w:r w:rsidRPr="001021CA">
        <w:rPr>
          <w:rFonts w:ascii="Times New Roman" w:eastAsia="Times New Roman" w:hAnsi="Times New Roman" w:cs="Times New Roman"/>
          <w:b/>
          <w:sz w:val="24"/>
          <w:szCs w:val="20"/>
          <w:lang w:eastAsia="fr-FR"/>
        </w:rPr>
        <w:t xml:space="preserve"> LOGISTIQUES</w:t>
      </w:r>
    </w:p>
    <w:p w14:paraId="66E688D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1021CA" w:rsidRPr="001021CA" w14:paraId="7E9EB0C2" w14:textId="77777777" w:rsidTr="001021CA">
        <w:trPr>
          <w:cantSplit/>
          <w:trHeight w:val="319"/>
        </w:trPr>
        <w:tc>
          <w:tcPr>
            <w:tcW w:w="10207" w:type="dxa"/>
            <w:gridSpan w:val="3"/>
          </w:tcPr>
          <w:p w14:paraId="351B97E3"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Le district  dispose-t-elle du matériel de gestion des données suivant?</w:t>
            </w:r>
          </w:p>
        </w:tc>
      </w:tr>
      <w:tr w:rsidR="001021CA" w:rsidRPr="001021CA" w14:paraId="09981151" w14:textId="77777777" w:rsidTr="001021CA">
        <w:tc>
          <w:tcPr>
            <w:tcW w:w="6238" w:type="dxa"/>
          </w:tcPr>
          <w:p w14:paraId="28F005C1" w14:textId="77777777" w:rsidR="001021CA" w:rsidRPr="001021CA" w:rsidRDefault="001021CA" w:rsidP="001021CA">
            <w:pPr>
              <w:tabs>
                <w:tab w:val="left" w:pos="3825"/>
              </w:tabs>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Ordinateur</w:t>
            </w:r>
            <w:r w:rsidRPr="001021CA">
              <w:rPr>
                <w:rFonts w:ascii="Times New Roman" w:eastAsia="Times New Roman" w:hAnsi="Times New Roman" w:cs="Times New Roman"/>
                <w:sz w:val="20"/>
                <w:szCs w:val="20"/>
                <w:lang w:eastAsia="fr-FR"/>
              </w:rPr>
              <w:tab/>
            </w:r>
          </w:p>
        </w:tc>
        <w:tc>
          <w:tcPr>
            <w:tcW w:w="3118" w:type="dxa"/>
          </w:tcPr>
          <w:p w14:paraId="1B197995"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851" w:type="dxa"/>
          </w:tcPr>
          <w:p w14:paraId="3B5A1302" w14:textId="77777777" w:rsidR="001021CA" w:rsidRPr="001021CA" w:rsidRDefault="001021CA" w:rsidP="000F1070">
            <w:pPr>
              <w:keepNext/>
              <w:spacing w:after="0" w:line="240" w:lineRule="auto"/>
              <w:jc w:val="center"/>
              <w:outlineLvl w:val="3"/>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D12.1</w:t>
            </w:r>
          </w:p>
        </w:tc>
      </w:tr>
    </w:tbl>
    <w:p w14:paraId="29DCFEE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44"/>
        <w:gridCol w:w="3118"/>
        <w:gridCol w:w="851"/>
      </w:tblGrid>
      <w:tr w:rsidR="001021CA" w:rsidRPr="001021CA" w14:paraId="49179300" w14:textId="77777777" w:rsidTr="001021CA">
        <w:tc>
          <w:tcPr>
            <w:tcW w:w="6194" w:type="dxa"/>
          </w:tcPr>
          <w:p w14:paraId="1E2AEF4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 oui, en donner le nombre </w:t>
            </w:r>
          </w:p>
          <w:p w14:paraId="7029719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62" w:type="dxa"/>
            <w:gridSpan w:val="2"/>
          </w:tcPr>
          <w:p w14:paraId="00F6C988"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w:t>
            </w:r>
          </w:p>
        </w:tc>
        <w:tc>
          <w:tcPr>
            <w:tcW w:w="851" w:type="dxa"/>
          </w:tcPr>
          <w:p w14:paraId="169E11A5" w14:textId="77777777" w:rsidR="001021CA" w:rsidRPr="001021CA" w:rsidRDefault="001021CA" w:rsidP="000F1070">
            <w:pPr>
              <w:keepNext/>
              <w:spacing w:after="0" w:line="240" w:lineRule="auto"/>
              <w:jc w:val="center"/>
              <w:outlineLvl w:val="3"/>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D12.1.1</w:t>
            </w:r>
          </w:p>
        </w:tc>
      </w:tr>
      <w:tr w:rsidR="001021CA" w:rsidRPr="001021CA" w14:paraId="37CC6F98"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gridSpan w:val="2"/>
          </w:tcPr>
          <w:p w14:paraId="286F44D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Imprimante</w:t>
            </w:r>
          </w:p>
        </w:tc>
        <w:tc>
          <w:tcPr>
            <w:tcW w:w="3118" w:type="dxa"/>
          </w:tcPr>
          <w:p w14:paraId="4FB112E5"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851" w:type="dxa"/>
          </w:tcPr>
          <w:p w14:paraId="572EC1C4" w14:textId="77777777" w:rsidR="001021CA" w:rsidRPr="001021CA" w:rsidRDefault="001021CA" w:rsidP="000F1070">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sz w:val="20"/>
                <w:szCs w:val="20"/>
                <w:lang w:eastAsia="fr-FR"/>
              </w:rPr>
              <w:t>D12.2</w:t>
            </w:r>
          </w:p>
        </w:tc>
      </w:tr>
    </w:tbl>
    <w:p w14:paraId="38E1E99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44"/>
        <w:gridCol w:w="3118"/>
        <w:gridCol w:w="70"/>
        <w:gridCol w:w="781"/>
      </w:tblGrid>
      <w:tr w:rsidR="001021CA" w:rsidRPr="001021CA" w14:paraId="0F0B53FE" w14:textId="77777777" w:rsidTr="001021CA">
        <w:tc>
          <w:tcPr>
            <w:tcW w:w="6194" w:type="dxa"/>
          </w:tcPr>
          <w:p w14:paraId="4DCA473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 oui, en donner le nombre </w:t>
            </w:r>
          </w:p>
          <w:p w14:paraId="641B56F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62" w:type="dxa"/>
            <w:gridSpan w:val="2"/>
          </w:tcPr>
          <w:p w14:paraId="07E3DB82"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w:t>
            </w:r>
          </w:p>
        </w:tc>
        <w:tc>
          <w:tcPr>
            <w:tcW w:w="851" w:type="dxa"/>
            <w:gridSpan w:val="2"/>
          </w:tcPr>
          <w:p w14:paraId="4B68D049"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b/>
                <w:sz w:val="20"/>
                <w:szCs w:val="20"/>
                <w:lang w:eastAsia="fr-FR"/>
              </w:rPr>
              <w:t>D12.2.2</w:t>
            </w:r>
          </w:p>
        </w:tc>
      </w:tr>
      <w:tr w:rsidR="001021CA" w:rsidRPr="001021CA" w14:paraId="600C9571"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gridSpan w:val="2"/>
          </w:tcPr>
          <w:p w14:paraId="40A1F81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Logiciel de statistique</w:t>
            </w:r>
          </w:p>
        </w:tc>
        <w:tc>
          <w:tcPr>
            <w:tcW w:w="3188" w:type="dxa"/>
            <w:gridSpan w:val="2"/>
          </w:tcPr>
          <w:p w14:paraId="20B74267"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781" w:type="dxa"/>
          </w:tcPr>
          <w:p w14:paraId="317B3E2A" w14:textId="77777777" w:rsidR="001021CA" w:rsidRPr="001021CA" w:rsidRDefault="001021CA" w:rsidP="000F1070">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sz w:val="20"/>
                <w:szCs w:val="20"/>
                <w:lang w:eastAsia="fr-FR"/>
              </w:rPr>
              <w:t>D12.3</w:t>
            </w:r>
          </w:p>
        </w:tc>
      </w:tr>
    </w:tbl>
    <w:p w14:paraId="5DCDF52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3162"/>
        <w:gridCol w:w="851"/>
      </w:tblGrid>
      <w:tr w:rsidR="001021CA" w:rsidRPr="001021CA" w14:paraId="35A42120" w14:textId="77777777" w:rsidTr="001021CA">
        <w:trPr>
          <w:trHeight w:val="446"/>
        </w:trPr>
        <w:tc>
          <w:tcPr>
            <w:tcW w:w="6194" w:type="dxa"/>
          </w:tcPr>
          <w:p w14:paraId="4141CE1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lastRenderedPageBreak/>
              <w:t xml:space="preserve">Si oui, en donner le type et le nombre </w:t>
            </w:r>
          </w:p>
          <w:p w14:paraId="148C907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62" w:type="dxa"/>
          </w:tcPr>
          <w:p w14:paraId="6F8FEB77"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w:t>
            </w:r>
          </w:p>
        </w:tc>
        <w:tc>
          <w:tcPr>
            <w:tcW w:w="851" w:type="dxa"/>
          </w:tcPr>
          <w:p w14:paraId="7F492F2F"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b/>
                <w:sz w:val="20"/>
                <w:szCs w:val="20"/>
                <w:lang w:eastAsia="fr-FR"/>
              </w:rPr>
              <w:t>D12.3.1</w:t>
            </w:r>
          </w:p>
        </w:tc>
      </w:tr>
    </w:tbl>
    <w:p w14:paraId="7497969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781"/>
      </w:tblGrid>
      <w:tr w:rsidR="001021CA" w:rsidRPr="001021CA" w14:paraId="6D9BC66B" w14:textId="77777777" w:rsidTr="001021CA">
        <w:tc>
          <w:tcPr>
            <w:tcW w:w="6238" w:type="dxa"/>
          </w:tcPr>
          <w:p w14:paraId="767A5555" w14:textId="77777777"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Photocopieuse</w:t>
            </w:r>
          </w:p>
        </w:tc>
        <w:tc>
          <w:tcPr>
            <w:tcW w:w="3188" w:type="dxa"/>
          </w:tcPr>
          <w:p w14:paraId="4E289C95" w14:textId="77777777" w:rsidR="001021CA" w:rsidRPr="001021CA" w:rsidRDefault="001021CA" w:rsidP="00BC7034">
            <w:pPr>
              <w:keepNext/>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781" w:type="dxa"/>
          </w:tcPr>
          <w:p w14:paraId="070BDFF7" w14:textId="77777777" w:rsidR="001021CA" w:rsidRPr="001021CA" w:rsidRDefault="001021CA" w:rsidP="00BC7034">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sz w:val="20"/>
                <w:szCs w:val="20"/>
                <w:lang w:eastAsia="fr-FR"/>
              </w:rPr>
              <w:t>D12.4</w:t>
            </w:r>
          </w:p>
        </w:tc>
      </w:tr>
    </w:tbl>
    <w:p w14:paraId="0C17DFD9" w14:textId="77777777"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38"/>
        <w:gridCol w:w="743"/>
      </w:tblGrid>
      <w:tr w:rsidR="001021CA" w:rsidRPr="001021CA" w14:paraId="45B377F8" w14:textId="77777777" w:rsidTr="001021CA">
        <w:tc>
          <w:tcPr>
            <w:tcW w:w="6238" w:type="dxa"/>
            <w:tcBorders>
              <w:top w:val="nil"/>
              <w:left w:val="nil"/>
              <w:right w:val="nil"/>
            </w:tcBorders>
          </w:tcPr>
          <w:p w14:paraId="0AF34DBE" w14:textId="77777777"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 oui, en donner le nombre </w:t>
            </w:r>
          </w:p>
          <w:p w14:paraId="32FA378F" w14:textId="77777777"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p>
        </w:tc>
        <w:tc>
          <w:tcPr>
            <w:tcW w:w="3226" w:type="dxa"/>
            <w:gridSpan w:val="2"/>
            <w:tcBorders>
              <w:top w:val="nil"/>
              <w:left w:val="nil"/>
              <w:right w:val="nil"/>
            </w:tcBorders>
          </w:tcPr>
          <w:p w14:paraId="44323201" w14:textId="77777777" w:rsidR="001021CA" w:rsidRPr="001021CA" w:rsidRDefault="001021CA" w:rsidP="00BC7034">
            <w:pPr>
              <w:keepNext/>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w:t>
            </w:r>
          </w:p>
        </w:tc>
        <w:tc>
          <w:tcPr>
            <w:tcW w:w="743" w:type="dxa"/>
            <w:tcBorders>
              <w:top w:val="nil"/>
              <w:left w:val="nil"/>
              <w:right w:val="nil"/>
            </w:tcBorders>
          </w:tcPr>
          <w:p w14:paraId="54B52E06" w14:textId="77777777" w:rsidR="001021CA" w:rsidRPr="001021CA" w:rsidRDefault="001021CA" w:rsidP="00BC7034">
            <w:pPr>
              <w:keepNext/>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b/>
                <w:sz w:val="20"/>
                <w:szCs w:val="20"/>
                <w:lang w:eastAsia="fr-FR"/>
              </w:rPr>
              <w:t>D12.4.1</w:t>
            </w:r>
          </w:p>
        </w:tc>
      </w:tr>
      <w:tr w:rsidR="001021CA" w:rsidRPr="001021CA" w14:paraId="23C98B60" w14:textId="77777777" w:rsidTr="001021CA">
        <w:tc>
          <w:tcPr>
            <w:tcW w:w="6238" w:type="dxa"/>
          </w:tcPr>
          <w:p w14:paraId="110E2C2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Scanner</w:t>
            </w:r>
          </w:p>
        </w:tc>
        <w:tc>
          <w:tcPr>
            <w:tcW w:w="3226" w:type="dxa"/>
            <w:gridSpan w:val="2"/>
          </w:tcPr>
          <w:p w14:paraId="67BFA8F4"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743" w:type="dxa"/>
          </w:tcPr>
          <w:p w14:paraId="3EC196F8"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D12.5</w:t>
            </w:r>
          </w:p>
        </w:tc>
      </w:tr>
      <w:tr w:rsidR="001021CA" w:rsidRPr="001021CA" w14:paraId="4BA88C50" w14:textId="77777777" w:rsidTr="001021CA">
        <w:trPr>
          <w:trHeight w:val="76"/>
        </w:trPr>
        <w:tc>
          <w:tcPr>
            <w:tcW w:w="6238" w:type="dxa"/>
          </w:tcPr>
          <w:p w14:paraId="05F4AF3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Autre </w:t>
            </w:r>
            <w:r w:rsidRPr="001021CA">
              <w:rPr>
                <w:rFonts w:ascii="Times New Roman" w:eastAsia="Times New Roman" w:hAnsi="Times New Roman" w:cs="Times New Roman"/>
                <w:i/>
                <w:sz w:val="20"/>
                <w:szCs w:val="20"/>
                <w:lang w:eastAsia="fr-FR"/>
              </w:rPr>
              <w:t>(Spécifier)</w:t>
            </w:r>
          </w:p>
        </w:tc>
        <w:tc>
          <w:tcPr>
            <w:tcW w:w="3226" w:type="dxa"/>
            <w:gridSpan w:val="2"/>
          </w:tcPr>
          <w:p w14:paraId="16F222C1" w14:textId="77777777" w:rsidR="001021CA" w:rsidRPr="001021CA" w:rsidRDefault="001021CA" w:rsidP="001021CA">
            <w:pPr>
              <w:spacing w:after="0" w:line="240" w:lineRule="auto"/>
              <w:jc w:val="center"/>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sz w:val="20"/>
                <w:szCs w:val="20"/>
                <w:lang w:eastAsia="fr-FR"/>
              </w:rPr>
              <w:t>________</w:t>
            </w:r>
          </w:p>
        </w:tc>
        <w:tc>
          <w:tcPr>
            <w:tcW w:w="743" w:type="dxa"/>
          </w:tcPr>
          <w:p w14:paraId="622BF6D1"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p>
        </w:tc>
      </w:tr>
      <w:tr w:rsidR="001021CA" w:rsidRPr="001021CA" w14:paraId="6D747C0B" w14:textId="77777777" w:rsidTr="001021CA">
        <w:trPr>
          <w:cantSplit/>
          <w:trHeight w:val="427"/>
        </w:trPr>
        <w:tc>
          <w:tcPr>
            <w:tcW w:w="10207" w:type="dxa"/>
            <w:gridSpan w:val="4"/>
          </w:tcPr>
          <w:p w14:paraId="1C1BB17B"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Le district dispose-t-elle des moyens de communication suivants?</w:t>
            </w:r>
          </w:p>
        </w:tc>
      </w:tr>
      <w:tr w:rsidR="001021CA" w:rsidRPr="001021CA" w14:paraId="775A156A" w14:textId="77777777" w:rsidTr="001021CA">
        <w:tc>
          <w:tcPr>
            <w:tcW w:w="6238" w:type="dxa"/>
          </w:tcPr>
          <w:p w14:paraId="28C7B353" w14:textId="6D202261"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Téléphone</w:t>
            </w:r>
            <w:ins w:id="552" w:author="HP" w:date="2019-08-02T12:14:00Z">
              <w:r w:rsidR="00563DB8">
                <w:rPr>
                  <w:rFonts w:ascii="Times New Roman" w:eastAsia="Times New Roman" w:hAnsi="Times New Roman" w:cs="Times New Roman"/>
                  <w:sz w:val="20"/>
                  <w:szCs w:val="20"/>
                  <w:lang w:eastAsia="fr-FR"/>
                </w:rPr>
                <w:t xml:space="preserve"> Fixe</w:t>
              </w:r>
            </w:ins>
          </w:p>
        </w:tc>
        <w:tc>
          <w:tcPr>
            <w:tcW w:w="3188" w:type="dxa"/>
          </w:tcPr>
          <w:p w14:paraId="10373E6A"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781" w:type="dxa"/>
            <w:gridSpan w:val="2"/>
          </w:tcPr>
          <w:p w14:paraId="32621205"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D12.6</w:t>
            </w:r>
          </w:p>
        </w:tc>
      </w:tr>
    </w:tbl>
    <w:p w14:paraId="55F48E4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238"/>
        <w:gridCol w:w="3118"/>
        <w:gridCol w:w="70"/>
        <w:gridCol w:w="781"/>
      </w:tblGrid>
      <w:tr w:rsidR="001021CA" w:rsidRPr="001021CA" w14:paraId="1D7A664F" w14:textId="77777777" w:rsidTr="001021CA">
        <w:tc>
          <w:tcPr>
            <w:tcW w:w="6238" w:type="dxa"/>
          </w:tcPr>
          <w:p w14:paraId="2202FC8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 oui, en donner le nombre </w:t>
            </w:r>
          </w:p>
          <w:p w14:paraId="679FA75B"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Pr>
          <w:p w14:paraId="72E42ABE"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w:t>
            </w:r>
          </w:p>
        </w:tc>
        <w:tc>
          <w:tcPr>
            <w:tcW w:w="851" w:type="dxa"/>
            <w:gridSpan w:val="2"/>
          </w:tcPr>
          <w:p w14:paraId="3648AF50"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b/>
                <w:sz w:val="20"/>
                <w:szCs w:val="20"/>
                <w:lang w:eastAsia="fr-FR"/>
              </w:rPr>
              <w:t>D12.6.1</w:t>
            </w:r>
          </w:p>
        </w:tc>
      </w:tr>
      <w:tr w:rsidR="001021CA" w:rsidRPr="001021CA" w14:paraId="63DF16E2"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tcPr>
          <w:p w14:paraId="0CD97D76" w14:textId="33877450" w:rsidR="001021CA" w:rsidRPr="001021CA" w:rsidRDefault="001021CA" w:rsidP="001021CA">
            <w:pPr>
              <w:spacing w:after="0" w:line="240" w:lineRule="auto"/>
              <w:rPr>
                <w:rFonts w:ascii="Times New Roman" w:eastAsia="Times New Roman" w:hAnsi="Times New Roman" w:cs="Times New Roman"/>
                <w:sz w:val="20"/>
                <w:szCs w:val="20"/>
                <w:lang w:eastAsia="fr-FR"/>
              </w:rPr>
            </w:pPr>
            <w:del w:id="553" w:author="HP" w:date="2019-08-02T12:14:00Z">
              <w:r w:rsidRPr="001021CA" w:rsidDel="00563DB8">
                <w:rPr>
                  <w:rFonts w:ascii="Times New Roman" w:eastAsia="Times New Roman" w:hAnsi="Times New Roman" w:cs="Times New Roman"/>
                  <w:sz w:val="20"/>
                  <w:szCs w:val="20"/>
                  <w:lang w:eastAsia="fr-FR"/>
                </w:rPr>
                <w:delText>Radio call</w:delText>
              </w:r>
            </w:del>
          </w:p>
        </w:tc>
        <w:tc>
          <w:tcPr>
            <w:tcW w:w="3188" w:type="dxa"/>
            <w:gridSpan w:val="2"/>
          </w:tcPr>
          <w:p w14:paraId="0EAEC32E" w14:textId="0A45D19F" w:rsidR="001021CA" w:rsidRPr="001021CA" w:rsidRDefault="001021CA" w:rsidP="001021CA">
            <w:pPr>
              <w:spacing w:after="0" w:line="240" w:lineRule="auto"/>
              <w:rPr>
                <w:rFonts w:ascii="Times New Roman" w:eastAsia="Times New Roman" w:hAnsi="Times New Roman" w:cs="Times New Roman"/>
                <w:b/>
                <w:sz w:val="18"/>
                <w:szCs w:val="18"/>
                <w:lang w:eastAsia="fr-FR"/>
              </w:rPr>
            </w:pPr>
            <w:del w:id="554" w:author="HP" w:date="2019-08-02T12:14:00Z">
              <w:r w:rsidRPr="001021CA" w:rsidDel="00563DB8">
                <w:rPr>
                  <w:rFonts w:ascii="Times New Roman" w:eastAsia="Times New Roman" w:hAnsi="Times New Roman" w:cs="Times New Roman"/>
                  <w:b/>
                  <w:sz w:val="18"/>
                  <w:szCs w:val="18"/>
                  <w:lang w:eastAsia="fr-FR"/>
                </w:rPr>
                <w:delText xml:space="preserve">O </w:delText>
              </w:r>
              <w:r w:rsidRPr="001021CA" w:rsidDel="00563DB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sidDel="00563DB8">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sidDel="00563DB8">
                <w:rPr>
                  <w:rFonts w:ascii="Times New Roman" w:eastAsia="Times New Roman" w:hAnsi="Times New Roman" w:cs="Times New Roman"/>
                  <w:b/>
                  <w:sz w:val="18"/>
                  <w:szCs w:val="18"/>
                  <w:lang w:eastAsia="fr-FR"/>
                </w:rPr>
                <w:fldChar w:fldCharType="end"/>
              </w:r>
              <w:r w:rsidRPr="001021CA" w:rsidDel="00563DB8">
                <w:rPr>
                  <w:rFonts w:ascii="Times New Roman" w:eastAsia="Times New Roman" w:hAnsi="Times New Roman" w:cs="Times New Roman"/>
                  <w:b/>
                  <w:sz w:val="18"/>
                  <w:szCs w:val="18"/>
                  <w:lang w:eastAsia="fr-FR"/>
                </w:rPr>
                <w:delText xml:space="preserve">    N </w:delText>
              </w:r>
              <w:r w:rsidRPr="001021CA" w:rsidDel="00563DB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sidDel="00563DB8">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sidDel="00563DB8">
                <w:rPr>
                  <w:rFonts w:ascii="Times New Roman" w:eastAsia="Times New Roman" w:hAnsi="Times New Roman" w:cs="Times New Roman"/>
                  <w:b/>
                  <w:sz w:val="18"/>
                  <w:szCs w:val="18"/>
                  <w:lang w:eastAsia="fr-FR"/>
                </w:rPr>
                <w:fldChar w:fldCharType="end"/>
              </w:r>
              <w:r w:rsidRPr="001021CA" w:rsidDel="00563DB8">
                <w:rPr>
                  <w:rFonts w:ascii="Times New Roman" w:eastAsia="Times New Roman" w:hAnsi="Times New Roman" w:cs="Times New Roman"/>
                  <w:b/>
                  <w:sz w:val="18"/>
                  <w:szCs w:val="18"/>
                  <w:lang w:eastAsia="fr-FR"/>
                </w:rPr>
                <w:delText xml:space="preserve">   NSP </w:delText>
              </w:r>
              <w:r w:rsidRPr="001021CA" w:rsidDel="00563DB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sidDel="00563DB8">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sidDel="00563DB8">
                <w:rPr>
                  <w:rFonts w:ascii="Times New Roman" w:eastAsia="Times New Roman" w:hAnsi="Times New Roman" w:cs="Times New Roman"/>
                  <w:b/>
                  <w:sz w:val="18"/>
                  <w:szCs w:val="18"/>
                  <w:lang w:eastAsia="fr-FR"/>
                </w:rPr>
                <w:fldChar w:fldCharType="end"/>
              </w:r>
              <w:r w:rsidRPr="001021CA" w:rsidDel="00563DB8">
                <w:rPr>
                  <w:rFonts w:ascii="Times New Roman" w:eastAsia="Times New Roman" w:hAnsi="Times New Roman" w:cs="Times New Roman"/>
                  <w:b/>
                  <w:sz w:val="18"/>
                  <w:szCs w:val="18"/>
                  <w:lang w:eastAsia="fr-FR"/>
                </w:rPr>
                <w:delText xml:space="preserve">   N/A </w:delText>
              </w:r>
              <w:r w:rsidRPr="001021CA" w:rsidDel="00563DB8">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sidDel="00563DB8">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sidDel="00563DB8">
                <w:rPr>
                  <w:rFonts w:ascii="Times New Roman" w:eastAsia="Times New Roman" w:hAnsi="Times New Roman" w:cs="Times New Roman"/>
                  <w:b/>
                  <w:sz w:val="18"/>
                  <w:szCs w:val="18"/>
                  <w:lang w:eastAsia="fr-FR"/>
                </w:rPr>
                <w:fldChar w:fldCharType="end"/>
              </w:r>
            </w:del>
          </w:p>
        </w:tc>
        <w:tc>
          <w:tcPr>
            <w:tcW w:w="781" w:type="dxa"/>
          </w:tcPr>
          <w:p w14:paraId="61826EBC" w14:textId="4D4554C4"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del w:id="555" w:author="HP" w:date="2019-08-02T12:14:00Z">
              <w:r w:rsidRPr="001021CA" w:rsidDel="00563DB8">
                <w:rPr>
                  <w:rFonts w:ascii="Times New Roman" w:eastAsia="Times New Roman" w:hAnsi="Times New Roman" w:cs="Times New Roman"/>
                  <w:b/>
                  <w:sz w:val="20"/>
                  <w:szCs w:val="20"/>
                  <w:lang w:eastAsia="fr-FR"/>
                </w:rPr>
                <w:delText>D12.</w:delText>
              </w:r>
              <w:r w:rsidR="00605EB1" w:rsidDel="00563DB8">
                <w:rPr>
                  <w:rFonts w:ascii="Times New Roman" w:eastAsia="Times New Roman" w:hAnsi="Times New Roman" w:cs="Times New Roman"/>
                  <w:b/>
                  <w:sz w:val="20"/>
                  <w:szCs w:val="20"/>
                  <w:lang w:eastAsia="fr-FR"/>
                </w:rPr>
                <w:delText>7</w:delText>
              </w:r>
            </w:del>
          </w:p>
        </w:tc>
      </w:tr>
    </w:tbl>
    <w:p w14:paraId="007DCE39"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238"/>
        <w:gridCol w:w="3118"/>
        <w:gridCol w:w="70"/>
        <w:gridCol w:w="781"/>
      </w:tblGrid>
      <w:tr w:rsidR="001021CA" w:rsidRPr="001021CA" w14:paraId="64372C01" w14:textId="77777777" w:rsidTr="001021CA">
        <w:tc>
          <w:tcPr>
            <w:tcW w:w="6238" w:type="dxa"/>
          </w:tcPr>
          <w:p w14:paraId="755D065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 oui, en donner le nombre </w:t>
            </w:r>
          </w:p>
          <w:p w14:paraId="0CC858AD"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Pr>
          <w:p w14:paraId="7CFE9E9D"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w:t>
            </w:r>
          </w:p>
        </w:tc>
        <w:tc>
          <w:tcPr>
            <w:tcW w:w="851" w:type="dxa"/>
            <w:gridSpan w:val="2"/>
          </w:tcPr>
          <w:p w14:paraId="4F17EEF6" w14:textId="4E1E3123"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b/>
                <w:sz w:val="20"/>
                <w:szCs w:val="20"/>
                <w:lang w:eastAsia="fr-FR"/>
              </w:rPr>
              <w:t>D12.</w:t>
            </w:r>
            <w:r w:rsidR="00605EB1">
              <w:rPr>
                <w:rFonts w:ascii="Times New Roman" w:eastAsia="Times New Roman" w:hAnsi="Times New Roman" w:cs="Times New Roman"/>
                <w:b/>
                <w:sz w:val="20"/>
                <w:szCs w:val="20"/>
                <w:lang w:eastAsia="fr-FR"/>
              </w:rPr>
              <w:t>7</w:t>
            </w:r>
            <w:r w:rsidRPr="001021CA">
              <w:rPr>
                <w:rFonts w:ascii="Times New Roman" w:eastAsia="Times New Roman" w:hAnsi="Times New Roman" w:cs="Times New Roman"/>
                <w:b/>
                <w:sz w:val="20"/>
                <w:szCs w:val="20"/>
                <w:lang w:eastAsia="fr-FR"/>
              </w:rPr>
              <w:t>.1</w:t>
            </w:r>
          </w:p>
        </w:tc>
      </w:tr>
      <w:tr w:rsidR="001021CA" w:rsidRPr="001021CA" w14:paraId="73A31410" w14:textId="77777777" w:rsidTr="001021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8" w:type="dxa"/>
          </w:tcPr>
          <w:p w14:paraId="33A01DF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Ordinateurs </w:t>
            </w:r>
          </w:p>
        </w:tc>
        <w:tc>
          <w:tcPr>
            <w:tcW w:w="3188" w:type="dxa"/>
            <w:gridSpan w:val="2"/>
          </w:tcPr>
          <w:p w14:paraId="20AB8E3D"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781" w:type="dxa"/>
          </w:tcPr>
          <w:p w14:paraId="707C8263" w14:textId="774FE64D"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D12.</w:t>
            </w:r>
            <w:r w:rsidR="00605EB1">
              <w:rPr>
                <w:rFonts w:ascii="Times New Roman" w:eastAsia="Times New Roman" w:hAnsi="Times New Roman" w:cs="Times New Roman"/>
                <w:b/>
                <w:sz w:val="20"/>
                <w:szCs w:val="20"/>
                <w:lang w:eastAsia="fr-FR"/>
              </w:rPr>
              <w:t>8</w:t>
            </w:r>
          </w:p>
        </w:tc>
      </w:tr>
    </w:tbl>
    <w:p w14:paraId="52458CA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238"/>
        <w:gridCol w:w="3118"/>
        <w:gridCol w:w="57"/>
        <w:gridCol w:w="794"/>
      </w:tblGrid>
      <w:tr w:rsidR="001021CA" w:rsidRPr="001021CA" w14:paraId="6D7A8E9F" w14:textId="77777777" w:rsidTr="001021CA">
        <w:tc>
          <w:tcPr>
            <w:tcW w:w="6238" w:type="dxa"/>
            <w:tcBorders>
              <w:bottom w:val="single" w:sz="4" w:space="0" w:color="auto"/>
            </w:tcBorders>
          </w:tcPr>
          <w:p w14:paraId="51315FE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 oui, en donner le nombre </w:t>
            </w:r>
          </w:p>
          <w:p w14:paraId="6E38B8BE"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118" w:type="dxa"/>
            <w:tcBorders>
              <w:bottom w:val="single" w:sz="4" w:space="0" w:color="auto"/>
            </w:tcBorders>
          </w:tcPr>
          <w:p w14:paraId="11144816"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w:t>
            </w:r>
          </w:p>
        </w:tc>
        <w:tc>
          <w:tcPr>
            <w:tcW w:w="851" w:type="dxa"/>
            <w:gridSpan w:val="2"/>
            <w:tcBorders>
              <w:bottom w:val="single" w:sz="4" w:space="0" w:color="auto"/>
            </w:tcBorders>
          </w:tcPr>
          <w:p w14:paraId="521E3F98" w14:textId="4F4308F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b/>
                <w:sz w:val="20"/>
                <w:szCs w:val="20"/>
                <w:lang w:eastAsia="fr-FR"/>
              </w:rPr>
              <w:t>D12.</w:t>
            </w:r>
            <w:r w:rsidR="00605EB1">
              <w:rPr>
                <w:rFonts w:ascii="Times New Roman" w:eastAsia="Times New Roman" w:hAnsi="Times New Roman" w:cs="Times New Roman"/>
                <w:b/>
                <w:sz w:val="20"/>
                <w:szCs w:val="20"/>
                <w:lang w:eastAsia="fr-FR"/>
              </w:rPr>
              <w:t>8</w:t>
            </w:r>
            <w:r w:rsidRPr="001021CA">
              <w:rPr>
                <w:rFonts w:ascii="Times New Roman" w:eastAsia="Times New Roman" w:hAnsi="Times New Roman" w:cs="Times New Roman"/>
                <w:b/>
                <w:sz w:val="20"/>
                <w:szCs w:val="20"/>
                <w:lang w:eastAsia="fr-FR"/>
              </w:rPr>
              <w:t>.1</w:t>
            </w:r>
          </w:p>
        </w:tc>
      </w:tr>
      <w:tr w:rsidR="001021CA" w:rsidRPr="001021CA" w14:paraId="52B930DD" w14:textId="77777777" w:rsidTr="001021CA">
        <w:tc>
          <w:tcPr>
            <w:tcW w:w="6238" w:type="dxa"/>
            <w:tcBorders>
              <w:top w:val="single" w:sz="4" w:space="0" w:color="auto"/>
              <w:left w:val="single" w:sz="4" w:space="0" w:color="auto"/>
              <w:bottom w:val="single" w:sz="4" w:space="0" w:color="auto"/>
              <w:right w:val="single" w:sz="4" w:space="0" w:color="auto"/>
            </w:tcBorders>
          </w:tcPr>
          <w:p w14:paraId="11BE52E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Connexion internet</w:t>
            </w:r>
          </w:p>
        </w:tc>
        <w:tc>
          <w:tcPr>
            <w:tcW w:w="3118" w:type="dxa"/>
            <w:tcBorders>
              <w:top w:val="single" w:sz="4" w:space="0" w:color="auto"/>
              <w:left w:val="single" w:sz="4" w:space="0" w:color="auto"/>
              <w:bottom w:val="single" w:sz="4" w:space="0" w:color="auto"/>
              <w:right w:val="single" w:sz="4" w:space="0" w:color="auto"/>
            </w:tcBorders>
          </w:tcPr>
          <w:p w14:paraId="4D7EA24F"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851" w:type="dxa"/>
            <w:gridSpan w:val="2"/>
            <w:tcBorders>
              <w:top w:val="single" w:sz="4" w:space="0" w:color="auto"/>
              <w:left w:val="single" w:sz="4" w:space="0" w:color="auto"/>
              <w:bottom w:val="single" w:sz="4" w:space="0" w:color="auto"/>
              <w:right w:val="single" w:sz="4" w:space="0" w:color="auto"/>
            </w:tcBorders>
          </w:tcPr>
          <w:p w14:paraId="0E25945B" w14:textId="59BBC245"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D12.</w:t>
            </w:r>
            <w:r w:rsidR="00605EB1">
              <w:rPr>
                <w:rFonts w:ascii="Times New Roman" w:eastAsia="Times New Roman" w:hAnsi="Times New Roman" w:cs="Times New Roman"/>
                <w:b/>
                <w:sz w:val="20"/>
                <w:szCs w:val="20"/>
                <w:lang w:eastAsia="fr-FR"/>
              </w:rPr>
              <w:t>9</w:t>
            </w:r>
          </w:p>
        </w:tc>
      </w:tr>
      <w:tr w:rsidR="001021CA" w:rsidRPr="001021CA" w14:paraId="47FACB82" w14:textId="77777777" w:rsidTr="001021CA">
        <w:tc>
          <w:tcPr>
            <w:tcW w:w="6238" w:type="dxa"/>
            <w:tcBorders>
              <w:top w:val="single" w:sz="4" w:space="0" w:color="auto"/>
              <w:bottom w:val="single" w:sz="4" w:space="0" w:color="auto"/>
            </w:tcBorders>
          </w:tcPr>
          <w:p w14:paraId="259464E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Si oui, spécifier le type</w:t>
            </w:r>
            <w:r w:rsidRPr="001021CA">
              <w:rPr>
                <w:rFonts w:ascii="Times New Roman" w:eastAsia="Times New Roman" w:hAnsi="Times New Roman" w:cs="Times New Roman"/>
                <w:i/>
                <w:sz w:val="20"/>
                <w:szCs w:val="20"/>
                <w:lang w:eastAsia="fr-FR"/>
              </w:rPr>
              <w:t xml:space="preserve"> (Wifi central, Wifi mobile, etc.)</w:t>
            </w:r>
          </w:p>
          <w:p w14:paraId="48EFCAD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969" w:type="dxa"/>
            <w:gridSpan w:val="3"/>
            <w:tcBorders>
              <w:top w:val="single" w:sz="4" w:space="0" w:color="auto"/>
              <w:bottom w:val="single" w:sz="4" w:space="0" w:color="auto"/>
            </w:tcBorders>
          </w:tcPr>
          <w:p w14:paraId="324624B4"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sz w:val="20"/>
                <w:szCs w:val="20"/>
                <w:lang w:eastAsia="fr-FR"/>
              </w:rPr>
              <w:t>________________________________________</w:t>
            </w:r>
          </w:p>
        </w:tc>
      </w:tr>
      <w:tr w:rsidR="001021CA" w:rsidRPr="001021CA" w14:paraId="4F9F6C35" w14:textId="77777777" w:rsidTr="001021CA">
        <w:trPr>
          <w:trHeight w:val="391"/>
        </w:trPr>
        <w:tc>
          <w:tcPr>
            <w:tcW w:w="6238" w:type="dxa"/>
            <w:tcBorders>
              <w:top w:val="single" w:sz="4" w:space="0" w:color="auto"/>
              <w:left w:val="single" w:sz="4" w:space="0" w:color="auto"/>
              <w:bottom w:val="single" w:sz="4" w:space="0" w:color="auto"/>
              <w:right w:val="single" w:sz="4" w:space="0" w:color="auto"/>
            </w:tcBorders>
          </w:tcPr>
          <w:p w14:paraId="7B5E03F4"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Votre région  est couverte par la téléphonie mobile?</w:t>
            </w:r>
          </w:p>
        </w:tc>
        <w:tc>
          <w:tcPr>
            <w:tcW w:w="3175" w:type="dxa"/>
            <w:gridSpan w:val="2"/>
            <w:tcBorders>
              <w:top w:val="single" w:sz="4" w:space="0" w:color="auto"/>
              <w:left w:val="single" w:sz="4" w:space="0" w:color="auto"/>
              <w:bottom w:val="single" w:sz="4" w:space="0" w:color="auto"/>
              <w:right w:val="single" w:sz="4" w:space="0" w:color="auto"/>
            </w:tcBorders>
          </w:tcPr>
          <w:p w14:paraId="60CA9DA7"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w:t>
            </w:r>
          </w:p>
        </w:tc>
        <w:tc>
          <w:tcPr>
            <w:tcW w:w="794" w:type="dxa"/>
            <w:tcBorders>
              <w:top w:val="single" w:sz="4" w:space="0" w:color="auto"/>
              <w:left w:val="single" w:sz="4" w:space="0" w:color="auto"/>
              <w:bottom w:val="single" w:sz="4" w:space="0" w:color="auto"/>
              <w:right w:val="single" w:sz="4" w:space="0" w:color="auto"/>
            </w:tcBorders>
          </w:tcPr>
          <w:p w14:paraId="580EECCD" w14:textId="1318C968"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D12.1</w:t>
            </w:r>
            <w:r w:rsidR="00605EB1">
              <w:rPr>
                <w:rFonts w:ascii="Times New Roman" w:eastAsia="Times New Roman" w:hAnsi="Times New Roman" w:cs="Times New Roman"/>
                <w:b/>
                <w:sz w:val="20"/>
                <w:szCs w:val="20"/>
                <w:lang w:eastAsia="fr-FR"/>
              </w:rPr>
              <w:t>0</w:t>
            </w:r>
          </w:p>
        </w:tc>
      </w:tr>
      <w:tr w:rsidR="001021CA" w:rsidRPr="001021CA" w14:paraId="00951A3E" w14:textId="77777777" w:rsidTr="001021CA">
        <w:trPr>
          <w:trHeight w:val="391"/>
        </w:trPr>
        <w:tc>
          <w:tcPr>
            <w:tcW w:w="6238" w:type="dxa"/>
            <w:tcBorders>
              <w:top w:val="single" w:sz="4" w:space="0" w:color="auto"/>
              <w:left w:val="single" w:sz="4" w:space="0" w:color="auto"/>
              <w:bottom w:val="single" w:sz="4" w:space="0" w:color="auto"/>
              <w:right w:val="single" w:sz="4" w:space="0" w:color="auto"/>
            </w:tcBorders>
          </w:tcPr>
          <w:p w14:paraId="3207112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Pourriez-vous dire que votre région est couverte à 100% ?</w:t>
            </w:r>
          </w:p>
        </w:tc>
        <w:tc>
          <w:tcPr>
            <w:tcW w:w="3175" w:type="dxa"/>
            <w:gridSpan w:val="2"/>
            <w:tcBorders>
              <w:top w:val="single" w:sz="4" w:space="0" w:color="auto"/>
              <w:left w:val="single" w:sz="4" w:space="0" w:color="auto"/>
              <w:bottom w:val="single" w:sz="4" w:space="0" w:color="auto"/>
              <w:right w:val="single" w:sz="4" w:space="0" w:color="auto"/>
            </w:tcBorders>
          </w:tcPr>
          <w:p w14:paraId="5429240F"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w:t>
            </w:r>
          </w:p>
        </w:tc>
        <w:tc>
          <w:tcPr>
            <w:tcW w:w="794" w:type="dxa"/>
            <w:tcBorders>
              <w:top w:val="single" w:sz="4" w:space="0" w:color="auto"/>
              <w:left w:val="single" w:sz="4" w:space="0" w:color="auto"/>
              <w:bottom w:val="single" w:sz="4" w:space="0" w:color="auto"/>
              <w:right w:val="single" w:sz="4" w:space="0" w:color="auto"/>
            </w:tcBorders>
          </w:tcPr>
          <w:p w14:paraId="49594411" w14:textId="38F34351"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D12.1</w:t>
            </w:r>
            <w:r w:rsidR="00605EB1">
              <w:rPr>
                <w:rFonts w:ascii="Times New Roman" w:eastAsia="Times New Roman" w:hAnsi="Times New Roman" w:cs="Times New Roman"/>
                <w:b/>
                <w:sz w:val="20"/>
                <w:szCs w:val="20"/>
                <w:lang w:eastAsia="fr-FR"/>
              </w:rPr>
              <w:t>1</w:t>
            </w:r>
          </w:p>
        </w:tc>
      </w:tr>
      <w:tr w:rsidR="001021CA" w:rsidRPr="001021CA" w14:paraId="4FA35A27" w14:textId="77777777" w:rsidTr="001021CA">
        <w:trPr>
          <w:trHeight w:val="391"/>
        </w:trPr>
        <w:tc>
          <w:tcPr>
            <w:tcW w:w="6238" w:type="dxa"/>
            <w:tcBorders>
              <w:top w:val="single" w:sz="4" w:space="0" w:color="auto"/>
            </w:tcBorders>
          </w:tcPr>
          <w:p w14:paraId="731C7CBC"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Combien  de réseaux mobiles (d’opérateurs) couvrent votre région ?</w:t>
            </w:r>
          </w:p>
        </w:tc>
        <w:tc>
          <w:tcPr>
            <w:tcW w:w="3175" w:type="dxa"/>
            <w:gridSpan w:val="2"/>
            <w:tcBorders>
              <w:top w:val="single" w:sz="4" w:space="0" w:color="auto"/>
            </w:tcBorders>
          </w:tcPr>
          <w:p w14:paraId="26EA2BB1"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w:t>
            </w:r>
          </w:p>
        </w:tc>
        <w:tc>
          <w:tcPr>
            <w:tcW w:w="794" w:type="dxa"/>
            <w:tcBorders>
              <w:top w:val="single" w:sz="4" w:space="0" w:color="auto"/>
            </w:tcBorders>
          </w:tcPr>
          <w:p w14:paraId="009AD9D4" w14:textId="676A5E8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D12.1</w:t>
            </w:r>
            <w:r w:rsidR="00605EB1">
              <w:rPr>
                <w:rFonts w:ascii="Times New Roman" w:eastAsia="Times New Roman" w:hAnsi="Times New Roman" w:cs="Times New Roman"/>
                <w:b/>
                <w:sz w:val="20"/>
                <w:szCs w:val="20"/>
                <w:lang w:eastAsia="fr-FR"/>
              </w:rPr>
              <w:t>2</w:t>
            </w:r>
          </w:p>
        </w:tc>
      </w:tr>
    </w:tbl>
    <w:p w14:paraId="48C6769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781"/>
      </w:tblGrid>
      <w:tr w:rsidR="001021CA" w:rsidRPr="001021CA" w14:paraId="7235607A" w14:textId="77777777" w:rsidTr="001021CA">
        <w:trPr>
          <w:cantSplit/>
        </w:trPr>
        <w:tc>
          <w:tcPr>
            <w:tcW w:w="6238" w:type="dxa"/>
          </w:tcPr>
          <w:p w14:paraId="00C05DCB" w14:textId="6CA37781" w:rsidR="001021CA" w:rsidRPr="001021CA" w:rsidRDefault="001021CA" w:rsidP="001C384E">
            <w:pPr>
              <w:keepNext/>
              <w:spacing w:after="0" w:line="240" w:lineRule="auto"/>
              <w:jc w:val="center"/>
              <w:outlineLvl w:val="3"/>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 xml:space="preserve">Le district </w:t>
            </w:r>
            <w:r w:rsidR="001C384E">
              <w:rPr>
                <w:rFonts w:ascii="Times New Roman" w:eastAsia="Times New Roman" w:hAnsi="Times New Roman" w:cs="Times New Roman"/>
                <w:b/>
                <w:sz w:val="20"/>
                <w:szCs w:val="20"/>
                <w:lang w:eastAsia="fr-FR"/>
              </w:rPr>
              <w:t xml:space="preserve">dispose-t-elle </w:t>
            </w:r>
            <w:r w:rsidRPr="001021CA">
              <w:rPr>
                <w:rFonts w:ascii="Times New Roman" w:eastAsia="Times New Roman" w:hAnsi="Times New Roman" w:cs="Times New Roman"/>
                <w:b/>
                <w:sz w:val="20"/>
                <w:szCs w:val="20"/>
                <w:lang w:eastAsia="fr-FR"/>
              </w:rPr>
              <w:t>de la logistique suivante ?</w:t>
            </w:r>
          </w:p>
        </w:tc>
        <w:tc>
          <w:tcPr>
            <w:tcW w:w="3188" w:type="dxa"/>
          </w:tcPr>
          <w:p w14:paraId="6EDAED8A" w14:textId="77777777" w:rsidR="001021CA" w:rsidRPr="001021CA" w:rsidRDefault="001021CA" w:rsidP="000F1070">
            <w:pPr>
              <w:keepNext/>
              <w:spacing w:after="0" w:line="240" w:lineRule="auto"/>
              <w:jc w:val="center"/>
              <w:outlineLvl w:val="3"/>
              <w:rPr>
                <w:rFonts w:ascii="Times New Roman" w:eastAsia="Times New Roman" w:hAnsi="Times New Roman" w:cs="Times New Roman"/>
                <w:sz w:val="20"/>
                <w:szCs w:val="20"/>
                <w:lang w:eastAsia="fr-FR"/>
              </w:rPr>
            </w:pPr>
          </w:p>
        </w:tc>
        <w:tc>
          <w:tcPr>
            <w:tcW w:w="781" w:type="dxa"/>
          </w:tcPr>
          <w:p w14:paraId="5FD7BB32" w14:textId="77777777" w:rsidR="001021CA" w:rsidRPr="001021CA" w:rsidRDefault="001021CA" w:rsidP="000F1070">
            <w:pPr>
              <w:keepNext/>
              <w:spacing w:after="0" w:line="240" w:lineRule="auto"/>
              <w:jc w:val="center"/>
              <w:outlineLvl w:val="3"/>
              <w:rPr>
                <w:rFonts w:ascii="Times New Roman" w:eastAsia="Times New Roman" w:hAnsi="Times New Roman" w:cs="Times New Roman"/>
                <w:sz w:val="20"/>
                <w:szCs w:val="20"/>
                <w:lang w:eastAsia="fr-FR"/>
              </w:rPr>
            </w:pPr>
          </w:p>
        </w:tc>
      </w:tr>
      <w:tr w:rsidR="001021CA" w:rsidRPr="001021CA" w14:paraId="702F8AC0" w14:textId="77777777" w:rsidTr="001021CA">
        <w:trPr>
          <w:trHeight w:val="461"/>
        </w:trPr>
        <w:tc>
          <w:tcPr>
            <w:tcW w:w="6238" w:type="dxa"/>
          </w:tcPr>
          <w:p w14:paraId="04C31711"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Electricité</w:t>
            </w:r>
          </w:p>
        </w:tc>
        <w:tc>
          <w:tcPr>
            <w:tcW w:w="3188" w:type="dxa"/>
          </w:tcPr>
          <w:p w14:paraId="4B58ACA2"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781" w:type="dxa"/>
          </w:tcPr>
          <w:p w14:paraId="23E3AB4E" w14:textId="76B954A8"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D12.1</w:t>
            </w:r>
            <w:r w:rsidR="00605EB1">
              <w:rPr>
                <w:rFonts w:ascii="Times New Roman" w:eastAsia="Times New Roman" w:hAnsi="Times New Roman" w:cs="Times New Roman"/>
                <w:b/>
                <w:sz w:val="20"/>
                <w:szCs w:val="20"/>
                <w:lang w:eastAsia="fr-FR"/>
              </w:rPr>
              <w:t>3</w:t>
            </w:r>
          </w:p>
        </w:tc>
      </w:tr>
      <w:tr w:rsidR="001021CA" w:rsidRPr="001021CA" w14:paraId="555BD77E" w14:textId="77777777" w:rsidTr="001021CA">
        <w:tc>
          <w:tcPr>
            <w:tcW w:w="6238" w:type="dxa"/>
          </w:tcPr>
          <w:p w14:paraId="6AEAE986"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Véhicules automobiles fonctionnels</w:t>
            </w:r>
          </w:p>
        </w:tc>
        <w:tc>
          <w:tcPr>
            <w:tcW w:w="3188" w:type="dxa"/>
          </w:tcPr>
          <w:p w14:paraId="510DAA99" w14:textId="77777777" w:rsidR="001021CA" w:rsidRPr="001021CA" w:rsidRDefault="001021CA" w:rsidP="001021CA">
            <w:pPr>
              <w:spacing w:after="0" w:line="240" w:lineRule="auto"/>
              <w:rPr>
                <w:rFonts w:ascii="Times New Roman" w:eastAsia="Times New Roman" w:hAnsi="Times New Roman" w:cs="Times New Roman"/>
                <w:b/>
                <w:sz w:val="18"/>
                <w:szCs w:val="18"/>
                <w:lang w:eastAsia="fr-FR"/>
              </w:rPr>
            </w:pPr>
            <w:r w:rsidRPr="001021CA">
              <w:rPr>
                <w:rFonts w:ascii="Times New Roman" w:eastAsia="Times New Roman" w:hAnsi="Times New Roman" w:cs="Times New Roman"/>
                <w:b/>
                <w:sz w:val="18"/>
                <w:szCs w:val="18"/>
                <w:lang w:eastAsia="fr-FR"/>
              </w:rPr>
              <w:t xml:space="preserve">O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NSP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r w:rsidRPr="001021CA">
              <w:rPr>
                <w:rFonts w:ascii="Times New Roman" w:eastAsia="Times New Roman" w:hAnsi="Times New Roman" w:cs="Times New Roman"/>
                <w:b/>
                <w:sz w:val="18"/>
                <w:szCs w:val="18"/>
                <w:lang w:eastAsia="fr-FR"/>
              </w:rPr>
              <w:t xml:space="preserve">   N/A </w:t>
            </w:r>
            <w:r w:rsidRPr="001021CA">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1021CA">
              <w:rPr>
                <w:rFonts w:ascii="Times New Roman" w:eastAsia="Times New Roman" w:hAnsi="Times New Roman" w:cs="Times New Roman"/>
                <w:b/>
                <w:sz w:val="18"/>
                <w:szCs w:val="18"/>
                <w:lang w:eastAsia="fr-FR"/>
              </w:rPr>
              <w:fldChar w:fldCharType="end"/>
            </w:r>
          </w:p>
        </w:tc>
        <w:tc>
          <w:tcPr>
            <w:tcW w:w="781" w:type="dxa"/>
          </w:tcPr>
          <w:p w14:paraId="14567F3C" w14:textId="562C89EC"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D12.1</w:t>
            </w:r>
            <w:r w:rsidR="00605EB1">
              <w:rPr>
                <w:rFonts w:ascii="Times New Roman" w:eastAsia="Times New Roman" w:hAnsi="Times New Roman" w:cs="Times New Roman"/>
                <w:b/>
                <w:sz w:val="20"/>
                <w:szCs w:val="20"/>
                <w:lang w:eastAsia="fr-FR"/>
              </w:rPr>
              <w:t>4</w:t>
            </w:r>
          </w:p>
        </w:tc>
      </w:tr>
    </w:tbl>
    <w:p w14:paraId="3F66ED8A" w14:textId="77777777" w:rsidR="001021CA" w:rsidRPr="001021CA" w:rsidRDefault="001021CA" w:rsidP="001021CA">
      <w:pPr>
        <w:tabs>
          <w:tab w:val="left" w:pos="2084"/>
        </w:tabs>
        <w:spacing w:after="0" w:line="240" w:lineRule="auto"/>
        <w:rPr>
          <w:rFonts w:ascii="Times New Roman" w:eastAsia="Times New Roman" w:hAnsi="Times New Roman" w:cs="Times New Roman"/>
          <w:sz w:val="20"/>
          <w:szCs w:val="20"/>
          <w:lang w:eastAsia="fr-FR"/>
        </w:rPr>
      </w:pPr>
    </w:p>
    <w:tbl>
      <w:tblPr>
        <w:tblW w:w="10212"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4"/>
        <w:gridCol w:w="2610"/>
        <w:gridCol w:w="3530"/>
        <w:gridCol w:w="998"/>
      </w:tblGrid>
      <w:tr w:rsidR="001021CA" w:rsidRPr="001021CA" w14:paraId="5B1DE9B9" w14:textId="77777777" w:rsidTr="000F1070">
        <w:trPr>
          <w:trHeight w:val="427"/>
        </w:trPr>
        <w:tc>
          <w:tcPr>
            <w:tcW w:w="3074" w:type="dxa"/>
            <w:vMerge w:val="restart"/>
            <w:tcBorders>
              <w:left w:val="nil"/>
              <w:bottom w:val="nil"/>
              <w:right w:val="nil"/>
            </w:tcBorders>
          </w:tcPr>
          <w:p w14:paraId="6AB3AF2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 oui, en donner le type et nombre : </w:t>
            </w:r>
          </w:p>
          <w:p w14:paraId="0A5289B1"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p>
        </w:tc>
        <w:tc>
          <w:tcPr>
            <w:tcW w:w="6140" w:type="dxa"/>
            <w:gridSpan w:val="2"/>
            <w:tcBorders>
              <w:left w:val="nil"/>
              <w:bottom w:val="nil"/>
              <w:right w:val="nil"/>
            </w:tcBorders>
          </w:tcPr>
          <w:p w14:paraId="1B78F2B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Véhicules à 4 roues                                       ________</w:t>
            </w:r>
          </w:p>
        </w:tc>
        <w:tc>
          <w:tcPr>
            <w:tcW w:w="998" w:type="dxa"/>
            <w:tcBorders>
              <w:left w:val="nil"/>
              <w:bottom w:val="nil"/>
              <w:right w:val="nil"/>
            </w:tcBorders>
          </w:tcPr>
          <w:p w14:paraId="0A041ECA"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D12.15.1</w:t>
            </w:r>
          </w:p>
        </w:tc>
      </w:tr>
      <w:tr w:rsidR="001021CA" w:rsidRPr="001021CA" w14:paraId="32FBC0E3" w14:textId="77777777" w:rsidTr="000F1070">
        <w:trPr>
          <w:trHeight w:val="469"/>
        </w:trPr>
        <w:tc>
          <w:tcPr>
            <w:tcW w:w="3074" w:type="dxa"/>
            <w:vMerge/>
            <w:tcBorders>
              <w:top w:val="nil"/>
              <w:left w:val="nil"/>
              <w:bottom w:val="nil"/>
              <w:right w:val="nil"/>
            </w:tcBorders>
          </w:tcPr>
          <w:p w14:paraId="259C3CD8"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6140" w:type="dxa"/>
            <w:gridSpan w:val="2"/>
            <w:tcBorders>
              <w:top w:val="nil"/>
              <w:left w:val="nil"/>
              <w:bottom w:val="nil"/>
              <w:right w:val="nil"/>
            </w:tcBorders>
          </w:tcPr>
          <w:p w14:paraId="75D6EDC0"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Véhicules  a 2 et ou 3 roues                            ________</w:t>
            </w:r>
          </w:p>
        </w:tc>
        <w:tc>
          <w:tcPr>
            <w:tcW w:w="993" w:type="dxa"/>
            <w:tcBorders>
              <w:top w:val="nil"/>
              <w:left w:val="nil"/>
              <w:bottom w:val="nil"/>
              <w:right w:val="nil"/>
            </w:tcBorders>
          </w:tcPr>
          <w:p w14:paraId="516BE34C"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D12.15.2</w:t>
            </w:r>
          </w:p>
        </w:tc>
      </w:tr>
      <w:tr w:rsidR="001021CA" w:rsidRPr="001021CA" w14:paraId="22A643D5" w14:textId="77777777" w:rsidTr="000F1070">
        <w:trPr>
          <w:trHeight w:val="210"/>
        </w:trPr>
        <w:tc>
          <w:tcPr>
            <w:tcW w:w="3074" w:type="dxa"/>
            <w:vMerge/>
            <w:tcBorders>
              <w:top w:val="nil"/>
              <w:left w:val="nil"/>
              <w:right w:val="nil"/>
            </w:tcBorders>
          </w:tcPr>
          <w:p w14:paraId="7F239BFA"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6140" w:type="dxa"/>
            <w:gridSpan w:val="2"/>
            <w:tcBorders>
              <w:top w:val="nil"/>
              <w:left w:val="nil"/>
              <w:right w:val="nil"/>
            </w:tcBorders>
          </w:tcPr>
          <w:p w14:paraId="1423CC05" w14:textId="4F942A9F" w:rsidR="001021CA" w:rsidRPr="001021CA" w:rsidDel="00563DB8" w:rsidRDefault="001021CA" w:rsidP="001021CA">
            <w:pPr>
              <w:spacing w:after="0" w:line="240" w:lineRule="auto"/>
              <w:rPr>
                <w:del w:id="556" w:author="HP" w:date="2019-08-02T12:14:00Z"/>
                <w:rFonts w:ascii="Times New Roman" w:eastAsia="Times New Roman" w:hAnsi="Times New Roman" w:cs="Times New Roman"/>
                <w:sz w:val="20"/>
                <w:szCs w:val="20"/>
                <w:lang w:eastAsia="fr-FR"/>
              </w:rPr>
            </w:pPr>
            <w:del w:id="557" w:author="HP" w:date="2019-08-02T12:14:00Z">
              <w:r w:rsidRPr="001021CA" w:rsidDel="00563DB8">
                <w:rPr>
                  <w:rFonts w:ascii="Times New Roman" w:eastAsia="Times New Roman" w:hAnsi="Times New Roman" w:cs="Times New Roman"/>
                  <w:sz w:val="20"/>
                  <w:szCs w:val="20"/>
                  <w:lang w:eastAsia="fr-FR"/>
                </w:rPr>
                <w:delText xml:space="preserve">Autres véhicules automobiles </w:delText>
              </w:r>
              <w:r w:rsidRPr="001021CA" w:rsidDel="00563DB8">
                <w:rPr>
                  <w:rFonts w:ascii="Times New Roman" w:eastAsia="Times New Roman" w:hAnsi="Times New Roman" w:cs="Times New Roman"/>
                  <w:i/>
                  <w:sz w:val="20"/>
                  <w:szCs w:val="20"/>
                  <w:lang w:eastAsia="fr-FR"/>
                </w:rPr>
                <w:delText xml:space="preserve">(spécifier)     </w:delText>
              </w:r>
              <w:r w:rsidRPr="001021CA" w:rsidDel="00563DB8">
                <w:rPr>
                  <w:rFonts w:ascii="Times New Roman" w:eastAsia="Times New Roman" w:hAnsi="Times New Roman" w:cs="Times New Roman"/>
                  <w:sz w:val="20"/>
                  <w:szCs w:val="20"/>
                  <w:lang w:eastAsia="fr-FR"/>
                </w:rPr>
                <w:delText>________</w:delText>
              </w:r>
            </w:del>
          </w:p>
          <w:p w14:paraId="3C569B95"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993" w:type="dxa"/>
            <w:tcBorders>
              <w:top w:val="nil"/>
              <w:left w:val="nil"/>
              <w:right w:val="nil"/>
            </w:tcBorders>
          </w:tcPr>
          <w:p w14:paraId="619B6CB5"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D12.15.3</w:t>
            </w:r>
          </w:p>
        </w:tc>
      </w:tr>
      <w:tr w:rsidR="001021CA" w:rsidRPr="001021CA" w14:paraId="73F60FE6" w14:textId="77777777" w:rsidTr="000F1070">
        <w:trPr>
          <w:trHeight w:val="517"/>
        </w:trPr>
        <w:tc>
          <w:tcPr>
            <w:tcW w:w="5684" w:type="dxa"/>
            <w:gridSpan w:val="2"/>
          </w:tcPr>
          <w:p w14:paraId="5F850151" w14:textId="04EDF368"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Existe-t-il pour, une ligne budgétaire pour la surveillance </w:t>
            </w:r>
            <w:ins w:id="558" w:author="HP" w:date="2019-08-02T12:14:00Z">
              <w:r w:rsidR="00563DB8">
                <w:rPr>
                  <w:rFonts w:ascii="Times New Roman" w:eastAsia="Times New Roman" w:hAnsi="Times New Roman" w:cs="Times New Roman"/>
                  <w:sz w:val="20"/>
                  <w:szCs w:val="20"/>
                  <w:lang w:eastAsia="fr-FR"/>
                </w:rPr>
                <w:t xml:space="preserve">suivi </w:t>
              </w:r>
              <w:proofErr w:type="spellStart"/>
              <w:r w:rsidR="00563DB8">
                <w:rPr>
                  <w:rFonts w:ascii="Times New Roman" w:eastAsia="Times New Roman" w:hAnsi="Times New Roman" w:cs="Times New Roman"/>
                  <w:sz w:val="20"/>
                  <w:szCs w:val="20"/>
                  <w:lang w:eastAsia="fr-FR"/>
                </w:rPr>
                <w:t>evaluation</w:t>
              </w:r>
              <w:proofErr w:type="spellEnd"/>
              <w:r w:rsidR="00563DB8">
                <w:rPr>
                  <w:rFonts w:ascii="Times New Roman" w:eastAsia="Times New Roman" w:hAnsi="Times New Roman" w:cs="Times New Roman"/>
                  <w:sz w:val="20"/>
                  <w:szCs w:val="20"/>
                  <w:lang w:eastAsia="fr-FR"/>
                </w:rPr>
                <w:t xml:space="preserve"> </w:t>
              </w:r>
            </w:ins>
            <w:r w:rsidRPr="001021CA">
              <w:rPr>
                <w:rFonts w:ascii="Times New Roman" w:eastAsia="Times New Roman" w:hAnsi="Times New Roman" w:cs="Times New Roman"/>
                <w:sz w:val="20"/>
                <w:szCs w:val="20"/>
                <w:lang w:eastAsia="fr-FR"/>
              </w:rPr>
              <w:t>?</w:t>
            </w:r>
          </w:p>
        </w:tc>
        <w:tc>
          <w:tcPr>
            <w:tcW w:w="3530" w:type="dxa"/>
          </w:tcPr>
          <w:p w14:paraId="0C907072" w14:textId="77777777" w:rsidR="001021CA" w:rsidRPr="001021CA" w:rsidRDefault="001021CA" w:rsidP="001021CA">
            <w:pPr>
              <w:spacing w:after="0" w:line="240" w:lineRule="auto"/>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 xml:space="preserve">O </w:t>
            </w:r>
            <w:r w:rsidRPr="001021CA">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20"/>
                <w:szCs w:val="20"/>
                <w:lang w:eastAsia="fr-FR"/>
              </w:rPr>
              <w:instrText xml:space="preserve"> FORMCHECKBOX </w:instrText>
            </w:r>
            <w:r w:rsidR="00E064FF">
              <w:rPr>
                <w:rFonts w:ascii="Times New Roman" w:eastAsia="Times New Roman" w:hAnsi="Times New Roman" w:cs="Times New Roman"/>
                <w:b/>
                <w:sz w:val="20"/>
                <w:szCs w:val="20"/>
                <w:lang w:eastAsia="fr-FR"/>
              </w:rPr>
            </w:r>
            <w:r w:rsidR="00E064FF">
              <w:rPr>
                <w:rFonts w:ascii="Times New Roman" w:eastAsia="Times New Roman" w:hAnsi="Times New Roman" w:cs="Times New Roman"/>
                <w:b/>
                <w:sz w:val="20"/>
                <w:szCs w:val="20"/>
                <w:lang w:eastAsia="fr-FR"/>
              </w:rPr>
              <w:fldChar w:fldCharType="separate"/>
            </w:r>
            <w:r w:rsidRPr="001021CA">
              <w:rPr>
                <w:rFonts w:ascii="Times New Roman" w:eastAsia="Times New Roman" w:hAnsi="Times New Roman" w:cs="Times New Roman"/>
                <w:b/>
                <w:sz w:val="20"/>
                <w:szCs w:val="20"/>
                <w:lang w:eastAsia="fr-FR"/>
              </w:rPr>
              <w:fldChar w:fldCharType="end"/>
            </w:r>
            <w:r w:rsidRPr="001021CA">
              <w:rPr>
                <w:rFonts w:ascii="Times New Roman" w:eastAsia="Times New Roman" w:hAnsi="Times New Roman" w:cs="Times New Roman"/>
                <w:b/>
                <w:sz w:val="20"/>
                <w:szCs w:val="20"/>
                <w:lang w:eastAsia="fr-FR"/>
              </w:rPr>
              <w:t xml:space="preserve"> N </w:t>
            </w:r>
            <w:r w:rsidRPr="001021CA">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20"/>
                <w:szCs w:val="20"/>
                <w:lang w:eastAsia="fr-FR"/>
              </w:rPr>
              <w:instrText xml:space="preserve"> FORMCHECKBOX </w:instrText>
            </w:r>
            <w:r w:rsidR="00E064FF">
              <w:rPr>
                <w:rFonts w:ascii="Times New Roman" w:eastAsia="Times New Roman" w:hAnsi="Times New Roman" w:cs="Times New Roman"/>
                <w:b/>
                <w:sz w:val="20"/>
                <w:szCs w:val="20"/>
                <w:lang w:eastAsia="fr-FR"/>
              </w:rPr>
            </w:r>
            <w:r w:rsidR="00E064FF">
              <w:rPr>
                <w:rFonts w:ascii="Times New Roman" w:eastAsia="Times New Roman" w:hAnsi="Times New Roman" w:cs="Times New Roman"/>
                <w:b/>
                <w:sz w:val="20"/>
                <w:szCs w:val="20"/>
                <w:lang w:eastAsia="fr-FR"/>
              </w:rPr>
              <w:fldChar w:fldCharType="separate"/>
            </w:r>
            <w:r w:rsidRPr="001021CA">
              <w:rPr>
                <w:rFonts w:ascii="Times New Roman" w:eastAsia="Times New Roman" w:hAnsi="Times New Roman" w:cs="Times New Roman"/>
                <w:b/>
                <w:sz w:val="20"/>
                <w:szCs w:val="20"/>
                <w:lang w:eastAsia="fr-FR"/>
              </w:rPr>
              <w:fldChar w:fldCharType="end"/>
            </w:r>
            <w:r w:rsidRPr="001021CA">
              <w:rPr>
                <w:rFonts w:ascii="Times New Roman" w:eastAsia="Times New Roman" w:hAnsi="Times New Roman" w:cs="Times New Roman"/>
                <w:b/>
                <w:sz w:val="20"/>
                <w:szCs w:val="20"/>
                <w:lang w:eastAsia="fr-FR"/>
              </w:rPr>
              <w:t xml:space="preserve">   NSP </w:t>
            </w:r>
            <w:r w:rsidRPr="001021CA">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20"/>
                <w:szCs w:val="20"/>
                <w:lang w:eastAsia="fr-FR"/>
              </w:rPr>
              <w:instrText xml:space="preserve"> FORMCHECKBOX </w:instrText>
            </w:r>
            <w:r w:rsidR="00E064FF">
              <w:rPr>
                <w:rFonts w:ascii="Times New Roman" w:eastAsia="Times New Roman" w:hAnsi="Times New Roman" w:cs="Times New Roman"/>
                <w:b/>
                <w:sz w:val="20"/>
                <w:szCs w:val="20"/>
                <w:lang w:eastAsia="fr-FR"/>
              </w:rPr>
            </w:r>
            <w:r w:rsidR="00E064FF">
              <w:rPr>
                <w:rFonts w:ascii="Times New Roman" w:eastAsia="Times New Roman" w:hAnsi="Times New Roman" w:cs="Times New Roman"/>
                <w:b/>
                <w:sz w:val="20"/>
                <w:szCs w:val="20"/>
                <w:lang w:eastAsia="fr-FR"/>
              </w:rPr>
              <w:fldChar w:fldCharType="separate"/>
            </w:r>
            <w:r w:rsidRPr="001021CA">
              <w:rPr>
                <w:rFonts w:ascii="Times New Roman" w:eastAsia="Times New Roman" w:hAnsi="Times New Roman" w:cs="Times New Roman"/>
                <w:b/>
                <w:sz w:val="20"/>
                <w:szCs w:val="20"/>
                <w:lang w:eastAsia="fr-FR"/>
              </w:rPr>
              <w:fldChar w:fldCharType="end"/>
            </w:r>
            <w:r w:rsidRPr="001021CA">
              <w:rPr>
                <w:rFonts w:ascii="Times New Roman" w:eastAsia="Times New Roman" w:hAnsi="Times New Roman" w:cs="Times New Roman"/>
                <w:b/>
                <w:sz w:val="20"/>
                <w:szCs w:val="20"/>
                <w:lang w:eastAsia="fr-FR"/>
              </w:rPr>
              <w:t xml:space="preserve">   N/A </w:t>
            </w:r>
            <w:r w:rsidRPr="001021CA">
              <w:rPr>
                <w:rFonts w:ascii="Times New Roman" w:eastAsia="Times New Roman" w:hAnsi="Times New Roman" w:cs="Times New Roman"/>
                <w:b/>
                <w:sz w:val="20"/>
                <w:szCs w:val="20"/>
                <w:lang w:eastAsia="fr-FR"/>
              </w:rPr>
              <w:fldChar w:fldCharType="begin">
                <w:ffData>
                  <w:name w:val="CaseACocher1"/>
                  <w:enabled/>
                  <w:calcOnExit w:val="0"/>
                  <w:checkBox>
                    <w:size w:val="30"/>
                    <w:default w:val="0"/>
                  </w:checkBox>
                </w:ffData>
              </w:fldChar>
            </w:r>
            <w:r w:rsidRPr="001021CA">
              <w:rPr>
                <w:rFonts w:ascii="Times New Roman" w:eastAsia="Times New Roman" w:hAnsi="Times New Roman" w:cs="Times New Roman"/>
                <w:b/>
                <w:sz w:val="20"/>
                <w:szCs w:val="20"/>
                <w:lang w:eastAsia="fr-FR"/>
              </w:rPr>
              <w:instrText xml:space="preserve"> FORMCHECKBOX </w:instrText>
            </w:r>
            <w:r w:rsidR="00E064FF">
              <w:rPr>
                <w:rFonts w:ascii="Times New Roman" w:eastAsia="Times New Roman" w:hAnsi="Times New Roman" w:cs="Times New Roman"/>
                <w:b/>
                <w:sz w:val="20"/>
                <w:szCs w:val="20"/>
                <w:lang w:eastAsia="fr-FR"/>
              </w:rPr>
            </w:r>
            <w:r w:rsidR="00E064FF">
              <w:rPr>
                <w:rFonts w:ascii="Times New Roman" w:eastAsia="Times New Roman" w:hAnsi="Times New Roman" w:cs="Times New Roman"/>
                <w:b/>
                <w:sz w:val="20"/>
                <w:szCs w:val="20"/>
                <w:lang w:eastAsia="fr-FR"/>
              </w:rPr>
              <w:fldChar w:fldCharType="separate"/>
            </w:r>
            <w:r w:rsidRPr="001021CA">
              <w:rPr>
                <w:rFonts w:ascii="Times New Roman" w:eastAsia="Times New Roman" w:hAnsi="Times New Roman" w:cs="Times New Roman"/>
                <w:b/>
                <w:sz w:val="20"/>
                <w:szCs w:val="20"/>
                <w:lang w:eastAsia="fr-FR"/>
              </w:rPr>
              <w:fldChar w:fldCharType="end"/>
            </w:r>
          </w:p>
        </w:tc>
        <w:tc>
          <w:tcPr>
            <w:tcW w:w="993" w:type="dxa"/>
          </w:tcPr>
          <w:p w14:paraId="1C368E19" w14:textId="77777777"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D12.16</w:t>
            </w:r>
          </w:p>
        </w:tc>
      </w:tr>
    </w:tbl>
    <w:p w14:paraId="41CCDAF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bl>
      <w:tblPr>
        <w:tblW w:w="10207" w:type="dxa"/>
        <w:tblInd w:w="-214" w:type="dxa"/>
        <w:tblLayout w:type="fixed"/>
        <w:tblCellMar>
          <w:left w:w="70" w:type="dxa"/>
          <w:right w:w="70" w:type="dxa"/>
        </w:tblCellMar>
        <w:tblLook w:val="0000" w:firstRow="0" w:lastRow="0" w:firstColumn="0" w:lastColumn="0" w:noHBand="0" w:noVBand="0"/>
      </w:tblPr>
      <w:tblGrid>
        <w:gridCol w:w="6194"/>
        <w:gridCol w:w="3021"/>
        <w:gridCol w:w="992"/>
      </w:tblGrid>
      <w:tr w:rsidR="001021CA" w:rsidRPr="001021CA" w14:paraId="46977121" w14:textId="77777777" w:rsidTr="001021CA">
        <w:tc>
          <w:tcPr>
            <w:tcW w:w="6194" w:type="dxa"/>
          </w:tcPr>
          <w:p w14:paraId="6AF8616F"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Si oui, quelle proportion du budget total de la région représente-t-il ? </w:t>
            </w:r>
          </w:p>
          <w:p w14:paraId="55BED243"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021" w:type="dxa"/>
          </w:tcPr>
          <w:p w14:paraId="149546C2"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 % (écrire en décimal)</w:t>
            </w:r>
          </w:p>
        </w:tc>
        <w:tc>
          <w:tcPr>
            <w:tcW w:w="992" w:type="dxa"/>
          </w:tcPr>
          <w:p w14:paraId="3DC841F7"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D12.16.1</w:t>
            </w:r>
          </w:p>
        </w:tc>
      </w:tr>
    </w:tbl>
    <w:p w14:paraId="3ADBD50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1E877549" w14:textId="77777777" w:rsidR="001021CA" w:rsidRPr="001021CA" w:rsidRDefault="001021CA" w:rsidP="00BC7034">
      <w:pPr>
        <w:keepNext/>
        <w:spacing w:after="0" w:line="240" w:lineRule="auto"/>
        <w:outlineLvl w:val="1"/>
        <w:rPr>
          <w:rFonts w:ascii="Times New Roman" w:eastAsia="Times New Roman" w:hAnsi="Times New Roman" w:cs="Times New Roman"/>
          <w:b/>
          <w:sz w:val="24"/>
          <w:szCs w:val="20"/>
          <w:lang w:eastAsia="fr-FR"/>
        </w:rPr>
      </w:pPr>
      <w:r w:rsidRPr="001021CA">
        <w:rPr>
          <w:rFonts w:ascii="Times New Roman" w:eastAsia="Times New Roman" w:hAnsi="Times New Roman" w:cs="Times New Roman"/>
          <w:b/>
          <w:sz w:val="24"/>
          <w:szCs w:val="20"/>
          <w:lang w:eastAsia="fr-FR"/>
        </w:rPr>
        <w:lastRenderedPageBreak/>
        <w:t>XIII. RESSOURCES HUMAINES</w:t>
      </w:r>
    </w:p>
    <w:p w14:paraId="4DAB36E7" w14:textId="77777777"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p>
    <w:tbl>
      <w:tblPr>
        <w:tblW w:w="10193"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80"/>
        <w:gridCol w:w="3021"/>
        <w:gridCol w:w="992"/>
      </w:tblGrid>
      <w:tr w:rsidR="001021CA" w:rsidRPr="001021CA" w14:paraId="15D80D0B" w14:textId="77777777" w:rsidTr="001021CA">
        <w:trPr>
          <w:cantSplit/>
          <w:trHeight w:val="288"/>
        </w:trPr>
        <w:tc>
          <w:tcPr>
            <w:tcW w:w="9201" w:type="dxa"/>
            <w:gridSpan w:val="2"/>
          </w:tcPr>
          <w:p w14:paraId="3C661D66" w14:textId="77777777" w:rsidR="001021CA" w:rsidRPr="001021CA" w:rsidRDefault="001021CA" w:rsidP="00BC7034">
            <w:pPr>
              <w:keepNext/>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b/>
                <w:sz w:val="20"/>
                <w:szCs w:val="20"/>
                <w:lang w:eastAsia="fr-FR"/>
              </w:rPr>
              <w:t>Combien de personnel techniques avez-vous dans l’équipe du district:</w:t>
            </w:r>
          </w:p>
        </w:tc>
        <w:tc>
          <w:tcPr>
            <w:tcW w:w="992" w:type="dxa"/>
          </w:tcPr>
          <w:p w14:paraId="3482B7F5" w14:textId="77777777"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p>
        </w:tc>
      </w:tr>
      <w:tr w:rsidR="001021CA" w:rsidRPr="001021CA" w14:paraId="2A45BA7A" w14:textId="77777777" w:rsidTr="001021CA">
        <w:tc>
          <w:tcPr>
            <w:tcW w:w="6180" w:type="dxa"/>
          </w:tcPr>
          <w:p w14:paraId="1C792D13" w14:textId="1DA3E7F7"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Infirmier et </w:t>
            </w:r>
            <w:del w:id="559" w:author="HP" w:date="2019-08-02T12:15:00Z">
              <w:r w:rsidRPr="001021CA" w:rsidDel="00563DB8">
                <w:rPr>
                  <w:rFonts w:ascii="Times New Roman" w:eastAsia="Times New Roman" w:hAnsi="Times New Roman" w:cs="Times New Roman"/>
                  <w:sz w:val="20"/>
                  <w:szCs w:val="20"/>
                  <w:lang w:eastAsia="fr-FR"/>
                </w:rPr>
                <w:delText xml:space="preserve">sage-femme ?                               </w:delText>
              </w:r>
            </w:del>
          </w:p>
          <w:p w14:paraId="6FC2EFB7" w14:textId="77777777"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p>
        </w:tc>
        <w:tc>
          <w:tcPr>
            <w:tcW w:w="3021" w:type="dxa"/>
          </w:tcPr>
          <w:p w14:paraId="24733A11" w14:textId="77777777" w:rsidR="001021CA" w:rsidRPr="001021CA" w:rsidRDefault="001021CA" w:rsidP="00BC7034">
            <w:pPr>
              <w:keepNext/>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w:t>
            </w:r>
          </w:p>
        </w:tc>
        <w:tc>
          <w:tcPr>
            <w:tcW w:w="992" w:type="dxa"/>
          </w:tcPr>
          <w:p w14:paraId="738757F1" w14:textId="05B3F888" w:rsidR="001021CA" w:rsidRPr="001C384E" w:rsidRDefault="001021CA" w:rsidP="00BC7034">
            <w:pPr>
              <w:keepNext/>
              <w:spacing w:after="0" w:line="240" w:lineRule="auto"/>
              <w:jc w:val="center"/>
              <w:outlineLvl w:val="3"/>
              <w:rPr>
                <w:rFonts w:ascii="Times New Roman" w:eastAsia="Times New Roman" w:hAnsi="Times New Roman" w:cs="Times New Roman"/>
                <w:b/>
                <w:sz w:val="20"/>
                <w:szCs w:val="20"/>
                <w:lang w:eastAsia="fr-FR"/>
              </w:rPr>
            </w:pPr>
            <w:r w:rsidRPr="001C384E">
              <w:rPr>
                <w:rFonts w:ascii="Times New Roman" w:eastAsia="Times New Roman" w:hAnsi="Times New Roman" w:cs="Times New Roman"/>
                <w:b/>
                <w:sz w:val="20"/>
                <w:szCs w:val="20"/>
                <w:lang w:eastAsia="fr-FR"/>
              </w:rPr>
              <w:t>D1</w:t>
            </w:r>
            <w:r w:rsidR="00605EB1" w:rsidRPr="001C384E">
              <w:rPr>
                <w:rFonts w:ascii="Times New Roman" w:eastAsia="Times New Roman" w:hAnsi="Times New Roman" w:cs="Times New Roman"/>
                <w:b/>
                <w:sz w:val="20"/>
                <w:szCs w:val="20"/>
                <w:lang w:eastAsia="fr-FR"/>
              </w:rPr>
              <w:t>3</w:t>
            </w:r>
            <w:r w:rsidRPr="001C384E">
              <w:rPr>
                <w:rFonts w:ascii="Times New Roman" w:eastAsia="Times New Roman" w:hAnsi="Times New Roman" w:cs="Times New Roman"/>
                <w:b/>
                <w:sz w:val="20"/>
                <w:szCs w:val="20"/>
                <w:lang w:eastAsia="fr-FR"/>
              </w:rPr>
              <w:t>.1</w:t>
            </w:r>
          </w:p>
        </w:tc>
      </w:tr>
      <w:tr w:rsidR="00563DB8" w:rsidRPr="001021CA" w14:paraId="518DE226" w14:textId="77777777" w:rsidTr="001021CA">
        <w:trPr>
          <w:ins w:id="560" w:author="HP" w:date="2019-08-02T12:15:00Z"/>
        </w:trPr>
        <w:tc>
          <w:tcPr>
            <w:tcW w:w="6180" w:type="dxa"/>
          </w:tcPr>
          <w:p w14:paraId="5019C49D" w14:textId="3406AC79" w:rsidR="00563DB8" w:rsidRPr="001021CA" w:rsidRDefault="00563DB8" w:rsidP="00BC7034">
            <w:pPr>
              <w:keepNext/>
              <w:spacing w:after="0" w:line="240" w:lineRule="auto"/>
              <w:rPr>
                <w:ins w:id="561" w:author="HP" w:date="2019-08-02T12:15:00Z"/>
                <w:rFonts w:ascii="Times New Roman" w:eastAsia="Times New Roman" w:hAnsi="Times New Roman" w:cs="Times New Roman"/>
                <w:sz w:val="20"/>
                <w:szCs w:val="20"/>
                <w:lang w:eastAsia="fr-FR"/>
              </w:rPr>
            </w:pPr>
            <w:proofErr w:type="gramStart"/>
            <w:ins w:id="562" w:author="HP" w:date="2019-08-02T12:15:00Z">
              <w:r w:rsidRPr="001021CA">
                <w:rPr>
                  <w:rFonts w:ascii="Times New Roman" w:eastAsia="Times New Roman" w:hAnsi="Times New Roman" w:cs="Times New Roman"/>
                  <w:sz w:val="20"/>
                  <w:szCs w:val="20"/>
                  <w:lang w:eastAsia="fr-FR"/>
                </w:rPr>
                <w:t>sage</w:t>
              </w:r>
              <w:proofErr w:type="gramEnd"/>
              <w:r w:rsidRPr="001021CA">
                <w:rPr>
                  <w:rFonts w:ascii="Times New Roman" w:eastAsia="Times New Roman" w:hAnsi="Times New Roman" w:cs="Times New Roman"/>
                  <w:sz w:val="20"/>
                  <w:szCs w:val="20"/>
                  <w:lang w:eastAsia="fr-FR"/>
                </w:rPr>
                <w:t xml:space="preserve">-femme ?                               </w:t>
              </w:r>
            </w:ins>
          </w:p>
        </w:tc>
        <w:tc>
          <w:tcPr>
            <w:tcW w:w="3021" w:type="dxa"/>
          </w:tcPr>
          <w:p w14:paraId="0798A5BD" w14:textId="77777777" w:rsidR="00563DB8" w:rsidRPr="001021CA" w:rsidRDefault="00563DB8" w:rsidP="00BC7034">
            <w:pPr>
              <w:keepNext/>
              <w:spacing w:after="0" w:line="240" w:lineRule="auto"/>
              <w:jc w:val="center"/>
              <w:rPr>
                <w:ins w:id="563" w:author="HP" w:date="2019-08-02T12:15:00Z"/>
                <w:rFonts w:ascii="Times New Roman" w:eastAsia="Times New Roman" w:hAnsi="Times New Roman" w:cs="Times New Roman"/>
                <w:sz w:val="20"/>
                <w:szCs w:val="20"/>
                <w:lang w:eastAsia="fr-FR"/>
              </w:rPr>
            </w:pPr>
          </w:p>
        </w:tc>
        <w:tc>
          <w:tcPr>
            <w:tcW w:w="992" w:type="dxa"/>
          </w:tcPr>
          <w:p w14:paraId="061AE9F4" w14:textId="77777777" w:rsidR="00563DB8" w:rsidRPr="001021CA" w:rsidRDefault="00563DB8" w:rsidP="00BC7034">
            <w:pPr>
              <w:keepNext/>
              <w:spacing w:after="0" w:line="240" w:lineRule="auto"/>
              <w:jc w:val="center"/>
              <w:rPr>
                <w:ins w:id="564" w:author="HP" w:date="2019-08-02T12:15:00Z"/>
                <w:rFonts w:ascii="Times New Roman" w:eastAsia="Times New Roman" w:hAnsi="Times New Roman" w:cs="Times New Roman"/>
                <w:b/>
                <w:sz w:val="20"/>
                <w:szCs w:val="20"/>
                <w:lang w:eastAsia="fr-FR"/>
              </w:rPr>
            </w:pPr>
          </w:p>
        </w:tc>
      </w:tr>
      <w:tr w:rsidR="001021CA" w:rsidRPr="001021CA" w14:paraId="56356D44" w14:textId="77777777" w:rsidTr="001021CA">
        <w:tc>
          <w:tcPr>
            <w:tcW w:w="6180" w:type="dxa"/>
          </w:tcPr>
          <w:p w14:paraId="500FB2F6" w14:textId="30A843CE"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Techniciens </w:t>
            </w:r>
            <w:ins w:id="565" w:author="HP" w:date="2019-08-02T12:15:00Z">
              <w:r w:rsidR="00563DB8">
                <w:rPr>
                  <w:rFonts w:ascii="Times New Roman" w:eastAsia="Times New Roman" w:hAnsi="Times New Roman" w:cs="Times New Roman"/>
                  <w:sz w:val="20"/>
                  <w:szCs w:val="20"/>
                  <w:lang w:eastAsia="fr-FR"/>
                </w:rPr>
                <w:t xml:space="preserve">de laboratoire </w:t>
              </w:r>
            </w:ins>
            <w:del w:id="566" w:author="HP" w:date="2019-08-02T12:14:00Z">
              <w:r w:rsidRPr="001021CA" w:rsidDel="00563DB8">
                <w:rPr>
                  <w:rFonts w:ascii="Times New Roman" w:eastAsia="Times New Roman" w:hAnsi="Times New Roman" w:cs="Times New Roman"/>
                  <w:sz w:val="20"/>
                  <w:szCs w:val="20"/>
                  <w:lang w:eastAsia="fr-FR"/>
                </w:rPr>
                <w:delText>et pharmaciens pour laboratoire ?</w:delText>
              </w:r>
            </w:del>
            <w:r w:rsidRPr="001021CA">
              <w:rPr>
                <w:rFonts w:ascii="Times New Roman" w:eastAsia="Times New Roman" w:hAnsi="Times New Roman" w:cs="Times New Roman"/>
                <w:sz w:val="20"/>
                <w:szCs w:val="20"/>
                <w:lang w:eastAsia="fr-FR"/>
              </w:rPr>
              <w:t xml:space="preserve"> </w:t>
            </w:r>
          </w:p>
          <w:p w14:paraId="05515CA4" w14:textId="77777777" w:rsidR="001021CA" w:rsidRPr="001021CA" w:rsidRDefault="001021CA" w:rsidP="00BC7034">
            <w:pPr>
              <w:keepNext/>
              <w:spacing w:after="0" w:line="240" w:lineRule="auto"/>
              <w:rPr>
                <w:rFonts w:ascii="Times New Roman" w:eastAsia="Times New Roman" w:hAnsi="Times New Roman" w:cs="Times New Roman"/>
                <w:sz w:val="20"/>
                <w:szCs w:val="20"/>
                <w:lang w:eastAsia="fr-FR"/>
              </w:rPr>
            </w:pPr>
          </w:p>
        </w:tc>
        <w:tc>
          <w:tcPr>
            <w:tcW w:w="3021" w:type="dxa"/>
          </w:tcPr>
          <w:p w14:paraId="1D5BA7D1" w14:textId="77777777" w:rsidR="001021CA" w:rsidRPr="001021CA" w:rsidRDefault="001021CA" w:rsidP="00BC7034">
            <w:pPr>
              <w:keepNext/>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w:t>
            </w:r>
          </w:p>
        </w:tc>
        <w:tc>
          <w:tcPr>
            <w:tcW w:w="992" w:type="dxa"/>
          </w:tcPr>
          <w:p w14:paraId="6041C528" w14:textId="64522C0E" w:rsidR="001021CA" w:rsidRPr="001021CA" w:rsidRDefault="001021CA" w:rsidP="00BC7034">
            <w:pPr>
              <w:keepNext/>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w:t>
            </w:r>
            <w:r w:rsidR="00605EB1">
              <w:rPr>
                <w:rFonts w:ascii="Times New Roman" w:eastAsia="Times New Roman" w:hAnsi="Times New Roman" w:cs="Times New Roman"/>
                <w:b/>
                <w:sz w:val="20"/>
                <w:szCs w:val="20"/>
                <w:lang w:eastAsia="fr-FR"/>
              </w:rPr>
              <w:t>3</w:t>
            </w:r>
            <w:r w:rsidRPr="001021CA">
              <w:rPr>
                <w:rFonts w:ascii="Times New Roman" w:eastAsia="Times New Roman" w:hAnsi="Times New Roman" w:cs="Times New Roman"/>
                <w:b/>
                <w:sz w:val="20"/>
                <w:szCs w:val="20"/>
                <w:lang w:eastAsia="fr-FR"/>
              </w:rPr>
              <w:t>.2</w:t>
            </w:r>
          </w:p>
        </w:tc>
      </w:tr>
      <w:tr w:rsidR="00605EB1" w:rsidRPr="001021CA" w14:paraId="6F398A8D" w14:textId="77777777" w:rsidTr="001021CA">
        <w:tc>
          <w:tcPr>
            <w:tcW w:w="6180" w:type="dxa"/>
          </w:tcPr>
          <w:p w14:paraId="5AADAC75" w14:textId="77777777" w:rsidR="00605EB1" w:rsidRPr="001021CA" w:rsidRDefault="00605EB1" w:rsidP="00605EB1">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Médecins ?                                                        </w:t>
            </w:r>
          </w:p>
          <w:p w14:paraId="3857CD00" w14:textId="77777777" w:rsidR="00605EB1" w:rsidRPr="001021CA" w:rsidRDefault="00605EB1" w:rsidP="00605EB1">
            <w:pPr>
              <w:spacing w:after="0" w:line="240" w:lineRule="auto"/>
              <w:rPr>
                <w:rFonts w:ascii="Times New Roman" w:eastAsia="Times New Roman" w:hAnsi="Times New Roman" w:cs="Times New Roman"/>
                <w:sz w:val="20"/>
                <w:szCs w:val="20"/>
                <w:lang w:eastAsia="fr-FR"/>
              </w:rPr>
            </w:pPr>
          </w:p>
        </w:tc>
        <w:tc>
          <w:tcPr>
            <w:tcW w:w="3021" w:type="dxa"/>
          </w:tcPr>
          <w:p w14:paraId="1B604D72" w14:textId="3F710D32" w:rsidR="00605EB1" w:rsidRPr="001021CA" w:rsidRDefault="00605EB1" w:rsidP="00605EB1">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w:t>
            </w:r>
          </w:p>
        </w:tc>
        <w:tc>
          <w:tcPr>
            <w:tcW w:w="992" w:type="dxa"/>
          </w:tcPr>
          <w:p w14:paraId="5887DD16" w14:textId="6F141785" w:rsidR="00605EB1" w:rsidRPr="001021CA" w:rsidRDefault="00605EB1" w:rsidP="00605EB1">
            <w:pPr>
              <w:spacing w:after="0" w:line="240" w:lineRule="auto"/>
              <w:jc w:val="center"/>
              <w:rPr>
                <w:rFonts w:ascii="Times New Roman" w:eastAsia="Times New Roman" w:hAnsi="Times New Roman" w:cs="Times New Roman"/>
                <w:b/>
                <w:sz w:val="20"/>
                <w:szCs w:val="20"/>
                <w:lang w:eastAsia="fr-FR"/>
              </w:rPr>
            </w:pPr>
            <w:r>
              <w:rPr>
                <w:rFonts w:ascii="Times New Roman" w:eastAsia="Times New Roman" w:hAnsi="Times New Roman" w:cs="Times New Roman"/>
                <w:b/>
                <w:sz w:val="20"/>
                <w:szCs w:val="20"/>
                <w:lang w:eastAsia="fr-FR"/>
              </w:rPr>
              <w:t>D13</w:t>
            </w:r>
            <w:r w:rsidRPr="001021CA">
              <w:rPr>
                <w:rFonts w:ascii="Times New Roman" w:eastAsia="Times New Roman" w:hAnsi="Times New Roman" w:cs="Times New Roman"/>
                <w:b/>
                <w:sz w:val="20"/>
                <w:szCs w:val="20"/>
                <w:lang w:eastAsia="fr-FR"/>
              </w:rPr>
              <w:t>.4</w:t>
            </w:r>
          </w:p>
        </w:tc>
      </w:tr>
      <w:tr w:rsidR="001021CA" w:rsidRPr="001021CA" w14:paraId="107EAFA8" w14:textId="77777777" w:rsidTr="001021CA">
        <w:tc>
          <w:tcPr>
            <w:tcW w:w="6180" w:type="dxa"/>
          </w:tcPr>
          <w:p w14:paraId="0D854334" w14:textId="36EBAE2F" w:rsidR="001021CA" w:rsidRPr="001021CA" w:rsidDel="00563DB8" w:rsidRDefault="00605EB1" w:rsidP="001021CA">
            <w:pPr>
              <w:spacing w:after="0" w:line="240" w:lineRule="auto"/>
              <w:rPr>
                <w:del w:id="567" w:author="HP" w:date="2019-08-02T12:15:00Z"/>
                <w:rFonts w:ascii="Times New Roman" w:eastAsia="Times New Roman" w:hAnsi="Times New Roman" w:cs="Times New Roman"/>
                <w:sz w:val="20"/>
                <w:szCs w:val="20"/>
                <w:lang w:eastAsia="fr-FR"/>
              </w:rPr>
            </w:pPr>
            <w:del w:id="568" w:author="HP" w:date="2019-08-02T12:15:00Z">
              <w:r w:rsidDel="00563DB8">
                <w:rPr>
                  <w:rFonts w:ascii="Times New Roman" w:eastAsia="Times New Roman" w:hAnsi="Times New Roman" w:cs="Times New Roman"/>
                  <w:sz w:val="20"/>
                  <w:szCs w:val="20"/>
                  <w:lang w:eastAsia="fr-FR"/>
                </w:rPr>
                <w:delText>Entomologue</w:delText>
              </w:r>
              <w:r w:rsidR="001021CA" w:rsidRPr="001021CA" w:rsidDel="00563DB8">
                <w:rPr>
                  <w:rFonts w:ascii="Times New Roman" w:eastAsia="Times New Roman" w:hAnsi="Times New Roman" w:cs="Times New Roman"/>
                  <w:sz w:val="20"/>
                  <w:szCs w:val="20"/>
                  <w:lang w:eastAsia="fr-FR"/>
                </w:rPr>
                <w:delText xml:space="preserve"> ?                                                        </w:delText>
              </w:r>
            </w:del>
          </w:p>
          <w:p w14:paraId="4C6FDEA8"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tc>
        <w:tc>
          <w:tcPr>
            <w:tcW w:w="3021" w:type="dxa"/>
          </w:tcPr>
          <w:p w14:paraId="7ABDB8C8"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w:t>
            </w:r>
          </w:p>
        </w:tc>
        <w:tc>
          <w:tcPr>
            <w:tcW w:w="992" w:type="dxa"/>
          </w:tcPr>
          <w:p w14:paraId="5B66C41F" w14:textId="5D9F7A34"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w:t>
            </w:r>
            <w:r w:rsidR="00605EB1">
              <w:rPr>
                <w:rFonts w:ascii="Times New Roman" w:eastAsia="Times New Roman" w:hAnsi="Times New Roman" w:cs="Times New Roman"/>
                <w:b/>
                <w:sz w:val="20"/>
                <w:szCs w:val="20"/>
                <w:lang w:eastAsia="fr-FR"/>
              </w:rPr>
              <w:t>3</w:t>
            </w:r>
            <w:r w:rsidRPr="001021CA">
              <w:rPr>
                <w:rFonts w:ascii="Times New Roman" w:eastAsia="Times New Roman" w:hAnsi="Times New Roman" w:cs="Times New Roman"/>
                <w:b/>
                <w:sz w:val="20"/>
                <w:szCs w:val="20"/>
                <w:lang w:eastAsia="fr-FR"/>
              </w:rPr>
              <w:t>.</w:t>
            </w:r>
            <w:r w:rsidR="00605EB1">
              <w:rPr>
                <w:rFonts w:ascii="Times New Roman" w:eastAsia="Times New Roman" w:hAnsi="Times New Roman" w:cs="Times New Roman"/>
                <w:b/>
                <w:sz w:val="20"/>
                <w:szCs w:val="20"/>
                <w:lang w:eastAsia="fr-FR"/>
              </w:rPr>
              <w:t>5</w:t>
            </w:r>
          </w:p>
        </w:tc>
      </w:tr>
      <w:tr w:rsidR="001021CA" w:rsidRPr="001021CA" w14:paraId="412D49F3" w14:textId="77777777" w:rsidTr="001021CA">
        <w:trPr>
          <w:trHeight w:val="454"/>
        </w:trPr>
        <w:tc>
          <w:tcPr>
            <w:tcW w:w="6180" w:type="dxa"/>
          </w:tcPr>
          <w:p w14:paraId="67258410" w14:textId="0A8624BC" w:rsidR="001021CA" w:rsidRPr="001021CA" w:rsidRDefault="001021CA" w:rsidP="001021CA">
            <w:pPr>
              <w:spacing w:after="0" w:line="240" w:lineRule="auto"/>
              <w:rPr>
                <w:rFonts w:ascii="Times New Roman" w:eastAsia="Times New Roman" w:hAnsi="Times New Roman" w:cs="Times New Roman"/>
                <w:sz w:val="20"/>
                <w:szCs w:val="20"/>
                <w:lang w:eastAsia="fr-FR"/>
              </w:rPr>
            </w:pPr>
            <w:del w:id="569" w:author="HP" w:date="2019-08-02T12:15:00Z">
              <w:r w:rsidRPr="001021CA" w:rsidDel="00563DB8">
                <w:rPr>
                  <w:rFonts w:ascii="Times New Roman" w:eastAsia="Times New Roman" w:hAnsi="Times New Roman" w:cs="Times New Roman"/>
                  <w:sz w:val="20"/>
                  <w:szCs w:val="20"/>
                  <w:lang w:eastAsia="fr-FR"/>
                </w:rPr>
                <w:delText>Statisticien</w:delText>
              </w:r>
            </w:del>
          </w:p>
        </w:tc>
        <w:tc>
          <w:tcPr>
            <w:tcW w:w="3021" w:type="dxa"/>
          </w:tcPr>
          <w:p w14:paraId="25485752"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w:t>
            </w:r>
          </w:p>
        </w:tc>
        <w:tc>
          <w:tcPr>
            <w:tcW w:w="992" w:type="dxa"/>
          </w:tcPr>
          <w:p w14:paraId="634AA1C7" w14:textId="4B6DE5E2"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w:t>
            </w:r>
            <w:r w:rsidR="00605EB1">
              <w:rPr>
                <w:rFonts w:ascii="Times New Roman" w:eastAsia="Times New Roman" w:hAnsi="Times New Roman" w:cs="Times New Roman"/>
                <w:b/>
                <w:sz w:val="20"/>
                <w:szCs w:val="20"/>
                <w:lang w:eastAsia="fr-FR"/>
              </w:rPr>
              <w:t>3</w:t>
            </w:r>
            <w:r w:rsidRPr="001021CA">
              <w:rPr>
                <w:rFonts w:ascii="Times New Roman" w:eastAsia="Times New Roman" w:hAnsi="Times New Roman" w:cs="Times New Roman"/>
                <w:b/>
                <w:sz w:val="20"/>
                <w:szCs w:val="20"/>
                <w:lang w:eastAsia="fr-FR"/>
              </w:rPr>
              <w:t>.</w:t>
            </w:r>
            <w:r w:rsidR="00605EB1">
              <w:rPr>
                <w:rFonts w:ascii="Times New Roman" w:eastAsia="Times New Roman" w:hAnsi="Times New Roman" w:cs="Times New Roman"/>
                <w:b/>
                <w:sz w:val="20"/>
                <w:szCs w:val="20"/>
                <w:lang w:eastAsia="fr-FR"/>
              </w:rPr>
              <w:t>6</w:t>
            </w:r>
          </w:p>
        </w:tc>
      </w:tr>
      <w:tr w:rsidR="001021CA" w:rsidRPr="001021CA" w14:paraId="3E30188A" w14:textId="77777777" w:rsidTr="001021CA">
        <w:trPr>
          <w:trHeight w:val="454"/>
        </w:trPr>
        <w:tc>
          <w:tcPr>
            <w:tcW w:w="6180" w:type="dxa"/>
          </w:tcPr>
          <w:p w14:paraId="017AD662"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 xml:space="preserve">Autres </w:t>
            </w:r>
            <w:r w:rsidRPr="001021CA">
              <w:rPr>
                <w:rFonts w:ascii="Times New Roman" w:eastAsia="Times New Roman" w:hAnsi="Times New Roman" w:cs="Times New Roman"/>
                <w:i/>
                <w:sz w:val="20"/>
                <w:szCs w:val="20"/>
                <w:lang w:eastAsia="fr-FR"/>
              </w:rPr>
              <w:t>(spécifier)</w:t>
            </w:r>
            <w:r w:rsidRPr="001021CA">
              <w:rPr>
                <w:rFonts w:ascii="Times New Roman" w:eastAsia="Times New Roman" w:hAnsi="Times New Roman" w:cs="Times New Roman"/>
                <w:sz w:val="20"/>
                <w:szCs w:val="20"/>
                <w:lang w:eastAsia="fr-FR"/>
              </w:rPr>
              <w:t xml:space="preserve"> : _________________________________________ </w:t>
            </w:r>
          </w:p>
        </w:tc>
        <w:tc>
          <w:tcPr>
            <w:tcW w:w="3021" w:type="dxa"/>
          </w:tcPr>
          <w:p w14:paraId="607F1EAE" w14:textId="77777777" w:rsidR="001021CA" w:rsidRPr="001021CA" w:rsidRDefault="001021CA" w:rsidP="001021CA">
            <w:pPr>
              <w:spacing w:after="0" w:line="240" w:lineRule="auto"/>
              <w:jc w:val="center"/>
              <w:rPr>
                <w:rFonts w:ascii="Times New Roman" w:eastAsia="Times New Roman" w:hAnsi="Times New Roman" w:cs="Times New Roman"/>
                <w:sz w:val="20"/>
                <w:szCs w:val="20"/>
                <w:lang w:eastAsia="fr-FR"/>
              </w:rPr>
            </w:pPr>
            <w:r w:rsidRPr="001021CA">
              <w:rPr>
                <w:rFonts w:ascii="Times New Roman" w:eastAsia="Times New Roman" w:hAnsi="Times New Roman" w:cs="Times New Roman"/>
                <w:sz w:val="20"/>
                <w:szCs w:val="20"/>
                <w:lang w:eastAsia="fr-FR"/>
              </w:rPr>
              <w:t>_________</w:t>
            </w:r>
          </w:p>
        </w:tc>
        <w:tc>
          <w:tcPr>
            <w:tcW w:w="992" w:type="dxa"/>
          </w:tcPr>
          <w:p w14:paraId="07C8D215" w14:textId="22AFC013" w:rsidR="001021CA" w:rsidRPr="001021CA" w:rsidRDefault="001021CA" w:rsidP="001021CA">
            <w:pPr>
              <w:spacing w:after="0" w:line="240" w:lineRule="auto"/>
              <w:jc w:val="center"/>
              <w:rPr>
                <w:rFonts w:ascii="Times New Roman" w:eastAsia="Times New Roman" w:hAnsi="Times New Roman" w:cs="Times New Roman"/>
                <w:b/>
                <w:sz w:val="20"/>
                <w:szCs w:val="20"/>
                <w:lang w:eastAsia="fr-FR"/>
              </w:rPr>
            </w:pPr>
            <w:r w:rsidRPr="001021CA">
              <w:rPr>
                <w:rFonts w:ascii="Times New Roman" w:eastAsia="Times New Roman" w:hAnsi="Times New Roman" w:cs="Times New Roman"/>
                <w:b/>
                <w:sz w:val="20"/>
                <w:szCs w:val="20"/>
                <w:lang w:eastAsia="fr-FR"/>
              </w:rPr>
              <w:t>D1</w:t>
            </w:r>
            <w:r w:rsidR="00605EB1">
              <w:rPr>
                <w:rFonts w:ascii="Times New Roman" w:eastAsia="Times New Roman" w:hAnsi="Times New Roman" w:cs="Times New Roman"/>
                <w:b/>
                <w:sz w:val="20"/>
                <w:szCs w:val="20"/>
                <w:lang w:eastAsia="fr-FR"/>
              </w:rPr>
              <w:t>3</w:t>
            </w:r>
            <w:r w:rsidRPr="001021CA">
              <w:rPr>
                <w:rFonts w:ascii="Times New Roman" w:eastAsia="Times New Roman" w:hAnsi="Times New Roman" w:cs="Times New Roman"/>
                <w:b/>
                <w:sz w:val="20"/>
                <w:szCs w:val="20"/>
                <w:lang w:eastAsia="fr-FR"/>
              </w:rPr>
              <w:t>.</w:t>
            </w:r>
            <w:r w:rsidR="00605EB1">
              <w:rPr>
                <w:rFonts w:ascii="Times New Roman" w:eastAsia="Times New Roman" w:hAnsi="Times New Roman" w:cs="Times New Roman"/>
                <w:b/>
                <w:sz w:val="20"/>
                <w:szCs w:val="20"/>
                <w:lang w:eastAsia="fr-FR"/>
              </w:rPr>
              <w:t>7</w:t>
            </w:r>
          </w:p>
        </w:tc>
      </w:tr>
    </w:tbl>
    <w:p w14:paraId="562A46B7" w14:textId="77777777" w:rsidR="001021CA" w:rsidRPr="001021CA" w:rsidRDefault="001021CA" w:rsidP="001021CA">
      <w:pPr>
        <w:spacing w:after="0" w:line="240" w:lineRule="auto"/>
        <w:rPr>
          <w:rFonts w:ascii="Times New Roman" w:eastAsia="Times New Roman" w:hAnsi="Times New Roman" w:cs="Times New Roman"/>
          <w:sz w:val="20"/>
          <w:szCs w:val="20"/>
          <w:lang w:eastAsia="fr-FR"/>
        </w:rPr>
      </w:pPr>
    </w:p>
    <w:p w14:paraId="2EE7B97E" w14:textId="77777777" w:rsidR="00BA56D6" w:rsidRDefault="00BA56D6" w:rsidP="001021CA">
      <w:pPr>
        <w:spacing w:after="0" w:line="240" w:lineRule="auto"/>
        <w:rPr>
          <w:rFonts w:ascii="Times New Roman" w:eastAsia="Times New Roman" w:hAnsi="Times New Roman" w:cs="Times New Roman"/>
          <w:sz w:val="20"/>
          <w:szCs w:val="20"/>
          <w:lang w:eastAsia="fr-FR"/>
        </w:rPr>
        <w:sectPr w:rsidR="00BA56D6" w:rsidSect="00DD631D">
          <w:pgSz w:w="12240" w:h="15840"/>
          <w:pgMar w:top="1440" w:right="1440" w:bottom="1440" w:left="1440" w:header="720" w:footer="720" w:gutter="0"/>
          <w:cols w:space="720"/>
          <w:titlePg/>
          <w:docGrid w:linePitch="360"/>
        </w:sectPr>
      </w:pPr>
    </w:p>
    <w:p w14:paraId="0AC3D68A" w14:textId="77777777" w:rsidR="00A05AB1" w:rsidRDefault="006341B9" w:rsidP="00BA56D6">
      <w:pPr>
        <w:pStyle w:val="Titre2"/>
        <w:numPr>
          <w:ilvl w:val="0"/>
          <w:numId w:val="0"/>
        </w:numPr>
      </w:pPr>
      <w:bookmarkStart w:id="570" w:name="_Questionnaire_du_niveau_3"/>
      <w:bookmarkStart w:id="571" w:name="_10.10_Questionnaire_du"/>
      <w:bookmarkEnd w:id="570"/>
      <w:bookmarkEnd w:id="571"/>
      <w:r>
        <w:lastRenderedPageBreak/>
        <w:t xml:space="preserve">10.10 </w:t>
      </w:r>
      <w:r w:rsidR="00A05AB1" w:rsidRPr="000D0D8C">
        <w:t>Questionnaire du niveau Formation Sanitaire</w:t>
      </w:r>
    </w:p>
    <w:p w14:paraId="20BB6F32" w14:textId="4B686986" w:rsidR="00BA56D6" w:rsidRPr="00BA56D6" w:rsidRDefault="00BA56D6" w:rsidP="00BA56D6">
      <w:pPr>
        <w:spacing w:after="0" w:line="240" w:lineRule="auto"/>
        <w:rPr>
          <w:rFonts w:ascii="Times New Roman" w:eastAsia="Times New Roman" w:hAnsi="Times New Roman" w:cs="Times New Roman"/>
          <w:b/>
          <w:sz w:val="24"/>
          <w:szCs w:val="20"/>
          <w:lang w:eastAsia="fr-FR"/>
        </w:rPr>
      </w:pPr>
    </w:p>
    <w:p w14:paraId="57962576" w14:textId="7FA52499" w:rsidR="00BA56D6" w:rsidRPr="00BA56D6" w:rsidRDefault="00BA56D6" w:rsidP="00BA56D6">
      <w:pPr>
        <w:keepNext/>
        <w:spacing w:after="0" w:line="240" w:lineRule="auto"/>
        <w:jc w:val="center"/>
        <w:outlineLvl w:val="0"/>
        <w:rPr>
          <w:rFonts w:ascii="Times New Roman" w:eastAsia="Times New Roman" w:hAnsi="Times New Roman" w:cs="Times New Roman"/>
          <w:b/>
          <w:sz w:val="28"/>
          <w:szCs w:val="20"/>
          <w:lang w:eastAsia="fr-FR"/>
        </w:rPr>
      </w:pPr>
      <w:r w:rsidRPr="00BA56D6">
        <w:rPr>
          <w:rFonts w:ascii="Times New Roman" w:eastAsia="Times New Roman" w:hAnsi="Times New Roman" w:cs="Times New Roman"/>
          <w:b/>
          <w:sz w:val="28"/>
          <w:szCs w:val="20"/>
          <w:lang w:eastAsia="fr-FR"/>
        </w:rPr>
        <w:t>NIVEAU FORMATIONS SANITAIRES</w:t>
      </w:r>
    </w:p>
    <w:p w14:paraId="36280EE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p w14:paraId="39D0E1D4"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01"/>
        <w:gridCol w:w="160"/>
        <w:gridCol w:w="5103"/>
        <w:gridCol w:w="850"/>
      </w:tblGrid>
      <w:tr w:rsidR="00BA56D6" w:rsidRPr="00BA56D6" w14:paraId="617E901D" w14:textId="77777777" w:rsidTr="00F03D49">
        <w:trPr>
          <w:trHeight w:val="988"/>
        </w:trPr>
        <w:tc>
          <w:tcPr>
            <w:tcW w:w="3101" w:type="dxa"/>
          </w:tcPr>
          <w:p w14:paraId="1D744C0C" w14:textId="7D7A0980" w:rsidR="00BA56D6" w:rsidRPr="00BA56D6" w:rsidRDefault="00BA56D6">
            <w:pPr>
              <w:spacing w:after="0" w:line="240" w:lineRule="auto"/>
              <w:rPr>
                <w:rFonts w:ascii="Times New Roman" w:eastAsia="Times New Roman" w:hAnsi="Times New Roman" w:cs="Times New Roman"/>
                <w:caps/>
                <w:sz w:val="20"/>
                <w:szCs w:val="20"/>
                <w:lang w:eastAsia="fr-FR"/>
              </w:rPr>
            </w:pPr>
            <w:r w:rsidRPr="00BA56D6">
              <w:rPr>
                <w:rFonts w:ascii="Times New Roman" w:eastAsia="Times New Roman" w:hAnsi="Times New Roman" w:cs="Times New Roman"/>
                <w:caps/>
                <w:sz w:val="20"/>
                <w:szCs w:val="20"/>
                <w:lang w:eastAsia="fr-FR"/>
              </w:rPr>
              <w:t xml:space="preserve">Equipe </w:t>
            </w:r>
            <w:r w:rsidR="00B9769B" w:rsidRPr="00BA56D6">
              <w:rPr>
                <w:rFonts w:ascii="Times New Roman" w:eastAsia="Times New Roman" w:hAnsi="Times New Roman" w:cs="Times New Roman"/>
                <w:caps/>
                <w:sz w:val="20"/>
                <w:szCs w:val="20"/>
                <w:lang w:eastAsia="fr-FR"/>
              </w:rPr>
              <w:t>d’</w:t>
            </w:r>
            <w:r w:rsidR="00B9769B">
              <w:rPr>
                <w:rFonts w:ascii="Times New Roman" w:eastAsia="Times New Roman" w:hAnsi="Times New Roman" w:cs="Times New Roman"/>
                <w:caps/>
                <w:sz w:val="20"/>
                <w:szCs w:val="20"/>
                <w:lang w:eastAsia="fr-FR"/>
              </w:rPr>
              <w:t>evaluation</w:t>
            </w:r>
          </w:p>
        </w:tc>
        <w:tc>
          <w:tcPr>
            <w:tcW w:w="160" w:type="dxa"/>
          </w:tcPr>
          <w:p w14:paraId="11962D85"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w:t>
            </w:r>
          </w:p>
        </w:tc>
        <w:tc>
          <w:tcPr>
            <w:tcW w:w="5103" w:type="dxa"/>
          </w:tcPr>
          <w:p w14:paraId="495D13E5"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p>
          <w:p w14:paraId="12D10419" w14:textId="0E42B340" w:rsidR="00BA56D6" w:rsidRPr="00BA56D6" w:rsidRDefault="00B9769B" w:rsidP="00BA56D6">
            <w:pPr>
              <w:spacing w:after="0"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Enquêteur</w:t>
            </w:r>
            <w:proofErr w:type="gramStart"/>
            <w:r w:rsidR="001C384E">
              <w:rPr>
                <w:rFonts w:ascii="Times New Roman" w:eastAsia="Times New Roman" w:hAnsi="Times New Roman" w:cs="Times New Roman"/>
                <w:sz w:val="24"/>
                <w:szCs w:val="20"/>
                <w:lang w:eastAsia="fr-FR"/>
              </w:rPr>
              <w:t> :</w:t>
            </w:r>
            <w:r w:rsidR="00BA56D6" w:rsidRPr="00BA56D6">
              <w:rPr>
                <w:rFonts w:ascii="Times New Roman" w:eastAsia="Times New Roman" w:hAnsi="Times New Roman" w:cs="Times New Roman"/>
                <w:sz w:val="24"/>
                <w:szCs w:val="20"/>
                <w:lang w:eastAsia="fr-FR"/>
              </w:rPr>
              <w:t>_</w:t>
            </w:r>
            <w:proofErr w:type="gramEnd"/>
            <w:r w:rsidR="00BA56D6" w:rsidRPr="00BA56D6">
              <w:rPr>
                <w:rFonts w:ascii="Times New Roman" w:eastAsia="Times New Roman" w:hAnsi="Times New Roman" w:cs="Times New Roman"/>
                <w:sz w:val="24"/>
                <w:szCs w:val="20"/>
                <w:lang w:eastAsia="fr-FR"/>
              </w:rPr>
              <w:t>______________________________</w:t>
            </w:r>
          </w:p>
          <w:p w14:paraId="7796E6A1"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Superviseur : ____________________</w:t>
            </w:r>
          </w:p>
        </w:tc>
        <w:tc>
          <w:tcPr>
            <w:tcW w:w="850" w:type="dxa"/>
          </w:tcPr>
          <w:p w14:paraId="731AAD7D" w14:textId="77777777" w:rsidR="00BA56D6" w:rsidRPr="00BA56D6" w:rsidRDefault="00BA56D6" w:rsidP="00BA56D6">
            <w:pPr>
              <w:keepNext/>
              <w:spacing w:after="0" w:line="240" w:lineRule="auto"/>
              <w:jc w:val="center"/>
              <w:outlineLvl w:val="5"/>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ID1</w:t>
            </w:r>
          </w:p>
        </w:tc>
      </w:tr>
      <w:tr w:rsidR="00BA56D6" w:rsidRPr="00BA56D6" w14:paraId="394FBF1C" w14:textId="77777777" w:rsidTr="001C384E">
        <w:trPr>
          <w:trHeight w:val="521"/>
        </w:trPr>
        <w:tc>
          <w:tcPr>
            <w:tcW w:w="3101" w:type="dxa"/>
          </w:tcPr>
          <w:p w14:paraId="4F6BA48A" w14:textId="77777777" w:rsidR="00BA56D6" w:rsidRPr="00BA56D6" w:rsidRDefault="00BA56D6" w:rsidP="001C384E">
            <w:pPr>
              <w:spacing w:after="120"/>
              <w:rPr>
                <w:lang w:eastAsia="fr-FR"/>
              </w:rPr>
            </w:pPr>
            <w:r w:rsidRPr="00BA56D6">
              <w:rPr>
                <w:lang w:eastAsia="fr-FR"/>
              </w:rPr>
              <w:t>Date </w:t>
            </w:r>
          </w:p>
        </w:tc>
        <w:tc>
          <w:tcPr>
            <w:tcW w:w="160" w:type="dxa"/>
          </w:tcPr>
          <w:p w14:paraId="6F943392" w14:textId="77777777" w:rsidR="00BA56D6" w:rsidRPr="00BA56D6" w:rsidRDefault="00BA56D6" w:rsidP="001C384E">
            <w:pPr>
              <w:spacing w:after="120"/>
              <w:rPr>
                <w:sz w:val="24"/>
                <w:lang w:eastAsia="fr-FR"/>
              </w:rPr>
            </w:pPr>
            <w:r w:rsidRPr="00BA56D6">
              <w:rPr>
                <w:sz w:val="24"/>
                <w:lang w:eastAsia="fr-FR"/>
              </w:rPr>
              <w:t>:</w:t>
            </w:r>
          </w:p>
        </w:tc>
        <w:tc>
          <w:tcPr>
            <w:tcW w:w="5103" w:type="dxa"/>
          </w:tcPr>
          <w:p w14:paraId="238B6865" w14:textId="77777777" w:rsidR="00BA56D6" w:rsidRPr="00BA56D6" w:rsidRDefault="00BA56D6" w:rsidP="001C384E">
            <w:pPr>
              <w:spacing w:after="120"/>
              <w:rPr>
                <w:sz w:val="24"/>
                <w:lang w:eastAsia="fr-FR"/>
              </w:rPr>
            </w:pPr>
            <w:r w:rsidRPr="00BA56D6">
              <w:rPr>
                <w:sz w:val="24"/>
                <w:lang w:eastAsia="fr-FR"/>
              </w:rPr>
              <w:t>______/______/______</w:t>
            </w:r>
          </w:p>
          <w:p w14:paraId="3630A403" w14:textId="77777777" w:rsidR="00BA56D6" w:rsidRPr="00BA56D6" w:rsidRDefault="00BA56D6" w:rsidP="001C384E">
            <w:pPr>
              <w:spacing w:after="120"/>
              <w:rPr>
                <w:sz w:val="24"/>
                <w:lang w:eastAsia="fr-FR"/>
              </w:rPr>
            </w:pPr>
            <w:r w:rsidRPr="00BA56D6">
              <w:rPr>
                <w:sz w:val="24"/>
                <w:lang w:eastAsia="fr-FR"/>
              </w:rPr>
              <w:t xml:space="preserve">  JJ    MM   AA</w:t>
            </w:r>
          </w:p>
        </w:tc>
        <w:tc>
          <w:tcPr>
            <w:tcW w:w="850" w:type="dxa"/>
          </w:tcPr>
          <w:p w14:paraId="0310DF36" w14:textId="77777777" w:rsidR="00BA56D6" w:rsidRPr="00BA56D6" w:rsidRDefault="00BA56D6" w:rsidP="001C384E">
            <w:pPr>
              <w:spacing w:after="120"/>
              <w:rPr>
                <w:b/>
                <w:sz w:val="24"/>
                <w:lang w:eastAsia="fr-FR"/>
              </w:rPr>
            </w:pPr>
            <w:r w:rsidRPr="00BA56D6">
              <w:rPr>
                <w:b/>
                <w:sz w:val="24"/>
                <w:lang w:eastAsia="fr-FR"/>
              </w:rPr>
              <w:t>DATE</w:t>
            </w:r>
          </w:p>
        </w:tc>
      </w:tr>
      <w:tr w:rsidR="00BA56D6" w:rsidRPr="00BA56D6" w14:paraId="4078A108" w14:textId="77777777" w:rsidTr="00F03D49">
        <w:trPr>
          <w:trHeight w:val="623"/>
        </w:trPr>
        <w:tc>
          <w:tcPr>
            <w:tcW w:w="3101" w:type="dxa"/>
          </w:tcPr>
          <w:p w14:paraId="43635A42"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r w:rsidRPr="00BA56D6">
              <w:rPr>
                <w:rFonts w:ascii="Times New Roman" w:eastAsia="Times New Roman" w:hAnsi="Times New Roman" w:cs="Times New Roman"/>
                <w:caps/>
                <w:sz w:val="20"/>
                <w:szCs w:val="20"/>
                <w:lang w:eastAsia="fr-FR"/>
              </w:rPr>
              <w:t>ENQUETEUR</w:t>
            </w:r>
          </w:p>
          <w:p w14:paraId="558A729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caps/>
                <w:sz w:val="20"/>
                <w:szCs w:val="20"/>
                <w:lang w:eastAsia="fr-FR"/>
              </w:rPr>
              <w:t>(NOM Prenom)</w:t>
            </w:r>
          </w:p>
        </w:tc>
        <w:tc>
          <w:tcPr>
            <w:tcW w:w="160" w:type="dxa"/>
          </w:tcPr>
          <w:p w14:paraId="3B5AD1D0"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w:t>
            </w:r>
          </w:p>
        </w:tc>
        <w:tc>
          <w:tcPr>
            <w:tcW w:w="5103" w:type="dxa"/>
          </w:tcPr>
          <w:p w14:paraId="262FF2EE"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p>
          <w:p w14:paraId="18874A30"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______________________________</w:t>
            </w:r>
          </w:p>
        </w:tc>
        <w:tc>
          <w:tcPr>
            <w:tcW w:w="850" w:type="dxa"/>
          </w:tcPr>
          <w:p w14:paraId="1935CFFB" w14:textId="77777777" w:rsidR="00BA56D6" w:rsidRPr="00BA56D6" w:rsidRDefault="00BA56D6" w:rsidP="00BA56D6">
            <w:pPr>
              <w:spacing w:after="0" w:line="240" w:lineRule="auto"/>
              <w:jc w:val="center"/>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ID2</w:t>
            </w:r>
          </w:p>
        </w:tc>
      </w:tr>
      <w:tr w:rsidR="00BA56D6" w:rsidRPr="00BA56D6" w14:paraId="6AE29025" w14:textId="77777777" w:rsidTr="00F03D49">
        <w:trPr>
          <w:trHeight w:val="1515"/>
        </w:trPr>
        <w:tc>
          <w:tcPr>
            <w:tcW w:w="3101" w:type="dxa"/>
          </w:tcPr>
          <w:p w14:paraId="6EC6895E"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p>
          <w:p w14:paraId="5190D6B4"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p>
          <w:p w14:paraId="3C89A576"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r w:rsidRPr="00BA56D6">
              <w:rPr>
                <w:rFonts w:ascii="Times New Roman" w:eastAsia="Times New Roman" w:hAnsi="Times New Roman" w:cs="Times New Roman"/>
                <w:caps/>
                <w:sz w:val="20"/>
                <w:szCs w:val="20"/>
                <w:lang w:eastAsia="fr-FR"/>
              </w:rPr>
              <w:t xml:space="preserve">NOM DE LA FORMATION SANITAIRE </w:t>
            </w:r>
          </w:p>
        </w:tc>
        <w:tc>
          <w:tcPr>
            <w:tcW w:w="160" w:type="dxa"/>
          </w:tcPr>
          <w:p w14:paraId="079D7331"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w:t>
            </w:r>
          </w:p>
        </w:tc>
        <w:tc>
          <w:tcPr>
            <w:tcW w:w="5103" w:type="dxa"/>
          </w:tcPr>
          <w:p w14:paraId="3E58D1AD"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p>
          <w:p w14:paraId="7070C07F"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_____________________________</w:t>
            </w:r>
          </w:p>
          <w:p w14:paraId="3095C27F"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p>
          <w:p w14:paraId="7C534D70" w14:textId="77777777" w:rsidR="00BA56D6" w:rsidRPr="00BA56D6" w:rsidRDefault="00BA56D6" w:rsidP="00BA56D6">
            <w:pPr>
              <w:spacing w:after="0" w:line="240" w:lineRule="auto"/>
              <w:rPr>
                <w:rFonts w:ascii="Times New Roman" w:eastAsia="Times New Roman" w:hAnsi="Times New Roman" w:cs="Times New Roman"/>
                <w:i/>
                <w:sz w:val="24"/>
                <w:szCs w:val="20"/>
                <w:lang w:eastAsia="fr-FR"/>
              </w:rPr>
            </w:pPr>
            <w:r w:rsidRPr="00BA56D6">
              <w:rPr>
                <w:rFonts w:ascii="Times New Roman" w:eastAsia="Times New Roman" w:hAnsi="Times New Roman" w:cs="Times New Roman"/>
                <w:sz w:val="24"/>
                <w:szCs w:val="20"/>
                <w:lang w:eastAsia="fr-FR"/>
              </w:rPr>
              <w:t xml:space="preserve">District: </w:t>
            </w:r>
            <w:r w:rsidRPr="00BA56D6">
              <w:rPr>
                <w:rFonts w:ascii="Times New Roman" w:eastAsia="Times New Roman" w:hAnsi="Times New Roman" w:cs="Times New Roman"/>
                <w:i/>
                <w:sz w:val="24"/>
                <w:szCs w:val="20"/>
                <w:lang w:eastAsia="fr-FR"/>
              </w:rPr>
              <w:t>___________________</w:t>
            </w:r>
          </w:p>
          <w:p w14:paraId="22CEB095"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 xml:space="preserve">Région: ___________________ </w:t>
            </w:r>
          </w:p>
        </w:tc>
        <w:tc>
          <w:tcPr>
            <w:tcW w:w="850" w:type="dxa"/>
          </w:tcPr>
          <w:p w14:paraId="6E59175F" w14:textId="77777777" w:rsidR="00BA56D6" w:rsidRPr="00BA56D6" w:rsidRDefault="00BA56D6" w:rsidP="00BA56D6">
            <w:pPr>
              <w:spacing w:after="0" w:line="240" w:lineRule="auto"/>
              <w:jc w:val="center"/>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ID3</w:t>
            </w:r>
          </w:p>
        </w:tc>
      </w:tr>
      <w:tr w:rsidR="00BA56D6" w:rsidRPr="00BA56D6" w14:paraId="32BB06EF" w14:textId="77777777" w:rsidTr="00F03D49">
        <w:trPr>
          <w:trHeight w:val="201"/>
        </w:trPr>
        <w:tc>
          <w:tcPr>
            <w:tcW w:w="3101" w:type="dxa"/>
          </w:tcPr>
          <w:p w14:paraId="10C0C65E"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r w:rsidRPr="00BA56D6">
              <w:rPr>
                <w:rFonts w:ascii="Times New Roman" w:eastAsia="Times New Roman" w:hAnsi="Times New Roman" w:cs="Times New Roman"/>
                <w:caps/>
                <w:sz w:val="20"/>
                <w:szCs w:val="20"/>
                <w:lang w:eastAsia="fr-FR"/>
              </w:rPr>
              <w:t>type de FORMATION SANITAIRE</w:t>
            </w:r>
          </w:p>
          <w:p w14:paraId="4E86BF6B" w14:textId="77777777" w:rsidR="00BA56D6" w:rsidRPr="00BA56D6" w:rsidRDefault="00BA56D6" w:rsidP="00BA56D6">
            <w:pPr>
              <w:spacing w:after="0" w:line="240" w:lineRule="auto"/>
              <w:rPr>
                <w:rFonts w:ascii="Times New Roman" w:eastAsia="Times New Roman" w:hAnsi="Times New Roman" w:cs="Times New Roman"/>
                <w:i/>
                <w:caps/>
                <w:sz w:val="20"/>
                <w:szCs w:val="20"/>
                <w:lang w:eastAsia="fr-FR"/>
              </w:rPr>
            </w:pPr>
            <w:r w:rsidRPr="00BA56D6">
              <w:rPr>
                <w:rFonts w:ascii="Times New Roman" w:eastAsia="Times New Roman" w:hAnsi="Times New Roman" w:cs="Times New Roman"/>
                <w:i/>
                <w:caps/>
                <w:sz w:val="20"/>
                <w:szCs w:val="20"/>
                <w:lang w:eastAsia="fr-FR"/>
              </w:rPr>
              <w:t>(cercler)</w:t>
            </w:r>
          </w:p>
        </w:tc>
        <w:tc>
          <w:tcPr>
            <w:tcW w:w="160" w:type="dxa"/>
          </w:tcPr>
          <w:p w14:paraId="226A3959"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w:t>
            </w:r>
          </w:p>
        </w:tc>
        <w:tc>
          <w:tcPr>
            <w:tcW w:w="5103" w:type="dxa"/>
          </w:tcPr>
          <w:p w14:paraId="6026DE20"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1. Publique : type _______________________</w:t>
            </w:r>
          </w:p>
          <w:p w14:paraId="4E2466D0"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2. Privé : type : ______________</w:t>
            </w:r>
          </w:p>
          <w:p w14:paraId="658916B2"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p>
        </w:tc>
        <w:tc>
          <w:tcPr>
            <w:tcW w:w="850" w:type="dxa"/>
          </w:tcPr>
          <w:p w14:paraId="5738A266" w14:textId="77777777" w:rsidR="00BA56D6" w:rsidRPr="00BA56D6" w:rsidRDefault="00BA56D6" w:rsidP="00BA56D6">
            <w:pPr>
              <w:spacing w:after="0" w:line="240" w:lineRule="auto"/>
              <w:jc w:val="center"/>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ID4</w:t>
            </w:r>
          </w:p>
        </w:tc>
      </w:tr>
      <w:tr w:rsidR="00BA56D6" w:rsidRPr="00BA56D6" w14:paraId="59655F4E" w14:textId="77777777" w:rsidTr="00F03D49">
        <w:trPr>
          <w:trHeight w:val="739"/>
        </w:trPr>
        <w:tc>
          <w:tcPr>
            <w:tcW w:w="3101" w:type="dxa"/>
          </w:tcPr>
          <w:p w14:paraId="4C05DD88"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r w:rsidRPr="00BA56D6">
              <w:rPr>
                <w:rFonts w:ascii="Times New Roman" w:eastAsia="Times New Roman" w:hAnsi="Times New Roman" w:cs="Times New Roman"/>
                <w:caps/>
                <w:sz w:val="20"/>
                <w:szCs w:val="20"/>
                <w:lang w:eastAsia="fr-FR"/>
              </w:rPr>
              <w:t>PERSONNE INTERVIEWEE</w:t>
            </w:r>
          </w:p>
          <w:p w14:paraId="18109B07"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r w:rsidRPr="00BA56D6">
              <w:rPr>
                <w:rFonts w:ascii="Times New Roman" w:eastAsia="Times New Roman" w:hAnsi="Times New Roman" w:cs="Times New Roman"/>
                <w:i/>
                <w:caps/>
                <w:sz w:val="20"/>
                <w:szCs w:val="20"/>
                <w:lang w:eastAsia="fr-FR"/>
              </w:rPr>
              <w:t xml:space="preserve">(NOM Prenom) </w:t>
            </w:r>
          </w:p>
        </w:tc>
        <w:tc>
          <w:tcPr>
            <w:tcW w:w="160" w:type="dxa"/>
          </w:tcPr>
          <w:p w14:paraId="50180F3E"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w:t>
            </w:r>
          </w:p>
        </w:tc>
        <w:tc>
          <w:tcPr>
            <w:tcW w:w="5103" w:type="dxa"/>
          </w:tcPr>
          <w:p w14:paraId="460DA41A"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______________________________</w:t>
            </w:r>
          </w:p>
        </w:tc>
        <w:tc>
          <w:tcPr>
            <w:tcW w:w="850" w:type="dxa"/>
          </w:tcPr>
          <w:p w14:paraId="145D4679" w14:textId="77777777" w:rsidR="00BA56D6" w:rsidRPr="00BA56D6" w:rsidRDefault="00BA56D6" w:rsidP="00BA56D6">
            <w:pPr>
              <w:spacing w:after="0" w:line="240" w:lineRule="auto"/>
              <w:jc w:val="center"/>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ID5</w:t>
            </w:r>
          </w:p>
        </w:tc>
      </w:tr>
      <w:tr w:rsidR="00BA56D6" w:rsidRPr="00BA56D6" w14:paraId="3EC63A57" w14:textId="77777777" w:rsidTr="00F03D49">
        <w:trPr>
          <w:trHeight w:val="967"/>
        </w:trPr>
        <w:tc>
          <w:tcPr>
            <w:tcW w:w="3101" w:type="dxa"/>
          </w:tcPr>
          <w:p w14:paraId="21061AE4" w14:textId="77777777" w:rsidR="00BA56D6" w:rsidRPr="00BA56D6" w:rsidRDefault="00BA56D6" w:rsidP="00BA56D6">
            <w:pPr>
              <w:spacing w:after="0" w:line="240" w:lineRule="auto"/>
              <w:rPr>
                <w:rFonts w:ascii="Times New Roman" w:eastAsia="Times New Roman" w:hAnsi="Times New Roman" w:cs="Times New Roman"/>
                <w:i/>
                <w:caps/>
                <w:sz w:val="20"/>
                <w:szCs w:val="20"/>
                <w:lang w:eastAsia="fr-FR"/>
              </w:rPr>
            </w:pPr>
            <w:r w:rsidRPr="00BA56D6">
              <w:rPr>
                <w:rFonts w:ascii="Times New Roman" w:eastAsia="Times New Roman" w:hAnsi="Times New Roman" w:cs="Times New Roman"/>
                <w:caps/>
                <w:sz w:val="20"/>
                <w:szCs w:val="20"/>
                <w:lang w:eastAsia="fr-FR"/>
              </w:rPr>
              <w:t xml:space="preserve">Fonction de la </w:t>
            </w:r>
            <w:r w:rsidRPr="00BA56D6">
              <w:rPr>
                <w:rFonts w:ascii="Times New Roman" w:eastAsia="Times New Roman" w:hAnsi="Times New Roman" w:cs="Times New Roman"/>
                <w:i/>
                <w:caps/>
                <w:sz w:val="20"/>
                <w:szCs w:val="20"/>
                <w:lang w:eastAsia="fr-FR"/>
              </w:rPr>
              <w:t xml:space="preserve">pErsonne </w:t>
            </w:r>
            <w:r w:rsidRPr="00BA56D6">
              <w:rPr>
                <w:rFonts w:ascii="Times New Roman" w:eastAsia="Times New Roman" w:hAnsi="Times New Roman" w:cs="Times New Roman"/>
                <w:caps/>
                <w:sz w:val="20"/>
                <w:szCs w:val="20"/>
                <w:lang w:eastAsia="fr-FR"/>
              </w:rPr>
              <w:t>INTERVIEWEE</w:t>
            </w:r>
          </w:p>
          <w:p w14:paraId="0242515B"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r w:rsidRPr="00BA56D6">
              <w:rPr>
                <w:rFonts w:ascii="Times New Roman" w:eastAsia="Times New Roman" w:hAnsi="Times New Roman" w:cs="Times New Roman"/>
                <w:i/>
                <w:caps/>
                <w:sz w:val="20"/>
                <w:szCs w:val="20"/>
                <w:lang w:eastAsia="fr-FR"/>
              </w:rPr>
              <w:t>(cercler)</w:t>
            </w:r>
          </w:p>
        </w:tc>
        <w:tc>
          <w:tcPr>
            <w:tcW w:w="160" w:type="dxa"/>
          </w:tcPr>
          <w:p w14:paraId="4537D032"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w:t>
            </w:r>
          </w:p>
        </w:tc>
        <w:tc>
          <w:tcPr>
            <w:tcW w:w="5103" w:type="dxa"/>
          </w:tcPr>
          <w:p w14:paraId="093AFA97" w14:textId="77777777" w:rsidR="00BA56D6" w:rsidRPr="00BA56D6" w:rsidRDefault="00BA56D6" w:rsidP="00892A97">
            <w:pPr>
              <w:numPr>
                <w:ilvl w:val="0"/>
                <w:numId w:val="17"/>
              </w:numPr>
              <w:spacing w:after="0" w:line="240" w:lineRule="auto"/>
              <w:ind w:left="432" w:hanging="270"/>
              <w:jc w:val="both"/>
              <w:rPr>
                <w:rFonts w:ascii="Times New Roman" w:eastAsia="Calibri" w:hAnsi="Times New Roman" w:cs="Times New Roman"/>
              </w:rPr>
            </w:pPr>
            <w:r w:rsidRPr="00BA56D6">
              <w:rPr>
                <w:rFonts w:ascii="Times New Roman" w:eastAsia="Calibri" w:hAnsi="Times New Roman" w:cs="Times New Roman"/>
              </w:rPr>
              <w:t xml:space="preserve">Chef de la formation sanitaire </w:t>
            </w:r>
          </w:p>
          <w:p w14:paraId="36AC36F7" w14:textId="77777777" w:rsidR="00BA56D6" w:rsidRPr="00BA56D6" w:rsidRDefault="00BA56D6" w:rsidP="00892A97">
            <w:pPr>
              <w:numPr>
                <w:ilvl w:val="0"/>
                <w:numId w:val="17"/>
              </w:numPr>
              <w:spacing w:after="0" w:line="240" w:lineRule="auto"/>
              <w:ind w:left="432" w:hanging="270"/>
              <w:jc w:val="both"/>
              <w:rPr>
                <w:rFonts w:ascii="Times New Roman" w:eastAsia="Times New Roman" w:hAnsi="Times New Roman" w:cs="Times New Roman"/>
                <w:sz w:val="24"/>
                <w:szCs w:val="20"/>
                <w:lang w:eastAsia="fr-FR"/>
              </w:rPr>
            </w:pPr>
            <w:r w:rsidRPr="00BA56D6">
              <w:rPr>
                <w:rFonts w:ascii="Times New Roman" w:eastAsia="Calibri" w:hAnsi="Times New Roman" w:cs="Times New Roman"/>
              </w:rPr>
              <w:t>Autre (spécifier)…………………………………</w:t>
            </w:r>
          </w:p>
        </w:tc>
        <w:tc>
          <w:tcPr>
            <w:tcW w:w="850" w:type="dxa"/>
          </w:tcPr>
          <w:p w14:paraId="07C57FD8" w14:textId="77777777" w:rsidR="00BA56D6" w:rsidRPr="00BA56D6" w:rsidRDefault="00BA56D6" w:rsidP="00BA56D6">
            <w:pPr>
              <w:spacing w:after="0" w:line="240" w:lineRule="auto"/>
              <w:jc w:val="center"/>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ID6</w:t>
            </w:r>
          </w:p>
        </w:tc>
      </w:tr>
      <w:tr w:rsidR="00BA56D6" w:rsidRPr="00BA56D6" w14:paraId="780D6112" w14:textId="77777777" w:rsidTr="00F03D49">
        <w:trPr>
          <w:trHeight w:val="1123"/>
        </w:trPr>
        <w:tc>
          <w:tcPr>
            <w:tcW w:w="3101" w:type="dxa"/>
          </w:tcPr>
          <w:p w14:paraId="55B8F046"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r w:rsidRPr="00BA56D6">
              <w:rPr>
                <w:rFonts w:ascii="Times New Roman" w:eastAsia="Times New Roman" w:hAnsi="Times New Roman" w:cs="Times New Roman"/>
                <w:caps/>
                <w:sz w:val="20"/>
                <w:szCs w:val="20"/>
                <w:lang w:eastAsia="fr-FR"/>
              </w:rPr>
              <w:t>Qualification de la personne INTERVIEWEE</w:t>
            </w:r>
          </w:p>
          <w:p w14:paraId="32E69103"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r w:rsidRPr="00BA56D6">
              <w:rPr>
                <w:rFonts w:ascii="Times New Roman" w:eastAsia="Times New Roman" w:hAnsi="Times New Roman" w:cs="Times New Roman"/>
                <w:i/>
                <w:caps/>
                <w:sz w:val="20"/>
                <w:szCs w:val="20"/>
                <w:lang w:eastAsia="fr-FR"/>
              </w:rPr>
              <w:t>(cercler)</w:t>
            </w:r>
          </w:p>
        </w:tc>
        <w:tc>
          <w:tcPr>
            <w:tcW w:w="160" w:type="dxa"/>
          </w:tcPr>
          <w:p w14:paraId="5255E2ED"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w:t>
            </w:r>
          </w:p>
        </w:tc>
        <w:tc>
          <w:tcPr>
            <w:tcW w:w="5103" w:type="dxa"/>
          </w:tcPr>
          <w:p w14:paraId="43EF78D6" w14:textId="77777777" w:rsidR="00BA56D6" w:rsidRPr="00BA56D6" w:rsidRDefault="00BA56D6" w:rsidP="00892A97">
            <w:pPr>
              <w:numPr>
                <w:ilvl w:val="0"/>
                <w:numId w:val="21"/>
              </w:numPr>
              <w:spacing w:after="0" w:line="240" w:lineRule="auto"/>
              <w:ind w:left="432" w:hanging="270"/>
              <w:jc w:val="both"/>
              <w:rPr>
                <w:rFonts w:ascii="Times New Roman" w:eastAsia="Calibri" w:hAnsi="Times New Roman" w:cs="Times New Roman"/>
              </w:rPr>
            </w:pPr>
            <w:r w:rsidRPr="00BA56D6">
              <w:rPr>
                <w:rFonts w:ascii="Times New Roman" w:eastAsia="Calibri" w:hAnsi="Times New Roman" w:cs="Times New Roman"/>
              </w:rPr>
              <w:t>Médecin</w:t>
            </w:r>
          </w:p>
          <w:p w14:paraId="54FB824E" w14:textId="77777777" w:rsidR="00BA56D6" w:rsidRPr="00BA56D6" w:rsidRDefault="00BA56D6" w:rsidP="00892A97">
            <w:pPr>
              <w:numPr>
                <w:ilvl w:val="0"/>
                <w:numId w:val="21"/>
              </w:numPr>
              <w:spacing w:after="0" w:line="240" w:lineRule="auto"/>
              <w:ind w:left="432" w:hanging="270"/>
              <w:jc w:val="both"/>
              <w:rPr>
                <w:rFonts w:ascii="Times New Roman" w:eastAsia="Calibri" w:hAnsi="Times New Roman" w:cs="Times New Roman"/>
              </w:rPr>
            </w:pPr>
            <w:r w:rsidRPr="00BA56D6">
              <w:rPr>
                <w:rFonts w:ascii="Times New Roman" w:eastAsia="Calibri" w:hAnsi="Times New Roman" w:cs="Times New Roman"/>
              </w:rPr>
              <w:t>Infirmier /Infirmière</w:t>
            </w:r>
          </w:p>
          <w:p w14:paraId="4FC2DF00" w14:textId="77777777" w:rsidR="00BA56D6" w:rsidRPr="00BA56D6" w:rsidRDefault="00BA56D6" w:rsidP="00892A97">
            <w:pPr>
              <w:numPr>
                <w:ilvl w:val="0"/>
                <w:numId w:val="21"/>
              </w:numPr>
              <w:spacing w:after="0" w:line="240" w:lineRule="auto"/>
              <w:ind w:left="432" w:hanging="270"/>
              <w:jc w:val="both"/>
              <w:rPr>
                <w:rFonts w:ascii="Times New Roman" w:eastAsia="Calibri" w:hAnsi="Times New Roman" w:cs="Times New Roman"/>
              </w:rPr>
            </w:pPr>
            <w:r w:rsidRPr="00BA56D6">
              <w:rPr>
                <w:rFonts w:ascii="Times New Roman" w:eastAsia="Calibri" w:hAnsi="Times New Roman" w:cs="Times New Roman"/>
              </w:rPr>
              <w:t>Sage-femme</w:t>
            </w:r>
          </w:p>
          <w:p w14:paraId="01F1D5BA" w14:textId="77777777" w:rsidR="00BA56D6" w:rsidRPr="00BA56D6" w:rsidRDefault="00BA56D6" w:rsidP="00892A97">
            <w:pPr>
              <w:numPr>
                <w:ilvl w:val="0"/>
                <w:numId w:val="21"/>
              </w:numPr>
              <w:spacing w:after="0" w:line="240" w:lineRule="auto"/>
              <w:ind w:left="432" w:hanging="270"/>
              <w:jc w:val="both"/>
              <w:rPr>
                <w:rFonts w:ascii="Times New Roman" w:eastAsia="Times New Roman" w:hAnsi="Times New Roman" w:cs="Times New Roman"/>
                <w:sz w:val="24"/>
                <w:szCs w:val="20"/>
                <w:lang w:eastAsia="fr-FR"/>
              </w:rPr>
            </w:pPr>
            <w:r w:rsidRPr="00BA56D6">
              <w:rPr>
                <w:rFonts w:ascii="Times New Roman" w:eastAsia="Calibri" w:hAnsi="Times New Roman" w:cs="Times New Roman"/>
              </w:rPr>
              <w:t>Autre (Spécifier)…………………………………..</w:t>
            </w:r>
          </w:p>
        </w:tc>
        <w:tc>
          <w:tcPr>
            <w:tcW w:w="850" w:type="dxa"/>
          </w:tcPr>
          <w:p w14:paraId="35A0E210" w14:textId="77777777" w:rsidR="00BA56D6" w:rsidRPr="00BA56D6" w:rsidRDefault="00BA56D6" w:rsidP="00BA56D6">
            <w:pPr>
              <w:spacing w:after="0" w:line="240" w:lineRule="auto"/>
              <w:jc w:val="center"/>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ID7</w:t>
            </w:r>
          </w:p>
        </w:tc>
      </w:tr>
      <w:tr w:rsidR="00BA56D6" w:rsidRPr="00BA56D6" w14:paraId="5164051F" w14:textId="77777777" w:rsidTr="00F03D49">
        <w:tc>
          <w:tcPr>
            <w:tcW w:w="3101" w:type="dxa"/>
          </w:tcPr>
          <w:p w14:paraId="3451D78A"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r w:rsidRPr="00BA56D6">
              <w:rPr>
                <w:rFonts w:ascii="Times New Roman" w:eastAsia="Times New Roman" w:hAnsi="Times New Roman" w:cs="Times New Roman"/>
                <w:caps/>
                <w:sz w:val="20"/>
                <w:szCs w:val="20"/>
                <w:lang w:eastAsia="fr-FR"/>
              </w:rPr>
              <w:t xml:space="preserve">SEXE de la personne INTERVIEWEE </w:t>
            </w:r>
            <w:r w:rsidRPr="00BA56D6">
              <w:rPr>
                <w:rFonts w:ascii="Times New Roman" w:eastAsia="Times New Roman" w:hAnsi="Times New Roman" w:cs="Times New Roman"/>
                <w:i/>
                <w:caps/>
                <w:sz w:val="20"/>
                <w:szCs w:val="20"/>
                <w:lang w:eastAsia="fr-FR"/>
              </w:rPr>
              <w:t>(cercler)</w:t>
            </w:r>
          </w:p>
        </w:tc>
        <w:tc>
          <w:tcPr>
            <w:tcW w:w="160" w:type="dxa"/>
          </w:tcPr>
          <w:p w14:paraId="42C6A778"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w:t>
            </w:r>
          </w:p>
        </w:tc>
        <w:tc>
          <w:tcPr>
            <w:tcW w:w="5103" w:type="dxa"/>
          </w:tcPr>
          <w:p w14:paraId="5A13745E" w14:textId="77777777" w:rsidR="00BA56D6" w:rsidRPr="00BA56D6" w:rsidRDefault="00BA56D6" w:rsidP="00892A97">
            <w:pPr>
              <w:numPr>
                <w:ilvl w:val="0"/>
                <w:numId w:val="20"/>
              </w:numPr>
              <w:spacing w:after="0" w:line="240" w:lineRule="auto"/>
              <w:ind w:left="432" w:hanging="270"/>
              <w:jc w:val="both"/>
              <w:rPr>
                <w:rFonts w:ascii="Times New Roman" w:eastAsia="Calibri" w:hAnsi="Times New Roman" w:cs="Times New Roman"/>
              </w:rPr>
            </w:pPr>
            <w:r w:rsidRPr="00BA56D6">
              <w:rPr>
                <w:rFonts w:ascii="Times New Roman" w:eastAsia="Calibri" w:hAnsi="Times New Roman" w:cs="Times New Roman"/>
              </w:rPr>
              <w:t>Masculin</w:t>
            </w:r>
          </w:p>
          <w:p w14:paraId="376428D2" w14:textId="77777777" w:rsidR="00BA56D6" w:rsidRPr="00BA56D6" w:rsidRDefault="00BA56D6" w:rsidP="00892A97">
            <w:pPr>
              <w:numPr>
                <w:ilvl w:val="0"/>
                <w:numId w:val="20"/>
              </w:numPr>
              <w:spacing w:after="0" w:line="240" w:lineRule="auto"/>
              <w:ind w:left="432" w:hanging="270"/>
              <w:jc w:val="both"/>
              <w:rPr>
                <w:rFonts w:ascii="Times New Roman" w:eastAsia="Calibri" w:hAnsi="Times New Roman" w:cs="Times New Roman"/>
              </w:rPr>
            </w:pPr>
            <w:r w:rsidRPr="00BA56D6">
              <w:rPr>
                <w:rFonts w:ascii="Times New Roman" w:eastAsia="Calibri" w:hAnsi="Times New Roman" w:cs="Times New Roman"/>
              </w:rPr>
              <w:t>Féminin</w:t>
            </w:r>
          </w:p>
        </w:tc>
        <w:tc>
          <w:tcPr>
            <w:tcW w:w="850" w:type="dxa"/>
          </w:tcPr>
          <w:p w14:paraId="187EBEA2" w14:textId="77777777" w:rsidR="00BA56D6" w:rsidRPr="00BA56D6" w:rsidRDefault="00BA56D6" w:rsidP="00BA56D6">
            <w:pPr>
              <w:spacing w:after="0" w:line="240" w:lineRule="auto"/>
              <w:jc w:val="center"/>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ID8</w:t>
            </w:r>
          </w:p>
        </w:tc>
      </w:tr>
      <w:tr w:rsidR="00BA56D6" w:rsidRPr="00BA56D6" w14:paraId="3FAF5A56" w14:textId="77777777" w:rsidTr="00F03D49">
        <w:tc>
          <w:tcPr>
            <w:tcW w:w="3101" w:type="dxa"/>
          </w:tcPr>
          <w:p w14:paraId="05255FEA" w14:textId="77777777" w:rsidR="00BA56D6" w:rsidRPr="00BA56D6" w:rsidRDefault="00BA56D6" w:rsidP="00BA56D6">
            <w:pPr>
              <w:spacing w:after="0" w:line="240" w:lineRule="auto"/>
              <w:rPr>
                <w:rFonts w:ascii="Times New Roman" w:eastAsia="Times New Roman" w:hAnsi="Times New Roman" w:cs="Times New Roman"/>
                <w:caps/>
                <w:sz w:val="20"/>
                <w:szCs w:val="20"/>
                <w:lang w:eastAsia="fr-FR"/>
              </w:rPr>
            </w:pPr>
            <w:r w:rsidRPr="00BA56D6">
              <w:rPr>
                <w:rFonts w:ascii="Times New Roman" w:eastAsia="Times New Roman" w:hAnsi="Times New Roman" w:cs="Times New Roman"/>
                <w:caps/>
                <w:sz w:val="20"/>
                <w:szCs w:val="20"/>
                <w:lang w:eastAsia="fr-FR"/>
              </w:rPr>
              <w:t>Nombre d’annee d’experience de la personne INTERVIEWEE</w:t>
            </w:r>
          </w:p>
        </w:tc>
        <w:tc>
          <w:tcPr>
            <w:tcW w:w="160" w:type="dxa"/>
          </w:tcPr>
          <w:p w14:paraId="05DD4BD5"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4"/>
                <w:szCs w:val="20"/>
                <w:lang w:eastAsia="fr-FR"/>
              </w:rPr>
              <w:t>:</w:t>
            </w:r>
          </w:p>
        </w:tc>
        <w:tc>
          <w:tcPr>
            <w:tcW w:w="5103" w:type="dxa"/>
          </w:tcPr>
          <w:p w14:paraId="15B2EA3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p w14:paraId="0BD036E5" w14:textId="77777777" w:rsidR="00BA56D6" w:rsidRPr="00BA56D6" w:rsidRDefault="00BA56D6" w:rsidP="00BA56D6">
            <w:pPr>
              <w:spacing w:after="0" w:line="240" w:lineRule="auto"/>
              <w:rPr>
                <w:rFonts w:ascii="Times New Roman" w:eastAsia="Times New Roman" w:hAnsi="Times New Roman" w:cs="Times New Roman"/>
                <w:sz w:val="24"/>
                <w:szCs w:val="20"/>
                <w:lang w:eastAsia="fr-FR"/>
              </w:rPr>
            </w:pPr>
            <w:r w:rsidRPr="00BA56D6">
              <w:rPr>
                <w:rFonts w:ascii="Times New Roman" w:eastAsia="Times New Roman" w:hAnsi="Times New Roman" w:cs="Times New Roman"/>
                <w:sz w:val="20"/>
                <w:szCs w:val="20"/>
                <w:lang w:eastAsia="fr-FR"/>
              </w:rPr>
              <w:t xml:space="preserve">    _______________Années  ____________Mois</w:t>
            </w:r>
          </w:p>
        </w:tc>
        <w:tc>
          <w:tcPr>
            <w:tcW w:w="850" w:type="dxa"/>
          </w:tcPr>
          <w:p w14:paraId="4DD6ACC8" w14:textId="77777777" w:rsidR="00BA56D6" w:rsidRPr="00BA56D6" w:rsidRDefault="00BA56D6" w:rsidP="00BA56D6">
            <w:pPr>
              <w:spacing w:after="0" w:line="240" w:lineRule="auto"/>
              <w:jc w:val="center"/>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ID9</w:t>
            </w:r>
          </w:p>
        </w:tc>
      </w:tr>
    </w:tbl>
    <w:p w14:paraId="45295B60" w14:textId="77777777" w:rsidR="00BA56D6" w:rsidRPr="00BA56D6" w:rsidRDefault="00BA56D6" w:rsidP="00BA56D6">
      <w:pPr>
        <w:spacing w:after="0" w:line="240" w:lineRule="auto"/>
        <w:jc w:val="center"/>
        <w:rPr>
          <w:rFonts w:ascii="Times New Roman" w:eastAsia="Times New Roman" w:hAnsi="Times New Roman" w:cs="Times New Roman"/>
          <w:b/>
          <w:sz w:val="18"/>
          <w:szCs w:val="18"/>
          <w:lang w:eastAsia="fr-FR"/>
        </w:rPr>
      </w:pPr>
    </w:p>
    <w:p w14:paraId="5EA34C50" w14:textId="77777777" w:rsidR="00BA56D6" w:rsidRPr="00BA56D6" w:rsidRDefault="00BA56D6" w:rsidP="001C384E">
      <w:pPr>
        <w:spacing w:after="0" w:line="240" w:lineRule="auto"/>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18"/>
          <w:szCs w:val="18"/>
          <w:lang w:eastAsia="fr-FR"/>
        </w:rPr>
        <w:t>Dans les espaces prévus pour les réponses, écrire le nombre, le texte ou, s’il y a lieu, cocher  O= OUI   N= NON   NSP= NE SAIT PAS  ou   N/A= NE S’APPLIQUE PAS</w:t>
      </w:r>
      <w:r w:rsidRPr="00BA56D6">
        <w:rPr>
          <w:rFonts w:ascii="Times New Roman" w:eastAsia="Times New Roman" w:hAnsi="Times New Roman" w:cs="Times New Roman"/>
          <w:b/>
          <w:sz w:val="24"/>
          <w:szCs w:val="20"/>
          <w:lang w:eastAsia="fr-FR"/>
        </w:rPr>
        <w:br w:type="page"/>
      </w:r>
      <w:r w:rsidRPr="00BA56D6">
        <w:rPr>
          <w:rFonts w:ascii="Times New Roman" w:eastAsia="Times New Roman" w:hAnsi="Times New Roman" w:cs="Times New Roman"/>
          <w:b/>
          <w:sz w:val="24"/>
          <w:szCs w:val="20"/>
          <w:lang w:eastAsia="fr-FR"/>
        </w:rPr>
        <w:lastRenderedPageBreak/>
        <w:t>I.  ENREGISTREMENT ET NOTIFICTION DES CAS</w:t>
      </w:r>
    </w:p>
    <w:p w14:paraId="39B37C1E" w14:textId="77777777" w:rsidR="00BA56D6" w:rsidRPr="00BA56D6" w:rsidRDefault="00BA56D6" w:rsidP="00BA56D6">
      <w:pPr>
        <w:spacing w:after="0" w:line="240" w:lineRule="auto"/>
        <w:jc w:val="center"/>
        <w:rPr>
          <w:rFonts w:ascii="Times New Roman" w:eastAsia="Times New Roman" w:hAnsi="Times New Roman" w:cs="Times New Roman"/>
          <w:b/>
          <w:sz w:val="24"/>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BA56D6" w:rsidRPr="00BA56D6" w14:paraId="16B788AD" w14:textId="77777777" w:rsidTr="00F03D49">
        <w:tc>
          <w:tcPr>
            <w:tcW w:w="6238" w:type="dxa"/>
          </w:tcPr>
          <w:p w14:paraId="35AD69AF" w14:textId="77777777" w:rsidR="00BA56D6" w:rsidRPr="00BA56D6" w:rsidRDefault="00BA56D6" w:rsidP="00BA56D6">
            <w:pPr>
              <w:spacing w:after="0" w:line="240" w:lineRule="auto"/>
              <w:rPr>
                <w:rFonts w:ascii="Times New Roman" w:eastAsia="Times New Roman" w:hAnsi="Times New Roman" w:cs="Times New Roman"/>
                <w:i/>
                <w:sz w:val="20"/>
                <w:szCs w:val="20"/>
                <w:lang w:eastAsia="fr-FR"/>
              </w:rPr>
            </w:pPr>
            <w:r w:rsidRPr="00BA56D6">
              <w:rPr>
                <w:rFonts w:ascii="Times New Roman" w:eastAsia="Times New Roman" w:hAnsi="Times New Roman" w:cs="Times New Roman"/>
                <w:sz w:val="20"/>
                <w:szCs w:val="20"/>
                <w:lang w:eastAsia="fr-FR"/>
              </w:rPr>
              <w:t xml:space="preserve">La formation sanitaire dispose-t-elle du manuel national de surveillance du paludisme </w:t>
            </w:r>
            <w:r w:rsidRPr="00BA56D6">
              <w:rPr>
                <w:rFonts w:ascii="Times New Roman" w:eastAsia="Times New Roman" w:hAnsi="Times New Roman" w:cs="Times New Roman"/>
                <w:i/>
                <w:sz w:val="20"/>
                <w:szCs w:val="20"/>
                <w:lang w:eastAsia="fr-FR"/>
              </w:rPr>
              <w:t>(Vérifier l’existence du manuel)</w:t>
            </w:r>
          </w:p>
        </w:tc>
        <w:tc>
          <w:tcPr>
            <w:tcW w:w="3118" w:type="dxa"/>
          </w:tcPr>
          <w:p w14:paraId="58BC2FCC"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46827B0D"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H1.1</w:t>
            </w:r>
          </w:p>
        </w:tc>
      </w:tr>
      <w:tr w:rsidR="00BA56D6" w:rsidRPr="00BA56D6" w14:paraId="2DBED618" w14:textId="77777777" w:rsidTr="00F03D49">
        <w:tc>
          <w:tcPr>
            <w:tcW w:w="6238" w:type="dxa"/>
          </w:tcPr>
          <w:p w14:paraId="1A031E5B" w14:textId="77777777" w:rsidR="00BA56D6" w:rsidRPr="00BA56D6" w:rsidRDefault="00BA56D6" w:rsidP="00BA56D6">
            <w:pPr>
              <w:spacing w:after="0" w:line="240" w:lineRule="auto"/>
              <w:rPr>
                <w:rFonts w:ascii="Times New Roman" w:eastAsia="Times New Roman" w:hAnsi="Times New Roman" w:cs="Times New Roman"/>
                <w:sz w:val="19"/>
                <w:szCs w:val="19"/>
                <w:lang w:eastAsia="fr-FR"/>
              </w:rPr>
            </w:pPr>
            <w:r w:rsidRPr="00BA56D6">
              <w:rPr>
                <w:rFonts w:ascii="Times New Roman" w:eastAsia="Times New Roman" w:hAnsi="Times New Roman" w:cs="Times New Roman"/>
                <w:sz w:val="19"/>
                <w:szCs w:val="19"/>
                <w:lang w:eastAsia="fr-FR"/>
              </w:rPr>
              <w:t>La formation sanitaire dispose-t-elle de registre(s) d’enregistrement des cas ?</w:t>
            </w:r>
          </w:p>
          <w:p w14:paraId="04B043CE" w14:textId="77777777" w:rsidR="00BA56D6" w:rsidRPr="00BA56D6" w:rsidRDefault="00BA56D6" w:rsidP="00BA56D6">
            <w:pPr>
              <w:spacing w:after="0" w:line="240" w:lineRule="auto"/>
              <w:rPr>
                <w:rFonts w:ascii="Times New Roman" w:eastAsia="Times New Roman" w:hAnsi="Times New Roman" w:cs="Times New Roman"/>
                <w:sz w:val="19"/>
                <w:szCs w:val="19"/>
                <w:lang w:eastAsia="fr-FR"/>
              </w:rPr>
            </w:pPr>
            <w:r w:rsidRPr="00BA56D6">
              <w:rPr>
                <w:rFonts w:ascii="Times New Roman" w:eastAsia="Times New Roman" w:hAnsi="Times New Roman" w:cs="Times New Roman"/>
                <w:i/>
                <w:sz w:val="20"/>
                <w:szCs w:val="20"/>
                <w:lang w:eastAsia="fr-FR"/>
              </w:rPr>
              <w:t>(Vérifier l’existence du (des) registre(s)</w:t>
            </w:r>
          </w:p>
        </w:tc>
        <w:tc>
          <w:tcPr>
            <w:tcW w:w="3118" w:type="dxa"/>
          </w:tcPr>
          <w:p w14:paraId="7925F8E5"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40CA58D6"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H1.2</w:t>
            </w:r>
          </w:p>
        </w:tc>
      </w:tr>
      <w:tr w:rsidR="00BA56D6" w:rsidRPr="00BA56D6" w14:paraId="029506CA" w14:textId="77777777" w:rsidTr="00F03D49">
        <w:tc>
          <w:tcPr>
            <w:tcW w:w="6238" w:type="dxa"/>
          </w:tcPr>
          <w:p w14:paraId="0D283415"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19"/>
                <w:szCs w:val="19"/>
                <w:lang w:eastAsia="fr-FR"/>
              </w:rPr>
              <w:t xml:space="preserve">La formation sanitaire a-t-elle </w:t>
            </w:r>
            <w:r w:rsidRPr="00BA56D6">
              <w:rPr>
                <w:rFonts w:ascii="Times New Roman" w:eastAsia="Times New Roman" w:hAnsi="Times New Roman" w:cs="Times New Roman"/>
                <w:sz w:val="20"/>
                <w:szCs w:val="20"/>
                <w:lang w:eastAsia="fr-FR"/>
              </w:rPr>
              <w:t>correctement rempli le registre des cas au cours des 30 jours derniers jours ?</w:t>
            </w:r>
          </w:p>
          <w:p w14:paraId="5A62C98B" w14:textId="67BDC4A0" w:rsidR="00BA56D6" w:rsidRPr="00BA56D6" w:rsidRDefault="00BA56D6" w:rsidP="00BA56D6">
            <w:pPr>
              <w:spacing w:after="0" w:line="240" w:lineRule="auto"/>
              <w:rPr>
                <w:rFonts w:ascii="Times New Roman" w:eastAsia="Times New Roman" w:hAnsi="Times New Roman" w:cs="Times New Roman"/>
                <w:i/>
                <w:sz w:val="20"/>
                <w:szCs w:val="20"/>
                <w:lang w:eastAsia="fr-FR"/>
              </w:rPr>
            </w:pPr>
            <w:del w:id="572" w:author="El Hadji Falilou Ndiaye" w:date="2019-08-09T12:34:00Z">
              <w:r w:rsidRPr="00BA56D6" w:rsidDel="00D237D4">
                <w:rPr>
                  <w:rFonts w:ascii="Times New Roman" w:eastAsia="Times New Roman" w:hAnsi="Times New Roman" w:cs="Times New Roman"/>
                  <w:i/>
                  <w:sz w:val="20"/>
                  <w:szCs w:val="20"/>
                  <w:lang w:eastAsia="fr-FR"/>
                </w:rPr>
                <w:delText>(Observer le remplissage des 30 derniers jours)</w:delText>
              </w:r>
            </w:del>
          </w:p>
        </w:tc>
        <w:tc>
          <w:tcPr>
            <w:tcW w:w="3118" w:type="dxa"/>
          </w:tcPr>
          <w:p w14:paraId="1ADAB104"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52C59FEC"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H1.3</w:t>
            </w:r>
          </w:p>
        </w:tc>
      </w:tr>
    </w:tbl>
    <w:p w14:paraId="2A3235FF"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BA56D6" w:rsidRPr="00BA56D6" w14:paraId="23C37948" w14:textId="77777777" w:rsidTr="00F03D49">
        <w:tc>
          <w:tcPr>
            <w:tcW w:w="6238" w:type="dxa"/>
          </w:tcPr>
          <w:p w14:paraId="634E3D7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formation sanitaire dispose-t-elle de la liste officielle des maladies sous surveillance ?</w:t>
            </w:r>
          </w:p>
        </w:tc>
        <w:tc>
          <w:tcPr>
            <w:tcW w:w="3118" w:type="dxa"/>
          </w:tcPr>
          <w:p w14:paraId="4B992086"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4C819F27"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H1.4</w:t>
            </w:r>
          </w:p>
        </w:tc>
      </w:tr>
      <w:tr w:rsidR="00BA56D6" w:rsidRPr="00BA56D6" w14:paraId="420A975D" w14:textId="77777777" w:rsidTr="00F03D49">
        <w:tc>
          <w:tcPr>
            <w:tcW w:w="6238" w:type="dxa"/>
          </w:tcPr>
          <w:p w14:paraId="1D10780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formation sanitaire dispose-t-elle de la définition standard de cas pour chaque maladie prioritaire du Pays ?</w:t>
            </w:r>
          </w:p>
        </w:tc>
        <w:tc>
          <w:tcPr>
            <w:tcW w:w="3118" w:type="dxa"/>
          </w:tcPr>
          <w:p w14:paraId="1BD97937"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010BF033"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H1.5</w:t>
            </w:r>
          </w:p>
        </w:tc>
      </w:tr>
      <w:tr w:rsidR="00BA56D6" w:rsidRPr="00BA56D6" w14:paraId="17277E6F" w14:textId="77777777" w:rsidTr="00F03D49">
        <w:trPr>
          <w:trHeight w:val="361"/>
        </w:trPr>
        <w:tc>
          <w:tcPr>
            <w:tcW w:w="6238" w:type="dxa"/>
          </w:tcPr>
          <w:p w14:paraId="2B5DA587" w14:textId="77777777" w:rsidR="00BA56D6" w:rsidRPr="00BA56D6" w:rsidRDefault="00BA56D6" w:rsidP="00BA56D6">
            <w:pPr>
              <w:spacing w:after="0" w:line="240" w:lineRule="auto"/>
              <w:jc w:val="both"/>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La formation sanitaire dispose-t-elle de la définition standard de cas pour le Paludisme </w:t>
            </w:r>
          </w:p>
        </w:tc>
        <w:tc>
          <w:tcPr>
            <w:tcW w:w="3118" w:type="dxa"/>
          </w:tcPr>
          <w:p w14:paraId="42A3E9B6"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2549B167"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H1.6</w:t>
            </w:r>
          </w:p>
        </w:tc>
      </w:tr>
      <w:tr w:rsidR="00BA56D6" w:rsidRPr="00BA56D6" w14:paraId="5D49A392" w14:textId="77777777" w:rsidTr="00F03D49">
        <w:trPr>
          <w:trHeight w:val="1406"/>
        </w:trPr>
        <w:tc>
          <w:tcPr>
            <w:tcW w:w="6238" w:type="dxa"/>
          </w:tcPr>
          <w:p w14:paraId="612A1CC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personne interviewée diagnostique-t-elle correctement les cas du paludisme en utilisant une définition de cas standard</w:t>
            </w:r>
          </w:p>
          <w:p w14:paraId="279EB77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i/>
                <w:sz w:val="20"/>
                <w:szCs w:val="20"/>
                <w:lang w:eastAsia="fr-FR"/>
              </w:rPr>
              <w:t>L’enquêteur choisit le paludisme dans le registre des cas et demande comment le cas a été diagnostiqué — la personne assurant l’entrevue devra avoir obtenu la définition de cas normalisée auprès du Ministère de la Santé</w:t>
            </w:r>
          </w:p>
        </w:tc>
        <w:tc>
          <w:tcPr>
            <w:tcW w:w="3118" w:type="dxa"/>
          </w:tcPr>
          <w:p w14:paraId="0EF11A6A"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p>
          <w:p w14:paraId="528F013D"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532F6BDB"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H1.7</w:t>
            </w:r>
          </w:p>
        </w:tc>
      </w:tr>
    </w:tbl>
    <w:p w14:paraId="6D151145"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p w14:paraId="5C448039" w14:textId="77777777" w:rsidR="00BA56D6" w:rsidRPr="00BA56D6" w:rsidRDefault="00BA56D6" w:rsidP="00BA56D6">
      <w:pPr>
        <w:keepNext/>
        <w:spacing w:after="0" w:line="240" w:lineRule="auto"/>
        <w:outlineLvl w:val="3"/>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II. CONFIRMATION DES CAS</w:t>
      </w:r>
    </w:p>
    <w:p w14:paraId="4AF7E3C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BA56D6" w:rsidRPr="00BA56D6" w14:paraId="46E1CF4E" w14:textId="77777777" w:rsidTr="00F03D49">
        <w:tc>
          <w:tcPr>
            <w:tcW w:w="6238" w:type="dxa"/>
          </w:tcPr>
          <w:p w14:paraId="22EAE1D4" w14:textId="3B3B377B" w:rsidR="00BA56D6" w:rsidRPr="00BA56D6" w:rsidRDefault="00BA56D6" w:rsidP="00BA56D6">
            <w:pPr>
              <w:spacing w:after="0" w:line="240" w:lineRule="auto"/>
              <w:rPr>
                <w:rFonts w:ascii="Times New Roman" w:eastAsia="Times New Roman" w:hAnsi="Times New Roman" w:cs="Times New Roman"/>
                <w:sz w:val="20"/>
                <w:szCs w:val="20"/>
                <w:lang w:eastAsia="fr-FR"/>
              </w:rPr>
            </w:pPr>
            <w:del w:id="573" w:author="El Hadji Falilou Ndiaye" w:date="2019-08-09T12:35:00Z">
              <w:r w:rsidRPr="00BA56D6" w:rsidDel="00D237D4">
                <w:rPr>
                  <w:rFonts w:ascii="Times New Roman" w:eastAsia="Times New Roman" w:hAnsi="Times New Roman" w:cs="Times New Roman"/>
                  <w:sz w:val="20"/>
                  <w:szCs w:val="20"/>
                  <w:lang w:eastAsia="fr-FR"/>
                </w:rPr>
                <w:delText>Pouvez-vous (la formation sanitaire) faire au moins deux des prélèvements de sang dans la formation sanitaire ?</w:delText>
              </w:r>
            </w:del>
            <w:ins w:id="574" w:author="El Hadji Falilou Ndiaye" w:date="2019-08-09T12:35:00Z">
              <w:r w:rsidR="00D237D4">
                <w:rPr>
                  <w:rFonts w:ascii="Times New Roman" w:eastAsia="Times New Roman" w:hAnsi="Times New Roman" w:cs="Times New Roman"/>
                  <w:sz w:val="20"/>
                  <w:szCs w:val="20"/>
                  <w:lang w:eastAsia="fr-FR"/>
                </w:rPr>
                <w:t xml:space="preserve"> Au niveau de cette formation sanitaire, est-il possible d’effectuer un TDR ou une goutte </w:t>
              </w:r>
            </w:ins>
            <w:ins w:id="575" w:author="El Hadji Falilou Ndiaye" w:date="2019-08-09T12:36:00Z">
              <w:r w:rsidR="00D237D4">
                <w:rPr>
                  <w:rFonts w:ascii="Times New Roman" w:eastAsia="Times New Roman" w:hAnsi="Times New Roman" w:cs="Times New Roman"/>
                  <w:sz w:val="20"/>
                  <w:szCs w:val="20"/>
                  <w:lang w:eastAsia="fr-FR"/>
                </w:rPr>
                <w:t>épaisse ?</w:t>
              </w:r>
            </w:ins>
          </w:p>
        </w:tc>
        <w:tc>
          <w:tcPr>
            <w:tcW w:w="3118" w:type="dxa"/>
          </w:tcPr>
          <w:p w14:paraId="27E637E4"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45FAF04F"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H2.1</w:t>
            </w:r>
          </w:p>
        </w:tc>
      </w:tr>
      <w:tr w:rsidR="00BA56D6" w:rsidRPr="00BA56D6" w14:paraId="31D2A67E" w14:textId="77777777" w:rsidTr="00F03D49">
        <w:tc>
          <w:tcPr>
            <w:tcW w:w="6238" w:type="dxa"/>
          </w:tcPr>
          <w:p w14:paraId="5FDABD8C" w14:textId="11F02265" w:rsidR="00BA56D6" w:rsidRPr="00BA56D6" w:rsidRDefault="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Observation dans la formation sanitaire qu’il existe du matériel nécessaire pour </w:t>
            </w:r>
            <w:r w:rsidR="00946C40">
              <w:rPr>
                <w:rFonts w:ascii="Times New Roman" w:eastAsia="Times New Roman" w:hAnsi="Times New Roman" w:cs="Times New Roman"/>
                <w:sz w:val="20"/>
                <w:szCs w:val="20"/>
                <w:lang w:eastAsia="fr-FR"/>
              </w:rPr>
              <w:t>les tests (TDR, GE)</w:t>
            </w:r>
            <w:r w:rsidRPr="00BA56D6">
              <w:rPr>
                <w:rFonts w:ascii="Times New Roman" w:eastAsia="Times New Roman" w:hAnsi="Times New Roman" w:cs="Times New Roman"/>
                <w:sz w:val="20"/>
                <w:szCs w:val="20"/>
                <w:lang w:eastAsia="fr-FR"/>
              </w:rPr>
              <w:t xml:space="preserve"> </w:t>
            </w:r>
          </w:p>
        </w:tc>
        <w:tc>
          <w:tcPr>
            <w:tcW w:w="3118" w:type="dxa"/>
          </w:tcPr>
          <w:p w14:paraId="65A6985F"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43305FA9"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H2.2</w:t>
            </w:r>
          </w:p>
        </w:tc>
      </w:tr>
      <w:tr w:rsidR="00BA56D6" w:rsidRPr="00BA56D6" w14:paraId="7A13D595" w14:textId="77777777" w:rsidTr="00F03D49">
        <w:tc>
          <w:tcPr>
            <w:tcW w:w="6238" w:type="dxa"/>
          </w:tcPr>
          <w:p w14:paraId="794A1047" w14:textId="2E6AD34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formation sanitaire a-t-elle la capacité de conserver du sang/sérum jusqu’à leur expédition ?</w:t>
            </w:r>
            <w:ins w:id="576" w:author="El Hadji Falilou Ndiaye" w:date="2019-08-09T12:36:00Z">
              <w:r w:rsidR="00D237D4">
                <w:rPr>
                  <w:rFonts w:ascii="Times New Roman" w:eastAsia="Times New Roman" w:hAnsi="Times New Roman" w:cs="Times New Roman"/>
                  <w:sz w:val="20"/>
                  <w:szCs w:val="20"/>
                  <w:lang w:eastAsia="fr-FR"/>
                </w:rPr>
                <w:t xml:space="preserve"> saut de H2.4 </w:t>
              </w:r>
            </w:ins>
            <w:ins w:id="577" w:author="El Hadji Falilou Ndiaye" w:date="2019-08-09T12:37:00Z">
              <w:r w:rsidR="00D237D4">
                <w:rPr>
                  <w:rFonts w:ascii="Times New Roman" w:eastAsia="Times New Roman" w:hAnsi="Times New Roman" w:cs="Times New Roman"/>
                  <w:sz w:val="20"/>
                  <w:szCs w:val="20"/>
                  <w:lang w:eastAsia="fr-FR"/>
                </w:rPr>
                <w:t>si # oui</w:t>
              </w:r>
            </w:ins>
          </w:p>
        </w:tc>
        <w:tc>
          <w:tcPr>
            <w:tcW w:w="3118" w:type="dxa"/>
          </w:tcPr>
          <w:p w14:paraId="295F7233"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4DACD27D"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H2.3</w:t>
            </w:r>
          </w:p>
        </w:tc>
      </w:tr>
      <w:tr w:rsidR="00BA56D6" w:rsidRPr="00BA56D6" w14:paraId="689A353C" w14:textId="77777777" w:rsidTr="00F03D49">
        <w:tc>
          <w:tcPr>
            <w:tcW w:w="6238" w:type="dxa"/>
          </w:tcPr>
          <w:p w14:paraId="65F59C9A"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Observation de l’existence de matériel d’emballage pour l’expédition  du Sang/Sérum dans la formation sanitaire  </w:t>
            </w:r>
            <w:r w:rsidRPr="00BA56D6">
              <w:rPr>
                <w:rFonts w:ascii="Times New Roman" w:eastAsia="Times New Roman" w:hAnsi="Times New Roman" w:cs="Times New Roman"/>
                <w:i/>
                <w:sz w:val="20"/>
                <w:szCs w:val="20"/>
                <w:lang w:eastAsia="fr-FR"/>
              </w:rPr>
              <w:t>(l’enquêteur doit observer)</w:t>
            </w:r>
          </w:p>
        </w:tc>
        <w:tc>
          <w:tcPr>
            <w:tcW w:w="3118" w:type="dxa"/>
          </w:tcPr>
          <w:p w14:paraId="1A85BA4E"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17490D91"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H2.4</w:t>
            </w:r>
          </w:p>
        </w:tc>
      </w:tr>
    </w:tbl>
    <w:p w14:paraId="7EF93C8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p w14:paraId="3A93D8F1" w14:textId="77777777" w:rsidR="00BA56D6" w:rsidRPr="00BA56D6" w:rsidRDefault="00BA56D6" w:rsidP="00BA56D6">
      <w:pPr>
        <w:keepNext/>
        <w:spacing w:after="0" w:line="240" w:lineRule="auto"/>
        <w:outlineLvl w:val="3"/>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III. NOTIFICATION DES CAS ET TRANSMISSION DES DONNEES</w:t>
      </w:r>
    </w:p>
    <w:p w14:paraId="54F65D8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BA56D6" w:rsidRPr="00BA56D6" w14:paraId="794E4184" w14:textId="77777777" w:rsidTr="00F03D49">
        <w:tc>
          <w:tcPr>
            <w:tcW w:w="6238" w:type="dxa"/>
          </w:tcPr>
          <w:p w14:paraId="0A6FFFC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formation sanitaire a-t-elle manqué de fiches ou formulaires officiels de surveillance épidémiologique au cours des 6 derniers mois?</w:t>
            </w:r>
          </w:p>
        </w:tc>
        <w:tc>
          <w:tcPr>
            <w:tcW w:w="3118" w:type="dxa"/>
          </w:tcPr>
          <w:p w14:paraId="05B4646A"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747CF84B"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H3.1</w:t>
            </w:r>
          </w:p>
        </w:tc>
      </w:tr>
      <w:tr w:rsidR="00BA56D6" w:rsidRPr="00BA56D6" w14:paraId="6BFC4886" w14:textId="77777777" w:rsidTr="00F03D49">
        <w:tc>
          <w:tcPr>
            <w:tcW w:w="6238" w:type="dxa"/>
          </w:tcPr>
          <w:p w14:paraId="4A3450ED" w14:textId="533819C4"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Le </w:t>
            </w:r>
            <w:proofErr w:type="gramStart"/>
            <w:r w:rsidRPr="00BA56D6">
              <w:rPr>
                <w:rFonts w:ascii="Times New Roman" w:eastAsia="Times New Roman" w:hAnsi="Times New Roman" w:cs="Times New Roman"/>
                <w:sz w:val="20"/>
                <w:szCs w:val="20"/>
                <w:lang w:eastAsia="fr-FR"/>
              </w:rPr>
              <w:t xml:space="preserve">nombre </w:t>
            </w:r>
            <w:r w:rsidRPr="00BA56D6">
              <w:rPr>
                <w:rFonts w:ascii="Times New Roman" w:eastAsia="Times New Roman" w:hAnsi="Times New Roman" w:cs="Times New Roman"/>
                <w:b/>
                <w:sz w:val="20"/>
                <w:szCs w:val="20"/>
                <w:lang w:eastAsia="fr-FR"/>
              </w:rPr>
              <w:t xml:space="preserve"> de</w:t>
            </w:r>
            <w:proofErr w:type="gramEnd"/>
            <w:r w:rsidRPr="00BA56D6">
              <w:rPr>
                <w:rFonts w:ascii="Times New Roman" w:eastAsia="Times New Roman" w:hAnsi="Times New Roman" w:cs="Times New Roman"/>
                <w:b/>
                <w:sz w:val="20"/>
                <w:szCs w:val="20"/>
                <w:lang w:eastAsia="fr-FR"/>
              </w:rPr>
              <w:t xml:space="preserve"> cas du  paludisme</w:t>
            </w:r>
            <w:del w:id="578" w:author="El Hadji Falilou Ndiaye" w:date="2019-08-09T12:37:00Z">
              <w:r w:rsidRPr="00BA56D6" w:rsidDel="00D237D4">
                <w:rPr>
                  <w:rFonts w:ascii="Times New Roman" w:eastAsia="Times New Roman" w:hAnsi="Times New Roman" w:cs="Times New Roman"/>
                  <w:b/>
                  <w:sz w:val="20"/>
                  <w:szCs w:val="20"/>
                  <w:lang w:eastAsia="fr-FR"/>
                </w:rPr>
                <w:delText>)</w:delText>
              </w:r>
            </w:del>
            <w:r w:rsidRPr="00BA56D6">
              <w:rPr>
                <w:rFonts w:ascii="Times New Roman" w:eastAsia="Times New Roman" w:hAnsi="Times New Roman" w:cs="Times New Roman"/>
                <w:sz w:val="20"/>
                <w:szCs w:val="20"/>
                <w:lang w:eastAsia="fr-FR"/>
              </w:rPr>
              <w:t xml:space="preserve"> du dernier rapport concorde-t-il avec ce qu’il y a dans le registre ? </w:t>
            </w:r>
            <w:del w:id="579" w:author="El Hadji Falilou Ndiaye" w:date="2019-08-09T12:37:00Z">
              <w:r w:rsidRPr="00BA56D6" w:rsidDel="00D237D4">
                <w:rPr>
                  <w:rFonts w:ascii="Times New Roman" w:eastAsia="Times New Roman" w:hAnsi="Times New Roman" w:cs="Times New Roman"/>
                  <w:i/>
                  <w:sz w:val="20"/>
                  <w:szCs w:val="20"/>
                  <w:lang w:eastAsia="fr-FR"/>
                </w:rPr>
                <w:delText>(faire le comptage dans le registre)</w:delText>
              </w:r>
            </w:del>
          </w:p>
        </w:tc>
        <w:tc>
          <w:tcPr>
            <w:tcW w:w="3118" w:type="dxa"/>
          </w:tcPr>
          <w:p w14:paraId="54116432"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851" w:type="dxa"/>
          </w:tcPr>
          <w:p w14:paraId="3A3DB2AC"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H3.2</w:t>
            </w:r>
          </w:p>
        </w:tc>
      </w:tr>
    </w:tbl>
    <w:p w14:paraId="487726E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274" w:type="dxa"/>
        <w:tblInd w:w="-214" w:type="dxa"/>
        <w:tblLayout w:type="fixed"/>
        <w:tblCellMar>
          <w:left w:w="70" w:type="dxa"/>
          <w:right w:w="70" w:type="dxa"/>
        </w:tblCellMar>
        <w:tblLook w:val="0000" w:firstRow="0" w:lastRow="0" w:firstColumn="0" w:lastColumn="0" w:noHBand="0" w:noVBand="0"/>
      </w:tblPr>
      <w:tblGrid>
        <w:gridCol w:w="6238"/>
        <w:gridCol w:w="567"/>
        <w:gridCol w:w="2551"/>
        <w:gridCol w:w="851"/>
        <w:gridCol w:w="67"/>
      </w:tblGrid>
      <w:tr w:rsidR="00BA56D6" w:rsidRPr="00BA56D6" w14:paraId="6372C218" w14:textId="77777777" w:rsidTr="00F03D49">
        <w:trPr>
          <w:cantSplit/>
        </w:trPr>
        <w:tc>
          <w:tcPr>
            <w:tcW w:w="10274" w:type="dxa"/>
            <w:gridSpan w:val="5"/>
          </w:tcPr>
          <w:p w14:paraId="1E1D41D1" w14:textId="77777777" w:rsidR="00BA56D6" w:rsidRPr="00BA56D6" w:rsidRDefault="00BA56D6" w:rsidP="00BA56D6">
            <w:pPr>
              <w:spacing w:after="0" w:line="240" w:lineRule="auto"/>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Nombre de rapports transmis "au niveau supérieur" au cours des 3 derniers mois, comparé au nombre officiellement</w:t>
            </w:r>
            <w:r w:rsidRPr="00BA56D6">
              <w:rPr>
                <w:rFonts w:ascii="Times New Roman" w:eastAsia="Times New Roman" w:hAnsi="Times New Roman" w:cs="Times New Roman"/>
                <w:sz w:val="20"/>
                <w:szCs w:val="20"/>
                <w:lang w:eastAsia="fr-FR"/>
              </w:rPr>
              <w:t xml:space="preserve"> </w:t>
            </w:r>
            <w:r w:rsidRPr="00BA56D6">
              <w:rPr>
                <w:rFonts w:ascii="Times New Roman" w:eastAsia="Times New Roman" w:hAnsi="Times New Roman" w:cs="Times New Roman"/>
                <w:b/>
                <w:sz w:val="20"/>
                <w:szCs w:val="20"/>
                <w:lang w:eastAsia="fr-FR"/>
              </w:rPr>
              <w:t>attendu</w:t>
            </w:r>
          </w:p>
        </w:tc>
      </w:tr>
      <w:tr w:rsidR="00BA56D6" w:rsidRPr="00BA56D6" w14:paraId="0C6632F4" w14:textId="77777777" w:rsidTr="00F03D49">
        <w:tc>
          <w:tcPr>
            <w:tcW w:w="6805" w:type="dxa"/>
            <w:gridSpan w:val="2"/>
          </w:tcPr>
          <w:p w14:paraId="448D046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Hebdomadaire </w:t>
            </w:r>
          </w:p>
        </w:tc>
        <w:tc>
          <w:tcPr>
            <w:tcW w:w="2551" w:type="dxa"/>
          </w:tcPr>
          <w:p w14:paraId="70EE127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 / 12 attendus</w:t>
            </w:r>
          </w:p>
        </w:tc>
        <w:tc>
          <w:tcPr>
            <w:tcW w:w="918" w:type="dxa"/>
            <w:gridSpan w:val="2"/>
          </w:tcPr>
          <w:p w14:paraId="78486561"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H3.3.1</w:t>
            </w:r>
          </w:p>
        </w:tc>
      </w:tr>
      <w:tr w:rsidR="00BA56D6" w:rsidRPr="00BA56D6" w14:paraId="6C65AB41" w14:textId="77777777" w:rsidTr="00F03D49">
        <w:tc>
          <w:tcPr>
            <w:tcW w:w="6805" w:type="dxa"/>
            <w:gridSpan w:val="2"/>
          </w:tcPr>
          <w:p w14:paraId="47BD5FBB"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Mensuels (Utiliser les échéances nationales)</w:t>
            </w:r>
          </w:p>
        </w:tc>
        <w:tc>
          <w:tcPr>
            <w:tcW w:w="2551" w:type="dxa"/>
          </w:tcPr>
          <w:p w14:paraId="470E5F6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 / 3 attendus</w:t>
            </w:r>
          </w:p>
        </w:tc>
        <w:tc>
          <w:tcPr>
            <w:tcW w:w="918" w:type="dxa"/>
            <w:gridSpan w:val="2"/>
          </w:tcPr>
          <w:p w14:paraId="0D6EBD6D"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H3.3.2</w:t>
            </w:r>
          </w:p>
        </w:tc>
      </w:tr>
      <w:tr w:rsidR="00BA56D6" w:rsidRPr="00BA56D6" w14:paraId="30FA3086" w14:textId="77777777" w:rsidTr="00F03D49">
        <w:tc>
          <w:tcPr>
            <w:tcW w:w="6805" w:type="dxa"/>
            <w:gridSpan w:val="2"/>
          </w:tcPr>
          <w:p w14:paraId="1367C05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Nombre de rapports hebdomadaires transmis à temps </w:t>
            </w:r>
          </w:p>
        </w:tc>
        <w:tc>
          <w:tcPr>
            <w:tcW w:w="2551" w:type="dxa"/>
          </w:tcPr>
          <w:p w14:paraId="0E4AC0D2"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 / 12</w:t>
            </w:r>
          </w:p>
        </w:tc>
        <w:tc>
          <w:tcPr>
            <w:tcW w:w="918" w:type="dxa"/>
            <w:gridSpan w:val="2"/>
          </w:tcPr>
          <w:p w14:paraId="64D3EB63"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H3.3.3</w:t>
            </w:r>
          </w:p>
        </w:tc>
      </w:tr>
      <w:tr w:rsidR="00BA56D6" w:rsidRPr="00BA56D6" w14:paraId="79808D9C" w14:textId="77777777" w:rsidTr="00F03D49">
        <w:tc>
          <w:tcPr>
            <w:tcW w:w="6805" w:type="dxa"/>
            <w:gridSpan w:val="2"/>
          </w:tcPr>
          <w:p w14:paraId="09244C51"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Nombre de rapports mensuels transmis à temps (Utiliser les échéances nationales)</w:t>
            </w:r>
          </w:p>
          <w:p w14:paraId="5090656A"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2551" w:type="dxa"/>
          </w:tcPr>
          <w:p w14:paraId="4E8F70D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 / 3</w:t>
            </w:r>
          </w:p>
        </w:tc>
        <w:tc>
          <w:tcPr>
            <w:tcW w:w="918" w:type="dxa"/>
            <w:gridSpan w:val="2"/>
          </w:tcPr>
          <w:p w14:paraId="6FE9DAEC"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H3.3.4</w:t>
            </w:r>
          </w:p>
        </w:tc>
      </w:tr>
      <w:tr w:rsidR="00BA56D6" w:rsidRPr="00BA56D6" w14:paraId="2521A944" w14:textId="77777777" w:rsidTr="00F03D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7" w:type="dxa"/>
        </w:trPr>
        <w:tc>
          <w:tcPr>
            <w:tcW w:w="6238" w:type="dxa"/>
          </w:tcPr>
          <w:p w14:paraId="53C59FD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Comment la formation sanitaire transmet –elle ses rapports "au niveau supérieur"</w:t>
            </w:r>
            <w:r w:rsidRPr="00BA56D6">
              <w:rPr>
                <w:rFonts w:ascii="Times New Roman" w:eastAsia="Times New Roman" w:hAnsi="Times New Roman" w:cs="Times New Roman"/>
                <w:b/>
                <w:sz w:val="20"/>
                <w:szCs w:val="20"/>
                <w:lang w:eastAsia="fr-FR"/>
              </w:rPr>
              <w:t xml:space="preserve">  </w:t>
            </w:r>
            <w:r w:rsidRPr="00BA56D6">
              <w:rPr>
                <w:rFonts w:ascii="Times New Roman" w:eastAsia="Times New Roman" w:hAnsi="Times New Roman" w:cs="Times New Roman"/>
                <w:i/>
                <w:sz w:val="20"/>
                <w:szCs w:val="20"/>
                <w:lang w:eastAsia="fr-FR"/>
              </w:rPr>
              <w:t>(cercler)</w:t>
            </w:r>
          </w:p>
        </w:tc>
        <w:tc>
          <w:tcPr>
            <w:tcW w:w="3118" w:type="dxa"/>
            <w:gridSpan w:val="2"/>
          </w:tcPr>
          <w:p w14:paraId="5F92EDC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1. Télécopie (fax)      2. Téléphone</w:t>
            </w:r>
          </w:p>
          <w:p w14:paraId="22B8B4E0"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3. Radio       4. Courrier électronique</w:t>
            </w:r>
          </w:p>
          <w:p w14:paraId="22FFB717"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sz w:val="20"/>
                <w:szCs w:val="20"/>
                <w:lang w:eastAsia="fr-FR"/>
              </w:rPr>
              <w:t>5. Autre</w:t>
            </w:r>
          </w:p>
        </w:tc>
        <w:tc>
          <w:tcPr>
            <w:tcW w:w="851" w:type="dxa"/>
          </w:tcPr>
          <w:p w14:paraId="471FAC4C"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H3.3.4</w:t>
            </w:r>
          </w:p>
        </w:tc>
      </w:tr>
    </w:tbl>
    <w:p w14:paraId="17675E6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p w14:paraId="739CB6C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505"/>
        <w:gridCol w:w="993"/>
      </w:tblGrid>
      <w:tr w:rsidR="00BA56D6" w:rsidRPr="00BA56D6" w14:paraId="2AA6A4AE" w14:textId="77777777" w:rsidTr="00F03D49">
        <w:trPr>
          <w:cantSplit/>
        </w:trPr>
        <w:tc>
          <w:tcPr>
            <w:tcW w:w="10349" w:type="dxa"/>
            <w:gridSpan w:val="3"/>
            <w:tcBorders>
              <w:top w:val="nil"/>
              <w:left w:val="nil"/>
              <w:bottom w:val="nil"/>
              <w:right w:val="nil"/>
            </w:tcBorders>
          </w:tcPr>
          <w:p w14:paraId="5E1D070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lastRenderedPageBreak/>
              <w:t>Citer les raisons les plus habituelles qui empêchent ou retardent la transmission des données vers le district</w:t>
            </w:r>
          </w:p>
          <w:p w14:paraId="1AA442E2"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r>
      <w:tr w:rsidR="00BA56D6" w:rsidRPr="00BA56D6" w14:paraId="58756AAD" w14:textId="77777777" w:rsidTr="00F03D49">
        <w:tc>
          <w:tcPr>
            <w:tcW w:w="851" w:type="dxa"/>
            <w:tcBorders>
              <w:top w:val="nil"/>
              <w:left w:val="nil"/>
              <w:bottom w:val="nil"/>
              <w:right w:val="nil"/>
            </w:tcBorders>
          </w:tcPr>
          <w:p w14:paraId="5608731D"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Raison 1</w:t>
            </w:r>
          </w:p>
        </w:tc>
        <w:tc>
          <w:tcPr>
            <w:tcW w:w="8505" w:type="dxa"/>
            <w:tcBorders>
              <w:top w:val="nil"/>
              <w:left w:val="nil"/>
              <w:bottom w:val="nil"/>
              <w:right w:val="nil"/>
            </w:tcBorders>
          </w:tcPr>
          <w:p w14:paraId="1D34F974"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w:t>
            </w:r>
          </w:p>
          <w:p w14:paraId="1452896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3D6EA324" w14:textId="77777777" w:rsidR="00BA56D6" w:rsidRPr="00BA56D6" w:rsidRDefault="00BA56D6" w:rsidP="00BA56D6">
            <w:pPr>
              <w:keepNext/>
              <w:spacing w:after="0" w:line="240" w:lineRule="auto"/>
              <w:jc w:val="center"/>
              <w:outlineLvl w:val="3"/>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H3.5.1</w:t>
            </w:r>
          </w:p>
        </w:tc>
      </w:tr>
      <w:tr w:rsidR="00BA56D6" w:rsidRPr="00BA56D6" w14:paraId="69873F56" w14:textId="77777777" w:rsidTr="00F03D49">
        <w:tc>
          <w:tcPr>
            <w:tcW w:w="851" w:type="dxa"/>
            <w:tcBorders>
              <w:top w:val="nil"/>
              <w:left w:val="nil"/>
              <w:bottom w:val="nil"/>
              <w:right w:val="nil"/>
            </w:tcBorders>
          </w:tcPr>
          <w:p w14:paraId="2B8A5D72"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Raison 2</w:t>
            </w:r>
          </w:p>
        </w:tc>
        <w:tc>
          <w:tcPr>
            <w:tcW w:w="8505" w:type="dxa"/>
            <w:tcBorders>
              <w:top w:val="nil"/>
              <w:left w:val="nil"/>
              <w:bottom w:val="nil"/>
              <w:right w:val="nil"/>
            </w:tcBorders>
          </w:tcPr>
          <w:p w14:paraId="762F95C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w:t>
            </w:r>
          </w:p>
          <w:p w14:paraId="1A9222C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734CEF5A"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H3.5.2</w:t>
            </w:r>
          </w:p>
        </w:tc>
      </w:tr>
      <w:tr w:rsidR="00BA56D6" w:rsidRPr="00BA56D6" w14:paraId="2F9EA139" w14:textId="77777777" w:rsidTr="00F03D49">
        <w:tc>
          <w:tcPr>
            <w:tcW w:w="851" w:type="dxa"/>
            <w:tcBorders>
              <w:top w:val="nil"/>
              <w:left w:val="nil"/>
              <w:bottom w:val="nil"/>
              <w:right w:val="nil"/>
            </w:tcBorders>
          </w:tcPr>
          <w:p w14:paraId="0495B8F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Raison 3</w:t>
            </w:r>
          </w:p>
        </w:tc>
        <w:tc>
          <w:tcPr>
            <w:tcW w:w="8505" w:type="dxa"/>
            <w:tcBorders>
              <w:top w:val="nil"/>
              <w:left w:val="nil"/>
              <w:bottom w:val="nil"/>
              <w:right w:val="nil"/>
            </w:tcBorders>
          </w:tcPr>
          <w:p w14:paraId="7EE56C5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w:t>
            </w:r>
          </w:p>
          <w:p w14:paraId="427B1210"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0670C768"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H3.5.3</w:t>
            </w:r>
          </w:p>
        </w:tc>
      </w:tr>
    </w:tbl>
    <w:p w14:paraId="739BC34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p w14:paraId="399F3DC8" w14:textId="77777777" w:rsidR="00BA56D6" w:rsidRPr="00BA56D6" w:rsidRDefault="00BA56D6" w:rsidP="00BA56D6">
      <w:pPr>
        <w:keepNext/>
        <w:spacing w:after="0" w:line="240" w:lineRule="auto"/>
        <w:outlineLvl w:val="1"/>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IV. ANALYSE DES DONNEES</w:t>
      </w:r>
    </w:p>
    <w:p w14:paraId="2D11E41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274"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18"/>
      </w:tblGrid>
      <w:tr w:rsidR="00BA56D6" w:rsidRPr="00BA56D6" w14:paraId="2B8C3F42" w14:textId="77777777" w:rsidTr="00F03D49">
        <w:trPr>
          <w:trHeight w:val="206"/>
        </w:trPr>
        <w:tc>
          <w:tcPr>
            <w:tcW w:w="6238" w:type="dxa"/>
          </w:tcPr>
          <w:p w14:paraId="2269312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analyse-t-elle les données selon l’âge?</w:t>
            </w:r>
          </w:p>
        </w:tc>
        <w:tc>
          <w:tcPr>
            <w:tcW w:w="3118" w:type="dxa"/>
          </w:tcPr>
          <w:p w14:paraId="388FB8B4"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18" w:type="dxa"/>
          </w:tcPr>
          <w:p w14:paraId="7CAD9DD0"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H4.1</w:t>
            </w:r>
          </w:p>
        </w:tc>
      </w:tr>
      <w:tr w:rsidR="00BA56D6" w:rsidRPr="00BA56D6" w14:paraId="14C85694" w14:textId="77777777" w:rsidTr="00F03D49">
        <w:tc>
          <w:tcPr>
            <w:tcW w:w="6238" w:type="dxa"/>
          </w:tcPr>
          <w:p w14:paraId="3E6382D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analyse-t-elle les données selon le sexe ?</w:t>
            </w:r>
          </w:p>
        </w:tc>
        <w:tc>
          <w:tcPr>
            <w:tcW w:w="3118" w:type="dxa"/>
          </w:tcPr>
          <w:p w14:paraId="0A9F7755"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18" w:type="dxa"/>
          </w:tcPr>
          <w:p w14:paraId="22B1A9B5"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H4.2</w:t>
            </w:r>
          </w:p>
        </w:tc>
      </w:tr>
      <w:tr w:rsidR="00BA56D6" w:rsidRPr="00BA56D6" w14:paraId="4FBEAC4F" w14:textId="77777777" w:rsidTr="00F03D49">
        <w:tc>
          <w:tcPr>
            <w:tcW w:w="6238" w:type="dxa"/>
          </w:tcPr>
          <w:p w14:paraId="64AE2CBA"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analyse-t-elle les données selon le lieu (village, quartier, etc…) ?</w:t>
            </w:r>
          </w:p>
        </w:tc>
        <w:tc>
          <w:tcPr>
            <w:tcW w:w="3118" w:type="dxa"/>
          </w:tcPr>
          <w:p w14:paraId="08F6C7EC"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18" w:type="dxa"/>
          </w:tcPr>
          <w:p w14:paraId="7E604EDF"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H4.3</w:t>
            </w:r>
          </w:p>
        </w:tc>
      </w:tr>
      <w:tr w:rsidR="00BA56D6" w:rsidRPr="00BA56D6" w14:paraId="2BE275A7" w14:textId="77777777" w:rsidTr="00F03D49">
        <w:tc>
          <w:tcPr>
            <w:tcW w:w="6238" w:type="dxa"/>
          </w:tcPr>
          <w:p w14:paraId="60E530B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analyse-t-elle les données selon le temps ? (ou la période de survenue des maladies)</w:t>
            </w:r>
          </w:p>
        </w:tc>
        <w:tc>
          <w:tcPr>
            <w:tcW w:w="3118" w:type="dxa"/>
          </w:tcPr>
          <w:p w14:paraId="538B7490"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18" w:type="dxa"/>
          </w:tcPr>
          <w:p w14:paraId="2803911B"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H4.4</w:t>
            </w:r>
          </w:p>
        </w:tc>
      </w:tr>
      <w:tr w:rsidR="00BA56D6" w:rsidRPr="00BA56D6" w14:paraId="4FE93E6B" w14:textId="77777777" w:rsidTr="00F03D49">
        <w:tc>
          <w:tcPr>
            <w:tcW w:w="6238" w:type="dxa"/>
          </w:tcPr>
          <w:p w14:paraId="29C84E0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Les données d’analyse apprécient-elles la tendance des maladies dans le temps?</w:t>
            </w:r>
          </w:p>
        </w:tc>
        <w:tc>
          <w:tcPr>
            <w:tcW w:w="3118" w:type="dxa"/>
          </w:tcPr>
          <w:p w14:paraId="04662B87"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18" w:type="dxa"/>
          </w:tcPr>
          <w:p w14:paraId="5EA08A5F"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H4.5</w:t>
            </w:r>
          </w:p>
        </w:tc>
      </w:tr>
      <w:tr w:rsidR="00BA56D6" w:rsidRPr="00BA56D6" w14:paraId="748BAB23" w14:textId="77777777" w:rsidTr="00F03D49">
        <w:tc>
          <w:tcPr>
            <w:tcW w:w="6238" w:type="dxa"/>
          </w:tcPr>
          <w:p w14:paraId="420C7BE4"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Existe-t-il une courbe de survenue journalière/mensuelle des cas ?</w:t>
            </w:r>
          </w:p>
        </w:tc>
        <w:tc>
          <w:tcPr>
            <w:tcW w:w="3118" w:type="dxa"/>
          </w:tcPr>
          <w:p w14:paraId="73F9BEAE"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18" w:type="dxa"/>
          </w:tcPr>
          <w:p w14:paraId="4F1505C8"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H4.6</w:t>
            </w:r>
          </w:p>
        </w:tc>
      </w:tr>
    </w:tbl>
    <w:p w14:paraId="2D31439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3AB799C3" w14:textId="77777777" w:rsidTr="00F03D49">
        <w:trPr>
          <w:cantSplit/>
        </w:trPr>
        <w:tc>
          <w:tcPr>
            <w:tcW w:w="10349" w:type="dxa"/>
            <w:gridSpan w:val="3"/>
          </w:tcPr>
          <w:p w14:paraId="55FBDF6F" w14:textId="77777777" w:rsidR="00BA56D6" w:rsidRPr="00BA56D6" w:rsidRDefault="00BA56D6" w:rsidP="00BA56D6">
            <w:pPr>
              <w:spacing w:after="0" w:line="240" w:lineRule="auto"/>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sz w:val="20"/>
                <w:szCs w:val="20"/>
                <w:lang w:eastAsia="fr-FR"/>
              </w:rPr>
              <w:t xml:space="preserve">Disposez-vous d’un seuil de déclenchement d’action pour le paludisme ? </w:t>
            </w:r>
          </w:p>
        </w:tc>
      </w:tr>
      <w:tr w:rsidR="00BA56D6" w:rsidRPr="00BA56D6" w14:paraId="7F97ADFA" w14:textId="77777777" w:rsidTr="00F03D49">
        <w:tc>
          <w:tcPr>
            <w:tcW w:w="6238" w:type="dxa"/>
          </w:tcPr>
          <w:p w14:paraId="3092B205"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3118" w:type="dxa"/>
          </w:tcPr>
          <w:p w14:paraId="06C43E0A"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318CBF67"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H4.7.4</w:t>
            </w:r>
          </w:p>
        </w:tc>
      </w:tr>
    </w:tbl>
    <w:p w14:paraId="78FA4EA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5FF95053" w14:textId="77777777" w:rsidTr="00F03D49">
        <w:tc>
          <w:tcPr>
            <w:tcW w:w="6238" w:type="dxa"/>
          </w:tcPr>
          <w:p w14:paraId="35A90A41"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Si oui, quel est le type de seuil ? </w:t>
            </w:r>
          </w:p>
          <w:p w14:paraId="30FB3D80"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3118" w:type="dxa"/>
          </w:tcPr>
          <w:p w14:paraId="317321D5"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w:t>
            </w:r>
          </w:p>
          <w:p w14:paraId="28E5A30D"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(cas, % ou taux d’accroissement)</w:t>
            </w:r>
          </w:p>
        </w:tc>
        <w:tc>
          <w:tcPr>
            <w:tcW w:w="993" w:type="dxa"/>
          </w:tcPr>
          <w:p w14:paraId="0CACE5D2" w14:textId="77777777" w:rsidR="00BA56D6" w:rsidRPr="00BA56D6" w:rsidRDefault="00BA56D6" w:rsidP="00BA56D6">
            <w:pPr>
              <w:keepNext/>
              <w:spacing w:after="0" w:line="240" w:lineRule="auto"/>
              <w:jc w:val="center"/>
              <w:outlineLvl w:val="4"/>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H4.7.4.1</w:t>
            </w:r>
          </w:p>
        </w:tc>
      </w:tr>
    </w:tbl>
    <w:p w14:paraId="7A8B725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2485CDE2" w14:textId="77777777" w:rsidTr="00F03D49">
        <w:tc>
          <w:tcPr>
            <w:tcW w:w="6238" w:type="dxa"/>
          </w:tcPr>
          <w:p w14:paraId="52AE6CEA"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de données démographiques? (Ex: population par, villages, groupes de population – âge, sexe, groupes difficiles d’accès, etc. (Observer les données)</w:t>
            </w:r>
          </w:p>
        </w:tc>
        <w:tc>
          <w:tcPr>
            <w:tcW w:w="3118" w:type="dxa"/>
          </w:tcPr>
          <w:p w14:paraId="089529D9"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5D731F54"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H4.8</w:t>
            </w:r>
          </w:p>
        </w:tc>
      </w:tr>
      <w:tr w:rsidR="00BA56D6" w:rsidRPr="00BA56D6" w14:paraId="07EF299E" w14:textId="77777777" w:rsidTr="00F03D49">
        <w:tc>
          <w:tcPr>
            <w:tcW w:w="6238" w:type="dxa"/>
          </w:tcPr>
          <w:p w14:paraId="3C380DF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Des taux sont-ils calculés à partir de ces données démographiques ? (Observer les tableaux/graphes)</w:t>
            </w:r>
          </w:p>
        </w:tc>
        <w:tc>
          <w:tcPr>
            <w:tcW w:w="3118" w:type="dxa"/>
          </w:tcPr>
          <w:p w14:paraId="4D7BFB9E"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2870BC29"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H4.9</w:t>
            </w:r>
          </w:p>
        </w:tc>
      </w:tr>
      <w:tr w:rsidR="00BA56D6" w:rsidRPr="00BA56D6" w14:paraId="4590FCF5" w14:textId="77777777" w:rsidTr="00F03D49">
        <w:tc>
          <w:tcPr>
            <w:tcW w:w="6238" w:type="dxa"/>
          </w:tcPr>
          <w:p w14:paraId="7D1C5921"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Les cas sont-ils distribués par villages /quartier desservis par la FS </w:t>
            </w:r>
            <w:r w:rsidRPr="00BA56D6">
              <w:rPr>
                <w:rFonts w:ascii="Times New Roman" w:eastAsia="Times New Roman" w:hAnsi="Times New Roman" w:cs="Times New Roman"/>
                <w:i/>
                <w:sz w:val="20"/>
                <w:szCs w:val="20"/>
                <w:lang w:eastAsia="fr-FR"/>
              </w:rPr>
              <w:t>(observer)</w:t>
            </w:r>
            <w:r w:rsidRPr="00BA56D6">
              <w:rPr>
                <w:rFonts w:ascii="Times New Roman" w:eastAsia="Times New Roman" w:hAnsi="Times New Roman" w:cs="Times New Roman"/>
                <w:sz w:val="20"/>
                <w:szCs w:val="20"/>
                <w:lang w:eastAsia="fr-FR"/>
              </w:rPr>
              <w:t xml:space="preserve"> ? </w:t>
            </w:r>
          </w:p>
        </w:tc>
        <w:tc>
          <w:tcPr>
            <w:tcW w:w="3118" w:type="dxa"/>
          </w:tcPr>
          <w:p w14:paraId="439432CF"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276E17BA"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H4.10</w:t>
            </w:r>
          </w:p>
        </w:tc>
      </w:tr>
      <w:tr w:rsidR="00BA56D6" w:rsidRPr="00BA56D6" w14:paraId="49F4E4ED" w14:textId="77777777" w:rsidTr="00F03D49">
        <w:tc>
          <w:tcPr>
            <w:tcW w:w="6238" w:type="dxa"/>
          </w:tcPr>
          <w:p w14:paraId="66451A4B"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Les cas sont-ils distribués selon le temps pour le paludisme ? </w:t>
            </w:r>
            <w:r w:rsidRPr="00BA56D6">
              <w:rPr>
                <w:rFonts w:ascii="Times New Roman" w:eastAsia="Times New Roman" w:hAnsi="Times New Roman" w:cs="Times New Roman"/>
                <w:i/>
                <w:sz w:val="20"/>
                <w:szCs w:val="20"/>
                <w:lang w:eastAsia="fr-FR"/>
              </w:rPr>
              <w:t>(Observer courbe, diagramme de tendance)</w:t>
            </w:r>
          </w:p>
        </w:tc>
        <w:tc>
          <w:tcPr>
            <w:tcW w:w="3118" w:type="dxa"/>
          </w:tcPr>
          <w:p w14:paraId="040EA08B"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40319A2F"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H4.11</w:t>
            </w:r>
          </w:p>
        </w:tc>
      </w:tr>
    </w:tbl>
    <w:p w14:paraId="52FF287F"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p w14:paraId="21C1662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b/>
          <w:sz w:val="24"/>
          <w:szCs w:val="20"/>
          <w:lang w:eastAsia="fr-FR"/>
        </w:rPr>
        <w:t>V. PREPARATION AUX  EPIDEMIES</w:t>
      </w:r>
    </w:p>
    <w:p w14:paraId="1378D41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3CCB5539" w14:textId="77777777" w:rsidTr="00F03D49">
        <w:tc>
          <w:tcPr>
            <w:tcW w:w="6238" w:type="dxa"/>
          </w:tcPr>
          <w:p w14:paraId="1D6D3BB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formation sanitaire dispose-t-elle des procédures (protocole/guide/directives) de prise en charge des cas de maladies à potentiel épidémique spécifiquement du paludisme ?</w:t>
            </w:r>
          </w:p>
        </w:tc>
        <w:tc>
          <w:tcPr>
            <w:tcW w:w="3118" w:type="dxa"/>
          </w:tcPr>
          <w:p w14:paraId="0299A325"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5B1481FB"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H5.1</w:t>
            </w:r>
          </w:p>
        </w:tc>
      </w:tr>
    </w:tbl>
    <w:p w14:paraId="5F9150C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49"/>
      </w:tblGrid>
      <w:tr w:rsidR="00BA56D6" w:rsidRPr="00BA56D6" w14:paraId="5BF28F65" w14:textId="77777777" w:rsidTr="00F03D49">
        <w:trPr>
          <w:cantSplit/>
        </w:trPr>
        <w:tc>
          <w:tcPr>
            <w:tcW w:w="10349" w:type="dxa"/>
            <w:tcBorders>
              <w:top w:val="nil"/>
              <w:left w:val="nil"/>
              <w:bottom w:val="nil"/>
              <w:right w:val="nil"/>
            </w:tcBorders>
          </w:tcPr>
          <w:p w14:paraId="64D50A21"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r>
    </w:tbl>
    <w:p w14:paraId="0373F5C1" w14:textId="77777777" w:rsidR="00BA56D6" w:rsidRPr="00BA56D6" w:rsidRDefault="00BA56D6" w:rsidP="00BA56D6">
      <w:pPr>
        <w:keepNext/>
        <w:spacing w:after="0" w:line="240" w:lineRule="auto"/>
        <w:outlineLvl w:val="1"/>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VI. REPONSE AUX EPIDEMIES</w:t>
      </w:r>
      <w:r w:rsidRPr="00BA56D6">
        <w:rPr>
          <w:rFonts w:ascii="Times New Roman" w:eastAsia="Times New Roman" w:hAnsi="Times New Roman" w:cs="Times New Roman"/>
          <w:b/>
          <w:sz w:val="24"/>
          <w:szCs w:val="20"/>
          <w:lang w:eastAsia="fr-FR"/>
        </w:rPr>
        <w:tab/>
      </w:r>
      <w:r w:rsidRPr="00BA56D6">
        <w:rPr>
          <w:rFonts w:ascii="Times New Roman" w:eastAsia="Times New Roman" w:hAnsi="Times New Roman" w:cs="Times New Roman"/>
          <w:b/>
          <w:sz w:val="24"/>
          <w:szCs w:val="20"/>
          <w:lang w:eastAsia="fr-FR"/>
        </w:rPr>
        <w:tab/>
      </w:r>
      <w:r w:rsidRPr="00BA56D6">
        <w:rPr>
          <w:rFonts w:ascii="Times New Roman" w:eastAsia="Times New Roman" w:hAnsi="Times New Roman" w:cs="Times New Roman"/>
          <w:b/>
          <w:sz w:val="24"/>
          <w:szCs w:val="20"/>
          <w:lang w:eastAsia="fr-FR"/>
        </w:rPr>
        <w:tab/>
      </w:r>
      <w:r w:rsidRPr="00BA56D6">
        <w:rPr>
          <w:rFonts w:ascii="Times New Roman" w:eastAsia="Times New Roman" w:hAnsi="Times New Roman" w:cs="Times New Roman"/>
          <w:b/>
          <w:sz w:val="24"/>
          <w:szCs w:val="20"/>
          <w:lang w:eastAsia="fr-FR"/>
        </w:rPr>
        <w:tab/>
      </w: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3280685B" w14:textId="77777777" w:rsidTr="00F03D49">
        <w:tc>
          <w:tcPr>
            <w:tcW w:w="6238" w:type="dxa"/>
          </w:tcPr>
          <w:p w14:paraId="12A79B5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La formation sanitaire a-t-elle, sur la base de renseignements locaux, mené des activités de prévention et contrôle du paludisme dans la communauté au cours des 12 </w:t>
            </w:r>
            <w:proofErr w:type="spellStart"/>
            <w:r w:rsidRPr="00BA56D6">
              <w:rPr>
                <w:rFonts w:ascii="Times New Roman" w:eastAsia="Times New Roman" w:hAnsi="Times New Roman" w:cs="Times New Roman"/>
                <w:sz w:val="20"/>
                <w:szCs w:val="20"/>
                <w:lang w:eastAsia="fr-FR"/>
              </w:rPr>
              <w:t>mois</w:t>
            </w:r>
            <w:proofErr w:type="spellEnd"/>
            <w:r w:rsidRPr="00BA56D6">
              <w:rPr>
                <w:rFonts w:ascii="Times New Roman" w:eastAsia="Times New Roman" w:hAnsi="Times New Roman" w:cs="Times New Roman"/>
                <w:sz w:val="20"/>
                <w:szCs w:val="20"/>
                <w:lang w:eastAsia="fr-FR"/>
              </w:rPr>
              <w:t xml:space="preserve"> écoulés ?</w:t>
            </w:r>
          </w:p>
        </w:tc>
        <w:tc>
          <w:tcPr>
            <w:tcW w:w="3118" w:type="dxa"/>
          </w:tcPr>
          <w:p w14:paraId="42FF5B95"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59692A16"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H6.1</w:t>
            </w:r>
          </w:p>
        </w:tc>
      </w:tr>
      <w:tr w:rsidR="00BA56D6" w:rsidRPr="00BA56D6" w14:paraId="1075C12E" w14:textId="77777777" w:rsidTr="00F03D49">
        <w:tc>
          <w:tcPr>
            <w:tcW w:w="6238" w:type="dxa"/>
          </w:tcPr>
          <w:p w14:paraId="0330472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Le district a-t-il mis en </w:t>
            </w:r>
            <w:proofErr w:type="spellStart"/>
            <w:r w:rsidRPr="00BA56D6">
              <w:rPr>
                <w:rFonts w:ascii="Times New Roman" w:eastAsia="Times New Roman" w:hAnsi="Times New Roman" w:cs="Times New Roman"/>
                <w:sz w:val="20"/>
                <w:szCs w:val="20"/>
                <w:lang w:eastAsia="fr-FR"/>
              </w:rPr>
              <w:t>oeuvre</w:t>
            </w:r>
            <w:proofErr w:type="spellEnd"/>
            <w:r w:rsidRPr="00BA56D6">
              <w:rPr>
                <w:rFonts w:ascii="Times New Roman" w:eastAsia="Times New Roman" w:hAnsi="Times New Roman" w:cs="Times New Roman"/>
                <w:sz w:val="20"/>
                <w:szCs w:val="20"/>
                <w:lang w:eastAsia="fr-FR"/>
              </w:rPr>
              <w:t xml:space="preserve"> des mesures de prévention et de contrôle en se basant sur des données locales (données de la formation sanitaire) concernant le paludisme?</w:t>
            </w:r>
          </w:p>
        </w:tc>
        <w:tc>
          <w:tcPr>
            <w:tcW w:w="3118" w:type="dxa"/>
          </w:tcPr>
          <w:p w14:paraId="6E263958"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4B72DC2E"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H6.2</w:t>
            </w:r>
          </w:p>
        </w:tc>
      </w:tr>
      <w:tr w:rsidR="00BA56D6" w:rsidRPr="00BA56D6" w14:paraId="09E15840" w14:textId="77777777" w:rsidTr="00F03D49">
        <w:tc>
          <w:tcPr>
            <w:tcW w:w="6238" w:type="dxa"/>
          </w:tcPr>
          <w:p w14:paraId="1080CDD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formation sanitaire a-t-elle réalisé un taux de létalité acceptable pour l’épidémie du paludisme la plus récente ?</w:t>
            </w:r>
          </w:p>
        </w:tc>
        <w:tc>
          <w:tcPr>
            <w:tcW w:w="3118" w:type="dxa"/>
          </w:tcPr>
          <w:p w14:paraId="38657990"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27F55597"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H6.3</w:t>
            </w:r>
          </w:p>
        </w:tc>
      </w:tr>
    </w:tbl>
    <w:p w14:paraId="2503534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p w14:paraId="0B9EEEAA" w14:textId="77777777" w:rsidR="00BA56D6" w:rsidRPr="00BA56D6" w:rsidRDefault="00BA56D6" w:rsidP="00BA56D6">
      <w:pPr>
        <w:keepNext/>
        <w:spacing w:after="0" w:line="240" w:lineRule="auto"/>
        <w:outlineLvl w:val="1"/>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VII. RETRO INFORMATION</w:t>
      </w:r>
    </w:p>
    <w:p w14:paraId="6B36ACBF"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372"/>
        <w:gridCol w:w="1984"/>
        <w:gridCol w:w="993"/>
      </w:tblGrid>
      <w:tr w:rsidR="00BA56D6" w:rsidRPr="00BA56D6" w14:paraId="5BA0A4DF" w14:textId="77777777" w:rsidTr="00F03D49">
        <w:tc>
          <w:tcPr>
            <w:tcW w:w="7372" w:type="dxa"/>
            <w:tcBorders>
              <w:top w:val="nil"/>
              <w:left w:val="nil"/>
              <w:bottom w:val="nil"/>
              <w:right w:val="nil"/>
            </w:tcBorders>
          </w:tcPr>
          <w:p w14:paraId="2B8E160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Combien de numéros de bulletins de </w:t>
            </w:r>
            <w:proofErr w:type="spellStart"/>
            <w:r w:rsidRPr="00BA56D6">
              <w:rPr>
                <w:rFonts w:ascii="Times New Roman" w:eastAsia="Times New Roman" w:hAnsi="Times New Roman" w:cs="Times New Roman"/>
                <w:sz w:val="20"/>
                <w:szCs w:val="20"/>
                <w:lang w:eastAsia="fr-FR"/>
              </w:rPr>
              <w:t>rétroinformation</w:t>
            </w:r>
            <w:proofErr w:type="spellEnd"/>
            <w:r w:rsidRPr="00BA56D6">
              <w:rPr>
                <w:rFonts w:ascii="Times New Roman" w:eastAsia="Times New Roman" w:hAnsi="Times New Roman" w:cs="Times New Roman"/>
                <w:sz w:val="20"/>
                <w:szCs w:val="20"/>
                <w:lang w:eastAsia="fr-FR"/>
              </w:rPr>
              <w:t xml:space="preserve"> ou rapports la formation sanitaire </w:t>
            </w:r>
          </w:p>
          <w:p w14:paraId="04F08B2D"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a-t-elle reçue au cours des 12 </w:t>
            </w:r>
            <w:proofErr w:type="spellStart"/>
            <w:r w:rsidRPr="00BA56D6">
              <w:rPr>
                <w:rFonts w:ascii="Times New Roman" w:eastAsia="Times New Roman" w:hAnsi="Times New Roman" w:cs="Times New Roman"/>
                <w:sz w:val="20"/>
                <w:szCs w:val="20"/>
                <w:lang w:eastAsia="fr-FR"/>
              </w:rPr>
              <w:t>mois</w:t>
            </w:r>
            <w:proofErr w:type="spellEnd"/>
            <w:r w:rsidRPr="00BA56D6">
              <w:rPr>
                <w:rFonts w:ascii="Times New Roman" w:eastAsia="Times New Roman" w:hAnsi="Times New Roman" w:cs="Times New Roman"/>
                <w:sz w:val="20"/>
                <w:szCs w:val="20"/>
                <w:lang w:eastAsia="fr-FR"/>
              </w:rPr>
              <w:t xml:space="preserve"> écoulés ?</w:t>
            </w:r>
          </w:p>
        </w:tc>
        <w:tc>
          <w:tcPr>
            <w:tcW w:w="1984" w:type="dxa"/>
            <w:tcBorders>
              <w:top w:val="nil"/>
              <w:left w:val="nil"/>
              <w:bottom w:val="nil"/>
              <w:right w:val="nil"/>
            </w:tcBorders>
          </w:tcPr>
          <w:p w14:paraId="1B17F566"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w:t>
            </w:r>
          </w:p>
        </w:tc>
        <w:tc>
          <w:tcPr>
            <w:tcW w:w="993" w:type="dxa"/>
            <w:tcBorders>
              <w:top w:val="nil"/>
              <w:left w:val="nil"/>
              <w:bottom w:val="nil"/>
              <w:right w:val="nil"/>
            </w:tcBorders>
          </w:tcPr>
          <w:p w14:paraId="012DF871"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H7.1</w:t>
            </w:r>
          </w:p>
        </w:tc>
      </w:tr>
    </w:tbl>
    <w:p w14:paraId="3CE1E41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06102F0D" w14:textId="77777777" w:rsidTr="00F03D49">
        <w:tc>
          <w:tcPr>
            <w:tcW w:w="6238" w:type="dxa"/>
          </w:tcPr>
          <w:p w14:paraId="40F82CEF"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Observer l’existence dans la formation sanitaire d’au moins un rapport ou bulletin provenant du district au cours des 12 derniers mois, relatifs aux données que la formation sanitaire a fourni au cours de cette période ?</w:t>
            </w:r>
          </w:p>
        </w:tc>
        <w:tc>
          <w:tcPr>
            <w:tcW w:w="3118" w:type="dxa"/>
          </w:tcPr>
          <w:p w14:paraId="0BE099DB"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427B0F8B"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H7.2</w:t>
            </w:r>
          </w:p>
        </w:tc>
      </w:tr>
    </w:tbl>
    <w:p w14:paraId="35E9BA40"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372"/>
        <w:gridCol w:w="1984"/>
        <w:gridCol w:w="993"/>
      </w:tblGrid>
      <w:tr w:rsidR="00BA56D6" w:rsidRPr="00BA56D6" w14:paraId="1253CDA7" w14:textId="77777777" w:rsidTr="00F03D49">
        <w:tc>
          <w:tcPr>
            <w:tcW w:w="7372" w:type="dxa"/>
            <w:tcBorders>
              <w:top w:val="nil"/>
              <w:left w:val="nil"/>
              <w:bottom w:val="nil"/>
              <w:right w:val="nil"/>
            </w:tcBorders>
          </w:tcPr>
          <w:p w14:paraId="629AE96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Combien de réunions cette formation sanitaire a-t-elle tenues avec les membres de la communauté au cours des 6 derniers mois ?</w:t>
            </w:r>
          </w:p>
        </w:tc>
        <w:tc>
          <w:tcPr>
            <w:tcW w:w="1984" w:type="dxa"/>
            <w:tcBorders>
              <w:top w:val="nil"/>
              <w:left w:val="nil"/>
              <w:bottom w:val="nil"/>
              <w:right w:val="nil"/>
            </w:tcBorders>
          </w:tcPr>
          <w:p w14:paraId="6BF86762"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w:t>
            </w:r>
          </w:p>
        </w:tc>
        <w:tc>
          <w:tcPr>
            <w:tcW w:w="993" w:type="dxa"/>
            <w:tcBorders>
              <w:top w:val="nil"/>
              <w:left w:val="nil"/>
              <w:bottom w:val="nil"/>
              <w:right w:val="nil"/>
            </w:tcBorders>
          </w:tcPr>
          <w:p w14:paraId="33A31470"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H7.3</w:t>
            </w:r>
          </w:p>
        </w:tc>
      </w:tr>
    </w:tbl>
    <w:p w14:paraId="340545A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0476BF0D" w14:textId="77777777" w:rsidTr="00F03D49">
        <w:tc>
          <w:tcPr>
            <w:tcW w:w="6238" w:type="dxa"/>
          </w:tcPr>
          <w:p w14:paraId="494DE42B"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Existe-t-il au moins un compte rendu de réunion entre la formation sanitaire et les membres de la communauté au cours des derniers 6 derniers mois ? </w:t>
            </w:r>
          </w:p>
        </w:tc>
        <w:tc>
          <w:tcPr>
            <w:tcW w:w="3118" w:type="dxa"/>
          </w:tcPr>
          <w:p w14:paraId="4C3730EB"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7C5C8567"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H7.4</w:t>
            </w:r>
          </w:p>
        </w:tc>
      </w:tr>
    </w:tbl>
    <w:p w14:paraId="5A8C084C" w14:textId="77777777" w:rsidR="00BA56D6" w:rsidRPr="00BA56D6" w:rsidRDefault="00BA56D6" w:rsidP="00BA56D6">
      <w:pPr>
        <w:keepNext/>
        <w:spacing w:after="0" w:line="240" w:lineRule="auto"/>
        <w:outlineLvl w:val="1"/>
        <w:rPr>
          <w:rFonts w:ascii="Times New Roman" w:eastAsia="Times New Roman" w:hAnsi="Times New Roman" w:cs="Times New Roman"/>
          <w:b/>
          <w:sz w:val="24"/>
          <w:szCs w:val="20"/>
          <w:lang w:eastAsia="fr-FR"/>
        </w:rPr>
      </w:pPr>
    </w:p>
    <w:p w14:paraId="49273CC0" w14:textId="77777777" w:rsidR="00BA56D6" w:rsidRPr="00BA56D6" w:rsidRDefault="00BA56D6" w:rsidP="00BA56D6">
      <w:pPr>
        <w:keepNext/>
        <w:spacing w:after="0" w:line="240" w:lineRule="auto"/>
        <w:outlineLvl w:val="1"/>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VIII. SUPERVISION</w:t>
      </w:r>
    </w:p>
    <w:p w14:paraId="0152763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7372"/>
        <w:gridCol w:w="1984"/>
        <w:gridCol w:w="993"/>
      </w:tblGrid>
      <w:tr w:rsidR="00BA56D6" w:rsidRPr="00BA56D6" w14:paraId="73372895" w14:textId="77777777" w:rsidTr="00F03D49">
        <w:tc>
          <w:tcPr>
            <w:tcW w:w="7372" w:type="dxa"/>
          </w:tcPr>
          <w:p w14:paraId="538E7F2A"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Combien de fois avez-vous été supervisé au cours des 6 derniers mois ?</w:t>
            </w:r>
          </w:p>
        </w:tc>
        <w:tc>
          <w:tcPr>
            <w:tcW w:w="1984" w:type="dxa"/>
          </w:tcPr>
          <w:p w14:paraId="1CB13DE9"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w:t>
            </w:r>
          </w:p>
        </w:tc>
        <w:tc>
          <w:tcPr>
            <w:tcW w:w="993" w:type="dxa"/>
          </w:tcPr>
          <w:p w14:paraId="56A0D5CE"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H8.1</w:t>
            </w:r>
          </w:p>
        </w:tc>
      </w:tr>
    </w:tbl>
    <w:p w14:paraId="261CD9C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299A18D3" w14:textId="77777777" w:rsidTr="00F03D49">
        <w:tc>
          <w:tcPr>
            <w:tcW w:w="6238" w:type="dxa"/>
          </w:tcPr>
          <w:p w14:paraId="3BDBBF0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Existe-t-il un rapport de supervision ou d’autres preuves de supervision de votre formation sanitaire au cours des 6 derniers mois ?</w:t>
            </w:r>
          </w:p>
        </w:tc>
        <w:tc>
          <w:tcPr>
            <w:tcW w:w="3118" w:type="dxa"/>
          </w:tcPr>
          <w:p w14:paraId="783C1C32"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3512B442"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H8.2</w:t>
            </w:r>
          </w:p>
        </w:tc>
      </w:tr>
      <w:tr w:rsidR="00BA56D6" w:rsidRPr="00BA56D6" w14:paraId="3A000D0C" w14:textId="77777777" w:rsidTr="00F03D49">
        <w:tc>
          <w:tcPr>
            <w:tcW w:w="6238" w:type="dxa"/>
          </w:tcPr>
          <w:p w14:paraId="17B7301F"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Existe-t-il un rapport ou toute autre preuve de supervision des activités de la surveillance épidémiologique  du paludisme de la formation sanitaire les 6 derniers mois?</w:t>
            </w:r>
          </w:p>
        </w:tc>
        <w:tc>
          <w:tcPr>
            <w:tcW w:w="3118" w:type="dxa"/>
          </w:tcPr>
          <w:p w14:paraId="69BDC417"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3018945A"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H8.3</w:t>
            </w:r>
          </w:p>
        </w:tc>
      </w:tr>
      <w:tr w:rsidR="00BA56D6" w:rsidRPr="00BA56D6" w14:paraId="499FA920" w14:textId="77777777" w:rsidTr="00F03D49">
        <w:tc>
          <w:tcPr>
            <w:tcW w:w="6238" w:type="dxa"/>
          </w:tcPr>
          <w:p w14:paraId="2F0162B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Avez-vous reçu un feed-back écrit du superviseur pour chaque supervision dont vous avez bénéficié au cours des 6 derniers mois ?</w:t>
            </w:r>
          </w:p>
        </w:tc>
        <w:tc>
          <w:tcPr>
            <w:tcW w:w="3118" w:type="dxa"/>
          </w:tcPr>
          <w:p w14:paraId="6335131E"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062B63C8"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H8.4</w:t>
            </w:r>
          </w:p>
        </w:tc>
      </w:tr>
    </w:tbl>
    <w:p w14:paraId="0D2816A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p w14:paraId="55FAD3D2" w14:textId="77777777" w:rsidR="00BA56D6" w:rsidRPr="00BA56D6" w:rsidRDefault="00BA56D6" w:rsidP="00BA56D6">
      <w:pPr>
        <w:keepNext/>
        <w:spacing w:after="0" w:line="240" w:lineRule="auto"/>
        <w:outlineLvl w:val="1"/>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IX. FORMATION</w:t>
      </w:r>
    </w:p>
    <w:p w14:paraId="129D0B7D"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1F46170C" w14:textId="77777777" w:rsidTr="00F03D49">
        <w:tc>
          <w:tcPr>
            <w:tcW w:w="6238" w:type="dxa"/>
          </w:tcPr>
          <w:p w14:paraId="2DCE78FA" w14:textId="63229F59"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Avez-vous été formé en surveillance d</w:t>
            </w:r>
            <w:ins w:id="580" w:author="El Hadji Falilou Ndiaye" w:date="2019-08-09T12:41:00Z">
              <w:r w:rsidR="00D237D4">
                <w:rPr>
                  <w:rFonts w:ascii="Times New Roman" w:eastAsia="Times New Roman" w:hAnsi="Times New Roman" w:cs="Times New Roman"/>
                  <w:sz w:val="20"/>
                  <w:szCs w:val="20"/>
                  <w:lang w:eastAsia="fr-FR"/>
                </w:rPr>
                <w:t xml:space="preserve">u paludisme </w:t>
              </w:r>
            </w:ins>
            <w:del w:id="581" w:author="El Hadji Falilou Ndiaye" w:date="2019-08-09T12:41:00Z">
              <w:r w:rsidRPr="00BA56D6" w:rsidDel="00D237D4">
                <w:rPr>
                  <w:rFonts w:ascii="Times New Roman" w:eastAsia="Times New Roman" w:hAnsi="Times New Roman" w:cs="Times New Roman"/>
                  <w:sz w:val="20"/>
                  <w:szCs w:val="20"/>
                  <w:lang w:eastAsia="fr-FR"/>
                </w:rPr>
                <w:delText>es malad</w:delText>
              </w:r>
            </w:del>
            <w:del w:id="582" w:author="El Hadji Falilou Ndiaye" w:date="2019-08-09T12:40:00Z">
              <w:r w:rsidRPr="00BA56D6" w:rsidDel="00D237D4">
                <w:rPr>
                  <w:rFonts w:ascii="Times New Roman" w:eastAsia="Times New Roman" w:hAnsi="Times New Roman" w:cs="Times New Roman"/>
                  <w:sz w:val="20"/>
                  <w:szCs w:val="20"/>
                  <w:lang w:eastAsia="fr-FR"/>
                </w:rPr>
                <w:delText>ies</w:delText>
              </w:r>
            </w:del>
            <w:del w:id="583" w:author="El Hadji Falilou Ndiaye" w:date="2019-08-09T12:41:00Z">
              <w:r w:rsidRPr="00BA56D6" w:rsidDel="00D237D4">
                <w:rPr>
                  <w:rFonts w:ascii="Times New Roman" w:eastAsia="Times New Roman" w:hAnsi="Times New Roman" w:cs="Times New Roman"/>
                  <w:sz w:val="20"/>
                  <w:szCs w:val="20"/>
                  <w:lang w:eastAsia="fr-FR"/>
                </w:rPr>
                <w:delText xml:space="preserve">  </w:delText>
              </w:r>
            </w:del>
            <w:del w:id="584" w:author="El Hadji Falilou Ndiaye" w:date="2019-08-09T12:40:00Z">
              <w:r w:rsidRPr="00BA56D6" w:rsidDel="00D237D4">
                <w:rPr>
                  <w:rFonts w:ascii="Times New Roman" w:eastAsia="Times New Roman" w:hAnsi="Times New Roman" w:cs="Times New Roman"/>
                  <w:sz w:val="20"/>
                  <w:szCs w:val="20"/>
                  <w:lang w:eastAsia="fr-FR"/>
                </w:rPr>
                <w:delText>(</w:delText>
              </w:r>
            </w:del>
            <w:del w:id="585" w:author="El Hadji Falilou Ndiaye" w:date="2019-08-09T12:41:00Z">
              <w:r w:rsidRPr="00BA56D6" w:rsidDel="00D237D4">
                <w:rPr>
                  <w:rFonts w:ascii="Times New Roman" w:eastAsia="Times New Roman" w:hAnsi="Times New Roman" w:cs="Times New Roman"/>
                  <w:sz w:val="20"/>
                  <w:szCs w:val="20"/>
                  <w:lang w:eastAsia="fr-FR"/>
                </w:rPr>
                <w:delText>spécifiquement du paludisme )</w:delText>
              </w:r>
            </w:del>
            <w:r w:rsidRPr="00BA56D6">
              <w:rPr>
                <w:rFonts w:ascii="Times New Roman" w:eastAsia="Times New Roman" w:hAnsi="Times New Roman" w:cs="Times New Roman"/>
                <w:sz w:val="20"/>
                <w:szCs w:val="20"/>
                <w:lang w:eastAsia="fr-FR"/>
              </w:rPr>
              <w:t xml:space="preserve"> et </w:t>
            </w:r>
            <w:ins w:id="586" w:author="El Hadji Falilou Ndiaye" w:date="2019-08-09T12:41:00Z">
              <w:r w:rsidR="00D237D4">
                <w:rPr>
                  <w:rFonts w:ascii="Times New Roman" w:eastAsia="Times New Roman" w:hAnsi="Times New Roman" w:cs="Times New Roman"/>
                  <w:sz w:val="20"/>
                  <w:szCs w:val="20"/>
                  <w:lang w:eastAsia="fr-FR"/>
                </w:rPr>
                <w:t xml:space="preserve">de la </w:t>
              </w:r>
            </w:ins>
            <w:del w:id="587" w:author="El Hadji Falilou Ndiaye" w:date="2019-08-09T12:41:00Z">
              <w:r w:rsidRPr="00BA56D6" w:rsidDel="00D237D4">
                <w:rPr>
                  <w:rFonts w:ascii="Times New Roman" w:eastAsia="Times New Roman" w:hAnsi="Times New Roman" w:cs="Times New Roman"/>
                  <w:sz w:val="20"/>
                  <w:szCs w:val="20"/>
                  <w:lang w:eastAsia="fr-FR"/>
                </w:rPr>
                <w:delText>en</w:delText>
              </w:r>
            </w:del>
            <w:r w:rsidRPr="00BA56D6">
              <w:rPr>
                <w:rFonts w:ascii="Times New Roman" w:eastAsia="Times New Roman" w:hAnsi="Times New Roman" w:cs="Times New Roman"/>
                <w:sz w:val="20"/>
                <w:szCs w:val="20"/>
                <w:lang w:eastAsia="fr-FR"/>
              </w:rPr>
              <w:t xml:space="preserve"> gestion </w:t>
            </w:r>
            <w:del w:id="588" w:author="El Hadji Falilou Ndiaye" w:date="2019-08-09T12:41:00Z">
              <w:r w:rsidRPr="00BA56D6" w:rsidDel="00D237D4">
                <w:rPr>
                  <w:rFonts w:ascii="Times New Roman" w:eastAsia="Times New Roman" w:hAnsi="Times New Roman" w:cs="Times New Roman"/>
                  <w:sz w:val="20"/>
                  <w:szCs w:val="20"/>
                  <w:lang w:eastAsia="fr-FR"/>
                </w:rPr>
                <w:delText>de</w:delText>
              </w:r>
            </w:del>
            <w:r w:rsidRPr="00BA56D6">
              <w:rPr>
                <w:rFonts w:ascii="Times New Roman" w:eastAsia="Times New Roman" w:hAnsi="Times New Roman" w:cs="Times New Roman"/>
                <w:sz w:val="20"/>
                <w:szCs w:val="20"/>
                <w:lang w:eastAsia="fr-FR"/>
              </w:rPr>
              <w:t xml:space="preserve"> des épidémies ?</w:t>
            </w:r>
          </w:p>
        </w:tc>
        <w:tc>
          <w:tcPr>
            <w:tcW w:w="3118" w:type="dxa"/>
          </w:tcPr>
          <w:p w14:paraId="6503DBFF"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601BA2EC"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H9.1</w:t>
            </w:r>
          </w:p>
        </w:tc>
      </w:tr>
    </w:tbl>
    <w:p w14:paraId="5EEEDCA2"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8221"/>
        <w:gridCol w:w="993"/>
      </w:tblGrid>
      <w:tr w:rsidR="00BA56D6" w:rsidRPr="00BA56D6" w14:paraId="01324A47" w14:textId="77777777" w:rsidTr="00F03D49">
        <w:trPr>
          <w:cantSplit/>
        </w:trPr>
        <w:tc>
          <w:tcPr>
            <w:tcW w:w="10349" w:type="dxa"/>
            <w:gridSpan w:val="3"/>
            <w:tcBorders>
              <w:top w:val="nil"/>
              <w:left w:val="nil"/>
              <w:bottom w:val="nil"/>
              <w:right w:val="nil"/>
            </w:tcBorders>
          </w:tcPr>
          <w:p w14:paraId="0C931250"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Si oui, préciser</w:t>
            </w:r>
          </w:p>
        </w:tc>
      </w:tr>
      <w:tr w:rsidR="00BA56D6" w:rsidRPr="00BA56D6" w14:paraId="47CD6FFF" w14:textId="77777777" w:rsidTr="00F03D49">
        <w:tc>
          <w:tcPr>
            <w:tcW w:w="1135" w:type="dxa"/>
            <w:tcBorders>
              <w:top w:val="nil"/>
              <w:left w:val="nil"/>
              <w:bottom w:val="nil"/>
              <w:right w:val="nil"/>
            </w:tcBorders>
          </w:tcPr>
          <w:p w14:paraId="015836A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Quand ?</w:t>
            </w:r>
          </w:p>
        </w:tc>
        <w:tc>
          <w:tcPr>
            <w:tcW w:w="8221" w:type="dxa"/>
            <w:tcBorders>
              <w:top w:val="nil"/>
              <w:left w:val="nil"/>
              <w:bottom w:val="nil"/>
              <w:right w:val="nil"/>
            </w:tcBorders>
          </w:tcPr>
          <w:p w14:paraId="30354244"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063C0661" w14:textId="77777777" w:rsidR="00BA56D6" w:rsidRPr="00BA56D6" w:rsidRDefault="00BA56D6" w:rsidP="00BA56D6">
            <w:pPr>
              <w:keepNext/>
              <w:spacing w:after="0" w:line="240" w:lineRule="auto"/>
              <w:jc w:val="center"/>
              <w:outlineLvl w:val="3"/>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H9.1.1</w:t>
            </w:r>
          </w:p>
        </w:tc>
      </w:tr>
      <w:tr w:rsidR="00BA56D6" w:rsidRPr="00BA56D6" w14:paraId="49C693A2" w14:textId="77777777" w:rsidTr="00F03D49">
        <w:tc>
          <w:tcPr>
            <w:tcW w:w="1135" w:type="dxa"/>
            <w:tcBorders>
              <w:top w:val="nil"/>
              <w:left w:val="nil"/>
              <w:bottom w:val="nil"/>
              <w:right w:val="nil"/>
            </w:tcBorders>
          </w:tcPr>
          <w:p w14:paraId="2F4E670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Où ?</w:t>
            </w:r>
          </w:p>
        </w:tc>
        <w:tc>
          <w:tcPr>
            <w:tcW w:w="8221" w:type="dxa"/>
            <w:tcBorders>
              <w:top w:val="nil"/>
              <w:left w:val="nil"/>
              <w:bottom w:val="nil"/>
              <w:right w:val="nil"/>
            </w:tcBorders>
          </w:tcPr>
          <w:p w14:paraId="6DD39AE2"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69E9CF67"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H9.1.2</w:t>
            </w:r>
          </w:p>
        </w:tc>
      </w:tr>
      <w:tr w:rsidR="00BA56D6" w:rsidRPr="00BA56D6" w14:paraId="24A4C9B6" w14:textId="77777777" w:rsidTr="00F03D49">
        <w:tc>
          <w:tcPr>
            <w:tcW w:w="1135" w:type="dxa"/>
            <w:tcBorders>
              <w:top w:val="nil"/>
              <w:left w:val="nil"/>
              <w:bottom w:val="nil"/>
              <w:right w:val="nil"/>
            </w:tcBorders>
          </w:tcPr>
          <w:p w14:paraId="621A994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Comment ?</w:t>
            </w:r>
          </w:p>
        </w:tc>
        <w:tc>
          <w:tcPr>
            <w:tcW w:w="8221" w:type="dxa"/>
            <w:tcBorders>
              <w:top w:val="nil"/>
              <w:left w:val="nil"/>
              <w:bottom w:val="nil"/>
              <w:right w:val="nil"/>
            </w:tcBorders>
          </w:tcPr>
          <w:p w14:paraId="3177E495"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5F88F827"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H9.1.3</w:t>
            </w:r>
          </w:p>
        </w:tc>
      </w:tr>
      <w:tr w:rsidR="00BA56D6" w:rsidRPr="00BA56D6" w14:paraId="2EE0AADB" w14:textId="77777777" w:rsidTr="00F03D49">
        <w:tc>
          <w:tcPr>
            <w:tcW w:w="1135" w:type="dxa"/>
            <w:tcBorders>
              <w:top w:val="nil"/>
              <w:left w:val="nil"/>
              <w:bottom w:val="nil"/>
              <w:right w:val="nil"/>
            </w:tcBorders>
          </w:tcPr>
          <w:p w14:paraId="60DB00EA"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durée</w:t>
            </w:r>
          </w:p>
        </w:tc>
        <w:tc>
          <w:tcPr>
            <w:tcW w:w="8221" w:type="dxa"/>
            <w:tcBorders>
              <w:top w:val="nil"/>
              <w:left w:val="nil"/>
              <w:bottom w:val="nil"/>
              <w:right w:val="nil"/>
            </w:tcBorders>
          </w:tcPr>
          <w:p w14:paraId="4CBEFAE2"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55AB7CD4"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H9.1.4</w:t>
            </w:r>
          </w:p>
        </w:tc>
      </w:tr>
      <w:tr w:rsidR="00BA56D6" w:rsidRPr="00BA56D6" w14:paraId="6AF35FA4" w14:textId="77777777" w:rsidTr="00F03D49">
        <w:tc>
          <w:tcPr>
            <w:tcW w:w="1135" w:type="dxa"/>
            <w:tcBorders>
              <w:top w:val="nil"/>
              <w:left w:val="nil"/>
              <w:bottom w:val="nil"/>
              <w:right w:val="nil"/>
            </w:tcBorders>
          </w:tcPr>
          <w:p w14:paraId="7C07653A"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Par qui ?</w:t>
            </w:r>
          </w:p>
        </w:tc>
        <w:tc>
          <w:tcPr>
            <w:tcW w:w="8221" w:type="dxa"/>
            <w:tcBorders>
              <w:top w:val="nil"/>
              <w:left w:val="nil"/>
              <w:bottom w:val="nil"/>
              <w:right w:val="nil"/>
            </w:tcBorders>
          </w:tcPr>
          <w:p w14:paraId="42C361D3"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________________________________________________________________________________</w:t>
            </w:r>
          </w:p>
          <w:p w14:paraId="5C8CA9F3"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1B60C85D"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H9.1.5</w:t>
            </w:r>
          </w:p>
        </w:tc>
      </w:tr>
    </w:tbl>
    <w:p w14:paraId="15A8F7D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p w14:paraId="0E389DE5" w14:textId="77777777" w:rsidR="00BA56D6" w:rsidRPr="00BA56D6" w:rsidRDefault="00BA56D6" w:rsidP="00BA56D6">
      <w:pPr>
        <w:keepNext/>
        <w:spacing w:after="0" w:line="240" w:lineRule="auto"/>
        <w:outlineLvl w:val="1"/>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X.  RESSOURCES MATERIELLES ET LOGISTIQUES</w:t>
      </w:r>
    </w:p>
    <w:p w14:paraId="2D0E02C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621347CC" w14:textId="77777777" w:rsidTr="00F03D49">
        <w:tc>
          <w:tcPr>
            <w:tcW w:w="6238" w:type="dxa"/>
          </w:tcPr>
          <w:p w14:paraId="0D8E5D8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des équipements logistiques ?</w:t>
            </w:r>
          </w:p>
        </w:tc>
        <w:tc>
          <w:tcPr>
            <w:tcW w:w="3118" w:type="dxa"/>
          </w:tcPr>
          <w:p w14:paraId="29A78CFE"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1BD8AA8B"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H10.1</w:t>
            </w:r>
          </w:p>
        </w:tc>
      </w:tr>
      <w:tr w:rsidR="00BA56D6" w:rsidRPr="00BA56D6" w14:paraId="483E7C48" w14:textId="77777777" w:rsidTr="00F03D49">
        <w:tc>
          <w:tcPr>
            <w:tcW w:w="6238" w:type="dxa"/>
          </w:tcPr>
          <w:p w14:paraId="18B64AE2"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de l’électricité ?</w:t>
            </w:r>
          </w:p>
        </w:tc>
        <w:tc>
          <w:tcPr>
            <w:tcW w:w="3118" w:type="dxa"/>
          </w:tcPr>
          <w:p w14:paraId="2463778D"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16EE1F96"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H10.2</w:t>
            </w:r>
          </w:p>
        </w:tc>
      </w:tr>
    </w:tbl>
    <w:p w14:paraId="2032B83D"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0F022179" w14:textId="77777777" w:rsidTr="00F03D49">
        <w:tc>
          <w:tcPr>
            <w:tcW w:w="6238" w:type="dxa"/>
          </w:tcPr>
          <w:p w14:paraId="54D2CD15"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de Bicyclettes ?</w:t>
            </w:r>
          </w:p>
        </w:tc>
        <w:tc>
          <w:tcPr>
            <w:tcW w:w="3118" w:type="dxa"/>
          </w:tcPr>
          <w:p w14:paraId="36127F10"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7EA159E2"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H10.3</w:t>
            </w:r>
          </w:p>
        </w:tc>
      </w:tr>
      <w:tr w:rsidR="00BA56D6" w:rsidRPr="00BA56D6" w14:paraId="175B0916" w14:textId="77777777" w:rsidTr="00F03D49">
        <w:tc>
          <w:tcPr>
            <w:tcW w:w="6238" w:type="dxa"/>
            <w:tcBorders>
              <w:top w:val="nil"/>
              <w:left w:val="nil"/>
              <w:bottom w:val="nil"/>
              <w:right w:val="nil"/>
            </w:tcBorders>
          </w:tcPr>
          <w:p w14:paraId="5FCAE7D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p w14:paraId="062DD90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27EB05C2"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w:t>
            </w:r>
          </w:p>
          <w:p w14:paraId="7E48A9C1"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44A55FDA" w14:textId="77777777" w:rsidR="00BA56D6" w:rsidRPr="00BA56D6" w:rsidRDefault="00BA56D6" w:rsidP="00BA56D6">
            <w:pPr>
              <w:keepNext/>
              <w:spacing w:after="0" w:line="240" w:lineRule="auto"/>
              <w:jc w:val="center"/>
              <w:outlineLvl w:val="4"/>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H10.3.1</w:t>
            </w:r>
          </w:p>
        </w:tc>
      </w:tr>
    </w:tbl>
    <w:p w14:paraId="1A785122"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0B3EAA08" w14:textId="77777777" w:rsidTr="00F03D49">
        <w:tc>
          <w:tcPr>
            <w:tcW w:w="6238" w:type="dxa"/>
          </w:tcPr>
          <w:p w14:paraId="14CD4B6A" w14:textId="77777777" w:rsidR="00BA56D6" w:rsidRPr="00BA56D6" w:rsidRDefault="00BA56D6" w:rsidP="00BC7034">
            <w:pPr>
              <w:keepNext/>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lastRenderedPageBreak/>
              <w:t>La FS dispose-t-elle de Motocyclettes ou vélomoteurs ?</w:t>
            </w:r>
          </w:p>
        </w:tc>
        <w:tc>
          <w:tcPr>
            <w:tcW w:w="3118" w:type="dxa"/>
          </w:tcPr>
          <w:p w14:paraId="22D2CE9E" w14:textId="77777777" w:rsidR="00BA56D6" w:rsidRPr="00BA56D6" w:rsidRDefault="00BA56D6" w:rsidP="00BC7034">
            <w:pPr>
              <w:keepNext/>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0C4D4437" w14:textId="77777777" w:rsidR="00BA56D6" w:rsidRPr="00BA56D6" w:rsidRDefault="00BA56D6" w:rsidP="00BC7034">
            <w:pPr>
              <w:keepNext/>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H10.4</w:t>
            </w:r>
          </w:p>
        </w:tc>
      </w:tr>
    </w:tbl>
    <w:p w14:paraId="7E0DA349" w14:textId="77777777" w:rsidR="00BA56D6" w:rsidRPr="00BA56D6" w:rsidRDefault="00BA56D6" w:rsidP="00BC7034">
      <w:pPr>
        <w:keepNext/>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25FA148B" w14:textId="77777777" w:rsidTr="00F03D49">
        <w:tc>
          <w:tcPr>
            <w:tcW w:w="6238" w:type="dxa"/>
            <w:tcBorders>
              <w:top w:val="nil"/>
              <w:left w:val="nil"/>
              <w:bottom w:val="nil"/>
              <w:right w:val="nil"/>
            </w:tcBorders>
          </w:tcPr>
          <w:p w14:paraId="6C3E1211" w14:textId="77777777" w:rsidR="00BA56D6" w:rsidRPr="00BA56D6" w:rsidRDefault="00BA56D6" w:rsidP="00BC7034">
            <w:pPr>
              <w:keepNext/>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2447FB68" w14:textId="77777777" w:rsidR="00BA56D6" w:rsidRPr="00BA56D6" w:rsidRDefault="00BA56D6" w:rsidP="00BC7034">
            <w:pPr>
              <w:keepNext/>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w:t>
            </w:r>
          </w:p>
          <w:p w14:paraId="7884878A" w14:textId="77777777" w:rsidR="00BA56D6" w:rsidRPr="00BA56D6" w:rsidRDefault="00BA56D6" w:rsidP="00BC7034">
            <w:pPr>
              <w:keepNext/>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0F50B345" w14:textId="77777777" w:rsidR="00BA56D6" w:rsidRPr="00BA56D6" w:rsidRDefault="00BA56D6" w:rsidP="00BC7034">
            <w:pPr>
              <w:keepNext/>
              <w:spacing w:after="0" w:line="240" w:lineRule="auto"/>
              <w:jc w:val="center"/>
              <w:outlineLvl w:val="4"/>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H10.4.1</w:t>
            </w:r>
          </w:p>
        </w:tc>
      </w:tr>
    </w:tbl>
    <w:p w14:paraId="05F2CE00"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3234BB06" w14:textId="77777777" w:rsidTr="00F03D49">
        <w:tc>
          <w:tcPr>
            <w:tcW w:w="6238" w:type="dxa"/>
          </w:tcPr>
          <w:p w14:paraId="4ED57DA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véhicules automobiles ?</w:t>
            </w:r>
          </w:p>
        </w:tc>
        <w:tc>
          <w:tcPr>
            <w:tcW w:w="3118" w:type="dxa"/>
          </w:tcPr>
          <w:p w14:paraId="6F41B36C"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468D34F0"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H10.5</w:t>
            </w:r>
          </w:p>
        </w:tc>
      </w:tr>
    </w:tbl>
    <w:p w14:paraId="2BF794DF"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7D2D7248" w14:textId="77777777" w:rsidTr="00F03D49">
        <w:tc>
          <w:tcPr>
            <w:tcW w:w="6238" w:type="dxa"/>
            <w:tcBorders>
              <w:top w:val="nil"/>
              <w:left w:val="nil"/>
              <w:bottom w:val="nil"/>
              <w:right w:val="nil"/>
            </w:tcBorders>
          </w:tcPr>
          <w:p w14:paraId="5416F19F"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0F404CF6"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w:t>
            </w:r>
          </w:p>
          <w:p w14:paraId="30D537EF"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7ECF98FF" w14:textId="77777777" w:rsidR="00BA56D6" w:rsidRPr="00BA56D6" w:rsidRDefault="00BA56D6" w:rsidP="00BA56D6">
            <w:pPr>
              <w:keepNext/>
              <w:spacing w:after="0" w:line="240" w:lineRule="auto"/>
              <w:jc w:val="center"/>
              <w:outlineLvl w:val="4"/>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H10.5.1</w:t>
            </w:r>
          </w:p>
        </w:tc>
      </w:tr>
    </w:tbl>
    <w:p w14:paraId="538639E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1740A352" w14:textId="77777777" w:rsidTr="00F03D49">
        <w:tc>
          <w:tcPr>
            <w:tcW w:w="6238" w:type="dxa"/>
          </w:tcPr>
          <w:p w14:paraId="5F68359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de classeurs pour le rangement des données ?</w:t>
            </w:r>
          </w:p>
        </w:tc>
        <w:tc>
          <w:tcPr>
            <w:tcW w:w="3118" w:type="dxa"/>
          </w:tcPr>
          <w:p w14:paraId="3BDD10E3"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2ADDBA4B"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H10.6</w:t>
            </w:r>
          </w:p>
        </w:tc>
      </w:tr>
    </w:tbl>
    <w:p w14:paraId="25C62CA0"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55B59F80" w14:textId="77777777" w:rsidTr="00F03D49">
        <w:tc>
          <w:tcPr>
            <w:tcW w:w="6238" w:type="dxa"/>
            <w:tcBorders>
              <w:top w:val="nil"/>
              <w:left w:val="nil"/>
              <w:bottom w:val="nil"/>
              <w:right w:val="nil"/>
            </w:tcBorders>
          </w:tcPr>
          <w:p w14:paraId="3EAAB391"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35B7996B"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w:t>
            </w:r>
          </w:p>
          <w:p w14:paraId="5F856C3F"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1C968694" w14:textId="77777777" w:rsidR="00BA56D6" w:rsidRPr="00BA56D6" w:rsidRDefault="00BA56D6" w:rsidP="00BA56D6">
            <w:pPr>
              <w:keepNext/>
              <w:spacing w:after="0" w:line="240" w:lineRule="auto"/>
              <w:jc w:val="center"/>
              <w:outlineLvl w:val="4"/>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H10.6.1</w:t>
            </w:r>
          </w:p>
        </w:tc>
      </w:tr>
    </w:tbl>
    <w:p w14:paraId="33B4D322"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0475D01B" w14:textId="77777777" w:rsidTr="00F03D49">
        <w:tc>
          <w:tcPr>
            <w:tcW w:w="6238" w:type="dxa"/>
          </w:tcPr>
          <w:p w14:paraId="3B148CD4"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de calculatrices pour la gestion des données ?</w:t>
            </w:r>
          </w:p>
        </w:tc>
        <w:tc>
          <w:tcPr>
            <w:tcW w:w="3118" w:type="dxa"/>
          </w:tcPr>
          <w:p w14:paraId="1E6B73D0"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1B46C164"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H10.7</w:t>
            </w:r>
          </w:p>
        </w:tc>
      </w:tr>
    </w:tbl>
    <w:p w14:paraId="36BD46D1"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08554F09" w14:textId="77777777" w:rsidTr="00F03D49">
        <w:tc>
          <w:tcPr>
            <w:tcW w:w="6238" w:type="dxa"/>
            <w:tcBorders>
              <w:top w:val="nil"/>
              <w:left w:val="nil"/>
              <w:bottom w:val="nil"/>
              <w:right w:val="nil"/>
            </w:tcBorders>
          </w:tcPr>
          <w:p w14:paraId="1652A3CF"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7B62F48B"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w:t>
            </w:r>
          </w:p>
          <w:p w14:paraId="1E4C691E"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746957AC" w14:textId="77777777" w:rsidR="00BA56D6" w:rsidRPr="00BA56D6" w:rsidRDefault="00BA56D6" w:rsidP="00BA56D6">
            <w:pPr>
              <w:keepNext/>
              <w:spacing w:after="0" w:line="240" w:lineRule="auto"/>
              <w:jc w:val="center"/>
              <w:outlineLvl w:val="4"/>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H10.7.1</w:t>
            </w:r>
          </w:p>
        </w:tc>
      </w:tr>
    </w:tbl>
    <w:p w14:paraId="4BC5AEF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7F921FD8" w14:textId="77777777" w:rsidTr="00F03D49">
        <w:tc>
          <w:tcPr>
            <w:tcW w:w="6238" w:type="dxa"/>
          </w:tcPr>
          <w:p w14:paraId="79D5F10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d’ordinateurs pour la gestion des données ?</w:t>
            </w:r>
          </w:p>
        </w:tc>
        <w:tc>
          <w:tcPr>
            <w:tcW w:w="3118" w:type="dxa"/>
          </w:tcPr>
          <w:p w14:paraId="1F8C7555"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6A7E04FC"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H10.8</w:t>
            </w:r>
          </w:p>
        </w:tc>
      </w:tr>
    </w:tbl>
    <w:p w14:paraId="23DC9BA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0CEBE019" w14:textId="77777777" w:rsidTr="00F03D49">
        <w:tc>
          <w:tcPr>
            <w:tcW w:w="6238" w:type="dxa"/>
            <w:tcBorders>
              <w:top w:val="nil"/>
              <w:left w:val="nil"/>
              <w:bottom w:val="nil"/>
              <w:right w:val="nil"/>
            </w:tcBorders>
          </w:tcPr>
          <w:p w14:paraId="614D1F9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66C14189"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w:t>
            </w:r>
          </w:p>
          <w:p w14:paraId="1EFC1DA2"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490982CD" w14:textId="77777777" w:rsidR="00BA56D6" w:rsidRPr="00BA56D6" w:rsidRDefault="00BA56D6" w:rsidP="00BA56D6">
            <w:pPr>
              <w:keepNext/>
              <w:spacing w:after="0" w:line="240" w:lineRule="auto"/>
              <w:jc w:val="center"/>
              <w:outlineLvl w:val="4"/>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H10.8.1</w:t>
            </w:r>
          </w:p>
        </w:tc>
      </w:tr>
    </w:tbl>
    <w:p w14:paraId="5000C89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5587DA5E" w14:textId="77777777" w:rsidTr="00F03D49">
        <w:tc>
          <w:tcPr>
            <w:tcW w:w="6238" w:type="dxa"/>
          </w:tcPr>
          <w:p w14:paraId="491C3AD2"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La FS dispose-t-elle d’imprimantes </w:t>
            </w:r>
          </w:p>
        </w:tc>
        <w:tc>
          <w:tcPr>
            <w:tcW w:w="3118" w:type="dxa"/>
          </w:tcPr>
          <w:p w14:paraId="5B096EB1"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13E8656E"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H10.9</w:t>
            </w:r>
          </w:p>
        </w:tc>
      </w:tr>
    </w:tbl>
    <w:p w14:paraId="57D124D5"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551226AC" w14:textId="77777777" w:rsidTr="00F03D49">
        <w:tc>
          <w:tcPr>
            <w:tcW w:w="6238" w:type="dxa"/>
            <w:tcBorders>
              <w:top w:val="nil"/>
              <w:left w:val="nil"/>
              <w:bottom w:val="nil"/>
              <w:right w:val="nil"/>
            </w:tcBorders>
          </w:tcPr>
          <w:p w14:paraId="0D7EF3A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5A56BD5D"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w:t>
            </w:r>
          </w:p>
          <w:p w14:paraId="4CAB753F"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8BDD145" w14:textId="77777777" w:rsidR="00BA56D6" w:rsidRPr="00BA56D6" w:rsidRDefault="00BA56D6" w:rsidP="00BA56D6">
            <w:pPr>
              <w:keepNext/>
              <w:spacing w:after="0" w:line="240" w:lineRule="auto"/>
              <w:jc w:val="center"/>
              <w:outlineLvl w:val="4"/>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H10.9.1</w:t>
            </w:r>
          </w:p>
        </w:tc>
      </w:tr>
    </w:tbl>
    <w:p w14:paraId="34626FD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3F8498D7" w14:textId="77777777" w:rsidTr="00F03D49">
        <w:tc>
          <w:tcPr>
            <w:tcW w:w="6238" w:type="dxa"/>
          </w:tcPr>
          <w:p w14:paraId="3F68B53D"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de logiciels de statistiques pour la gestion des données ?</w:t>
            </w:r>
          </w:p>
        </w:tc>
        <w:tc>
          <w:tcPr>
            <w:tcW w:w="3118" w:type="dxa"/>
          </w:tcPr>
          <w:p w14:paraId="2EFDB8DB"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56A97F47"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H10.10</w:t>
            </w:r>
          </w:p>
        </w:tc>
      </w:tr>
    </w:tbl>
    <w:p w14:paraId="5CE845F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2E064801" w14:textId="77777777" w:rsidTr="00F03D49">
        <w:tc>
          <w:tcPr>
            <w:tcW w:w="6238" w:type="dxa"/>
            <w:tcBorders>
              <w:top w:val="nil"/>
              <w:left w:val="nil"/>
              <w:bottom w:val="nil"/>
              <w:right w:val="nil"/>
            </w:tcBorders>
          </w:tcPr>
          <w:p w14:paraId="55D14170"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57C859AD"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w:t>
            </w:r>
          </w:p>
          <w:p w14:paraId="3C252295"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77AC74B5" w14:textId="77777777" w:rsidR="00BA56D6" w:rsidRPr="00BA56D6" w:rsidRDefault="00BA56D6" w:rsidP="00BA56D6">
            <w:pPr>
              <w:keepNext/>
              <w:spacing w:after="0" w:line="240" w:lineRule="auto"/>
              <w:jc w:val="center"/>
              <w:outlineLvl w:val="4"/>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H10.10.1</w:t>
            </w:r>
          </w:p>
        </w:tc>
      </w:tr>
    </w:tbl>
    <w:p w14:paraId="420518C4"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44C9BF23" w14:textId="77777777" w:rsidTr="00F03D49">
        <w:tc>
          <w:tcPr>
            <w:tcW w:w="6238" w:type="dxa"/>
          </w:tcPr>
          <w:p w14:paraId="5893FF34"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de Téléphone pour les communications ?</w:t>
            </w:r>
          </w:p>
        </w:tc>
        <w:tc>
          <w:tcPr>
            <w:tcW w:w="3118" w:type="dxa"/>
          </w:tcPr>
          <w:p w14:paraId="40B24C3A"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13231AD9"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H10.11</w:t>
            </w:r>
          </w:p>
        </w:tc>
      </w:tr>
      <w:tr w:rsidR="00BA56D6" w:rsidRPr="00BA56D6" w14:paraId="788802C6" w14:textId="77777777" w:rsidTr="00F03D49">
        <w:tc>
          <w:tcPr>
            <w:tcW w:w="6238" w:type="dxa"/>
          </w:tcPr>
          <w:p w14:paraId="0AB6866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Fax pour les communications ?</w:t>
            </w:r>
          </w:p>
        </w:tc>
        <w:tc>
          <w:tcPr>
            <w:tcW w:w="3118" w:type="dxa"/>
          </w:tcPr>
          <w:p w14:paraId="174F9582"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63275F83"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H10.12</w:t>
            </w:r>
          </w:p>
        </w:tc>
      </w:tr>
      <w:tr w:rsidR="00BA56D6" w:rsidRPr="00BA56D6" w14:paraId="13EA13E8" w14:textId="77777777" w:rsidTr="00F03D49">
        <w:tc>
          <w:tcPr>
            <w:tcW w:w="6238" w:type="dxa"/>
          </w:tcPr>
          <w:p w14:paraId="14DF4C23" w14:textId="1B96CEB1" w:rsidR="00BA56D6" w:rsidRPr="00BA56D6" w:rsidRDefault="00BA56D6" w:rsidP="00BA56D6">
            <w:pPr>
              <w:spacing w:after="0" w:line="240" w:lineRule="auto"/>
              <w:rPr>
                <w:rFonts w:ascii="Times New Roman" w:eastAsia="Times New Roman" w:hAnsi="Times New Roman" w:cs="Times New Roman"/>
                <w:sz w:val="20"/>
                <w:szCs w:val="20"/>
                <w:lang w:eastAsia="fr-FR"/>
              </w:rPr>
            </w:pPr>
            <w:del w:id="589" w:author="HP" w:date="2019-08-02T12:20:00Z">
              <w:r w:rsidRPr="00BA56D6" w:rsidDel="00B31414">
                <w:rPr>
                  <w:rFonts w:ascii="Times New Roman" w:eastAsia="Times New Roman" w:hAnsi="Times New Roman" w:cs="Times New Roman"/>
                  <w:sz w:val="20"/>
                  <w:szCs w:val="20"/>
                  <w:lang w:eastAsia="fr-FR"/>
                </w:rPr>
                <w:delText>La FS dispose-t-elle de Radio call pour les communications ?</w:delText>
              </w:r>
            </w:del>
          </w:p>
        </w:tc>
        <w:tc>
          <w:tcPr>
            <w:tcW w:w="3118" w:type="dxa"/>
          </w:tcPr>
          <w:p w14:paraId="557884E6" w14:textId="56AF3BD2" w:rsidR="00BA56D6" w:rsidRPr="00BA56D6" w:rsidRDefault="00BA56D6" w:rsidP="00BA56D6">
            <w:pPr>
              <w:spacing w:after="0" w:line="240" w:lineRule="auto"/>
              <w:rPr>
                <w:rFonts w:ascii="Times New Roman" w:eastAsia="Times New Roman" w:hAnsi="Times New Roman" w:cs="Times New Roman"/>
                <w:b/>
                <w:sz w:val="18"/>
                <w:szCs w:val="18"/>
                <w:lang w:eastAsia="fr-FR"/>
              </w:rPr>
            </w:pPr>
            <w:del w:id="590" w:author="HP" w:date="2019-08-02T12:20:00Z">
              <w:r w:rsidRPr="00BA56D6" w:rsidDel="00B31414">
                <w:rPr>
                  <w:rFonts w:ascii="Times New Roman" w:eastAsia="Times New Roman" w:hAnsi="Times New Roman" w:cs="Times New Roman"/>
                  <w:b/>
                  <w:sz w:val="18"/>
                  <w:szCs w:val="18"/>
                  <w:lang w:eastAsia="fr-FR"/>
                </w:rPr>
                <w:delText xml:space="preserve">O </w:delText>
              </w:r>
              <w:r w:rsidRPr="00BA56D6" w:rsidDel="00B31414">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sidDel="00B31414">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sidDel="00B31414">
                <w:rPr>
                  <w:rFonts w:ascii="Times New Roman" w:eastAsia="Times New Roman" w:hAnsi="Times New Roman" w:cs="Times New Roman"/>
                  <w:b/>
                  <w:sz w:val="18"/>
                  <w:szCs w:val="18"/>
                  <w:lang w:eastAsia="fr-FR"/>
                </w:rPr>
                <w:fldChar w:fldCharType="end"/>
              </w:r>
              <w:r w:rsidRPr="00BA56D6" w:rsidDel="00B31414">
                <w:rPr>
                  <w:rFonts w:ascii="Times New Roman" w:eastAsia="Times New Roman" w:hAnsi="Times New Roman" w:cs="Times New Roman"/>
                  <w:b/>
                  <w:sz w:val="18"/>
                  <w:szCs w:val="18"/>
                  <w:lang w:eastAsia="fr-FR"/>
                </w:rPr>
                <w:delText xml:space="preserve">    N </w:delText>
              </w:r>
              <w:r w:rsidRPr="00BA56D6" w:rsidDel="00B31414">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sidDel="00B31414">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sidDel="00B31414">
                <w:rPr>
                  <w:rFonts w:ascii="Times New Roman" w:eastAsia="Times New Roman" w:hAnsi="Times New Roman" w:cs="Times New Roman"/>
                  <w:b/>
                  <w:sz w:val="18"/>
                  <w:szCs w:val="18"/>
                  <w:lang w:eastAsia="fr-FR"/>
                </w:rPr>
                <w:fldChar w:fldCharType="end"/>
              </w:r>
              <w:r w:rsidRPr="00BA56D6" w:rsidDel="00B31414">
                <w:rPr>
                  <w:rFonts w:ascii="Times New Roman" w:eastAsia="Times New Roman" w:hAnsi="Times New Roman" w:cs="Times New Roman"/>
                  <w:b/>
                  <w:sz w:val="18"/>
                  <w:szCs w:val="18"/>
                  <w:lang w:eastAsia="fr-FR"/>
                </w:rPr>
                <w:delText xml:space="preserve">   NSP </w:delText>
              </w:r>
              <w:r w:rsidRPr="00BA56D6" w:rsidDel="00B31414">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sidDel="00B31414">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sidDel="00B31414">
                <w:rPr>
                  <w:rFonts w:ascii="Times New Roman" w:eastAsia="Times New Roman" w:hAnsi="Times New Roman" w:cs="Times New Roman"/>
                  <w:b/>
                  <w:sz w:val="18"/>
                  <w:szCs w:val="18"/>
                  <w:lang w:eastAsia="fr-FR"/>
                </w:rPr>
                <w:fldChar w:fldCharType="end"/>
              </w:r>
              <w:r w:rsidRPr="00BA56D6" w:rsidDel="00B31414">
                <w:rPr>
                  <w:rFonts w:ascii="Times New Roman" w:eastAsia="Times New Roman" w:hAnsi="Times New Roman" w:cs="Times New Roman"/>
                  <w:b/>
                  <w:sz w:val="18"/>
                  <w:szCs w:val="18"/>
                  <w:lang w:eastAsia="fr-FR"/>
                </w:rPr>
                <w:delText xml:space="preserve">   N/A </w:delText>
              </w:r>
              <w:r w:rsidRPr="00BA56D6" w:rsidDel="00B31414">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sidDel="00B31414">
                <w:rPr>
                  <w:rFonts w:ascii="Times New Roman" w:eastAsia="Times New Roman" w:hAnsi="Times New Roman" w:cs="Times New Roman"/>
                  <w:b/>
                  <w:sz w:val="18"/>
                  <w:szCs w:val="18"/>
                  <w:lang w:eastAsia="fr-FR"/>
                </w:rPr>
                <w:delInstrText xml:space="preserve"> FORMCHECKBOX </w:del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sidDel="00B31414">
                <w:rPr>
                  <w:rFonts w:ascii="Times New Roman" w:eastAsia="Times New Roman" w:hAnsi="Times New Roman" w:cs="Times New Roman"/>
                  <w:b/>
                  <w:sz w:val="18"/>
                  <w:szCs w:val="18"/>
                  <w:lang w:eastAsia="fr-FR"/>
                </w:rPr>
                <w:fldChar w:fldCharType="end"/>
              </w:r>
            </w:del>
          </w:p>
        </w:tc>
        <w:tc>
          <w:tcPr>
            <w:tcW w:w="993" w:type="dxa"/>
          </w:tcPr>
          <w:p w14:paraId="0B8F4F83" w14:textId="4E1212C8"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del w:id="591" w:author="HP" w:date="2019-08-02T12:20:00Z">
              <w:r w:rsidRPr="00BA56D6" w:rsidDel="00B31414">
                <w:rPr>
                  <w:rFonts w:ascii="Times New Roman" w:eastAsia="Times New Roman" w:hAnsi="Times New Roman" w:cs="Times New Roman"/>
                  <w:b/>
                  <w:sz w:val="20"/>
                  <w:szCs w:val="20"/>
                  <w:lang w:eastAsia="fr-FR"/>
                </w:rPr>
                <w:delText>H10.13</w:delText>
              </w:r>
            </w:del>
          </w:p>
        </w:tc>
      </w:tr>
      <w:tr w:rsidR="00BA56D6" w:rsidRPr="00BA56D6" w14:paraId="4588A7E1" w14:textId="77777777" w:rsidTr="00F03D49">
        <w:tc>
          <w:tcPr>
            <w:tcW w:w="6238" w:type="dxa"/>
          </w:tcPr>
          <w:p w14:paraId="160A716B"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La FS dispose-t-elle d’ordinateurs avec modems pour la communication ?</w:t>
            </w:r>
          </w:p>
        </w:tc>
        <w:tc>
          <w:tcPr>
            <w:tcW w:w="3118" w:type="dxa"/>
          </w:tcPr>
          <w:p w14:paraId="29ADC9F3"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0B292BF9"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H10.14</w:t>
            </w:r>
          </w:p>
        </w:tc>
      </w:tr>
    </w:tbl>
    <w:p w14:paraId="269D33F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923"/>
      </w:tblGrid>
      <w:tr w:rsidR="00BA56D6" w:rsidRPr="00BA56D6" w14:paraId="49CCCFA7" w14:textId="77777777" w:rsidTr="00F03D49">
        <w:trPr>
          <w:cantSplit/>
        </w:trPr>
        <w:tc>
          <w:tcPr>
            <w:tcW w:w="10349" w:type="dxa"/>
            <w:gridSpan w:val="3"/>
          </w:tcPr>
          <w:p w14:paraId="77DF3A4F" w14:textId="77777777" w:rsidR="00BA56D6" w:rsidRPr="00BA56D6" w:rsidRDefault="00BA56D6" w:rsidP="00BA56D6">
            <w:pPr>
              <w:keepNext/>
              <w:spacing w:after="0" w:line="240" w:lineRule="auto"/>
              <w:jc w:val="center"/>
              <w:outlineLvl w:val="4"/>
              <w:rPr>
                <w:rFonts w:ascii="Times New Roman" w:eastAsia="Times New Roman" w:hAnsi="Times New Roman" w:cs="Times New Roman"/>
                <w:sz w:val="20"/>
                <w:szCs w:val="20"/>
                <w:lang w:eastAsia="fr-FR"/>
              </w:rPr>
            </w:pPr>
            <w:r w:rsidRPr="00BA56D6">
              <w:rPr>
                <w:rFonts w:ascii="Times New Roman" w:eastAsia="Times New Roman" w:hAnsi="Times New Roman" w:cs="Times New Roman"/>
                <w:b/>
                <w:sz w:val="20"/>
                <w:szCs w:val="20"/>
                <w:lang w:eastAsia="fr-FR"/>
              </w:rPr>
              <w:t>La formation sanitaire dispose-t-elle des matériels d’IEC suivants ?</w:t>
            </w:r>
          </w:p>
        </w:tc>
      </w:tr>
      <w:tr w:rsidR="00BA56D6" w:rsidRPr="00BA56D6" w14:paraId="57908157" w14:textId="77777777" w:rsidTr="00F03D49">
        <w:tc>
          <w:tcPr>
            <w:tcW w:w="6238" w:type="dxa"/>
          </w:tcPr>
          <w:p w14:paraId="51470352"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Posters</w:t>
            </w:r>
          </w:p>
        </w:tc>
        <w:tc>
          <w:tcPr>
            <w:tcW w:w="3188" w:type="dxa"/>
          </w:tcPr>
          <w:p w14:paraId="2C574FD6"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23" w:type="dxa"/>
          </w:tcPr>
          <w:p w14:paraId="2C9E7F90" w14:textId="77777777" w:rsidR="00BA56D6" w:rsidRPr="00BA56D6" w:rsidRDefault="00BA56D6" w:rsidP="00BA56D6">
            <w:pPr>
              <w:spacing w:after="0" w:line="240" w:lineRule="auto"/>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H10.15</w:t>
            </w:r>
          </w:p>
        </w:tc>
      </w:tr>
      <w:tr w:rsidR="00BA56D6" w:rsidRPr="00BA56D6" w14:paraId="318FFDC1" w14:textId="77777777" w:rsidTr="00F03D49">
        <w:tc>
          <w:tcPr>
            <w:tcW w:w="6238" w:type="dxa"/>
          </w:tcPr>
          <w:p w14:paraId="5DBED220"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Mégaphone</w:t>
            </w:r>
          </w:p>
        </w:tc>
        <w:tc>
          <w:tcPr>
            <w:tcW w:w="3188" w:type="dxa"/>
          </w:tcPr>
          <w:p w14:paraId="7C900890"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23" w:type="dxa"/>
          </w:tcPr>
          <w:p w14:paraId="3CA56E94" w14:textId="77777777" w:rsidR="00BA56D6" w:rsidRPr="00BA56D6" w:rsidRDefault="00BA56D6" w:rsidP="00BA56D6">
            <w:pPr>
              <w:spacing w:after="0" w:line="240" w:lineRule="auto"/>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H10.16</w:t>
            </w:r>
          </w:p>
        </w:tc>
      </w:tr>
      <w:tr w:rsidR="00BA56D6" w:rsidRPr="00BA56D6" w14:paraId="1C1045DA" w14:textId="77777777" w:rsidTr="00F03D49">
        <w:tc>
          <w:tcPr>
            <w:tcW w:w="6238" w:type="dxa"/>
          </w:tcPr>
          <w:p w14:paraId="7C06B4B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roofErr w:type="spellStart"/>
            <w:r w:rsidRPr="00BA56D6">
              <w:rPr>
                <w:rFonts w:ascii="Times New Roman" w:eastAsia="Times New Roman" w:hAnsi="Times New Roman" w:cs="Times New Roman"/>
                <w:sz w:val="20"/>
                <w:szCs w:val="20"/>
                <w:lang w:eastAsia="fr-FR"/>
              </w:rPr>
              <w:t>Flipcharts</w:t>
            </w:r>
            <w:proofErr w:type="spellEnd"/>
            <w:r w:rsidRPr="00BA56D6">
              <w:rPr>
                <w:rFonts w:ascii="Times New Roman" w:eastAsia="Times New Roman" w:hAnsi="Times New Roman" w:cs="Times New Roman"/>
                <w:sz w:val="20"/>
                <w:szCs w:val="20"/>
                <w:lang w:eastAsia="fr-FR"/>
              </w:rPr>
              <w:t xml:space="preserve"> ou boîte à images</w:t>
            </w:r>
          </w:p>
        </w:tc>
        <w:tc>
          <w:tcPr>
            <w:tcW w:w="3188" w:type="dxa"/>
          </w:tcPr>
          <w:p w14:paraId="284FEE5B"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23" w:type="dxa"/>
          </w:tcPr>
          <w:p w14:paraId="1D77E81C" w14:textId="77777777" w:rsidR="00BA56D6" w:rsidRPr="00BA56D6" w:rsidRDefault="00BA56D6" w:rsidP="00BA56D6">
            <w:pPr>
              <w:spacing w:after="0" w:line="240" w:lineRule="auto"/>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H10.17</w:t>
            </w:r>
          </w:p>
        </w:tc>
      </w:tr>
      <w:tr w:rsidR="00BA56D6" w:rsidRPr="00BA56D6" w14:paraId="00971969" w14:textId="77777777" w:rsidTr="00F03D49">
        <w:tc>
          <w:tcPr>
            <w:tcW w:w="6238" w:type="dxa"/>
          </w:tcPr>
          <w:p w14:paraId="37548135"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Magnétoscope et téléviseur</w:t>
            </w:r>
          </w:p>
        </w:tc>
        <w:tc>
          <w:tcPr>
            <w:tcW w:w="3188" w:type="dxa"/>
          </w:tcPr>
          <w:p w14:paraId="3FED8CE5"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23" w:type="dxa"/>
          </w:tcPr>
          <w:p w14:paraId="17430157" w14:textId="77777777" w:rsidR="00BA56D6" w:rsidRPr="00BA56D6" w:rsidRDefault="00BA56D6" w:rsidP="00BA56D6">
            <w:pPr>
              <w:spacing w:after="0" w:line="240" w:lineRule="auto"/>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H10.18</w:t>
            </w:r>
          </w:p>
        </w:tc>
      </w:tr>
      <w:tr w:rsidR="00BA56D6" w:rsidRPr="00BA56D6" w14:paraId="725F46BB" w14:textId="77777777" w:rsidTr="00F03D49">
        <w:tc>
          <w:tcPr>
            <w:tcW w:w="6238" w:type="dxa"/>
          </w:tcPr>
          <w:p w14:paraId="3FB68A7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Groupe électrogène</w:t>
            </w:r>
          </w:p>
        </w:tc>
        <w:tc>
          <w:tcPr>
            <w:tcW w:w="3188" w:type="dxa"/>
          </w:tcPr>
          <w:p w14:paraId="58EACF59"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23" w:type="dxa"/>
          </w:tcPr>
          <w:p w14:paraId="43215FA6" w14:textId="77777777" w:rsidR="00BA56D6" w:rsidRPr="00BA56D6" w:rsidRDefault="00BA56D6" w:rsidP="00BA56D6">
            <w:pPr>
              <w:spacing w:after="0" w:line="240" w:lineRule="auto"/>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H10.19</w:t>
            </w:r>
          </w:p>
        </w:tc>
      </w:tr>
      <w:tr w:rsidR="00BA56D6" w:rsidRPr="00BA56D6" w14:paraId="2DC7A012" w14:textId="77777777" w:rsidTr="00F03D49">
        <w:tc>
          <w:tcPr>
            <w:tcW w:w="6238" w:type="dxa"/>
          </w:tcPr>
          <w:p w14:paraId="4C29758F"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lastRenderedPageBreak/>
              <w:t>Ecran</w:t>
            </w:r>
          </w:p>
        </w:tc>
        <w:tc>
          <w:tcPr>
            <w:tcW w:w="3188" w:type="dxa"/>
          </w:tcPr>
          <w:p w14:paraId="6D8FD214"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23" w:type="dxa"/>
          </w:tcPr>
          <w:p w14:paraId="417B2F05" w14:textId="77777777" w:rsidR="00BA56D6" w:rsidRPr="00BA56D6" w:rsidRDefault="00BA56D6" w:rsidP="00BA56D6">
            <w:pPr>
              <w:spacing w:after="0" w:line="240" w:lineRule="auto"/>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H10.20</w:t>
            </w:r>
          </w:p>
        </w:tc>
      </w:tr>
      <w:tr w:rsidR="00BA56D6" w:rsidRPr="00BA56D6" w14:paraId="264285DD" w14:textId="77777777" w:rsidTr="00F03D49">
        <w:tc>
          <w:tcPr>
            <w:tcW w:w="6238" w:type="dxa"/>
          </w:tcPr>
          <w:p w14:paraId="5E54906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Projecteur de film</w:t>
            </w:r>
          </w:p>
        </w:tc>
        <w:tc>
          <w:tcPr>
            <w:tcW w:w="3188" w:type="dxa"/>
          </w:tcPr>
          <w:p w14:paraId="6D35A725"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23" w:type="dxa"/>
          </w:tcPr>
          <w:p w14:paraId="3E5A38D1" w14:textId="77777777" w:rsidR="00BA56D6" w:rsidRPr="00BA56D6" w:rsidRDefault="00BA56D6" w:rsidP="00BA56D6">
            <w:pPr>
              <w:spacing w:after="0" w:line="240" w:lineRule="auto"/>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H10.21</w:t>
            </w:r>
          </w:p>
        </w:tc>
      </w:tr>
      <w:tr w:rsidR="00BA56D6" w:rsidRPr="00BA56D6" w14:paraId="13BD4C0C" w14:textId="77777777" w:rsidTr="00F03D49">
        <w:tc>
          <w:tcPr>
            <w:tcW w:w="6238" w:type="dxa"/>
          </w:tcPr>
          <w:p w14:paraId="61164441"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Autres</w:t>
            </w:r>
          </w:p>
        </w:tc>
        <w:tc>
          <w:tcPr>
            <w:tcW w:w="3188" w:type="dxa"/>
          </w:tcPr>
          <w:p w14:paraId="2E454AB4"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23" w:type="dxa"/>
          </w:tcPr>
          <w:p w14:paraId="334FB41B" w14:textId="77777777" w:rsidR="00BA56D6" w:rsidRPr="00BA56D6" w:rsidRDefault="00BA56D6" w:rsidP="00BA56D6">
            <w:pPr>
              <w:spacing w:after="0" w:line="240" w:lineRule="auto"/>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H10.22</w:t>
            </w:r>
          </w:p>
        </w:tc>
      </w:tr>
    </w:tbl>
    <w:p w14:paraId="601B32D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95"/>
        <w:gridCol w:w="4961"/>
        <w:gridCol w:w="993"/>
      </w:tblGrid>
      <w:tr w:rsidR="00BA56D6" w:rsidRPr="00BA56D6" w14:paraId="7FC56254" w14:textId="77777777" w:rsidTr="00F03D49">
        <w:trPr>
          <w:cantSplit/>
        </w:trPr>
        <w:tc>
          <w:tcPr>
            <w:tcW w:w="10349" w:type="dxa"/>
            <w:gridSpan w:val="3"/>
            <w:tcBorders>
              <w:top w:val="nil"/>
              <w:left w:val="nil"/>
              <w:bottom w:val="nil"/>
              <w:right w:val="nil"/>
            </w:tcBorders>
          </w:tcPr>
          <w:p w14:paraId="0E7A2AB7"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Si oui, préciser </w:t>
            </w:r>
          </w:p>
        </w:tc>
      </w:tr>
      <w:tr w:rsidR="00BA56D6" w:rsidRPr="00BA56D6" w14:paraId="1B6D7975" w14:textId="77777777" w:rsidTr="00F03D49">
        <w:tc>
          <w:tcPr>
            <w:tcW w:w="4395" w:type="dxa"/>
            <w:tcBorders>
              <w:top w:val="nil"/>
              <w:left w:val="nil"/>
              <w:bottom w:val="nil"/>
              <w:right w:val="nil"/>
            </w:tcBorders>
          </w:tcPr>
          <w:p w14:paraId="525A250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674B68C3"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52FEFE45"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H10.22.1</w:t>
            </w:r>
          </w:p>
        </w:tc>
      </w:tr>
      <w:tr w:rsidR="00BA56D6" w:rsidRPr="00BA56D6" w14:paraId="01E654A7" w14:textId="77777777" w:rsidTr="00F03D49">
        <w:tc>
          <w:tcPr>
            <w:tcW w:w="4395" w:type="dxa"/>
            <w:tcBorders>
              <w:top w:val="nil"/>
              <w:left w:val="nil"/>
              <w:bottom w:val="nil"/>
              <w:right w:val="nil"/>
            </w:tcBorders>
          </w:tcPr>
          <w:p w14:paraId="51D92F8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14024151"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35907507"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H10.22.2</w:t>
            </w:r>
          </w:p>
        </w:tc>
      </w:tr>
      <w:tr w:rsidR="00BA56D6" w:rsidRPr="00BA56D6" w14:paraId="38A749C1" w14:textId="77777777" w:rsidTr="00F03D49">
        <w:tc>
          <w:tcPr>
            <w:tcW w:w="4395" w:type="dxa"/>
            <w:tcBorders>
              <w:top w:val="nil"/>
              <w:left w:val="nil"/>
              <w:bottom w:val="nil"/>
              <w:right w:val="nil"/>
            </w:tcBorders>
          </w:tcPr>
          <w:p w14:paraId="7C4A4C9A"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4969AA28"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75B194D3"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H10.22.3</w:t>
            </w:r>
          </w:p>
        </w:tc>
      </w:tr>
      <w:tr w:rsidR="00BA56D6" w:rsidRPr="00BA56D6" w14:paraId="5E284BE0" w14:textId="77777777" w:rsidTr="00F03D49">
        <w:tc>
          <w:tcPr>
            <w:tcW w:w="4395" w:type="dxa"/>
            <w:tcBorders>
              <w:top w:val="nil"/>
              <w:left w:val="nil"/>
              <w:bottom w:val="nil"/>
              <w:right w:val="nil"/>
            </w:tcBorders>
          </w:tcPr>
          <w:p w14:paraId="04C5488F"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1F7D4874"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24514DF4"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H10.22.4</w:t>
            </w:r>
          </w:p>
        </w:tc>
      </w:tr>
      <w:tr w:rsidR="00BA56D6" w:rsidRPr="00BA56D6" w14:paraId="4C4B01E2" w14:textId="77777777" w:rsidTr="00F03D49">
        <w:tc>
          <w:tcPr>
            <w:tcW w:w="4395" w:type="dxa"/>
            <w:tcBorders>
              <w:top w:val="nil"/>
              <w:left w:val="nil"/>
              <w:bottom w:val="nil"/>
              <w:right w:val="nil"/>
            </w:tcBorders>
          </w:tcPr>
          <w:p w14:paraId="4AF3C01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041D2BE5"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6E299521"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H10.22.5</w:t>
            </w:r>
          </w:p>
        </w:tc>
      </w:tr>
      <w:tr w:rsidR="00BA56D6" w:rsidRPr="00BA56D6" w14:paraId="258C09A2" w14:textId="77777777" w:rsidTr="00F03D49">
        <w:tc>
          <w:tcPr>
            <w:tcW w:w="4395" w:type="dxa"/>
            <w:tcBorders>
              <w:top w:val="nil"/>
              <w:left w:val="nil"/>
              <w:bottom w:val="nil"/>
              <w:right w:val="nil"/>
            </w:tcBorders>
          </w:tcPr>
          <w:p w14:paraId="74940E5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6EF73E9A"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p w14:paraId="1E2984DF"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39DB1A48"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H10.22.6</w:t>
            </w:r>
          </w:p>
        </w:tc>
      </w:tr>
    </w:tbl>
    <w:p w14:paraId="085A5EA7"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923"/>
      </w:tblGrid>
      <w:tr w:rsidR="00BA56D6" w:rsidRPr="00BA56D6" w14:paraId="7816301F" w14:textId="77777777" w:rsidTr="00F03D49">
        <w:trPr>
          <w:cantSplit/>
        </w:trPr>
        <w:tc>
          <w:tcPr>
            <w:tcW w:w="10349" w:type="dxa"/>
            <w:gridSpan w:val="3"/>
          </w:tcPr>
          <w:p w14:paraId="0DEDD522"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 xml:space="preserve">La formation sanitaire dispose-t-elle de matériels d’Hygiène et d’Assainissement suivants ? </w:t>
            </w:r>
          </w:p>
        </w:tc>
      </w:tr>
      <w:tr w:rsidR="00BA56D6" w:rsidRPr="00BA56D6" w14:paraId="7B2A0BCA" w14:textId="77777777" w:rsidTr="00F03D49">
        <w:tc>
          <w:tcPr>
            <w:tcW w:w="6238" w:type="dxa"/>
          </w:tcPr>
          <w:p w14:paraId="06410D00"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Pulvérisateurs</w:t>
            </w:r>
          </w:p>
        </w:tc>
        <w:tc>
          <w:tcPr>
            <w:tcW w:w="3188" w:type="dxa"/>
          </w:tcPr>
          <w:p w14:paraId="089C76AB"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23" w:type="dxa"/>
          </w:tcPr>
          <w:p w14:paraId="75814467"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H10.23</w:t>
            </w:r>
          </w:p>
        </w:tc>
      </w:tr>
      <w:tr w:rsidR="00BA56D6" w:rsidRPr="00BA56D6" w14:paraId="03378F43" w14:textId="77777777" w:rsidTr="00F03D49">
        <w:tc>
          <w:tcPr>
            <w:tcW w:w="6238" w:type="dxa"/>
          </w:tcPr>
          <w:p w14:paraId="171345A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Désinfectants</w:t>
            </w:r>
          </w:p>
        </w:tc>
        <w:tc>
          <w:tcPr>
            <w:tcW w:w="3188" w:type="dxa"/>
          </w:tcPr>
          <w:p w14:paraId="59633E6D"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23" w:type="dxa"/>
          </w:tcPr>
          <w:p w14:paraId="4F5ECEFD"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H10.24</w:t>
            </w:r>
          </w:p>
        </w:tc>
      </w:tr>
      <w:tr w:rsidR="00BA56D6" w:rsidRPr="00BA56D6" w14:paraId="1B11691D" w14:textId="77777777" w:rsidTr="00F03D49">
        <w:tc>
          <w:tcPr>
            <w:tcW w:w="6238" w:type="dxa"/>
          </w:tcPr>
          <w:p w14:paraId="057FBE8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Matériel de protection</w:t>
            </w:r>
          </w:p>
        </w:tc>
        <w:tc>
          <w:tcPr>
            <w:tcW w:w="3188" w:type="dxa"/>
          </w:tcPr>
          <w:p w14:paraId="10BD1BF0"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23" w:type="dxa"/>
          </w:tcPr>
          <w:p w14:paraId="41E576F5"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H10.25</w:t>
            </w:r>
          </w:p>
        </w:tc>
      </w:tr>
    </w:tbl>
    <w:p w14:paraId="05FA401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95"/>
        <w:gridCol w:w="4961"/>
        <w:gridCol w:w="993"/>
      </w:tblGrid>
      <w:tr w:rsidR="00BA56D6" w:rsidRPr="00BA56D6" w14:paraId="0ABE8191" w14:textId="77777777" w:rsidTr="00F03D49">
        <w:trPr>
          <w:cantSplit/>
        </w:trPr>
        <w:tc>
          <w:tcPr>
            <w:tcW w:w="10349" w:type="dxa"/>
            <w:gridSpan w:val="3"/>
            <w:tcBorders>
              <w:top w:val="nil"/>
              <w:left w:val="nil"/>
              <w:bottom w:val="nil"/>
              <w:right w:val="nil"/>
            </w:tcBorders>
          </w:tcPr>
          <w:p w14:paraId="6C78D7C4"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Si oui pour le matériel de protection, en donner la liste ci-après :</w:t>
            </w:r>
          </w:p>
          <w:p w14:paraId="72FA6340"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r>
      <w:tr w:rsidR="00BA56D6" w:rsidRPr="00BA56D6" w14:paraId="08F2E424" w14:textId="77777777" w:rsidTr="00F03D49">
        <w:tc>
          <w:tcPr>
            <w:tcW w:w="4395" w:type="dxa"/>
            <w:tcBorders>
              <w:top w:val="nil"/>
              <w:left w:val="nil"/>
              <w:bottom w:val="nil"/>
              <w:right w:val="nil"/>
            </w:tcBorders>
          </w:tcPr>
          <w:p w14:paraId="497D6022"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69DDC4A0"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7BCD2AE1"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H10.25.1</w:t>
            </w:r>
          </w:p>
        </w:tc>
      </w:tr>
      <w:tr w:rsidR="00BA56D6" w:rsidRPr="00BA56D6" w14:paraId="770D8312" w14:textId="77777777" w:rsidTr="00F03D49">
        <w:tc>
          <w:tcPr>
            <w:tcW w:w="4395" w:type="dxa"/>
            <w:tcBorders>
              <w:top w:val="nil"/>
              <w:left w:val="nil"/>
              <w:bottom w:val="nil"/>
              <w:right w:val="nil"/>
            </w:tcBorders>
          </w:tcPr>
          <w:p w14:paraId="6926E9DB"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14E659EB"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64143A4D"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H10.25.2</w:t>
            </w:r>
          </w:p>
        </w:tc>
      </w:tr>
      <w:tr w:rsidR="00BA56D6" w:rsidRPr="00BA56D6" w14:paraId="62337FDC" w14:textId="77777777" w:rsidTr="00F03D49">
        <w:tc>
          <w:tcPr>
            <w:tcW w:w="4395" w:type="dxa"/>
            <w:tcBorders>
              <w:top w:val="nil"/>
              <w:left w:val="nil"/>
              <w:bottom w:val="nil"/>
              <w:right w:val="nil"/>
            </w:tcBorders>
          </w:tcPr>
          <w:p w14:paraId="5C6A475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743FD3E8"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4FB15C6C"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H10.25.3</w:t>
            </w:r>
          </w:p>
        </w:tc>
      </w:tr>
      <w:tr w:rsidR="00BA56D6" w:rsidRPr="00BA56D6" w14:paraId="2ECD8D38" w14:textId="77777777" w:rsidTr="00F03D49">
        <w:tc>
          <w:tcPr>
            <w:tcW w:w="4395" w:type="dxa"/>
            <w:tcBorders>
              <w:top w:val="nil"/>
              <w:left w:val="nil"/>
              <w:bottom w:val="nil"/>
              <w:right w:val="nil"/>
            </w:tcBorders>
          </w:tcPr>
          <w:p w14:paraId="6CBD18F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2D73100C"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323B7A3F"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H10.25.4</w:t>
            </w:r>
          </w:p>
        </w:tc>
      </w:tr>
      <w:tr w:rsidR="00BA56D6" w:rsidRPr="00BA56D6" w14:paraId="1871F32C" w14:textId="77777777" w:rsidTr="00F03D49">
        <w:tc>
          <w:tcPr>
            <w:tcW w:w="4395" w:type="dxa"/>
            <w:tcBorders>
              <w:top w:val="nil"/>
              <w:left w:val="nil"/>
              <w:bottom w:val="nil"/>
              <w:right w:val="nil"/>
            </w:tcBorders>
          </w:tcPr>
          <w:p w14:paraId="1EAF5804"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47D04D8C"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tc>
        <w:tc>
          <w:tcPr>
            <w:tcW w:w="993" w:type="dxa"/>
            <w:tcBorders>
              <w:top w:val="nil"/>
              <w:left w:val="nil"/>
              <w:bottom w:val="nil"/>
              <w:right w:val="nil"/>
            </w:tcBorders>
          </w:tcPr>
          <w:p w14:paraId="1D3BC143"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H10.25.5</w:t>
            </w:r>
          </w:p>
        </w:tc>
      </w:tr>
      <w:tr w:rsidR="00BA56D6" w:rsidRPr="00BA56D6" w14:paraId="5058D4F5" w14:textId="77777777" w:rsidTr="00F03D49">
        <w:tc>
          <w:tcPr>
            <w:tcW w:w="4395" w:type="dxa"/>
            <w:tcBorders>
              <w:top w:val="nil"/>
              <w:left w:val="nil"/>
              <w:bottom w:val="nil"/>
              <w:right w:val="nil"/>
            </w:tcBorders>
          </w:tcPr>
          <w:p w14:paraId="668A8B91"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4961" w:type="dxa"/>
            <w:tcBorders>
              <w:top w:val="nil"/>
              <w:left w:val="nil"/>
              <w:bottom w:val="nil"/>
              <w:right w:val="nil"/>
            </w:tcBorders>
          </w:tcPr>
          <w:p w14:paraId="6C19166F"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w:t>
            </w:r>
          </w:p>
          <w:p w14:paraId="197E9B95"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29237554" w14:textId="77777777" w:rsidR="00BA56D6" w:rsidRPr="00BA56D6" w:rsidRDefault="00BA56D6" w:rsidP="00BA56D6">
            <w:pPr>
              <w:spacing w:after="0" w:line="240" w:lineRule="auto"/>
              <w:jc w:val="center"/>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H10.25.6</w:t>
            </w:r>
          </w:p>
        </w:tc>
      </w:tr>
    </w:tbl>
    <w:p w14:paraId="76E94F16" w14:textId="77777777" w:rsidR="00BC7034" w:rsidRDefault="00BC7034" w:rsidP="00BA56D6">
      <w:pPr>
        <w:keepNext/>
        <w:spacing w:after="0" w:line="240" w:lineRule="auto"/>
        <w:outlineLvl w:val="1"/>
        <w:rPr>
          <w:rFonts w:ascii="Times New Roman" w:eastAsia="Times New Roman" w:hAnsi="Times New Roman" w:cs="Times New Roman"/>
          <w:b/>
          <w:sz w:val="24"/>
          <w:szCs w:val="20"/>
          <w:lang w:eastAsia="fr-FR"/>
        </w:rPr>
      </w:pPr>
    </w:p>
    <w:p w14:paraId="7AEE92BE" w14:textId="77777777" w:rsidR="00BA56D6" w:rsidRPr="00BA56D6" w:rsidRDefault="00BA56D6" w:rsidP="00BA56D6">
      <w:pPr>
        <w:keepNext/>
        <w:spacing w:after="0" w:line="240" w:lineRule="auto"/>
        <w:outlineLvl w:val="1"/>
        <w:rPr>
          <w:rFonts w:ascii="Times New Roman" w:eastAsia="Times New Roman" w:hAnsi="Times New Roman" w:cs="Times New Roman"/>
          <w:b/>
          <w:sz w:val="24"/>
          <w:szCs w:val="20"/>
          <w:lang w:eastAsia="fr-FR"/>
        </w:rPr>
      </w:pPr>
      <w:r w:rsidRPr="00BA56D6">
        <w:rPr>
          <w:rFonts w:ascii="Times New Roman" w:eastAsia="Times New Roman" w:hAnsi="Times New Roman" w:cs="Times New Roman"/>
          <w:b/>
          <w:sz w:val="24"/>
          <w:szCs w:val="20"/>
          <w:lang w:eastAsia="fr-FR"/>
        </w:rPr>
        <w:t>XI.  RESSOURCES HUMAINES</w:t>
      </w:r>
    </w:p>
    <w:p w14:paraId="2D8077C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7"/>
        <w:gridCol w:w="1559"/>
        <w:gridCol w:w="993"/>
      </w:tblGrid>
      <w:tr w:rsidR="00BA56D6" w:rsidRPr="00BA56D6" w14:paraId="7FC3AFFF" w14:textId="77777777" w:rsidTr="00B31414">
        <w:tc>
          <w:tcPr>
            <w:tcW w:w="7797" w:type="dxa"/>
          </w:tcPr>
          <w:p w14:paraId="347F4DAE"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Combien votre FS a-t-elle d’Infirmiers ou sages-femmes ? </w:t>
            </w:r>
            <w:r w:rsidRPr="00BA56D6">
              <w:rPr>
                <w:rFonts w:ascii="Times New Roman" w:eastAsia="Times New Roman" w:hAnsi="Times New Roman" w:cs="Times New Roman"/>
                <w:sz w:val="20"/>
                <w:szCs w:val="20"/>
                <w:lang w:eastAsia="fr-FR"/>
              </w:rPr>
              <w:tab/>
            </w:r>
            <w:r w:rsidRPr="00BA56D6">
              <w:rPr>
                <w:rFonts w:ascii="Times New Roman" w:eastAsia="Times New Roman" w:hAnsi="Times New Roman" w:cs="Times New Roman"/>
                <w:sz w:val="20"/>
                <w:szCs w:val="20"/>
                <w:lang w:eastAsia="fr-FR"/>
              </w:rPr>
              <w:tab/>
            </w:r>
          </w:p>
        </w:tc>
        <w:tc>
          <w:tcPr>
            <w:tcW w:w="1559" w:type="dxa"/>
          </w:tcPr>
          <w:p w14:paraId="12D3DDE3"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sz w:val="20"/>
                <w:szCs w:val="20"/>
                <w:lang w:eastAsia="fr-FR"/>
              </w:rPr>
              <w:t>_____</w:t>
            </w:r>
          </w:p>
        </w:tc>
        <w:tc>
          <w:tcPr>
            <w:tcW w:w="993" w:type="dxa"/>
          </w:tcPr>
          <w:p w14:paraId="64F4007D" w14:textId="77777777" w:rsidR="00BA56D6" w:rsidRPr="00BA56D6" w:rsidRDefault="00BA56D6" w:rsidP="00BA56D6">
            <w:pPr>
              <w:keepNext/>
              <w:spacing w:after="0" w:line="240" w:lineRule="auto"/>
              <w:jc w:val="center"/>
              <w:outlineLvl w:val="4"/>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H10.26</w:t>
            </w:r>
          </w:p>
        </w:tc>
      </w:tr>
      <w:tr w:rsidR="00BA56D6" w:rsidRPr="00BA56D6" w14:paraId="14A0A8B9" w14:textId="77777777" w:rsidTr="00B31414">
        <w:tc>
          <w:tcPr>
            <w:tcW w:w="7797" w:type="dxa"/>
          </w:tcPr>
          <w:p w14:paraId="1143BBC1" w14:textId="03842942"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Combien votre FS a-t-elle de Techniciens </w:t>
            </w:r>
            <w:del w:id="592" w:author="HP" w:date="2019-08-02T12:20:00Z">
              <w:r w:rsidRPr="00BA56D6" w:rsidDel="00B31414">
                <w:rPr>
                  <w:rFonts w:ascii="Times New Roman" w:eastAsia="Times New Roman" w:hAnsi="Times New Roman" w:cs="Times New Roman"/>
                  <w:sz w:val="20"/>
                  <w:szCs w:val="20"/>
                  <w:lang w:eastAsia="fr-FR"/>
                </w:rPr>
                <w:delText xml:space="preserve">et pharmaciens </w:delText>
              </w:r>
            </w:del>
            <w:r w:rsidRPr="00BA56D6">
              <w:rPr>
                <w:rFonts w:ascii="Times New Roman" w:eastAsia="Times New Roman" w:hAnsi="Times New Roman" w:cs="Times New Roman"/>
                <w:sz w:val="20"/>
                <w:szCs w:val="20"/>
                <w:lang w:eastAsia="fr-FR"/>
              </w:rPr>
              <w:t xml:space="preserve">de laboratoire ?                          </w:t>
            </w:r>
          </w:p>
        </w:tc>
        <w:tc>
          <w:tcPr>
            <w:tcW w:w="1559" w:type="dxa"/>
          </w:tcPr>
          <w:p w14:paraId="6E86A72A"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sz w:val="20"/>
                <w:szCs w:val="20"/>
                <w:lang w:eastAsia="fr-FR"/>
              </w:rPr>
              <w:t>_____</w:t>
            </w:r>
          </w:p>
        </w:tc>
        <w:tc>
          <w:tcPr>
            <w:tcW w:w="993" w:type="dxa"/>
          </w:tcPr>
          <w:p w14:paraId="3EC7DE1C"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H10.27</w:t>
            </w:r>
          </w:p>
        </w:tc>
      </w:tr>
      <w:tr w:rsidR="00B31414" w:rsidRPr="00BA56D6" w14:paraId="51377242" w14:textId="77777777" w:rsidTr="00B31414">
        <w:trPr>
          <w:ins w:id="593" w:author="HP" w:date="2019-08-02T12:22:00Z"/>
        </w:trPr>
        <w:tc>
          <w:tcPr>
            <w:tcW w:w="7797" w:type="dxa"/>
          </w:tcPr>
          <w:p w14:paraId="737C5901" w14:textId="7C2307DE" w:rsidR="00B31414" w:rsidRPr="00BA56D6" w:rsidRDefault="00B31414" w:rsidP="00B31414">
            <w:pPr>
              <w:spacing w:after="0" w:line="240" w:lineRule="auto"/>
              <w:rPr>
                <w:ins w:id="594" w:author="HP" w:date="2019-08-02T12:22:00Z"/>
                <w:rFonts w:ascii="Times New Roman" w:eastAsia="Times New Roman" w:hAnsi="Times New Roman" w:cs="Times New Roman"/>
                <w:sz w:val="20"/>
                <w:szCs w:val="20"/>
                <w:lang w:eastAsia="fr-FR"/>
              </w:rPr>
            </w:pPr>
            <w:ins w:id="595" w:author="HP" w:date="2019-08-02T12:22:00Z">
              <w:r w:rsidRPr="00BA56D6">
                <w:rPr>
                  <w:rFonts w:ascii="Times New Roman" w:eastAsia="Times New Roman" w:hAnsi="Times New Roman" w:cs="Times New Roman"/>
                  <w:sz w:val="20"/>
                  <w:szCs w:val="20"/>
                  <w:lang w:eastAsia="fr-FR"/>
                </w:rPr>
                <w:t xml:space="preserve">Combien votre FS a-t-elle de </w:t>
              </w:r>
            </w:ins>
            <w:ins w:id="596" w:author="HP" w:date="2019-08-02T12:23:00Z">
              <w:r>
                <w:rPr>
                  <w:rFonts w:ascii="Times New Roman" w:eastAsia="Times New Roman" w:hAnsi="Times New Roman" w:cs="Times New Roman"/>
                  <w:sz w:val="20"/>
                  <w:szCs w:val="20"/>
                  <w:lang w:eastAsia="fr-FR"/>
                </w:rPr>
                <w:t>phar</w:t>
              </w:r>
            </w:ins>
            <w:ins w:id="597" w:author="HP" w:date="2019-08-02T12:24:00Z">
              <w:r>
                <w:rPr>
                  <w:rFonts w:ascii="Times New Roman" w:eastAsia="Times New Roman" w:hAnsi="Times New Roman" w:cs="Times New Roman"/>
                  <w:sz w:val="20"/>
                  <w:szCs w:val="20"/>
                  <w:lang w:eastAsia="fr-FR"/>
                </w:rPr>
                <w:t xml:space="preserve">macien </w:t>
              </w:r>
            </w:ins>
            <w:ins w:id="598" w:author="HP" w:date="2019-08-02T12:22:00Z">
              <w:r w:rsidRPr="00BA56D6">
                <w:rPr>
                  <w:rFonts w:ascii="Times New Roman" w:eastAsia="Times New Roman" w:hAnsi="Times New Roman" w:cs="Times New Roman"/>
                  <w:sz w:val="20"/>
                  <w:szCs w:val="20"/>
                  <w:lang w:eastAsia="fr-FR"/>
                </w:rPr>
                <w:t xml:space="preserve">?                          </w:t>
              </w:r>
            </w:ins>
          </w:p>
        </w:tc>
        <w:tc>
          <w:tcPr>
            <w:tcW w:w="1559" w:type="dxa"/>
          </w:tcPr>
          <w:p w14:paraId="046F7799" w14:textId="77777777" w:rsidR="00B31414" w:rsidRPr="00BA56D6" w:rsidRDefault="00B31414" w:rsidP="00B31414">
            <w:pPr>
              <w:spacing w:after="0" w:line="240" w:lineRule="auto"/>
              <w:jc w:val="center"/>
              <w:rPr>
                <w:ins w:id="599" w:author="HP" w:date="2019-08-02T12:22:00Z"/>
                <w:rFonts w:ascii="Times New Roman" w:eastAsia="Times New Roman" w:hAnsi="Times New Roman" w:cs="Times New Roman"/>
                <w:sz w:val="20"/>
                <w:szCs w:val="20"/>
                <w:lang w:eastAsia="fr-FR"/>
              </w:rPr>
            </w:pPr>
          </w:p>
        </w:tc>
        <w:tc>
          <w:tcPr>
            <w:tcW w:w="993" w:type="dxa"/>
          </w:tcPr>
          <w:p w14:paraId="434BE25A" w14:textId="77777777" w:rsidR="00B31414" w:rsidRPr="00BA56D6" w:rsidRDefault="00B31414" w:rsidP="00B31414">
            <w:pPr>
              <w:spacing w:after="0" w:line="240" w:lineRule="auto"/>
              <w:jc w:val="center"/>
              <w:rPr>
                <w:ins w:id="600" w:author="HP" w:date="2019-08-02T12:22:00Z"/>
                <w:rFonts w:ascii="Times New Roman" w:eastAsia="Times New Roman" w:hAnsi="Times New Roman" w:cs="Times New Roman"/>
                <w:b/>
                <w:sz w:val="20"/>
                <w:szCs w:val="20"/>
                <w:lang w:eastAsia="fr-FR"/>
              </w:rPr>
            </w:pPr>
          </w:p>
        </w:tc>
      </w:tr>
      <w:tr w:rsidR="00B31414" w:rsidRPr="00BA56D6" w14:paraId="731F6642" w14:textId="77777777" w:rsidTr="00B31414">
        <w:tc>
          <w:tcPr>
            <w:tcW w:w="7797" w:type="dxa"/>
          </w:tcPr>
          <w:p w14:paraId="72757ECC" w14:textId="76088B65" w:rsidR="00B31414" w:rsidRPr="00BA56D6" w:rsidRDefault="00B31414" w:rsidP="00B31414">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Combien votre FS a-t-elle de </w:t>
            </w:r>
            <w:proofErr w:type="gramStart"/>
            <w:r w:rsidRPr="00BA56D6">
              <w:rPr>
                <w:rFonts w:ascii="Times New Roman" w:eastAsia="Times New Roman" w:hAnsi="Times New Roman" w:cs="Times New Roman"/>
                <w:sz w:val="20"/>
                <w:szCs w:val="20"/>
                <w:lang w:eastAsia="fr-FR"/>
              </w:rPr>
              <w:t xml:space="preserve">techniciens </w:t>
            </w:r>
            <w:ins w:id="601" w:author="HP" w:date="2019-08-02T12:24:00Z">
              <w:r>
                <w:rPr>
                  <w:rFonts w:ascii="Times New Roman" w:eastAsia="Times New Roman" w:hAnsi="Times New Roman" w:cs="Times New Roman"/>
                  <w:sz w:val="20"/>
                  <w:szCs w:val="20"/>
                  <w:lang w:eastAsia="fr-FR"/>
                </w:rPr>
                <w:t>supérieur</w:t>
              </w:r>
              <w:proofErr w:type="gramEnd"/>
              <w:r>
                <w:rPr>
                  <w:rFonts w:ascii="Times New Roman" w:eastAsia="Times New Roman" w:hAnsi="Times New Roman" w:cs="Times New Roman"/>
                  <w:sz w:val="20"/>
                  <w:szCs w:val="20"/>
                  <w:lang w:eastAsia="fr-FR"/>
                </w:rPr>
                <w:t xml:space="preserve"> en santé</w:t>
              </w:r>
            </w:ins>
            <w:del w:id="602" w:author="HP" w:date="2019-08-02T12:24:00Z">
              <w:r w:rsidRPr="00BA56D6" w:rsidDel="00B31414">
                <w:rPr>
                  <w:rFonts w:ascii="Times New Roman" w:eastAsia="Times New Roman" w:hAnsi="Times New Roman" w:cs="Times New Roman"/>
                  <w:sz w:val="20"/>
                  <w:szCs w:val="20"/>
                  <w:lang w:eastAsia="fr-FR"/>
                </w:rPr>
                <w:delText>ou ingénieurs de génie sanitaire </w:delText>
              </w:r>
            </w:del>
            <w:r w:rsidRPr="00BA56D6">
              <w:rPr>
                <w:rFonts w:ascii="Times New Roman" w:eastAsia="Times New Roman" w:hAnsi="Times New Roman" w:cs="Times New Roman"/>
                <w:sz w:val="20"/>
                <w:szCs w:val="20"/>
                <w:lang w:eastAsia="fr-FR"/>
              </w:rPr>
              <w:t xml:space="preserve">?                        </w:t>
            </w:r>
          </w:p>
        </w:tc>
        <w:tc>
          <w:tcPr>
            <w:tcW w:w="1559" w:type="dxa"/>
          </w:tcPr>
          <w:p w14:paraId="208E3DCA" w14:textId="77777777" w:rsidR="00B31414" w:rsidRPr="00BA56D6" w:rsidRDefault="00B31414" w:rsidP="00B31414">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sz w:val="20"/>
                <w:szCs w:val="20"/>
                <w:lang w:eastAsia="fr-FR"/>
              </w:rPr>
              <w:t>_____</w:t>
            </w:r>
          </w:p>
        </w:tc>
        <w:tc>
          <w:tcPr>
            <w:tcW w:w="993" w:type="dxa"/>
          </w:tcPr>
          <w:p w14:paraId="0BE53498" w14:textId="77777777" w:rsidR="00B31414" w:rsidRPr="00BA56D6" w:rsidRDefault="00B31414" w:rsidP="00B31414">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H10.28</w:t>
            </w:r>
          </w:p>
        </w:tc>
      </w:tr>
      <w:tr w:rsidR="00B31414" w:rsidRPr="00BA56D6" w14:paraId="27059E2E" w14:textId="77777777" w:rsidTr="00B31414">
        <w:tc>
          <w:tcPr>
            <w:tcW w:w="7797" w:type="dxa"/>
          </w:tcPr>
          <w:p w14:paraId="16A2F747" w14:textId="77777777" w:rsidR="00B31414" w:rsidRPr="00BA56D6" w:rsidRDefault="00B31414" w:rsidP="00B31414">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 xml:space="preserve">Combien votre FS a-t-elle de médecins ?                         </w:t>
            </w:r>
            <w:r w:rsidRPr="00BA56D6">
              <w:rPr>
                <w:rFonts w:ascii="Times New Roman" w:eastAsia="Times New Roman" w:hAnsi="Times New Roman" w:cs="Times New Roman"/>
                <w:sz w:val="20"/>
                <w:szCs w:val="20"/>
                <w:lang w:eastAsia="fr-FR"/>
              </w:rPr>
              <w:tab/>
            </w:r>
            <w:r w:rsidRPr="00BA56D6">
              <w:rPr>
                <w:rFonts w:ascii="Times New Roman" w:eastAsia="Times New Roman" w:hAnsi="Times New Roman" w:cs="Times New Roman"/>
                <w:sz w:val="20"/>
                <w:szCs w:val="20"/>
                <w:lang w:eastAsia="fr-FR"/>
              </w:rPr>
              <w:tab/>
            </w:r>
          </w:p>
        </w:tc>
        <w:tc>
          <w:tcPr>
            <w:tcW w:w="1559" w:type="dxa"/>
          </w:tcPr>
          <w:p w14:paraId="04F517AB" w14:textId="77777777" w:rsidR="00B31414" w:rsidRPr="00BA56D6" w:rsidRDefault="00B31414" w:rsidP="00B31414">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sz w:val="20"/>
                <w:szCs w:val="20"/>
                <w:lang w:eastAsia="fr-FR"/>
              </w:rPr>
              <w:t>_____</w:t>
            </w:r>
          </w:p>
        </w:tc>
        <w:tc>
          <w:tcPr>
            <w:tcW w:w="993" w:type="dxa"/>
          </w:tcPr>
          <w:p w14:paraId="4999A96D" w14:textId="77777777" w:rsidR="00B31414" w:rsidRPr="00BA56D6" w:rsidRDefault="00B31414" w:rsidP="00B31414">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H10.29</w:t>
            </w:r>
          </w:p>
        </w:tc>
      </w:tr>
    </w:tbl>
    <w:p w14:paraId="1D920D8D"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BA56D6" w:rsidRPr="00BA56D6" w14:paraId="2E969A88" w14:textId="77777777" w:rsidTr="00F03D49">
        <w:tc>
          <w:tcPr>
            <w:tcW w:w="6238" w:type="dxa"/>
          </w:tcPr>
          <w:p w14:paraId="071E8E9A"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Etes-vous satisfait(e) du système de collecte et transmission des données de surveillance des maladies dans lequel vous êtes impliqué ?</w:t>
            </w:r>
          </w:p>
        </w:tc>
        <w:tc>
          <w:tcPr>
            <w:tcW w:w="3118" w:type="dxa"/>
          </w:tcPr>
          <w:p w14:paraId="3A515C26" w14:textId="77777777" w:rsidR="00BA56D6" w:rsidRPr="00BA56D6" w:rsidRDefault="00BA56D6" w:rsidP="00BA56D6">
            <w:pPr>
              <w:spacing w:after="0" w:line="240" w:lineRule="auto"/>
              <w:rPr>
                <w:rFonts w:ascii="Times New Roman" w:eastAsia="Times New Roman" w:hAnsi="Times New Roman" w:cs="Times New Roman"/>
                <w:b/>
                <w:sz w:val="18"/>
                <w:szCs w:val="18"/>
                <w:lang w:eastAsia="fr-FR"/>
              </w:rPr>
            </w:pPr>
            <w:r w:rsidRPr="00BA56D6">
              <w:rPr>
                <w:rFonts w:ascii="Times New Roman" w:eastAsia="Times New Roman" w:hAnsi="Times New Roman" w:cs="Times New Roman"/>
                <w:b/>
                <w:sz w:val="18"/>
                <w:szCs w:val="18"/>
                <w:lang w:eastAsia="fr-FR"/>
              </w:rPr>
              <w:t xml:space="preserve">O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NSP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r w:rsidRPr="00BA56D6">
              <w:rPr>
                <w:rFonts w:ascii="Times New Roman" w:eastAsia="Times New Roman" w:hAnsi="Times New Roman" w:cs="Times New Roman"/>
                <w:b/>
                <w:sz w:val="18"/>
                <w:szCs w:val="18"/>
                <w:lang w:eastAsia="fr-FR"/>
              </w:rPr>
              <w:t xml:space="preserve">   N/A </w:t>
            </w:r>
            <w:r w:rsidRPr="00BA56D6">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BA56D6">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BA56D6">
              <w:rPr>
                <w:rFonts w:ascii="Times New Roman" w:eastAsia="Times New Roman" w:hAnsi="Times New Roman" w:cs="Times New Roman"/>
                <w:b/>
                <w:sz w:val="18"/>
                <w:szCs w:val="18"/>
                <w:lang w:eastAsia="fr-FR"/>
              </w:rPr>
              <w:fldChar w:fldCharType="end"/>
            </w:r>
          </w:p>
        </w:tc>
        <w:tc>
          <w:tcPr>
            <w:tcW w:w="993" w:type="dxa"/>
          </w:tcPr>
          <w:p w14:paraId="5E48EC1A"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H11.1</w:t>
            </w:r>
          </w:p>
        </w:tc>
      </w:tr>
    </w:tbl>
    <w:p w14:paraId="62B31B4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505"/>
        <w:gridCol w:w="993"/>
      </w:tblGrid>
      <w:tr w:rsidR="00BA56D6" w:rsidRPr="00BA56D6" w14:paraId="6668252A" w14:textId="77777777" w:rsidTr="00F03D49">
        <w:trPr>
          <w:cantSplit/>
        </w:trPr>
        <w:tc>
          <w:tcPr>
            <w:tcW w:w="10349" w:type="dxa"/>
            <w:gridSpan w:val="3"/>
            <w:tcBorders>
              <w:top w:val="nil"/>
              <w:left w:val="nil"/>
              <w:bottom w:val="nil"/>
              <w:right w:val="nil"/>
            </w:tcBorders>
          </w:tcPr>
          <w:p w14:paraId="0C29BA9A"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Si vous n’êtes pas satisfait(e) veuillez nous dire quelles sont les raisons :</w:t>
            </w:r>
          </w:p>
          <w:p w14:paraId="37E85095"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r>
      <w:tr w:rsidR="00BA56D6" w:rsidRPr="00BA56D6" w14:paraId="33B6F191" w14:textId="77777777" w:rsidTr="00F03D49">
        <w:tc>
          <w:tcPr>
            <w:tcW w:w="851" w:type="dxa"/>
            <w:tcBorders>
              <w:top w:val="nil"/>
              <w:left w:val="nil"/>
              <w:bottom w:val="nil"/>
              <w:right w:val="nil"/>
            </w:tcBorders>
          </w:tcPr>
          <w:p w14:paraId="4466AF93"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Raison 1</w:t>
            </w:r>
          </w:p>
        </w:tc>
        <w:tc>
          <w:tcPr>
            <w:tcW w:w="8505" w:type="dxa"/>
            <w:tcBorders>
              <w:top w:val="nil"/>
              <w:left w:val="nil"/>
              <w:bottom w:val="nil"/>
              <w:right w:val="nil"/>
            </w:tcBorders>
          </w:tcPr>
          <w:p w14:paraId="326A62C9"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w:t>
            </w:r>
          </w:p>
          <w:p w14:paraId="365C7E54"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15673708" w14:textId="77777777" w:rsidR="00BA56D6" w:rsidRPr="00BA56D6" w:rsidRDefault="00BA56D6" w:rsidP="00BA56D6">
            <w:pPr>
              <w:keepNext/>
              <w:spacing w:after="0" w:line="240" w:lineRule="auto"/>
              <w:jc w:val="center"/>
              <w:outlineLvl w:val="3"/>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H11.2</w:t>
            </w:r>
          </w:p>
        </w:tc>
      </w:tr>
      <w:tr w:rsidR="00BA56D6" w:rsidRPr="00BA56D6" w14:paraId="34130886" w14:textId="77777777" w:rsidTr="00F03D49">
        <w:tc>
          <w:tcPr>
            <w:tcW w:w="851" w:type="dxa"/>
            <w:tcBorders>
              <w:top w:val="nil"/>
              <w:left w:val="nil"/>
              <w:bottom w:val="nil"/>
              <w:right w:val="nil"/>
            </w:tcBorders>
          </w:tcPr>
          <w:p w14:paraId="0C5E2258"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Raison 2</w:t>
            </w:r>
          </w:p>
        </w:tc>
        <w:tc>
          <w:tcPr>
            <w:tcW w:w="8505" w:type="dxa"/>
            <w:tcBorders>
              <w:top w:val="nil"/>
              <w:left w:val="nil"/>
              <w:bottom w:val="nil"/>
              <w:right w:val="nil"/>
            </w:tcBorders>
          </w:tcPr>
          <w:p w14:paraId="12583535"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w:t>
            </w:r>
          </w:p>
          <w:p w14:paraId="5CFDDE4F"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12467569"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H11.3</w:t>
            </w:r>
          </w:p>
        </w:tc>
      </w:tr>
      <w:tr w:rsidR="00BA56D6" w:rsidRPr="00BA56D6" w14:paraId="1E18DB5C" w14:textId="77777777" w:rsidTr="00F03D49">
        <w:tc>
          <w:tcPr>
            <w:tcW w:w="851" w:type="dxa"/>
            <w:tcBorders>
              <w:top w:val="nil"/>
              <w:left w:val="nil"/>
              <w:bottom w:val="nil"/>
              <w:right w:val="nil"/>
            </w:tcBorders>
          </w:tcPr>
          <w:p w14:paraId="593ACC2D"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Raison 3</w:t>
            </w:r>
          </w:p>
        </w:tc>
        <w:tc>
          <w:tcPr>
            <w:tcW w:w="8505" w:type="dxa"/>
            <w:tcBorders>
              <w:top w:val="nil"/>
              <w:left w:val="nil"/>
              <w:bottom w:val="nil"/>
              <w:right w:val="nil"/>
            </w:tcBorders>
          </w:tcPr>
          <w:p w14:paraId="3FB7CFD6"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w:t>
            </w:r>
          </w:p>
          <w:p w14:paraId="09AD1764"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50671837" w14:textId="77777777" w:rsidR="00BA56D6" w:rsidRPr="00BA56D6" w:rsidRDefault="00BA56D6" w:rsidP="00BA56D6">
            <w:pPr>
              <w:spacing w:after="0" w:line="240" w:lineRule="auto"/>
              <w:jc w:val="center"/>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H11.4</w:t>
            </w:r>
          </w:p>
        </w:tc>
      </w:tr>
      <w:tr w:rsidR="00BA56D6" w:rsidRPr="00BA56D6" w14:paraId="1332D217" w14:textId="77777777" w:rsidTr="00F03D49">
        <w:tc>
          <w:tcPr>
            <w:tcW w:w="851" w:type="dxa"/>
            <w:tcBorders>
              <w:top w:val="nil"/>
              <w:left w:val="nil"/>
              <w:bottom w:val="nil"/>
              <w:right w:val="nil"/>
            </w:tcBorders>
          </w:tcPr>
          <w:p w14:paraId="3AA4290C"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Raison 4</w:t>
            </w:r>
          </w:p>
        </w:tc>
        <w:tc>
          <w:tcPr>
            <w:tcW w:w="8505" w:type="dxa"/>
            <w:tcBorders>
              <w:top w:val="nil"/>
              <w:left w:val="nil"/>
              <w:bottom w:val="nil"/>
              <w:right w:val="nil"/>
            </w:tcBorders>
          </w:tcPr>
          <w:p w14:paraId="46C775EB"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r w:rsidRPr="00BA56D6">
              <w:rPr>
                <w:rFonts w:ascii="Times New Roman" w:eastAsia="Times New Roman" w:hAnsi="Times New Roman" w:cs="Times New Roman"/>
                <w:sz w:val="20"/>
                <w:szCs w:val="20"/>
                <w:lang w:eastAsia="fr-FR"/>
              </w:rPr>
              <w:t>____________________________________________________________________________</w:t>
            </w:r>
          </w:p>
          <w:p w14:paraId="6D0399ED" w14:textId="77777777" w:rsidR="00BA56D6" w:rsidRPr="00BA56D6" w:rsidRDefault="00BA56D6" w:rsidP="00BA56D6">
            <w:pPr>
              <w:spacing w:after="0" w:line="240" w:lineRule="auto"/>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3E3505F8" w14:textId="77777777" w:rsidR="00BA56D6" w:rsidRPr="00BA56D6" w:rsidRDefault="00BA56D6" w:rsidP="00BA56D6">
            <w:pPr>
              <w:keepNext/>
              <w:spacing w:after="0" w:line="240" w:lineRule="auto"/>
              <w:jc w:val="center"/>
              <w:outlineLvl w:val="3"/>
              <w:rPr>
                <w:rFonts w:ascii="Times New Roman" w:eastAsia="Times New Roman" w:hAnsi="Times New Roman" w:cs="Times New Roman"/>
                <w:b/>
                <w:sz w:val="20"/>
                <w:szCs w:val="20"/>
                <w:lang w:eastAsia="fr-FR"/>
              </w:rPr>
            </w:pPr>
            <w:r w:rsidRPr="00BA56D6">
              <w:rPr>
                <w:rFonts w:ascii="Times New Roman" w:eastAsia="Times New Roman" w:hAnsi="Times New Roman" w:cs="Times New Roman"/>
                <w:b/>
                <w:sz w:val="20"/>
                <w:szCs w:val="20"/>
                <w:lang w:eastAsia="fr-FR"/>
              </w:rPr>
              <w:t>D11.5</w:t>
            </w:r>
          </w:p>
        </w:tc>
      </w:tr>
    </w:tbl>
    <w:p w14:paraId="1FB26B6A" w14:textId="77777777" w:rsidR="00A26C6C" w:rsidRDefault="00A26C6C" w:rsidP="00BA56D6">
      <w:pPr>
        <w:spacing w:after="0" w:line="240" w:lineRule="auto"/>
        <w:rPr>
          <w:rFonts w:ascii="Times New Roman" w:eastAsia="Times New Roman" w:hAnsi="Times New Roman" w:cs="Times New Roman"/>
          <w:sz w:val="20"/>
          <w:szCs w:val="20"/>
          <w:lang w:eastAsia="fr-FR"/>
        </w:rPr>
        <w:sectPr w:rsidR="00A26C6C" w:rsidSect="00DD631D">
          <w:pgSz w:w="12240" w:h="15840"/>
          <w:pgMar w:top="1440" w:right="1440" w:bottom="1440" w:left="1440" w:header="720" w:footer="720" w:gutter="0"/>
          <w:cols w:space="720"/>
          <w:titlePg/>
          <w:docGrid w:linePitch="360"/>
        </w:sectPr>
      </w:pPr>
    </w:p>
    <w:p w14:paraId="1ACF77AF" w14:textId="77777777" w:rsidR="00A05AB1" w:rsidRDefault="006341B9" w:rsidP="00A26C6C">
      <w:pPr>
        <w:pStyle w:val="Titre2"/>
        <w:numPr>
          <w:ilvl w:val="0"/>
          <w:numId w:val="0"/>
        </w:numPr>
      </w:pPr>
      <w:bookmarkStart w:id="603" w:name="_Questionnaire_du_niveau_4"/>
      <w:bookmarkStart w:id="604" w:name="_10.11_Questionnaire_du"/>
      <w:bookmarkEnd w:id="603"/>
      <w:bookmarkEnd w:id="604"/>
      <w:r>
        <w:lastRenderedPageBreak/>
        <w:t xml:space="preserve">10.11 </w:t>
      </w:r>
      <w:r w:rsidR="00A05AB1" w:rsidRPr="000D0D8C">
        <w:t>Questionnaire du niveau communautaire</w:t>
      </w:r>
    </w:p>
    <w:p w14:paraId="220EABD3" w14:textId="07751FAA" w:rsidR="00A26C6C" w:rsidRPr="00A26C6C" w:rsidRDefault="00A26C6C" w:rsidP="001C384E">
      <w:pPr>
        <w:spacing w:after="0" w:line="240" w:lineRule="auto"/>
        <w:rPr>
          <w:rFonts w:ascii="Times New Roman" w:eastAsia="Times New Roman" w:hAnsi="Times New Roman" w:cs="Times New Roman"/>
          <w:b/>
          <w:sz w:val="28"/>
          <w:szCs w:val="20"/>
          <w:lang w:eastAsia="fr-FR"/>
        </w:rPr>
      </w:pPr>
    </w:p>
    <w:p w14:paraId="27E27DB8" w14:textId="77777777" w:rsidR="00A26C6C" w:rsidRPr="00A26C6C" w:rsidRDefault="00A26C6C" w:rsidP="00A26C6C">
      <w:pPr>
        <w:keepNext/>
        <w:spacing w:after="0" w:line="240" w:lineRule="auto"/>
        <w:jc w:val="center"/>
        <w:outlineLvl w:val="0"/>
        <w:rPr>
          <w:rFonts w:ascii="Times New Roman" w:eastAsia="Times New Roman" w:hAnsi="Times New Roman" w:cs="Times New Roman"/>
          <w:b/>
          <w:sz w:val="28"/>
          <w:szCs w:val="20"/>
          <w:lang w:eastAsia="fr-FR"/>
        </w:rPr>
      </w:pPr>
      <w:r w:rsidRPr="00A26C6C">
        <w:rPr>
          <w:rFonts w:ascii="Times New Roman" w:eastAsia="Times New Roman" w:hAnsi="Times New Roman" w:cs="Times New Roman"/>
          <w:b/>
          <w:sz w:val="28"/>
          <w:szCs w:val="20"/>
          <w:lang w:eastAsia="fr-FR"/>
        </w:rPr>
        <w:t xml:space="preserve"> NIVEAU COMMUNAUTAIRE</w:t>
      </w:r>
    </w:p>
    <w:p w14:paraId="36FDBAEF"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p w14:paraId="3EF93A6A"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6"/>
        <w:gridCol w:w="160"/>
        <w:gridCol w:w="5368"/>
        <w:gridCol w:w="850"/>
      </w:tblGrid>
      <w:tr w:rsidR="00A26C6C" w:rsidRPr="00A26C6C" w14:paraId="753787AD" w14:textId="77777777" w:rsidTr="00F03D49">
        <w:trPr>
          <w:trHeight w:val="873"/>
        </w:trPr>
        <w:tc>
          <w:tcPr>
            <w:tcW w:w="2836" w:type="dxa"/>
          </w:tcPr>
          <w:p w14:paraId="7A42DB4E"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p>
          <w:p w14:paraId="71E447A1" w14:textId="334C66A5" w:rsidR="00A26C6C" w:rsidRPr="00A26C6C" w:rsidRDefault="00A26C6C" w:rsidP="00A26C6C">
            <w:pPr>
              <w:spacing w:after="0" w:line="240" w:lineRule="auto"/>
              <w:rPr>
                <w:rFonts w:ascii="Times New Roman" w:eastAsia="Times New Roman" w:hAnsi="Times New Roman" w:cs="Times New Roman"/>
                <w:caps/>
                <w:sz w:val="20"/>
                <w:szCs w:val="20"/>
                <w:lang w:eastAsia="fr-FR"/>
              </w:rPr>
            </w:pPr>
            <w:r w:rsidRPr="00A26C6C">
              <w:rPr>
                <w:rFonts w:ascii="Times New Roman" w:eastAsia="Times New Roman" w:hAnsi="Times New Roman" w:cs="Times New Roman"/>
                <w:caps/>
                <w:sz w:val="20"/>
                <w:szCs w:val="20"/>
                <w:lang w:eastAsia="fr-FR"/>
              </w:rPr>
              <w:t>Equipe d’</w:t>
            </w:r>
            <w:r w:rsidR="00946C40">
              <w:rPr>
                <w:rFonts w:ascii="Times New Roman" w:eastAsia="Times New Roman" w:hAnsi="Times New Roman" w:cs="Times New Roman"/>
                <w:caps/>
                <w:sz w:val="20"/>
                <w:szCs w:val="20"/>
                <w:lang w:eastAsia="fr-FR"/>
              </w:rPr>
              <w:t>Evaluation</w:t>
            </w:r>
            <w:r w:rsidRPr="00A26C6C">
              <w:rPr>
                <w:rFonts w:ascii="Times New Roman" w:eastAsia="Times New Roman" w:hAnsi="Times New Roman" w:cs="Times New Roman"/>
                <w:caps/>
                <w:sz w:val="20"/>
                <w:szCs w:val="20"/>
                <w:lang w:eastAsia="fr-FR"/>
              </w:rPr>
              <w:t> </w:t>
            </w:r>
          </w:p>
        </w:tc>
        <w:tc>
          <w:tcPr>
            <w:tcW w:w="160" w:type="dxa"/>
          </w:tcPr>
          <w:p w14:paraId="5D9CD4E9"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p>
          <w:p w14:paraId="64A0DE5C"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w:t>
            </w:r>
          </w:p>
        </w:tc>
        <w:tc>
          <w:tcPr>
            <w:tcW w:w="5368" w:type="dxa"/>
          </w:tcPr>
          <w:p w14:paraId="0A7F68F6" w14:textId="514405FA" w:rsidR="00A26C6C" w:rsidRPr="00A26C6C" w:rsidRDefault="00946C40" w:rsidP="00A26C6C">
            <w:pPr>
              <w:spacing w:after="0"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Enquêteur</w:t>
            </w:r>
            <w:proofErr w:type="gramStart"/>
            <w:r w:rsidR="001C384E">
              <w:rPr>
                <w:rFonts w:ascii="Times New Roman" w:eastAsia="Times New Roman" w:hAnsi="Times New Roman" w:cs="Times New Roman"/>
                <w:sz w:val="24"/>
                <w:szCs w:val="20"/>
                <w:lang w:eastAsia="fr-FR"/>
              </w:rPr>
              <w:t> :</w:t>
            </w:r>
            <w:r w:rsidR="00A26C6C" w:rsidRPr="00A26C6C">
              <w:rPr>
                <w:rFonts w:ascii="Times New Roman" w:eastAsia="Times New Roman" w:hAnsi="Times New Roman" w:cs="Times New Roman"/>
                <w:sz w:val="24"/>
                <w:szCs w:val="20"/>
                <w:lang w:eastAsia="fr-FR"/>
              </w:rPr>
              <w:t>_</w:t>
            </w:r>
            <w:proofErr w:type="gramEnd"/>
            <w:r w:rsidR="00A26C6C" w:rsidRPr="00A26C6C">
              <w:rPr>
                <w:rFonts w:ascii="Times New Roman" w:eastAsia="Times New Roman" w:hAnsi="Times New Roman" w:cs="Times New Roman"/>
                <w:sz w:val="24"/>
                <w:szCs w:val="20"/>
                <w:lang w:eastAsia="fr-FR"/>
              </w:rPr>
              <w:t>______________________________</w:t>
            </w:r>
          </w:p>
          <w:p w14:paraId="54EA4A4E"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Superviseur : ____________________</w:t>
            </w:r>
          </w:p>
        </w:tc>
        <w:tc>
          <w:tcPr>
            <w:tcW w:w="850" w:type="dxa"/>
          </w:tcPr>
          <w:p w14:paraId="3B31813B" w14:textId="77777777" w:rsidR="00A26C6C" w:rsidRPr="00A26C6C" w:rsidRDefault="00A26C6C" w:rsidP="00A26C6C">
            <w:pPr>
              <w:keepNext/>
              <w:spacing w:after="0" w:line="240" w:lineRule="auto"/>
              <w:jc w:val="center"/>
              <w:outlineLvl w:val="5"/>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ID1</w:t>
            </w:r>
          </w:p>
        </w:tc>
      </w:tr>
      <w:tr w:rsidR="00A26C6C" w:rsidRPr="00A26C6C" w14:paraId="23EC0832" w14:textId="77777777" w:rsidTr="00F03D49">
        <w:trPr>
          <w:trHeight w:val="576"/>
        </w:trPr>
        <w:tc>
          <w:tcPr>
            <w:tcW w:w="2836" w:type="dxa"/>
          </w:tcPr>
          <w:p w14:paraId="6E5CF07B" w14:textId="77777777" w:rsidR="00A26C6C" w:rsidRPr="00A26C6C" w:rsidRDefault="00A26C6C" w:rsidP="00A26C6C">
            <w:pPr>
              <w:keepNext/>
              <w:spacing w:after="0" w:line="240" w:lineRule="auto"/>
              <w:outlineLvl w:val="2"/>
              <w:rPr>
                <w:rFonts w:ascii="Times New Roman" w:eastAsia="Times New Roman" w:hAnsi="Times New Roman" w:cs="Times New Roman"/>
                <w:caps/>
                <w:sz w:val="20"/>
                <w:szCs w:val="20"/>
                <w:lang w:eastAsia="fr-FR"/>
              </w:rPr>
            </w:pPr>
            <w:r w:rsidRPr="00A26C6C">
              <w:rPr>
                <w:rFonts w:ascii="Times New Roman" w:eastAsia="Times New Roman" w:hAnsi="Times New Roman" w:cs="Times New Roman"/>
                <w:caps/>
                <w:sz w:val="20"/>
                <w:szCs w:val="20"/>
                <w:lang w:eastAsia="fr-FR"/>
              </w:rPr>
              <w:t>Date </w:t>
            </w:r>
          </w:p>
        </w:tc>
        <w:tc>
          <w:tcPr>
            <w:tcW w:w="160" w:type="dxa"/>
          </w:tcPr>
          <w:p w14:paraId="7E82899A"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w:t>
            </w:r>
          </w:p>
        </w:tc>
        <w:tc>
          <w:tcPr>
            <w:tcW w:w="5368" w:type="dxa"/>
          </w:tcPr>
          <w:p w14:paraId="70E5E0F0" w14:textId="77777777" w:rsidR="00A26C6C" w:rsidRPr="00A26C6C" w:rsidRDefault="00A26C6C" w:rsidP="00A26C6C">
            <w:pPr>
              <w:spacing w:after="0" w:line="240" w:lineRule="auto"/>
              <w:rPr>
                <w:rFonts w:ascii="Times New Roman" w:eastAsia="Times New Roman" w:hAnsi="Times New Roman" w:cs="Times New Roman"/>
                <w:caps/>
                <w:sz w:val="24"/>
                <w:szCs w:val="20"/>
                <w:lang w:eastAsia="fr-FR"/>
              </w:rPr>
            </w:pPr>
            <w:r w:rsidRPr="00A26C6C">
              <w:rPr>
                <w:rFonts w:ascii="Times New Roman" w:eastAsia="Times New Roman" w:hAnsi="Times New Roman" w:cs="Times New Roman"/>
                <w:caps/>
                <w:sz w:val="24"/>
                <w:szCs w:val="20"/>
                <w:lang w:eastAsia="fr-FR"/>
              </w:rPr>
              <w:t>______/______/______</w:t>
            </w:r>
          </w:p>
          <w:p w14:paraId="3DF34B1A"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caps/>
                <w:sz w:val="24"/>
                <w:szCs w:val="20"/>
                <w:lang w:eastAsia="fr-FR"/>
              </w:rPr>
              <w:t xml:space="preserve">  JJ    MM   AA</w:t>
            </w:r>
          </w:p>
        </w:tc>
        <w:tc>
          <w:tcPr>
            <w:tcW w:w="850" w:type="dxa"/>
          </w:tcPr>
          <w:p w14:paraId="3994FE49" w14:textId="77777777" w:rsidR="00A26C6C" w:rsidRPr="00A26C6C" w:rsidRDefault="00A26C6C" w:rsidP="00A26C6C">
            <w:pPr>
              <w:spacing w:after="0" w:line="240" w:lineRule="auto"/>
              <w:jc w:val="center"/>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DATE</w:t>
            </w:r>
          </w:p>
        </w:tc>
      </w:tr>
      <w:tr w:rsidR="00A26C6C" w:rsidRPr="00A26C6C" w14:paraId="63219078" w14:textId="77777777" w:rsidTr="00F03D49">
        <w:trPr>
          <w:trHeight w:val="585"/>
        </w:trPr>
        <w:tc>
          <w:tcPr>
            <w:tcW w:w="2836" w:type="dxa"/>
          </w:tcPr>
          <w:p w14:paraId="31031931"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r w:rsidRPr="00A26C6C">
              <w:rPr>
                <w:rFonts w:ascii="Times New Roman" w:eastAsia="Times New Roman" w:hAnsi="Times New Roman" w:cs="Times New Roman"/>
                <w:caps/>
                <w:sz w:val="20"/>
                <w:szCs w:val="20"/>
                <w:lang w:eastAsia="fr-FR"/>
              </w:rPr>
              <w:t>ENQUETEUR</w:t>
            </w:r>
          </w:p>
          <w:p w14:paraId="5EEA3B06"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caps/>
                <w:sz w:val="20"/>
                <w:szCs w:val="20"/>
                <w:lang w:eastAsia="fr-FR"/>
              </w:rPr>
              <w:t>(NOM Prenom)</w:t>
            </w:r>
          </w:p>
        </w:tc>
        <w:tc>
          <w:tcPr>
            <w:tcW w:w="160" w:type="dxa"/>
          </w:tcPr>
          <w:p w14:paraId="5AE7474B"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w:t>
            </w:r>
          </w:p>
        </w:tc>
        <w:tc>
          <w:tcPr>
            <w:tcW w:w="5368" w:type="dxa"/>
            <w:vAlign w:val="center"/>
          </w:tcPr>
          <w:p w14:paraId="75A6FA95"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______________________________</w:t>
            </w:r>
          </w:p>
        </w:tc>
        <w:tc>
          <w:tcPr>
            <w:tcW w:w="850" w:type="dxa"/>
          </w:tcPr>
          <w:p w14:paraId="21E82D60" w14:textId="77777777" w:rsidR="00A26C6C" w:rsidRPr="00A26C6C" w:rsidRDefault="00A26C6C" w:rsidP="00A26C6C">
            <w:pPr>
              <w:spacing w:after="0" w:line="240" w:lineRule="auto"/>
              <w:jc w:val="center"/>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ID2</w:t>
            </w:r>
          </w:p>
        </w:tc>
      </w:tr>
      <w:tr w:rsidR="00A26C6C" w:rsidRPr="00A26C6C" w14:paraId="4505497B" w14:textId="77777777" w:rsidTr="00F03D49">
        <w:trPr>
          <w:trHeight w:val="1274"/>
        </w:trPr>
        <w:tc>
          <w:tcPr>
            <w:tcW w:w="2836" w:type="dxa"/>
          </w:tcPr>
          <w:p w14:paraId="19B02835"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p>
          <w:p w14:paraId="16034037"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p>
          <w:p w14:paraId="15C331FC"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r w:rsidRPr="00A26C6C">
              <w:rPr>
                <w:rFonts w:ascii="Times New Roman" w:eastAsia="Times New Roman" w:hAnsi="Times New Roman" w:cs="Times New Roman"/>
                <w:caps/>
                <w:sz w:val="20"/>
                <w:szCs w:val="20"/>
                <w:lang w:eastAsia="fr-FR"/>
              </w:rPr>
              <w:t xml:space="preserve">IDENTIFICATION DU SITE COMMUNAUTAIRE </w:t>
            </w:r>
          </w:p>
        </w:tc>
        <w:tc>
          <w:tcPr>
            <w:tcW w:w="160" w:type="dxa"/>
          </w:tcPr>
          <w:p w14:paraId="7C614644"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p>
        </w:tc>
        <w:tc>
          <w:tcPr>
            <w:tcW w:w="5368" w:type="dxa"/>
            <w:vAlign w:val="center"/>
          </w:tcPr>
          <w:p w14:paraId="3AD1A7F9" w14:textId="77777777" w:rsidR="00A26C6C" w:rsidRPr="00A26C6C" w:rsidRDefault="00A26C6C" w:rsidP="00A26C6C">
            <w:pPr>
              <w:spacing w:after="0" w:line="240" w:lineRule="auto"/>
              <w:rPr>
                <w:rFonts w:ascii="Times New Roman" w:eastAsia="Times New Roman" w:hAnsi="Times New Roman" w:cs="Times New Roman"/>
                <w:lang w:eastAsia="fr-FR"/>
              </w:rPr>
            </w:pPr>
            <w:r w:rsidRPr="00A26C6C">
              <w:rPr>
                <w:rFonts w:ascii="Times New Roman" w:eastAsia="Times New Roman" w:hAnsi="Times New Roman" w:cs="Times New Roman"/>
                <w:lang w:eastAsia="fr-FR"/>
              </w:rPr>
              <w:t xml:space="preserve">Nom du </w:t>
            </w:r>
            <w:proofErr w:type="gramStart"/>
            <w:r w:rsidRPr="00A26C6C">
              <w:rPr>
                <w:rFonts w:ascii="Times New Roman" w:eastAsia="Times New Roman" w:hAnsi="Times New Roman" w:cs="Times New Roman"/>
                <w:lang w:eastAsia="fr-FR"/>
              </w:rPr>
              <w:t>Site:</w:t>
            </w:r>
            <w:proofErr w:type="gramEnd"/>
            <w:r w:rsidRPr="00A26C6C">
              <w:rPr>
                <w:rFonts w:ascii="Times New Roman" w:eastAsia="Times New Roman" w:hAnsi="Times New Roman" w:cs="Times New Roman"/>
                <w:lang w:eastAsia="fr-FR"/>
              </w:rPr>
              <w:t xml:space="preserve"> __________________ ou   N/A </w:t>
            </w:r>
            <w:r w:rsidRPr="00A26C6C">
              <w:rPr>
                <w:rFonts w:ascii="Times New Roman" w:eastAsia="Times New Roman" w:hAnsi="Times New Roman" w:cs="Times New Roman"/>
                <w:b/>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lang w:eastAsia="fr-FR"/>
              </w:rPr>
              <w:instrText xml:space="preserve"> FORMCHECKBOX </w:instrText>
            </w:r>
            <w:r w:rsidR="00E064FF">
              <w:rPr>
                <w:rFonts w:ascii="Times New Roman" w:eastAsia="Times New Roman" w:hAnsi="Times New Roman" w:cs="Times New Roman"/>
                <w:b/>
                <w:lang w:eastAsia="fr-FR"/>
              </w:rPr>
            </w:r>
            <w:r w:rsidR="00E064FF">
              <w:rPr>
                <w:rFonts w:ascii="Times New Roman" w:eastAsia="Times New Roman" w:hAnsi="Times New Roman" w:cs="Times New Roman"/>
                <w:b/>
                <w:lang w:eastAsia="fr-FR"/>
              </w:rPr>
              <w:fldChar w:fldCharType="separate"/>
            </w:r>
            <w:r w:rsidRPr="00A26C6C">
              <w:rPr>
                <w:rFonts w:ascii="Times New Roman" w:eastAsia="Times New Roman" w:hAnsi="Times New Roman" w:cs="Times New Roman"/>
                <w:b/>
                <w:lang w:eastAsia="fr-FR"/>
              </w:rPr>
              <w:fldChar w:fldCharType="end"/>
            </w:r>
          </w:p>
          <w:p w14:paraId="1825CC4F" w14:textId="50F9A5EB" w:rsidR="00A26C6C" w:rsidRPr="00A26C6C" w:rsidRDefault="00A26C6C" w:rsidP="00A26C6C">
            <w:pPr>
              <w:spacing w:after="0" w:line="240" w:lineRule="auto"/>
              <w:rPr>
                <w:rFonts w:ascii="Times New Roman" w:eastAsia="Times New Roman" w:hAnsi="Times New Roman" w:cs="Times New Roman"/>
                <w:i/>
                <w:lang w:eastAsia="fr-FR"/>
              </w:rPr>
            </w:pPr>
            <w:del w:id="605" w:author="HP" w:date="2019-08-02T12:25:00Z">
              <w:r w:rsidRPr="00A26C6C" w:rsidDel="00E91254">
                <w:rPr>
                  <w:rFonts w:ascii="Times New Roman" w:eastAsia="Times New Roman" w:hAnsi="Times New Roman" w:cs="Times New Roman"/>
                  <w:lang w:eastAsia="fr-FR"/>
                </w:rPr>
                <w:delText>CSB</w:delText>
              </w:r>
            </w:del>
            <w:r w:rsidRPr="00A26C6C">
              <w:rPr>
                <w:rFonts w:ascii="Times New Roman" w:eastAsia="Times New Roman" w:hAnsi="Times New Roman" w:cs="Times New Roman"/>
                <w:lang w:eastAsia="fr-FR"/>
              </w:rPr>
              <w:t xml:space="preserve">: </w:t>
            </w:r>
            <w:r w:rsidRPr="00A26C6C">
              <w:rPr>
                <w:rFonts w:ascii="Times New Roman" w:eastAsia="Times New Roman" w:hAnsi="Times New Roman" w:cs="Times New Roman"/>
                <w:i/>
                <w:lang w:eastAsia="fr-FR"/>
              </w:rPr>
              <w:t>_____________________</w:t>
            </w:r>
          </w:p>
          <w:p w14:paraId="7D1BA5CC" w14:textId="77777777" w:rsidR="00A26C6C" w:rsidRPr="00A26C6C" w:rsidRDefault="00A26C6C" w:rsidP="00A26C6C">
            <w:pPr>
              <w:spacing w:after="0" w:line="240" w:lineRule="auto"/>
              <w:rPr>
                <w:rFonts w:ascii="Times New Roman" w:eastAsia="Times New Roman" w:hAnsi="Times New Roman" w:cs="Times New Roman"/>
                <w:i/>
                <w:lang w:eastAsia="fr-FR"/>
              </w:rPr>
            </w:pPr>
            <w:r w:rsidRPr="00A26C6C">
              <w:rPr>
                <w:rFonts w:ascii="Times New Roman" w:eastAsia="Times New Roman" w:hAnsi="Times New Roman" w:cs="Times New Roman"/>
                <w:lang w:eastAsia="fr-FR"/>
              </w:rPr>
              <w:t xml:space="preserve">District: </w:t>
            </w:r>
            <w:r w:rsidRPr="00A26C6C">
              <w:rPr>
                <w:rFonts w:ascii="Times New Roman" w:eastAsia="Times New Roman" w:hAnsi="Times New Roman" w:cs="Times New Roman"/>
                <w:i/>
                <w:lang w:eastAsia="fr-FR"/>
              </w:rPr>
              <w:t>___________________</w:t>
            </w:r>
          </w:p>
          <w:p w14:paraId="28B47EAB" w14:textId="77777777" w:rsidR="00A26C6C" w:rsidRPr="00A26C6C" w:rsidRDefault="00A26C6C" w:rsidP="00A26C6C">
            <w:pPr>
              <w:spacing w:after="0" w:line="240" w:lineRule="auto"/>
              <w:rPr>
                <w:rFonts w:ascii="Times New Roman" w:eastAsia="Times New Roman" w:hAnsi="Times New Roman" w:cs="Times New Roman"/>
                <w:lang w:eastAsia="fr-FR"/>
              </w:rPr>
            </w:pPr>
            <w:r w:rsidRPr="00A26C6C">
              <w:rPr>
                <w:rFonts w:ascii="Times New Roman" w:eastAsia="Times New Roman" w:hAnsi="Times New Roman" w:cs="Times New Roman"/>
                <w:lang w:eastAsia="fr-FR"/>
              </w:rPr>
              <w:t xml:space="preserve">Région: ___________________ </w:t>
            </w:r>
          </w:p>
          <w:p w14:paraId="2F6C2DD4" w14:textId="77777777" w:rsidR="00A26C6C" w:rsidRPr="00A26C6C" w:rsidRDefault="00A26C6C" w:rsidP="00A26C6C">
            <w:pPr>
              <w:spacing w:after="0" w:line="240" w:lineRule="auto"/>
              <w:rPr>
                <w:rFonts w:ascii="Times New Roman" w:eastAsia="Times New Roman" w:hAnsi="Times New Roman" w:cs="Times New Roman"/>
                <w:lang w:eastAsia="fr-FR"/>
              </w:rPr>
            </w:pPr>
          </w:p>
        </w:tc>
        <w:tc>
          <w:tcPr>
            <w:tcW w:w="850" w:type="dxa"/>
          </w:tcPr>
          <w:p w14:paraId="6426F156" w14:textId="77777777" w:rsidR="00A26C6C" w:rsidRPr="00A26C6C" w:rsidRDefault="00A26C6C" w:rsidP="00A26C6C">
            <w:pPr>
              <w:spacing w:after="0" w:line="240" w:lineRule="auto"/>
              <w:jc w:val="center"/>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IDC1</w:t>
            </w:r>
          </w:p>
        </w:tc>
      </w:tr>
      <w:tr w:rsidR="00A26C6C" w:rsidRPr="00A26C6C" w14:paraId="3BCE4216" w14:textId="77777777" w:rsidTr="00F03D49">
        <w:trPr>
          <w:trHeight w:val="1167"/>
        </w:trPr>
        <w:tc>
          <w:tcPr>
            <w:tcW w:w="2836" w:type="dxa"/>
          </w:tcPr>
          <w:p w14:paraId="76E0DA55"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p>
          <w:p w14:paraId="2B24E93D"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caps/>
                <w:sz w:val="20"/>
                <w:szCs w:val="20"/>
                <w:lang w:eastAsia="fr-FR"/>
              </w:rPr>
              <w:t xml:space="preserve">nombre d’années d’existence du site </w:t>
            </w:r>
          </w:p>
          <w:p w14:paraId="42149477"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p>
        </w:tc>
        <w:tc>
          <w:tcPr>
            <w:tcW w:w="160" w:type="dxa"/>
          </w:tcPr>
          <w:p w14:paraId="2A9061C3"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w:t>
            </w:r>
          </w:p>
        </w:tc>
        <w:tc>
          <w:tcPr>
            <w:tcW w:w="5368" w:type="dxa"/>
            <w:vAlign w:val="center"/>
          </w:tcPr>
          <w:p w14:paraId="00034917" w14:textId="77777777" w:rsidR="00A26C6C" w:rsidRPr="00A26C6C" w:rsidRDefault="00A26C6C" w:rsidP="00A26C6C">
            <w:pPr>
              <w:spacing w:after="0" w:line="240" w:lineRule="auto"/>
              <w:rPr>
                <w:rFonts w:ascii="Times New Roman" w:eastAsia="Times New Roman" w:hAnsi="Times New Roman" w:cs="Times New Roman"/>
                <w:lang w:eastAsia="fr-FR"/>
              </w:rPr>
            </w:pPr>
            <w:r w:rsidRPr="00A26C6C">
              <w:rPr>
                <w:rFonts w:ascii="Times New Roman" w:eastAsia="Times New Roman" w:hAnsi="Times New Roman" w:cs="Times New Roman"/>
                <w:lang w:eastAsia="fr-FR"/>
              </w:rPr>
              <w:t xml:space="preserve">Date d’ouverture: </w:t>
            </w:r>
            <w:r w:rsidRPr="00A26C6C">
              <w:rPr>
                <w:rFonts w:ascii="Times New Roman" w:eastAsia="Times New Roman" w:hAnsi="Times New Roman" w:cs="Times New Roman"/>
                <w:i/>
                <w:lang w:eastAsia="fr-FR"/>
              </w:rPr>
              <w:t>Moi</w:t>
            </w:r>
            <w:r w:rsidRPr="00A26C6C">
              <w:rPr>
                <w:rFonts w:ascii="Times New Roman" w:eastAsia="Times New Roman" w:hAnsi="Times New Roman" w:cs="Times New Roman"/>
                <w:lang w:eastAsia="fr-FR"/>
              </w:rPr>
              <w:t xml:space="preserve">s:_________ </w:t>
            </w:r>
            <w:r w:rsidRPr="00A26C6C">
              <w:rPr>
                <w:rFonts w:ascii="Times New Roman" w:eastAsia="Times New Roman" w:hAnsi="Times New Roman" w:cs="Times New Roman"/>
                <w:i/>
                <w:lang w:eastAsia="fr-FR"/>
              </w:rPr>
              <w:t>Année</w:t>
            </w:r>
            <w:r w:rsidRPr="00A26C6C">
              <w:rPr>
                <w:rFonts w:ascii="Times New Roman" w:eastAsia="Times New Roman" w:hAnsi="Times New Roman" w:cs="Times New Roman"/>
                <w:lang w:eastAsia="fr-FR"/>
              </w:rPr>
              <w:t>:_________   ou</w:t>
            </w:r>
          </w:p>
          <w:p w14:paraId="1917A344" w14:textId="77777777" w:rsidR="00A26C6C" w:rsidRPr="00A26C6C" w:rsidRDefault="00A26C6C" w:rsidP="00A26C6C">
            <w:pPr>
              <w:spacing w:after="0" w:line="240" w:lineRule="auto"/>
              <w:rPr>
                <w:rFonts w:ascii="Times New Roman" w:eastAsia="Times New Roman" w:hAnsi="Times New Roman" w:cs="Times New Roman"/>
                <w:lang w:eastAsia="fr-FR"/>
              </w:rPr>
            </w:pPr>
            <w:r w:rsidRPr="00A26C6C">
              <w:rPr>
                <w:rFonts w:ascii="Times New Roman" w:eastAsia="Times New Roman" w:hAnsi="Times New Roman" w:cs="Times New Roman"/>
                <w:lang w:eastAsia="fr-FR"/>
              </w:rPr>
              <w:t xml:space="preserve">Date de début d’exercice de l’agent dans la communauté         </w:t>
            </w:r>
          </w:p>
          <w:p w14:paraId="3ADF2C1D" w14:textId="77777777" w:rsidR="00A26C6C" w:rsidRPr="00A26C6C" w:rsidRDefault="00A26C6C" w:rsidP="00A26C6C">
            <w:pPr>
              <w:spacing w:after="0" w:line="240" w:lineRule="auto"/>
              <w:rPr>
                <w:rFonts w:ascii="Times New Roman" w:eastAsia="Times New Roman" w:hAnsi="Times New Roman" w:cs="Times New Roman"/>
                <w:lang w:eastAsia="fr-FR"/>
              </w:rPr>
            </w:pPr>
            <w:r w:rsidRPr="00A26C6C">
              <w:rPr>
                <w:rFonts w:ascii="Times New Roman" w:eastAsia="Times New Roman" w:hAnsi="Times New Roman" w:cs="Times New Roman"/>
                <w:lang w:eastAsia="fr-FR"/>
              </w:rPr>
              <w:t xml:space="preserve">                             </w:t>
            </w:r>
            <w:r w:rsidRPr="00A26C6C">
              <w:rPr>
                <w:rFonts w:ascii="Times New Roman" w:eastAsia="Times New Roman" w:hAnsi="Times New Roman" w:cs="Times New Roman"/>
                <w:i/>
                <w:lang w:eastAsia="fr-FR"/>
              </w:rPr>
              <w:t>Mois:</w:t>
            </w:r>
            <w:r w:rsidRPr="00A26C6C">
              <w:rPr>
                <w:rFonts w:ascii="Times New Roman" w:eastAsia="Times New Roman" w:hAnsi="Times New Roman" w:cs="Times New Roman"/>
                <w:lang w:eastAsia="fr-FR"/>
              </w:rPr>
              <w:t>_________ A</w:t>
            </w:r>
            <w:r w:rsidRPr="00A26C6C">
              <w:rPr>
                <w:rFonts w:ascii="Times New Roman" w:eastAsia="Times New Roman" w:hAnsi="Times New Roman" w:cs="Times New Roman"/>
                <w:i/>
                <w:lang w:eastAsia="fr-FR"/>
              </w:rPr>
              <w:t>nnée:</w:t>
            </w:r>
            <w:r w:rsidRPr="00A26C6C">
              <w:rPr>
                <w:rFonts w:ascii="Times New Roman" w:eastAsia="Times New Roman" w:hAnsi="Times New Roman" w:cs="Times New Roman"/>
                <w:lang w:eastAsia="fr-FR"/>
              </w:rPr>
              <w:t>_________</w:t>
            </w:r>
          </w:p>
          <w:p w14:paraId="1EAC35FB" w14:textId="77777777" w:rsidR="00A26C6C" w:rsidRPr="00A26C6C" w:rsidRDefault="00A26C6C" w:rsidP="00A26C6C">
            <w:pPr>
              <w:spacing w:after="0" w:line="240" w:lineRule="auto"/>
              <w:rPr>
                <w:rFonts w:ascii="Times New Roman" w:eastAsia="Times New Roman" w:hAnsi="Times New Roman" w:cs="Times New Roman"/>
                <w:lang w:eastAsia="fr-FR"/>
              </w:rPr>
            </w:pPr>
          </w:p>
        </w:tc>
        <w:tc>
          <w:tcPr>
            <w:tcW w:w="850" w:type="dxa"/>
          </w:tcPr>
          <w:p w14:paraId="4F9FAD75" w14:textId="77777777" w:rsidR="00A26C6C" w:rsidRPr="00A26C6C" w:rsidRDefault="00A26C6C" w:rsidP="00A26C6C">
            <w:pPr>
              <w:spacing w:after="0" w:line="240" w:lineRule="auto"/>
              <w:jc w:val="center"/>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IDC2</w:t>
            </w:r>
          </w:p>
        </w:tc>
      </w:tr>
      <w:tr w:rsidR="00A26C6C" w:rsidRPr="00A26C6C" w14:paraId="2F77637B" w14:textId="77777777" w:rsidTr="00F03D49">
        <w:trPr>
          <w:trHeight w:val="840"/>
        </w:trPr>
        <w:tc>
          <w:tcPr>
            <w:tcW w:w="2836" w:type="dxa"/>
          </w:tcPr>
          <w:p w14:paraId="72CA2500" w14:textId="3B5450A6" w:rsidR="00A26C6C" w:rsidRPr="00A26C6C" w:rsidDel="00E91254" w:rsidRDefault="00A26C6C" w:rsidP="00A26C6C">
            <w:pPr>
              <w:spacing w:after="0" w:line="240" w:lineRule="auto"/>
              <w:rPr>
                <w:del w:id="606" w:author="HP" w:date="2019-08-02T12:26:00Z"/>
                <w:rFonts w:ascii="Times New Roman" w:eastAsia="Times New Roman" w:hAnsi="Times New Roman" w:cs="Times New Roman"/>
                <w:caps/>
                <w:sz w:val="20"/>
                <w:szCs w:val="20"/>
                <w:lang w:eastAsia="fr-FR"/>
              </w:rPr>
            </w:pPr>
            <w:del w:id="607" w:author="HP" w:date="2019-08-02T12:26:00Z">
              <w:r w:rsidRPr="00A26C6C" w:rsidDel="00E91254">
                <w:rPr>
                  <w:rFonts w:ascii="Times New Roman" w:eastAsia="Times New Roman" w:hAnsi="Times New Roman" w:cs="Times New Roman"/>
                  <w:caps/>
                  <w:sz w:val="20"/>
                  <w:szCs w:val="20"/>
                  <w:lang w:eastAsia="fr-FR"/>
                </w:rPr>
                <w:delText>AFFILIATION DU SITE COMMUNAUTAIRE</w:delText>
              </w:r>
            </w:del>
          </w:p>
          <w:p w14:paraId="4FFA5720" w14:textId="2CA6C294" w:rsidR="00A26C6C" w:rsidRPr="00A26C6C" w:rsidRDefault="00A26C6C" w:rsidP="00A26C6C">
            <w:pPr>
              <w:spacing w:after="0" w:line="240" w:lineRule="auto"/>
              <w:rPr>
                <w:rFonts w:ascii="Times New Roman" w:eastAsia="Times New Roman" w:hAnsi="Times New Roman" w:cs="Times New Roman"/>
                <w:i/>
                <w:caps/>
                <w:sz w:val="20"/>
                <w:szCs w:val="20"/>
                <w:lang w:eastAsia="fr-FR"/>
              </w:rPr>
            </w:pPr>
            <w:del w:id="608" w:author="HP" w:date="2019-08-02T12:26:00Z">
              <w:r w:rsidRPr="00A26C6C" w:rsidDel="00E91254">
                <w:rPr>
                  <w:rFonts w:ascii="Times New Roman" w:eastAsia="Times New Roman" w:hAnsi="Times New Roman" w:cs="Times New Roman"/>
                  <w:i/>
                  <w:caps/>
                  <w:sz w:val="20"/>
                  <w:szCs w:val="20"/>
                  <w:lang w:eastAsia="fr-FR"/>
                </w:rPr>
                <w:delText>(cercler)</w:delText>
              </w:r>
            </w:del>
          </w:p>
        </w:tc>
        <w:tc>
          <w:tcPr>
            <w:tcW w:w="160" w:type="dxa"/>
          </w:tcPr>
          <w:p w14:paraId="51ED56A4" w14:textId="6062378C" w:rsidR="00A26C6C" w:rsidRPr="00A26C6C" w:rsidRDefault="00A26C6C" w:rsidP="00A26C6C">
            <w:pPr>
              <w:spacing w:after="0" w:line="240" w:lineRule="auto"/>
              <w:rPr>
                <w:rFonts w:ascii="Times New Roman" w:eastAsia="Times New Roman" w:hAnsi="Times New Roman" w:cs="Times New Roman"/>
                <w:sz w:val="24"/>
                <w:szCs w:val="20"/>
                <w:lang w:eastAsia="fr-FR"/>
              </w:rPr>
            </w:pPr>
            <w:del w:id="609" w:author="HP" w:date="2019-08-02T12:26:00Z">
              <w:r w:rsidRPr="00A26C6C" w:rsidDel="00E91254">
                <w:rPr>
                  <w:rFonts w:ascii="Times New Roman" w:eastAsia="Times New Roman" w:hAnsi="Times New Roman" w:cs="Times New Roman"/>
                  <w:sz w:val="24"/>
                  <w:szCs w:val="20"/>
                  <w:lang w:eastAsia="fr-FR"/>
                </w:rPr>
                <w:delText>:</w:delText>
              </w:r>
            </w:del>
          </w:p>
        </w:tc>
        <w:tc>
          <w:tcPr>
            <w:tcW w:w="5368" w:type="dxa"/>
            <w:vAlign w:val="center"/>
          </w:tcPr>
          <w:p w14:paraId="1921C0A0" w14:textId="73481759" w:rsidR="00A26C6C" w:rsidRPr="00A26C6C" w:rsidDel="00E91254" w:rsidRDefault="00A26C6C" w:rsidP="00A26C6C">
            <w:pPr>
              <w:spacing w:after="0" w:line="240" w:lineRule="auto"/>
              <w:rPr>
                <w:del w:id="610" w:author="HP" w:date="2019-08-02T12:26:00Z"/>
                <w:rFonts w:ascii="Times New Roman" w:eastAsia="Times New Roman" w:hAnsi="Times New Roman" w:cs="Times New Roman"/>
                <w:sz w:val="20"/>
                <w:szCs w:val="20"/>
                <w:lang w:eastAsia="fr-FR"/>
              </w:rPr>
            </w:pPr>
            <w:del w:id="611" w:author="HP" w:date="2019-08-02T12:26:00Z">
              <w:r w:rsidRPr="00A26C6C" w:rsidDel="00E91254">
                <w:rPr>
                  <w:rFonts w:ascii="Times New Roman" w:eastAsia="Times New Roman" w:hAnsi="Times New Roman" w:cs="Times New Roman"/>
                  <w:sz w:val="20"/>
                  <w:szCs w:val="20"/>
                  <w:lang w:eastAsia="fr-FR"/>
                </w:rPr>
                <w:delText>1. Publique           2. Privé ONG non Confessionnel</w:delText>
              </w:r>
            </w:del>
          </w:p>
          <w:p w14:paraId="3EE774F2" w14:textId="2FB49AC2" w:rsidR="00A26C6C" w:rsidRPr="00A26C6C" w:rsidDel="00E91254" w:rsidRDefault="00A26C6C" w:rsidP="00A26C6C">
            <w:pPr>
              <w:spacing w:after="0" w:line="240" w:lineRule="auto"/>
              <w:rPr>
                <w:del w:id="612" w:author="HP" w:date="2019-08-02T12:26:00Z"/>
                <w:rFonts w:ascii="Times New Roman" w:eastAsia="Times New Roman" w:hAnsi="Times New Roman" w:cs="Times New Roman"/>
                <w:sz w:val="20"/>
                <w:szCs w:val="20"/>
                <w:lang w:eastAsia="fr-FR"/>
              </w:rPr>
            </w:pPr>
          </w:p>
          <w:p w14:paraId="507E31F1" w14:textId="3EA1CDD5" w:rsidR="00A26C6C" w:rsidRPr="00A26C6C" w:rsidRDefault="00A26C6C" w:rsidP="00A26C6C">
            <w:pPr>
              <w:spacing w:after="0" w:line="240" w:lineRule="auto"/>
              <w:rPr>
                <w:rFonts w:ascii="Times New Roman" w:eastAsia="Times New Roman" w:hAnsi="Times New Roman" w:cs="Times New Roman"/>
                <w:sz w:val="20"/>
                <w:szCs w:val="20"/>
                <w:lang w:eastAsia="fr-FR"/>
              </w:rPr>
            </w:pPr>
            <w:del w:id="613" w:author="HP" w:date="2019-08-02T12:26:00Z">
              <w:r w:rsidRPr="00A26C6C" w:rsidDel="00E91254">
                <w:rPr>
                  <w:rFonts w:ascii="Times New Roman" w:eastAsia="Times New Roman" w:hAnsi="Times New Roman" w:cs="Times New Roman"/>
                  <w:sz w:val="20"/>
                  <w:szCs w:val="20"/>
                  <w:lang w:eastAsia="fr-FR"/>
                </w:rPr>
                <w:delText>3. Privé ONG Confessionnel</w:delText>
              </w:r>
            </w:del>
          </w:p>
        </w:tc>
        <w:tc>
          <w:tcPr>
            <w:tcW w:w="850" w:type="dxa"/>
          </w:tcPr>
          <w:p w14:paraId="144ED613" w14:textId="145EF999" w:rsidR="00A26C6C" w:rsidRPr="00A26C6C" w:rsidRDefault="00A26C6C" w:rsidP="00A26C6C">
            <w:pPr>
              <w:spacing w:after="0" w:line="240" w:lineRule="auto"/>
              <w:jc w:val="center"/>
              <w:rPr>
                <w:rFonts w:ascii="Times New Roman" w:eastAsia="Times New Roman" w:hAnsi="Times New Roman" w:cs="Times New Roman"/>
                <w:b/>
                <w:sz w:val="24"/>
                <w:szCs w:val="20"/>
                <w:lang w:eastAsia="fr-FR"/>
              </w:rPr>
            </w:pPr>
            <w:del w:id="614" w:author="HP" w:date="2019-08-02T12:26:00Z">
              <w:r w:rsidRPr="00A26C6C" w:rsidDel="00E91254">
                <w:rPr>
                  <w:rFonts w:ascii="Times New Roman" w:eastAsia="Times New Roman" w:hAnsi="Times New Roman" w:cs="Times New Roman"/>
                  <w:b/>
                  <w:sz w:val="24"/>
                  <w:szCs w:val="20"/>
                  <w:lang w:eastAsia="fr-FR"/>
                </w:rPr>
                <w:delText>IDC3</w:delText>
              </w:r>
            </w:del>
          </w:p>
        </w:tc>
      </w:tr>
      <w:tr w:rsidR="00A26C6C" w:rsidRPr="00A26C6C" w14:paraId="3B748F76" w14:textId="77777777" w:rsidTr="00F03D49">
        <w:trPr>
          <w:trHeight w:val="557"/>
        </w:trPr>
        <w:tc>
          <w:tcPr>
            <w:tcW w:w="2836" w:type="dxa"/>
          </w:tcPr>
          <w:p w14:paraId="12303197"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r w:rsidRPr="00A26C6C">
              <w:rPr>
                <w:rFonts w:ascii="Times New Roman" w:eastAsia="Times New Roman" w:hAnsi="Times New Roman" w:cs="Times New Roman"/>
                <w:caps/>
                <w:sz w:val="20"/>
                <w:szCs w:val="20"/>
                <w:lang w:eastAsia="fr-FR"/>
              </w:rPr>
              <w:t>PERSONNE INTERVIEWEE</w:t>
            </w:r>
          </w:p>
          <w:p w14:paraId="5DEB2168"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r w:rsidRPr="00A26C6C">
              <w:rPr>
                <w:rFonts w:ascii="Times New Roman" w:eastAsia="Times New Roman" w:hAnsi="Times New Roman" w:cs="Times New Roman"/>
                <w:i/>
                <w:caps/>
                <w:sz w:val="20"/>
                <w:szCs w:val="20"/>
                <w:lang w:eastAsia="fr-FR"/>
              </w:rPr>
              <w:t xml:space="preserve">(NOM Prenom) </w:t>
            </w:r>
          </w:p>
        </w:tc>
        <w:tc>
          <w:tcPr>
            <w:tcW w:w="160" w:type="dxa"/>
          </w:tcPr>
          <w:p w14:paraId="206D6B6C"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w:t>
            </w:r>
          </w:p>
        </w:tc>
        <w:tc>
          <w:tcPr>
            <w:tcW w:w="5368" w:type="dxa"/>
          </w:tcPr>
          <w:p w14:paraId="20BEE381"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______________________________</w:t>
            </w:r>
          </w:p>
        </w:tc>
        <w:tc>
          <w:tcPr>
            <w:tcW w:w="850" w:type="dxa"/>
          </w:tcPr>
          <w:p w14:paraId="562A9A76" w14:textId="77777777" w:rsidR="00A26C6C" w:rsidRPr="00A26C6C" w:rsidRDefault="00A26C6C" w:rsidP="00A26C6C">
            <w:pPr>
              <w:spacing w:after="0" w:line="240" w:lineRule="auto"/>
              <w:jc w:val="center"/>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ID4</w:t>
            </w:r>
          </w:p>
        </w:tc>
      </w:tr>
      <w:tr w:rsidR="00A26C6C" w:rsidRPr="00A26C6C" w14:paraId="30566334" w14:textId="77777777" w:rsidTr="00F03D49">
        <w:trPr>
          <w:trHeight w:val="727"/>
        </w:trPr>
        <w:tc>
          <w:tcPr>
            <w:tcW w:w="2836" w:type="dxa"/>
          </w:tcPr>
          <w:p w14:paraId="01B07F9B" w14:textId="77777777" w:rsidR="00A26C6C" w:rsidRPr="00A26C6C" w:rsidRDefault="00A26C6C" w:rsidP="00A26C6C">
            <w:pPr>
              <w:spacing w:after="0" w:line="240" w:lineRule="auto"/>
              <w:rPr>
                <w:rFonts w:ascii="Times New Roman" w:eastAsia="Times New Roman" w:hAnsi="Times New Roman" w:cs="Times New Roman"/>
                <w:i/>
                <w:caps/>
                <w:sz w:val="20"/>
                <w:szCs w:val="20"/>
                <w:lang w:eastAsia="fr-FR"/>
              </w:rPr>
            </w:pPr>
            <w:r w:rsidRPr="00A26C6C">
              <w:rPr>
                <w:rFonts w:ascii="Times New Roman" w:eastAsia="Times New Roman" w:hAnsi="Times New Roman" w:cs="Times New Roman"/>
                <w:caps/>
                <w:sz w:val="20"/>
                <w:szCs w:val="20"/>
                <w:lang w:eastAsia="fr-FR"/>
              </w:rPr>
              <w:t xml:space="preserve">Fonction de la </w:t>
            </w:r>
            <w:r w:rsidRPr="00A26C6C">
              <w:rPr>
                <w:rFonts w:ascii="Times New Roman" w:eastAsia="Times New Roman" w:hAnsi="Times New Roman" w:cs="Times New Roman"/>
                <w:i/>
                <w:caps/>
                <w:sz w:val="20"/>
                <w:szCs w:val="20"/>
                <w:lang w:eastAsia="fr-FR"/>
              </w:rPr>
              <w:t xml:space="preserve">pErsonne </w:t>
            </w:r>
            <w:r w:rsidRPr="00A26C6C">
              <w:rPr>
                <w:rFonts w:ascii="Times New Roman" w:eastAsia="Times New Roman" w:hAnsi="Times New Roman" w:cs="Times New Roman"/>
                <w:caps/>
                <w:sz w:val="20"/>
                <w:szCs w:val="20"/>
                <w:lang w:eastAsia="fr-FR"/>
              </w:rPr>
              <w:t>INTERVIEWEE</w:t>
            </w:r>
          </w:p>
          <w:p w14:paraId="6B1C19B3"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r w:rsidRPr="00A26C6C">
              <w:rPr>
                <w:rFonts w:ascii="Times New Roman" w:eastAsia="Times New Roman" w:hAnsi="Times New Roman" w:cs="Times New Roman"/>
                <w:i/>
                <w:caps/>
                <w:sz w:val="20"/>
                <w:szCs w:val="20"/>
                <w:lang w:eastAsia="fr-FR"/>
              </w:rPr>
              <w:t>(cercler)</w:t>
            </w:r>
          </w:p>
        </w:tc>
        <w:tc>
          <w:tcPr>
            <w:tcW w:w="160" w:type="dxa"/>
          </w:tcPr>
          <w:p w14:paraId="3012D14E"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w:t>
            </w:r>
          </w:p>
        </w:tc>
        <w:tc>
          <w:tcPr>
            <w:tcW w:w="5368" w:type="dxa"/>
          </w:tcPr>
          <w:p w14:paraId="5CF46FAE" w14:textId="617F41A2" w:rsidR="00A26C6C" w:rsidDel="00E91254" w:rsidRDefault="00A26C6C" w:rsidP="00892A97">
            <w:pPr>
              <w:numPr>
                <w:ilvl w:val="0"/>
                <w:numId w:val="17"/>
              </w:numPr>
              <w:spacing w:after="0" w:line="240" w:lineRule="auto"/>
              <w:ind w:left="432" w:hanging="270"/>
              <w:jc w:val="both"/>
              <w:rPr>
                <w:del w:id="615" w:author="HP" w:date="2019-08-02T12:26:00Z"/>
                <w:rFonts w:ascii="Times New Roman" w:eastAsia="Calibri" w:hAnsi="Times New Roman" w:cs="Times New Roman"/>
              </w:rPr>
            </w:pPr>
            <w:del w:id="616" w:author="HP" w:date="2019-08-02T12:26:00Z">
              <w:r w:rsidRPr="00A26C6C" w:rsidDel="00E91254">
                <w:rPr>
                  <w:rFonts w:ascii="Times New Roman" w:eastAsia="Calibri" w:hAnsi="Times New Roman" w:cs="Times New Roman"/>
                </w:rPr>
                <w:delText xml:space="preserve">Chef du site communautaire </w:delText>
              </w:r>
            </w:del>
          </w:p>
          <w:p w14:paraId="6A05DFB5" w14:textId="55126BC5" w:rsidR="00E91254" w:rsidRDefault="00E91254" w:rsidP="00892A97">
            <w:pPr>
              <w:numPr>
                <w:ilvl w:val="0"/>
                <w:numId w:val="17"/>
              </w:numPr>
              <w:spacing w:after="0" w:line="240" w:lineRule="auto"/>
              <w:ind w:left="432" w:hanging="270"/>
              <w:jc w:val="both"/>
              <w:rPr>
                <w:ins w:id="617" w:author="HP" w:date="2019-08-02T12:26:00Z"/>
                <w:rFonts w:ascii="Times New Roman" w:eastAsia="Calibri" w:hAnsi="Times New Roman" w:cs="Times New Roman"/>
              </w:rPr>
            </w:pPr>
            <w:ins w:id="618" w:author="HP" w:date="2019-08-02T12:26:00Z">
              <w:r>
                <w:rPr>
                  <w:rFonts w:ascii="Times New Roman" w:eastAsia="Calibri" w:hAnsi="Times New Roman" w:cs="Times New Roman"/>
                </w:rPr>
                <w:t xml:space="preserve">Relais communautaire </w:t>
              </w:r>
            </w:ins>
          </w:p>
          <w:p w14:paraId="3CA9B7E1" w14:textId="124B382D" w:rsidR="00E91254" w:rsidRDefault="00E91254" w:rsidP="00E91254">
            <w:pPr>
              <w:numPr>
                <w:ilvl w:val="0"/>
                <w:numId w:val="17"/>
              </w:numPr>
              <w:spacing w:after="0" w:line="240" w:lineRule="auto"/>
              <w:ind w:left="432" w:hanging="270"/>
              <w:jc w:val="both"/>
              <w:rPr>
                <w:ins w:id="619" w:author="HP" w:date="2019-08-02T12:27:00Z"/>
                <w:rFonts w:ascii="Times New Roman" w:eastAsia="Calibri" w:hAnsi="Times New Roman" w:cs="Times New Roman"/>
              </w:rPr>
            </w:pPr>
            <w:ins w:id="620" w:author="HP" w:date="2019-08-02T12:26:00Z">
              <w:r>
                <w:rPr>
                  <w:rFonts w:ascii="Times New Roman" w:eastAsia="Calibri" w:hAnsi="Times New Roman" w:cs="Times New Roman"/>
                </w:rPr>
                <w:t>DESDOM</w:t>
              </w:r>
            </w:ins>
          </w:p>
          <w:p w14:paraId="6AB6DAFB" w14:textId="77777777" w:rsidR="00E91254" w:rsidRPr="00E91254" w:rsidRDefault="00E91254">
            <w:pPr>
              <w:spacing w:after="0" w:line="240" w:lineRule="auto"/>
              <w:ind w:left="162"/>
              <w:jc w:val="both"/>
              <w:rPr>
                <w:ins w:id="621" w:author="HP" w:date="2019-08-02T12:26:00Z"/>
                <w:rFonts w:ascii="Times New Roman" w:eastAsia="Calibri" w:hAnsi="Times New Roman" w:cs="Times New Roman"/>
              </w:rPr>
              <w:pPrChange w:id="622" w:author="HP" w:date="2019-08-02T12:27:00Z">
                <w:pPr>
                  <w:numPr>
                    <w:numId w:val="17"/>
                  </w:numPr>
                  <w:spacing w:after="0" w:line="240" w:lineRule="auto"/>
                  <w:ind w:left="432" w:hanging="270"/>
                  <w:jc w:val="both"/>
                </w:pPr>
              </w:pPrChange>
            </w:pPr>
          </w:p>
          <w:p w14:paraId="286D57F4" w14:textId="77777777" w:rsidR="00A26C6C" w:rsidRPr="00A26C6C" w:rsidRDefault="00A26C6C" w:rsidP="00892A97">
            <w:pPr>
              <w:numPr>
                <w:ilvl w:val="0"/>
                <w:numId w:val="17"/>
              </w:numPr>
              <w:spacing w:after="0" w:line="240" w:lineRule="auto"/>
              <w:ind w:left="432" w:hanging="270"/>
              <w:jc w:val="both"/>
              <w:rPr>
                <w:rFonts w:ascii="Times New Roman" w:eastAsia="Times New Roman" w:hAnsi="Times New Roman" w:cs="Times New Roman"/>
                <w:sz w:val="24"/>
                <w:szCs w:val="20"/>
                <w:lang w:eastAsia="fr-FR"/>
              </w:rPr>
            </w:pPr>
            <w:r w:rsidRPr="00A26C6C">
              <w:rPr>
                <w:rFonts w:ascii="Times New Roman" w:eastAsia="Calibri" w:hAnsi="Times New Roman" w:cs="Times New Roman"/>
              </w:rPr>
              <w:t>Autre (spécifier</w:t>
            </w:r>
            <w:proofErr w:type="gramStart"/>
            <w:r w:rsidRPr="00A26C6C">
              <w:rPr>
                <w:rFonts w:ascii="Times New Roman" w:eastAsia="Calibri" w:hAnsi="Times New Roman" w:cs="Times New Roman"/>
              </w:rPr>
              <w:t>):</w:t>
            </w:r>
            <w:proofErr w:type="gramEnd"/>
            <w:r w:rsidRPr="00A26C6C">
              <w:rPr>
                <w:rFonts w:ascii="Times New Roman" w:eastAsia="Calibri" w:hAnsi="Times New Roman" w:cs="Times New Roman"/>
              </w:rPr>
              <w:t xml:space="preserve"> ______________________</w:t>
            </w:r>
          </w:p>
        </w:tc>
        <w:tc>
          <w:tcPr>
            <w:tcW w:w="850" w:type="dxa"/>
          </w:tcPr>
          <w:p w14:paraId="05D3FB25" w14:textId="77777777" w:rsidR="00A26C6C" w:rsidRPr="00A26C6C" w:rsidRDefault="00A26C6C" w:rsidP="00A26C6C">
            <w:pPr>
              <w:spacing w:after="0" w:line="240" w:lineRule="auto"/>
              <w:jc w:val="center"/>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ID5</w:t>
            </w:r>
          </w:p>
        </w:tc>
      </w:tr>
      <w:tr w:rsidR="00A26C6C" w:rsidRPr="00A26C6C" w14:paraId="0450D0C0" w14:textId="77777777" w:rsidTr="00F03D49">
        <w:trPr>
          <w:trHeight w:val="1123"/>
        </w:trPr>
        <w:tc>
          <w:tcPr>
            <w:tcW w:w="2836" w:type="dxa"/>
          </w:tcPr>
          <w:p w14:paraId="7D289488"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r w:rsidRPr="00A26C6C">
              <w:rPr>
                <w:rFonts w:ascii="Times New Roman" w:eastAsia="Times New Roman" w:hAnsi="Times New Roman" w:cs="Times New Roman"/>
                <w:caps/>
                <w:sz w:val="20"/>
                <w:szCs w:val="20"/>
                <w:lang w:eastAsia="fr-FR"/>
              </w:rPr>
              <w:t>Qualification de la personne INTERVIEWEE</w:t>
            </w:r>
          </w:p>
          <w:p w14:paraId="18D73306"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r w:rsidRPr="00A26C6C">
              <w:rPr>
                <w:rFonts w:ascii="Times New Roman" w:eastAsia="Times New Roman" w:hAnsi="Times New Roman" w:cs="Times New Roman"/>
                <w:i/>
                <w:caps/>
                <w:sz w:val="20"/>
                <w:szCs w:val="20"/>
                <w:lang w:eastAsia="fr-FR"/>
              </w:rPr>
              <w:t>(cercler)</w:t>
            </w:r>
          </w:p>
        </w:tc>
        <w:tc>
          <w:tcPr>
            <w:tcW w:w="160" w:type="dxa"/>
          </w:tcPr>
          <w:p w14:paraId="12CD2C59"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w:t>
            </w:r>
          </w:p>
        </w:tc>
        <w:tc>
          <w:tcPr>
            <w:tcW w:w="5368" w:type="dxa"/>
          </w:tcPr>
          <w:p w14:paraId="642B0A87" w14:textId="77777777" w:rsidR="00A26C6C" w:rsidRPr="00A26C6C" w:rsidRDefault="00A26C6C" w:rsidP="00892A97">
            <w:pPr>
              <w:numPr>
                <w:ilvl w:val="0"/>
                <w:numId w:val="21"/>
              </w:numPr>
              <w:spacing w:after="0" w:line="240" w:lineRule="auto"/>
              <w:ind w:left="432" w:hanging="270"/>
              <w:jc w:val="both"/>
              <w:rPr>
                <w:rFonts w:ascii="Times New Roman" w:eastAsia="Calibri" w:hAnsi="Times New Roman" w:cs="Times New Roman"/>
              </w:rPr>
            </w:pPr>
            <w:r w:rsidRPr="00A26C6C">
              <w:rPr>
                <w:rFonts w:ascii="Times New Roman" w:eastAsia="Calibri" w:hAnsi="Times New Roman" w:cs="Times New Roman"/>
              </w:rPr>
              <w:t>Agent de santé communautaire</w:t>
            </w:r>
          </w:p>
          <w:p w14:paraId="623FBFB9" w14:textId="00F29FB2" w:rsidR="00A26C6C" w:rsidRPr="00A26C6C" w:rsidDel="00A01C70" w:rsidRDefault="00A26C6C" w:rsidP="00892A97">
            <w:pPr>
              <w:numPr>
                <w:ilvl w:val="0"/>
                <w:numId w:val="21"/>
              </w:numPr>
              <w:spacing w:after="0" w:line="240" w:lineRule="auto"/>
              <w:ind w:left="432" w:hanging="270"/>
              <w:jc w:val="both"/>
              <w:rPr>
                <w:del w:id="623" w:author="El Hadji Falilou Ndiaye" w:date="2019-08-09T12:59:00Z"/>
                <w:rFonts w:ascii="Times New Roman" w:eastAsia="Calibri" w:hAnsi="Times New Roman" w:cs="Times New Roman"/>
              </w:rPr>
            </w:pPr>
            <w:del w:id="624" w:author="El Hadji Falilou Ndiaye" w:date="2019-08-09T12:59:00Z">
              <w:r w:rsidRPr="00A26C6C" w:rsidDel="00A01C70">
                <w:rPr>
                  <w:rFonts w:ascii="Times New Roman" w:eastAsia="Calibri" w:hAnsi="Times New Roman" w:cs="Times New Roman"/>
                </w:rPr>
                <w:delText>Technicien d’Appui</w:delText>
              </w:r>
            </w:del>
          </w:p>
          <w:p w14:paraId="42AAFE83" w14:textId="77777777" w:rsidR="00A26C6C" w:rsidRPr="00A26C6C" w:rsidRDefault="00A26C6C" w:rsidP="00892A97">
            <w:pPr>
              <w:numPr>
                <w:ilvl w:val="0"/>
                <w:numId w:val="21"/>
              </w:numPr>
              <w:spacing w:after="0" w:line="240" w:lineRule="auto"/>
              <w:ind w:left="432" w:hanging="270"/>
              <w:jc w:val="both"/>
              <w:rPr>
                <w:rFonts w:ascii="Times New Roman" w:eastAsia="Calibri" w:hAnsi="Times New Roman" w:cs="Times New Roman"/>
              </w:rPr>
            </w:pPr>
            <w:r w:rsidRPr="00A26C6C">
              <w:rPr>
                <w:rFonts w:ascii="Times New Roman" w:eastAsia="Calibri" w:hAnsi="Times New Roman" w:cs="Times New Roman"/>
              </w:rPr>
              <w:t>Encadreur Communautaire</w:t>
            </w:r>
          </w:p>
          <w:p w14:paraId="34F2CD6B" w14:textId="77777777" w:rsidR="00A26C6C" w:rsidRPr="00A26C6C" w:rsidRDefault="00A26C6C" w:rsidP="00892A97">
            <w:pPr>
              <w:numPr>
                <w:ilvl w:val="0"/>
                <w:numId w:val="21"/>
              </w:numPr>
              <w:spacing w:after="0" w:line="240" w:lineRule="auto"/>
              <w:ind w:left="432" w:hanging="270"/>
              <w:jc w:val="both"/>
              <w:rPr>
                <w:rFonts w:ascii="Times New Roman" w:eastAsia="Times New Roman" w:hAnsi="Times New Roman" w:cs="Times New Roman"/>
                <w:sz w:val="24"/>
                <w:szCs w:val="20"/>
                <w:lang w:eastAsia="fr-FR"/>
              </w:rPr>
            </w:pPr>
            <w:r w:rsidRPr="00A26C6C">
              <w:rPr>
                <w:rFonts w:ascii="Times New Roman" w:eastAsia="Calibri" w:hAnsi="Times New Roman" w:cs="Times New Roman"/>
              </w:rPr>
              <w:t>Autre (Spécifier) : __________________________</w:t>
            </w:r>
          </w:p>
        </w:tc>
        <w:tc>
          <w:tcPr>
            <w:tcW w:w="850" w:type="dxa"/>
          </w:tcPr>
          <w:p w14:paraId="61BF55F0" w14:textId="77777777" w:rsidR="00A26C6C" w:rsidRPr="00A26C6C" w:rsidRDefault="00A26C6C" w:rsidP="00A26C6C">
            <w:pPr>
              <w:spacing w:after="0" w:line="240" w:lineRule="auto"/>
              <w:jc w:val="center"/>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ID6</w:t>
            </w:r>
          </w:p>
        </w:tc>
      </w:tr>
      <w:tr w:rsidR="00CC1977" w:rsidRPr="00A26C6C" w14:paraId="689099FE" w14:textId="77777777" w:rsidTr="00F03D49">
        <w:trPr>
          <w:trHeight w:val="1123"/>
          <w:ins w:id="625" w:author="El Hadji Falilou Ndiaye" w:date="2019-08-09T12:51:00Z"/>
        </w:trPr>
        <w:tc>
          <w:tcPr>
            <w:tcW w:w="2836" w:type="dxa"/>
          </w:tcPr>
          <w:p w14:paraId="61972380" w14:textId="7E657ED3" w:rsidR="00CC1977" w:rsidRPr="00A26C6C" w:rsidRDefault="00CC1977" w:rsidP="00A26C6C">
            <w:pPr>
              <w:spacing w:after="0" w:line="240" w:lineRule="auto"/>
              <w:rPr>
                <w:ins w:id="626" w:author="El Hadji Falilou Ndiaye" w:date="2019-08-09T12:51:00Z"/>
                <w:rFonts w:ascii="Times New Roman" w:eastAsia="Times New Roman" w:hAnsi="Times New Roman" w:cs="Times New Roman"/>
                <w:caps/>
                <w:sz w:val="20"/>
                <w:szCs w:val="20"/>
                <w:lang w:eastAsia="fr-FR"/>
              </w:rPr>
            </w:pPr>
            <w:ins w:id="627" w:author="El Hadji Falilou Ndiaye" w:date="2019-08-09T12:51:00Z">
              <w:r>
                <w:rPr>
                  <w:rFonts w:ascii="Times New Roman" w:eastAsia="Times New Roman" w:hAnsi="Times New Roman" w:cs="Times New Roman"/>
                  <w:caps/>
                  <w:sz w:val="20"/>
                  <w:szCs w:val="20"/>
                  <w:lang w:eastAsia="fr-FR"/>
                </w:rPr>
                <w:t>niveau d’instruction</w:t>
              </w:r>
            </w:ins>
          </w:p>
        </w:tc>
        <w:tc>
          <w:tcPr>
            <w:tcW w:w="160" w:type="dxa"/>
          </w:tcPr>
          <w:p w14:paraId="7E39E087" w14:textId="77777777" w:rsidR="00CC1977" w:rsidRPr="00A26C6C" w:rsidRDefault="00CC1977" w:rsidP="00A26C6C">
            <w:pPr>
              <w:spacing w:after="0" w:line="240" w:lineRule="auto"/>
              <w:rPr>
                <w:ins w:id="628" w:author="El Hadji Falilou Ndiaye" w:date="2019-08-09T12:51:00Z"/>
                <w:rFonts w:ascii="Times New Roman" w:eastAsia="Times New Roman" w:hAnsi="Times New Roman" w:cs="Times New Roman"/>
                <w:sz w:val="24"/>
                <w:szCs w:val="20"/>
                <w:lang w:eastAsia="fr-FR"/>
              </w:rPr>
            </w:pPr>
          </w:p>
        </w:tc>
        <w:tc>
          <w:tcPr>
            <w:tcW w:w="5368" w:type="dxa"/>
          </w:tcPr>
          <w:p w14:paraId="67876BCC" w14:textId="576786F9" w:rsidR="00CC1977" w:rsidRDefault="00CC1977" w:rsidP="00892A97">
            <w:pPr>
              <w:numPr>
                <w:ilvl w:val="0"/>
                <w:numId w:val="21"/>
              </w:numPr>
              <w:spacing w:after="0" w:line="240" w:lineRule="auto"/>
              <w:ind w:left="432" w:hanging="270"/>
              <w:jc w:val="both"/>
              <w:rPr>
                <w:ins w:id="629" w:author="El Hadji Falilou Ndiaye" w:date="2019-08-09T12:52:00Z"/>
                <w:rFonts w:ascii="Times New Roman" w:eastAsia="Calibri" w:hAnsi="Times New Roman" w:cs="Times New Roman"/>
              </w:rPr>
            </w:pPr>
            <w:ins w:id="630" w:author="El Hadji Falilou Ndiaye" w:date="2019-08-09T12:51:00Z">
              <w:r>
                <w:rPr>
                  <w:rFonts w:ascii="Times New Roman" w:eastAsia="Calibri" w:hAnsi="Times New Roman" w:cs="Times New Roman"/>
                </w:rPr>
                <w:t>Sans niveau</w:t>
              </w:r>
            </w:ins>
          </w:p>
          <w:p w14:paraId="14A48956" w14:textId="4EB3BEBB" w:rsidR="00CC1977" w:rsidRPr="00CC1977" w:rsidRDefault="00CC1977" w:rsidP="00CC1977">
            <w:pPr>
              <w:numPr>
                <w:ilvl w:val="0"/>
                <w:numId w:val="21"/>
              </w:numPr>
              <w:spacing w:after="0" w:line="240" w:lineRule="auto"/>
              <w:ind w:left="432" w:hanging="270"/>
              <w:jc w:val="both"/>
              <w:rPr>
                <w:ins w:id="631" w:author="El Hadji Falilou Ndiaye" w:date="2019-08-09T12:51:00Z"/>
                <w:rFonts w:ascii="Times New Roman" w:eastAsia="Calibri" w:hAnsi="Times New Roman" w:cs="Times New Roman"/>
              </w:rPr>
            </w:pPr>
            <w:ins w:id="632" w:author="El Hadji Falilou Ndiaye" w:date="2019-08-09T12:52:00Z">
              <w:r>
                <w:rPr>
                  <w:rFonts w:ascii="Times New Roman" w:eastAsia="Calibri" w:hAnsi="Times New Roman" w:cs="Times New Roman"/>
                </w:rPr>
                <w:t>Coranique</w:t>
              </w:r>
            </w:ins>
          </w:p>
          <w:p w14:paraId="0D8F68FE" w14:textId="24518663" w:rsidR="00CC1977" w:rsidRDefault="00CC1977" w:rsidP="00892A97">
            <w:pPr>
              <w:numPr>
                <w:ilvl w:val="0"/>
                <w:numId w:val="21"/>
              </w:numPr>
              <w:spacing w:after="0" w:line="240" w:lineRule="auto"/>
              <w:ind w:left="432" w:hanging="270"/>
              <w:jc w:val="both"/>
              <w:rPr>
                <w:ins w:id="633" w:author="El Hadji Falilou Ndiaye" w:date="2019-08-09T12:51:00Z"/>
                <w:rFonts w:ascii="Times New Roman" w:eastAsia="Calibri" w:hAnsi="Times New Roman" w:cs="Times New Roman"/>
              </w:rPr>
            </w:pPr>
            <w:ins w:id="634" w:author="El Hadji Falilou Ndiaye" w:date="2019-08-09T12:51:00Z">
              <w:r>
                <w:rPr>
                  <w:rFonts w:ascii="Times New Roman" w:eastAsia="Calibri" w:hAnsi="Times New Roman" w:cs="Times New Roman"/>
                </w:rPr>
                <w:t>Primaire</w:t>
              </w:r>
            </w:ins>
          </w:p>
          <w:p w14:paraId="35A6F71B" w14:textId="1F15F95A" w:rsidR="00CC1977" w:rsidRDefault="00CC1977" w:rsidP="00892A97">
            <w:pPr>
              <w:numPr>
                <w:ilvl w:val="0"/>
                <w:numId w:val="21"/>
              </w:numPr>
              <w:spacing w:after="0" w:line="240" w:lineRule="auto"/>
              <w:ind w:left="432" w:hanging="270"/>
              <w:jc w:val="both"/>
              <w:rPr>
                <w:ins w:id="635" w:author="El Hadji Falilou Ndiaye" w:date="2019-08-09T12:51:00Z"/>
                <w:rFonts w:ascii="Times New Roman" w:eastAsia="Calibri" w:hAnsi="Times New Roman" w:cs="Times New Roman"/>
              </w:rPr>
            </w:pPr>
            <w:ins w:id="636" w:author="El Hadji Falilou Ndiaye" w:date="2019-08-09T12:51:00Z">
              <w:r>
                <w:rPr>
                  <w:rFonts w:ascii="Times New Roman" w:eastAsia="Calibri" w:hAnsi="Times New Roman" w:cs="Times New Roman"/>
                </w:rPr>
                <w:t>Moyen</w:t>
              </w:r>
            </w:ins>
          </w:p>
          <w:p w14:paraId="2F9490BD" w14:textId="0AE641FA" w:rsidR="00CC1977" w:rsidRDefault="00CC1977" w:rsidP="00892A97">
            <w:pPr>
              <w:numPr>
                <w:ilvl w:val="0"/>
                <w:numId w:val="21"/>
              </w:numPr>
              <w:spacing w:after="0" w:line="240" w:lineRule="auto"/>
              <w:ind w:left="432" w:hanging="270"/>
              <w:jc w:val="both"/>
              <w:rPr>
                <w:ins w:id="637" w:author="El Hadji Falilou Ndiaye" w:date="2019-08-09T12:52:00Z"/>
                <w:rFonts w:ascii="Times New Roman" w:eastAsia="Calibri" w:hAnsi="Times New Roman" w:cs="Times New Roman"/>
              </w:rPr>
            </w:pPr>
            <w:ins w:id="638" w:author="El Hadji Falilou Ndiaye" w:date="2019-08-09T12:51:00Z">
              <w:r>
                <w:rPr>
                  <w:rFonts w:ascii="Times New Roman" w:eastAsia="Calibri" w:hAnsi="Times New Roman" w:cs="Times New Roman"/>
                </w:rPr>
                <w:t>Secondaire</w:t>
              </w:r>
            </w:ins>
          </w:p>
          <w:p w14:paraId="0D67A4FD" w14:textId="761DAA1B" w:rsidR="00CC1977" w:rsidRPr="00A26C6C" w:rsidRDefault="00CC1977" w:rsidP="00892A97">
            <w:pPr>
              <w:numPr>
                <w:ilvl w:val="0"/>
                <w:numId w:val="21"/>
              </w:numPr>
              <w:spacing w:after="0" w:line="240" w:lineRule="auto"/>
              <w:ind w:left="432" w:hanging="270"/>
              <w:jc w:val="both"/>
              <w:rPr>
                <w:ins w:id="639" w:author="El Hadji Falilou Ndiaye" w:date="2019-08-09T12:51:00Z"/>
                <w:rFonts w:ascii="Times New Roman" w:eastAsia="Calibri" w:hAnsi="Times New Roman" w:cs="Times New Roman"/>
              </w:rPr>
            </w:pPr>
            <w:ins w:id="640" w:author="El Hadji Falilou Ndiaye" w:date="2019-08-09T12:52:00Z">
              <w:r>
                <w:rPr>
                  <w:rFonts w:ascii="Times New Roman" w:eastAsia="Calibri" w:hAnsi="Times New Roman" w:cs="Times New Roman"/>
                </w:rPr>
                <w:t xml:space="preserve">Supérieure </w:t>
              </w:r>
            </w:ins>
          </w:p>
        </w:tc>
        <w:tc>
          <w:tcPr>
            <w:tcW w:w="850" w:type="dxa"/>
          </w:tcPr>
          <w:p w14:paraId="5C3140D2" w14:textId="77777777" w:rsidR="00CC1977" w:rsidRPr="00A26C6C" w:rsidRDefault="00CC1977" w:rsidP="00A26C6C">
            <w:pPr>
              <w:spacing w:after="0" w:line="240" w:lineRule="auto"/>
              <w:jc w:val="center"/>
              <w:rPr>
                <w:ins w:id="641" w:author="El Hadji Falilou Ndiaye" w:date="2019-08-09T12:51:00Z"/>
                <w:rFonts w:ascii="Times New Roman" w:eastAsia="Times New Roman" w:hAnsi="Times New Roman" w:cs="Times New Roman"/>
                <w:b/>
                <w:sz w:val="24"/>
                <w:szCs w:val="20"/>
                <w:lang w:eastAsia="fr-FR"/>
              </w:rPr>
            </w:pPr>
          </w:p>
        </w:tc>
      </w:tr>
      <w:tr w:rsidR="00A26C6C" w:rsidRPr="00A26C6C" w14:paraId="5938DA41" w14:textId="77777777" w:rsidTr="00F03D49">
        <w:tc>
          <w:tcPr>
            <w:tcW w:w="2836" w:type="dxa"/>
          </w:tcPr>
          <w:p w14:paraId="2B651331"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r w:rsidRPr="00A26C6C">
              <w:rPr>
                <w:rFonts w:ascii="Times New Roman" w:eastAsia="Times New Roman" w:hAnsi="Times New Roman" w:cs="Times New Roman"/>
                <w:caps/>
                <w:sz w:val="20"/>
                <w:szCs w:val="20"/>
                <w:lang w:eastAsia="fr-FR"/>
              </w:rPr>
              <w:t xml:space="preserve">SEXE de la personne INTERVIEWEE </w:t>
            </w:r>
            <w:r w:rsidRPr="00A26C6C">
              <w:rPr>
                <w:rFonts w:ascii="Times New Roman" w:eastAsia="Times New Roman" w:hAnsi="Times New Roman" w:cs="Times New Roman"/>
                <w:i/>
                <w:caps/>
                <w:sz w:val="20"/>
                <w:szCs w:val="20"/>
                <w:lang w:eastAsia="fr-FR"/>
              </w:rPr>
              <w:t>(cercler)</w:t>
            </w:r>
          </w:p>
        </w:tc>
        <w:tc>
          <w:tcPr>
            <w:tcW w:w="160" w:type="dxa"/>
          </w:tcPr>
          <w:p w14:paraId="5F9E168A"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w:t>
            </w:r>
          </w:p>
        </w:tc>
        <w:tc>
          <w:tcPr>
            <w:tcW w:w="5368" w:type="dxa"/>
          </w:tcPr>
          <w:p w14:paraId="4ED3A0DF" w14:textId="77777777" w:rsidR="00A26C6C" w:rsidRPr="00A26C6C" w:rsidRDefault="00A26C6C" w:rsidP="00892A97">
            <w:pPr>
              <w:numPr>
                <w:ilvl w:val="0"/>
                <w:numId w:val="20"/>
              </w:numPr>
              <w:spacing w:after="0" w:line="240" w:lineRule="auto"/>
              <w:ind w:left="432" w:hanging="270"/>
              <w:jc w:val="both"/>
              <w:rPr>
                <w:rFonts w:ascii="Times New Roman" w:eastAsia="Calibri" w:hAnsi="Times New Roman" w:cs="Times New Roman"/>
              </w:rPr>
            </w:pPr>
            <w:r w:rsidRPr="00A26C6C">
              <w:rPr>
                <w:rFonts w:ascii="Times New Roman" w:eastAsia="Calibri" w:hAnsi="Times New Roman" w:cs="Times New Roman"/>
              </w:rPr>
              <w:t>Masculin</w:t>
            </w:r>
          </w:p>
          <w:p w14:paraId="27CF64B4" w14:textId="77777777" w:rsidR="00A26C6C" w:rsidRPr="00A26C6C" w:rsidRDefault="00A26C6C" w:rsidP="00892A97">
            <w:pPr>
              <w:numPr>
                <w:ilvl w:val="0"/>
                <w:numId w:val="20"/>
              </w:numPr>
              <w:spacing w:after="0" w:line="240" w:lineRule="auto"/>
              <w:ind w:left="432" w:hanging="270"/>
              <w:jc w:val="both"/>
              <w:rPr>
                <w:rFonts w:ascii="Times New Roman" w:eastAsia="Calibri" w:hAnsi="Times New Roman" w:cs="Times New Roman"/>
              </w:rPr>
            </w:pPr>
            <w:r w:rsidRPr="00A26C6C">
              <w:rPr>
                <w:rFonts w:ascii="Times New Roman" w:eastAsia="Calibri" w:hAnsi="Times New Roman" w:cs="Times New Roman"/>
              </w:rPr>
              <w:t>Féminin</w:t>
            </w:r>
          </w:p>
        </w:tc>
        <w:tc>
          <w:tcPr>
            <w:tcW w:w="850" w:type="dxa"/>
          </w:tcPr>
          <w:p w14:paraId="5A571120" w14:textId="77777777" w:rsidR="00A26C6C" w:rsidRPr="00A26C6C" w:rsidRDefault="00A26C6C" w:rsidP="00A26C6C">
            <w:pPr>
              <w:spacing w:after="0" w:line="240" w:lineRule="auto"/>
              <w:jc w:val="center"/>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ID7</w:t>
            </w:r>
          </w:p>
        </w:tc>
      </w:tr>
      <w:tr w:rsidR="00A26C6C" w:rsidRPr="00A26C6C" w14:paraId="2B341006" w14:textId="77777777" w:rsidTr="00F03D49">
        <w:tc>
          <w:tcPr>
            <w:tcW w:w="2836" w:type="dxa"/>
          </w:tcPr>
          <w:p w14:paraId="7519E373" w14:textId="77777777" w:rsidR="00A26C6C" w:rsidRPr="00A26C6C" w:rsidRDefault="00A26C6C" w:rsidP="00A26C6C">
            <w:pPr>
              <w:spacing w:after="0" w:line="240" w:lineRule="auto"/>
              <w:rPr>
                <w:rFonts w:ascii="Times New Roman" w:eastAsia="Times New Roman" w:hAnsi="Times New Roman" w:cs="Times New Roman"/>
                <w:caps/>
                <w:sz w:val="20"/>
                <w:szCs w:val="20"/>
                <w:lang w:eastAsia="fr-FR"/>
              </w:rPr>
            </w:pPr>
            <w:r w:rsidRPr="00A26C6C">
              <w:rPr>
                <w:rFonts w:ascii="Times New Roman" w:eastAsia="Times New Roman" w:hAnsi="Times New Roman" w:cs="Times New Roman"/>
                <w:caps/>
                <w:sz w:val="20"/>
                <w:szCs w:val="20"/>
                <w:lang w:eastAsia="fr-FR"/>
              </w:rPr>
              <w:t>Nombre d’annee de travail en qualite d’agent comunautaire</w:t>
            </w:r>
          </w:p>
        </w:tc>
        <w:tc>
          <w:tcPr>
            <w:tcW w:w="160" w:type="dxa"/>
          </w:tcPr>
          <w:p w14:paraId="7D37ABEF"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4"/>
                <w:szCs w:val="20"/>
                <w:lang w:eastAsia="fr-FR"/>
              </w:rPr>
              <w:t>:</w:t>
            </w:r>
          </w:p>
        </w:tc>
        <w:tc>
          <w:tcPr>
            <w:tcW w:w="5368" w:type="dxa"/>
          </w:tcPr>
          <w:p w14:paraId="5BCBE516"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p w14:paraId="3820612C" w14:textId="77777777" w:rsidR="00A26C6C" w:rsidRPr="00A26C6C" w:rsidRDefault="00A26C6C" w:rsidP="00A26C6C">
            <w:pPr>
              <w:spacing w:after="0" w:line="240" w:lineRule="auto"/>
              <w:rPr>
                <w:rFonts w:ascii="Times New Roman" w:eastAsia="Times New Roman" w:hAnsi="Times New Roman" w:cs="Times New Roman"/>
                <w:sz w:val="24"/>
                <w:szCs w:val="20"/>
                <w:lang w:eastAsia="fr-FR"/>
              </w:rPr>
            </w:pPr>
            <w:r w:rsidRPr="00A26C6C">
              <w:rPr>
                <w:rFonts w:ascii="Times New Roman" w:eastAsia="Times New Roman" w:hAnsi="Times New Roman" w:cs="Times New Roman"/>
                <w:sz w:val="20"/>
                <w:szCs w:val="20"/>
                <w:lang w:eastAsia="fr-FR"/>
              </w:rPr>
              <w:t xml:space="preserve">    _______________Années  ____________Mois</w:t>
            </w:r>
          </w:p>
        </w:tc>
        <w:tc>
          <w:tcPr>
            <w:tcW w:w="850" w:type="dxa"/>
          </w:tcPr>
          <w:p w14:paraId="4D3CA934" w14:textId="77777777" w:rsidR="00A26C6C" w:rsidRPr="00A26C6C" w:rsidRDefault="00A26C6C" w:rsidP="00A26C6C">
            <w:pPr>
              <w:spacing w:after="0" w:line="240" w:lineRule="auto"/>
              <w:jc w:val="center"/>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ID8</w:t>
            </w:r>
          </w:p>
        </w:tc>
      </w:tr>
    </w:tbl>
    <w:p w14:paraId="075791BF" w14:textId="77777777" w:rsidR="00A26C6C" w:rsidRPr="00A26C6C" w:rsidRDefault="00A26C6C" w:rsidP="00A26C6C">
      <w:pPr>
        <w:spacing w:after="0" w:line="240" w:lineRule="auto"/>
        <w:jc w:val="center"/>
        <w:rPr>
          <w:rFonts w:ascii="Times New Roman" w:eastAsia="Times New Roman" w:hAnsi="Times New Roman" w:cs="Times New Roman"/>
          <w:b/>
          <w:sz w:val="18"/>
          <w:szCs w:val="18"/>
          <w:lang w:eastAsia="fr-FR"/>
        </w:rPr>
      </w:pPr>
    </w:p>
    <w:p w14:paraId="457EFE84" w14:textId="77777777" w:rsidR="00A26C6C" w:rsidRPr="00A26C6C" w:rsidRDefault="00A26C6C" w:rsidP="00A26C6C">
      <w:pPr>
        <w:spacing w:after="0" w:line="240" w:lineRule="auto"/>
        <w:jc w:val="center"/>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Dans les espaces prévus pour les réponses, écrire le nombre, le texte ou, s’il y a lieu, cocher  O= OUI   N= NON   NSP= NE SAIT PAS  ou   N/A= NE S’APPLIQUE PAS</w:t>
      </w:r>
    </w:p>
    <w:p w14:paraId="33F6D549" w14:textId="77777777" w:rsidR="00A26C6C" w:rsidRPr="00A26C6C" w:rsidRDefault="00A26C6C" w:rsidP="00A26C6C">
      <w:pPr>
        <w:spacing w:after="0" w:line="240" w:lineRule="auto"/>
        <w:jc w:val="center"/>
        <w:rPr>
          <w:rFonts w:ascii="Times New Roman" w:eastAsia="Times New Roman" w:hAnsi="Times New Roman" w:cs="Times New Roman"/>
          <w:b/>
          <w:sz w:val="18"/>
          <w:szCs w:val="18"/>
          <w:lang w:eastAsia="fr-FR"/>
        </w:rPr>
      </w:pPr>
    </w:p>
    <w:p w14:paraId="1F61285D" w14:textId="77777777" w:rsidR="00A26C6C" w:rsidRPr="00A26C6C" w:rsidRDefault="00A26C6C" w:rsidP="001C384E">
      <w:pPr>
        <w:spacing w:after="0" w:line="240" w:lineRule="auto"/>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br w:type="page"/>
      </w:r>
      <w:r w:rsidRPr="00A26C6C">
        <w:rPr>
          <w:rFonts w:ascii="Times New Roman" w:eastAsia="Times New Roman" w:hAnsi="Times New Roman" w:cs="Times New Roman"/>
          <w:b/>
          <w:sz w:val="24"/>
          <w:szCs w:val="20"/>
          <w:lang w:eastAsia="fr-FR"/>
        </w:rPr>
        <w:lastRenderedPageBreak/>
        <w:t>I.  ENREGISTREMENT ET NOTIFICTION DES CAS</w:t>
      </w:r>
    </w:p>
    <w:p w14:paraId="6D563F44" w14:textId="77777777" w:rsidR="00A26C6C" w:rsidRPr="00A26C6C" w:rsidRDefault="00A26C6C" w:rsidP="00A26C6C">
      <w:pPr>
        <w:spacing w:after="0" w:line="240" w:lineRule="auto"/>
        <w:jc w:val="center"/>
        <w:rPr>
          <w:rFonts w:ascii="Times New Roman" w:eastAsia="Times New Roman" w:hAnsi="Times New Roman" w:cs="Times New Roman"/>
          <w:b/>
          <w:sz w:val="24"/>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A26C6C" w:rsidRPr="00A26C6C" w14:paraId="38FC9ECF" w14:textId="77777777" w:rsidTr="00F03D49">
        <w:trPr>
          <w:trHeight w:val="574"/>
        </w:trPr>
        <w:tc>
          <w:tcPr>
            <w:tcW w:w="6238" w:type="dxa"/>
          </w:tcPr>
          <w:p w14:paraId="20C5F87C" w14:textId="5801702B" w:rsidR="00A26C6C" w:rsidRPr="00A26C6C" w:rsidRDefault="00A26C6C" w:rsidP="00A26C6C">
            <w:pPr>
              <w:spacing w:after="0" w:line="240" w:lineRule="auto"/>
              <w:rPr>
                <w:rFonts w:ascii="Times New Roman" w:eastAsia="Times New Roman" w:hAnsi="Times New Roman" w:cs="Times New Roman"/>
                <w:i/>
                <w:sz w:val="20"/>
                <w:szCs w:val="20"/>
                <w:lang w:eastAsia="fr-FR"/>
              </w:rPr>
            </w:pPr>
            <w:r w:rsidRPr="00A26C6C">
              <w:rPr>
                <w:rFonts w:ascii="Times New Roman" w:eastAsia="Times New Roman" w:hAnsi="Times New Roman" w:cs="Times New Roman"/>
                <w:sz w:val="20"/>
                <w:szCs w:val="20"/>
                <w:lang w:eastAsia="fr-FR"/>
              </w:rPr>
              <w:t>Le site (l’agent) communautaire dispose-t-il</w:t>
            </w:r>
            <w:r w:rsidR="001C384E">
              <w:rPr>
                <w:rFonts w:ascii="Times New Roman" w:eastAsia="Times New Roman" w:hAnsi="Times New Roman" w:cs="Times New Roman"/>
                <w:sz w:val="20"/>
                <w:szCs w:val="20"/>
                <w:lang w:eastAsia="fr-FR"/>
              </w:rPr>
              <w:t xml:space="preserve"> </w:t>
            </w:r>
            <w:r w:rsidRPr="00A26C6C">
              <w:rPr>
                <w:rFonts w:ascii="Times New Roman" w:eastAsia="Times New Roman" w:hAnsi="Times New Roman" w:cs="Times New Roman"/>
                <w:sz w:val="20"/>
                <w:szCs w:val="20"/>
                <w:lang w:eastAsia="fr-FR"/>
              </w:rPr>
              <w:t xml:space="preserve">(elle) d’un guide de surveillance à base communautaire? </w:t>
            </w:r>
            <w:r w:rsidRPr="00A26C6C">
              <w:rPr>
                <w:rFonts w:ascii="Times New Roman" w:eastAsia="Times New Roman" w:hAnsi="Times New Roman" w:cs="Times New Roman"/>
                <w:i/>
                <w:sz w:val="20"/>
                <w:szCs w:val="20"/>
                <w:lang w:eastAsia="fr-FR"/>
              </w:rPr>
              <w:t>(Vérifier l’existence du manuel)</w:t>
            </w:r>
          </w:p>
        </w:tc>
        <w:tc>
          <w:tcPr>
            <w:tcW w:w="3118" w:type="dxa"/>
          </w:tcPr>
          <w:p w14:paraId="65DA6C5C"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077BF1EC"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CO1.1</w:t>
            </w:r>
          </w:p>
        </w:tc>
      </w:tr>
      <w:tr w:rsidR="00A26C6C" w:rsidRPr="00A26C6C" w14:paraId="70FFEDBC" w14:textId="77777777" w:rsidTr="00F03D49">
        <w:trPr>
          <w:trHeight w:val="554"/>
        </w:trPr>
        <w:tc>
          <w:tcPr>
            <w:tcW w:w="6238" w:type="dxa"/>
          </w:tcPr>
          <w:p w14:paraId="4E654E41" w14:textId="4A391409" w:rsidR="00A26C6C" w:rsidRPr="00A26C6C" w:rsidRDefault="00A26C6C" w:rsidP="00A26C6C">
            <w:pPr>
              <w:spacing w:after="0" w:line="240" w:lineRule="auto"/>
              <w:rPr>
                <w:rFonts w:ascii="Times New Roman" w:eastAsia="Times New Roman" w:hAnsi="Times New Roman" w:cs="Times New Roman"/>
                <w:sz w:val="19"/>
                <w:szCs w:val="19"/>
                <w:lang w:eastAsia="fr-FR"/>
              </w:rPr>
            </w:pPr>
            <w:r w:rsidRPr="00A26C6C">
              <w:rPr>
                <w:rFonts w:ascii="Times New Roman" w:eastAsia="Times New Roman" w:hAnsi="Times New Roman" w:cs="Times New Roman"/>
                <w:sz w:val="20"/>
                <w:szCs w:val="20"/>
                <w:lang w:eastAsia="fr-FR"/>
              </w:rPr>
              <w:t>Le site (l’agent) communautaire dispose-t-il</w:t>
            </w:r>
            <w:r w:rsidR="001C384E">
              <w:rPr>
                <w:rFonts w:ascii="Times New Roman" w:eastAsia="Times New Roman" w:hAnsi="Times New Roman" w:cs="Times New Roman"/>
                <w:sz w:val="20"/>
                <w:szCs w:val="20"/>
                <w:lang w:eastAsia="fr-FR"/>
              </w:rPr>
              <w:t xml:space="preserve"> </w:t>
            </w:r>
            <w:r w:rsidRPr="00A26C6C">
              <w:rPr>
                <w:rFonts w:ascii="Times New Roman" w:eastAsia="Times New Roman" w:hAnsi="Times New Roman" w:cs="Times New Roman"/>
                <w:sz w:val="20"/>
                <w:szCs w:val="20"/>
                <w:lang w:eastAsia="fr-FR"/>
              </w:rPr>
              <w:t xml:space="preserve">(elle) </w:t>
            </w:r>
            <w:r w:rsidRPr="00A26C6C">
              <w:rPr>
                <w:rFonts w:ascii="Times New Roman" w:eastAsia="Times New Roman" w:hAnsi="Times New Roman" w:cs="Times New Roman"/>
                <w:sz w:val="19"/>
                <w:szCs w:val="19"/>
                <w:lang w:eastAsia="fr-FR"/>
              </w:rPr>
              <w:t xml:space="preserve">de registre(s) d’enregistrement des cas ? </w:t>
            </w:r>
            <w:r w:rsidRPr="00A26C6C">
              <w:rPr>
                <w:rFonts w:ascii="Times New Roman" w:eastAsia="Times New Roman" w:hAnsi="Times New Roman" w:cs="Times New Roman"/>
                <w:i/>
                <w:sz w:val="20"/>
                <w:szCs w:val="20"/>
                <w:lang w:eastAsia="fr-FR"/>
              </w:rPr>
              <w:t>(Vérifier l’existence du (des) registre(s)</w:t>
            </w:r>
          </w:p>
        </w:tc>
        <w:tc>
          <w:tcPr>
            <w:tcW w:w="3118" w:type="dxa"/>
          </w:tcPr>
          <w:p w14:paraId="1F77F266"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579B0447"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CO1.2</w:t>
            </w:r>
          </w:p>
        </w:tc>
      </w:tr>
      <w:tr w:rsidR="00A26C6C" w:rsidRPr="00A26C6C" w14:paraId="1FB0A941" w14:textId="77777777" w:rsidTr="00F03D49">
        <w:tc>
          <w:tcPr>
            <w:tcW w:w="6238" w:type="dxa"/>
          </w:tcPr>
          <w:p w14:paraId="25502C40"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L’agent du site a-t-il (elle) correctement rempli le registre des cas au cours des 30 jours derniers jours ? </w:t>
            </w:r>
          </w:p>
          <w:p w14:paraId="0FBE5CE8" w14:textId="77777777" w:rsidR="00A26C6C" w:rsidRPr="00A26C6C" w:rsidRDefault="00A26C6C" w:rsidP="00A26C6C">
            <w:pPr>
              <w:spacing w:after="0" w:line="240" w:lineRule="auto"/>
              <w:rPr>
                <w:rFonts w:ascii="Times New Roman" w:eastAsia="Times New Roman" w:hAnsi="Times New Roman" w:cs="Times New Roman"/>
                <w:i/>
                <w:sz w:val="20"/>
                <w:szCs w:val="20"/>
                <w:lang w:eastAsia="fr-FR"/>
              </w:rPr>
            </w:pPr>
            <w:r w:rsidRPr="00A26C6C">
              <w:rPr>
                <w:rFonts w:ascii="Times New Roman" w:eastAsia="Times New Roman" w:hAnsi="Times New Roman" w:cs="Times New Roman"/>
                <w:i/>
                <w:sz w:val="20"/>
                <w:szCs w:val="20"/>
                <w:lang w:eastAsia="fr-FR"/>
              </w:rPr>
              <w:t>(Observer le remplissage des 30 derniers jours)</w:t>
            </w:r>
          </w:p>
        </w:tc>
        <w:tc>
          <w:tcPr>
            <w:tcW w:w="3118" w:type="dxa"/>
          </w:tcPr>
          <w:p w14:paraId="14FEF8F7"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14A1D68D"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CO1.3</w:t>
            </w:r>
          </w:p>
        </w:tc>
      </w:tr>
    </w:tbl>
    <w:p w14:paraId="5759E7C5"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A26C6C" w:rsidRPr="00A26C6C" w14:paraId="2875E38F" w14:textId="77777777" w:rsidTr="00F03D49">
        <w:tc>
          <w:tcPr>
            <w:tcW w:w="6238" w:type="dxa"/>
          </w:tcPr>
          <w:p w14:paraId="2F1D6382" w14:textId="37F86474"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Le site (l’agent) communautaire dispose-t-il</w:t>
            </w:r>
            <w:r w:rsidR="001C384E">
              <w:rPr>
                <w:rFonts w:ascii="Times New Roman" w:eastAsia="Times New Roman" w:hAnsi="Times New Roman" w:cs="Times New Roman"/>
                <w:sz w:val="20"/>
                <w:szCs w:val="20"/>
                <w:lang w:eastAsia="fr-FR"/>
              </w:rPr>
              <w:t xml:space="preserve"> </w:t>
            </w:r>
            <w:r w:rsidRPr="00A26C6C">
              <w:rPr>
                <w:rFonts w:ascii="Times New Roman" w:eastAsia="Times New Roman" w:hAnsi="Times New Roman" w:cs="Times New Roman"/>
                <w:sz w:val="20"/>
                <w:szCs w:val="20"/>
                <w:lang w:eastAsia="fr-FR"/>
              </w:rPr>
              <w:t>(elle) d’une liste officielle des maladies à surveillance ?</w:t>
            </w:r>
          </w:p>
        </w:tc>
        <w:tc>
          <w:tcPr>
            <w:tcW w:w="3118" w:type="dxa"/>
          </w:tcPr>
          <w:p w14:paraId="157F3E22"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4D7F51E7"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CO1.4</w:t>
            </w:r>
          </w:p>
        </w:tc>
      </w:tr>
      <w:tr w:rsidR="00A26C6C" w:rsidRPr="00A26C6C" w14:paraId="56D0A92D" w14:textId="77777777" w:rsidTr="00F03D49">
        <w:tc>
          <w:tcPr>
            <w:tcW w:w="6238" w:type="dxa"/>
          </w:tcPr>
          <w:p w14:paraId="4DA7BA38" w14:textId="4F32788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Le site (l’agent) communautaire dispose-t-il</w:t>
            </w:r>
            <w:r w:rsidR="001C384E">
              <w:rPr>
                <w:rFonts w:ascii="Times New Roman" w:eastAsia="Times New Roman" w:hAnsi="Times New Roman" w:cs="Times New Roman"/>
                <w:sz w:val="20"/>
                <w:szCs w:val="20"/>
                <w:lang w:eastAsia="fr-FR"/>
              </w:rPr>
              <w:t xml:space="preserve"> </w:t>
            </w:r>
            <w:r w:rsidRPr="00A26C6C">
              <w:rPr>
                <w:rFonts w:ascii="Times New Roman" w:eastAsia="Times New Roman" w:hAnsi="Times New Roman" w:cs="Times New Roman"/>
                <w:sz w:val="20"/>
                <w:szCs w:val="20"/>
                <w:lang w:eastAsia="fr-FR"/>
              </w:rPr>
              <w:t>(elle) de la définition standard de cas pour chaque maladie prioritaire du Pays ?</w:t>
            </w:r>
          </w:p>
        </w:tc>
        <w:tc>
          <w:tcPr>
            <w:tcW w:w="3118" w:type="dxa"/>
          </w:tcPr>
          <w:p w14:paraId="369FC4F2"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2A534026"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CO1.5</w:t>
            </w:r>
          </w:p>
        </w:tc>
      </w:tr>
      <w:tr w:rsidR="00A26C6C" w:rsidRPr="00A26C6C" w14:paraId="58D6F5AA" w14:textId="77777777" w:rsidTr="00F03D49">
        <w:trPr>
          <w:trHeight w:val="361"/>
        </w:trPr>
        <w:tc>
          <w:tcPr>
            <w:tcW w:w="6238" w:type="dxa"/>
          </w:tcPr>
          <w:p w14:paraId="1DF7061B" w14:textId="5E46AA55" w:rsidR="00A26C6C" w:rsidRPr="00A26C6C" w:rsidRDefault="00A26C6C" w:rsidP="001C384E">
            <w:pPr>
              <w:spacing w:after="0" w:line="240" w:lineRule="auto"/>
              <w:jc w:val="both"/>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Le site (l’agent) communautaire dispose-t-il</w:t>
            </w:r>
            <w:r w:rsidR="001C384E">
              <w:rPr>
                <w:rFonts w:ascii="Times New Roman" w:eastAsia="Times New Roman" w:hAnsi="Times New Roman" w:cs="Times New Roman"/>
                <w:sz w:val="20"/>
                <w:szCs w:val="20"/>
                <w:lang w:eastAsia="fr-FR"/>
              </w:rPr>
              <w:t xml:space="preserve"> </w:t>
            </w:r>
            <w:r w:rsidRPr="00A26C6C">
              <w:rPr>
                <w:rFonts w:ascii="Times New Roman" w:eastAsia="Times New Roman" w:hAnsi="Times New Roman" w:cs="Times New Roman"/>
                <w:sz w:val="20"/>
                <w:szCs w:val="20"/>
                <w:lang w:eastAsia="fr-FR"/>
              </w:rPr>
              <w:t xml:space="preserve">(elle) de la définition standard de cas pour le Paludisme </w:t>
            </w:r>
          </w:p>
        </w:tc>
        <w:tc>
          <w:tcPr>
            <w:tcW w:w="3118" w:type="dxa"/>
          </w:tcPr>
          <w:p w14:paraId="28B1FCB9"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4F39008D"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CO1.6</w:t>
            </w:r>
          </w:p>
        </w:tc>
      </w:tr>
      <w:tr w:rsidR="00A26C6C" w:rsidRPr="00A26C6C" w14:paraId="164881B1" w14:textId="77777777" w:rsidTr="00F03D49">
        <w:trPr>
          <w:trHeight w:val="1406"/>
        </w:trPr>
        <w:tc>
          <w:tcPr>
            <w:tcW w:w="6238" w:type="dxa"/>
          </w:tcPr>
          <w:p w14:paraId="499B6FCC"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La personne interviewée diagnostique-t-elle correctement les cas  du paludisme  en utilisant une définition de cas standard</w:t>
            </w:r>
          </w:p>
          <w:p w14:paraId="6B1CB44E"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i/>
                <w:sz w:val="20"/>
                <w:szCs w:val="20"/>
                <w:lang w:eastAsia="fr-FR"/>
              </w:rPr>
              <w:t>L’enquêteur choisit dans le registre des cas et demande comment le cas a été diagnostiqué — la personne assurant l’entrevue devra avoir obtenu la définition de cas normalisée auprès du Ministère de la Santé</w:t>
            </w:r>
          </w:p>
        </w:tc>
        <w:tc>
          <w:tcPr>
            <w:tcW w:w="3118" w:type="dxa"/>
          </w:tcPr>
          <w:p w14:paraId="473E1450"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p>
          <w:p w14:paraId="339E2432"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54DF518D"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b/>
                <w:sz w:val="20"/>
                <w:szCs w:val="20"/>
                <w:lang w:eastAsia="fr-FR"/>
              </w:rPr>
              <w:t>CO1.6.1</w:t>
            </w:r>
          </w:p>
        </w:tc>
      </w:tr>
    </w:tbl>
    <w:p w14:paraId="76A41340"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p w14:paraId="0F83880C" w14:textId="77777777" w:rsidR="00A26C6C" w:rsidRPr="00A26C6C" w:rsidRDefault="00A26C6C" w:rsidP="00A26C6C">
      <w:pPr>
        <w:keepNext/>
        <w:spacing w:after="0" w:line="240" w:lineRule="auto"/>
        <w:outlineLvl w:val="3"/>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II. CONFIRMATION DES CAS</w:t>
      </w:r>
    </w:p>
    <w:p w14:paraId="4406E955"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A26C6C" w:rsidRPr="00A26C6C" w14:paraId="6B8F81C9" w14:textId="77777777" w:rsidTr="00F03D49">
        <w:trPr>
          <w:trHeight w:val="671"/>
        </w:trPr>
        <w:tc>
          <w:tcPr>
            <w:tcW w:w="6238" w:type="dxa"/>
          </w:tcPr>
          <w:p w14:paraId="58324BD4"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Le site (ou l’agent) communautaire a-t-il des kits de tests de dépistage rapide (TDR) pour la confirmation des cas de </w:t>
            </w:r>
            <w:r w:rsidRPr="00A26C6C">
              <w:rPr>
                <w:rFonts w:ascii="Times New Roman" w:eastAsia="Times New Roman" w:hAnsi="Times New Roman" w:cs="Times New Roman"/>
                <w:b/>
                <w:sz w:val="20"/>
                <w:szCs w:val="20"/>
                <w:lang w:eastAsia="fr-FR"/>
              </w:rPr>
              <w:t>paludisme</w:t>
            </w:r>
            <w:r w:rsidRPr="00A26C6C">
              <w:rPr>
                <w:rFonts w:ascii="Times New Roman" w:eastAsia="Times New Roman" w:hAnsi="Times New Roman" w:cs="Times New Roman"/>
                <w:sz w:val="20"/>
                <w:szCs w:val="20"/>
                <w:lang w:eastAsia="fr-FR"/>
              </w:rPr>
              <w:t xml:space="preserve"> ? </w:t>
            </w:r>
            <w:r w:rsidRPr="00A26C6C">
              <w:rPr>
                <w:rFonts w:ascii="Times New Roman" w:eastAsia="Times New Roman" w:hAnsi="Times New Roman" w:cs="Times New Roman"/>
                <w:i/>
                <w:sz w:val="20"/>
                <w:szCs w:val="20"/>
                <w:lang w:eastAsia="fr-FR"/>
              </w:rPr>
              <w:t>(l’enquêteur doit observer l’existence des kits)</w:t>
            </w:r>
          </w:p>
        </w:tc>
        <w:tc>
          <w:tcPr>
            <w:tcW w:w="3118" w:type="dxa"/>
          </w:tcPr>
          <w:p w14:paraId="1C93D7B7"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6EC736D5"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CO2.1</w:t>
            </w:r>
          </w:p>
        </w:tc>
      </w:tr>
      <w:tr w:rsidR="00A26C6C" w:rsidRPr="00A26C6C" w14:paraId="663CAFEE" w14:textId="77777777" w:rsidTr="00F03D49">
        <w:tc>
          <w:tcPr>
            <w:tcW w:w="6238" w:type="dxa"/>
          </w:tcPr>
          <w:p w14:paraId="7B72F853"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Le site (ou l’agent) communautaire a-t-il du matériel nécessaire pour conserver du sang/sérum jusqu’à leur expédition ? </w:t>
            </w:r>
            <w:r w:rsidRPr="00A26C6C">
              <w:rPr>
                <w:rFonts w:ascii="Times New Roman" w:eastAsia="Times New Roman" w:hAnsi="Times New Roman" w:cs="Times New Roman"/>
                <w:i/>
                <w:sz w:val="20"/>
                <w:szCs w:val="20"/>
                <w:lang w:eastAsia="fr-FR"/>
              </w:rPr>
              <w:t>(l’enquêteur doit observer l’existence du matériel)</w:t>
            </w:r>
          </w:p>
        </w:tc>
        <w:tc>
          <w:tcPr>
            <w:tcW w:w="3118" w:type="dxa"/>
          </w:tcPr>
          <w:p w14:paraId="04AD6F2F"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0C8F0843" w14:textId="77777777" w:rsidR="00A26C6C" w:rsidRPr="001C384E" w:rsidRDefault="00A26C6C" w:rsidP="00A26C6C">
            <w:pPr>
              <w:spacing w:after="0" w:line="240" w:lineRule="auto"/>
              <w:jc w:val="center"/>
              <w:rPr>
                <w:rFonts w:ascii="Times New Roman" w:eastAsia="Times New Roman" w:hAnsi="Times New Roman" w:cs="Times New Roman"/>
                <w:b/>
                <w:sz w:val="20"/>
                <w:szCs w:val="20"/>
                <w:lang w:eastAsia="fr-FR"/>
              </w:rPr>
            </w:pPr>
            <w:r w:rsidRPr="001C384E">
              <w:rPr>
                <w:rFonts w:ascii="Times New Roman" w:eastAsia="Times New Roman" w:hAnsi="Times New Roman" w:cs="Times New Roman"/>
                <w:b/>
                <w:sz w:val="20"/>
                <w:szCs w:val="20"/>
                <w:lang w:eastAsia="fr-FR"/>
              </w:rPr>
              <w:t>CO2.2</w:t>
            </w:r>
          </w:p>
        </w:tc>
      </w:tr>
      <w:tr w:rsidR="00A26C6C" w:rsidRPr="00A26C6C" w14:paraId="38005824" w14:textId="77777777" w:rsidTr="00F03D49">
        <w:tc>
          <w:tcPr>
            <w:tcW w:w="6238" w:type="dxa"/>
          </w:tcPr>
          <w:p w14:paraId="41362324" w14:textId="6379C6A8"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Le site (ou l’agent) communautaire dispose-t-il d’emballage pour l’expédition du Sang/Sérum dans la formation sanitaire </w:t>
            </w:r>
            <w:r w:rsidRPr="00A26C6C">
              <w:rPr>
                <w:rFonts w:ascii="Times New Roman" w:eastAsia="Times New Roman" w:hAnsi="Times New Roman" w:cs="Times New Roman"/>
                <w:i/>
                <w:sz w:val="20"/>
                <w:szCs w:val="20"/>
                <w:lang w:eastAsia="fr-FR"/>
              </w:rPr>
              <w:t>(l’enquêteur doit observer)</w:t>
            </w:r>
          </w:p>
        </w:tc>
        <w:tc>
          <w:tcPr>
            <w:tcW w:w="3118" w:type="dxa"/>
          </w:tcPr>
          <w:p w14:paraId="54EEE236"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6B690C0E" w14:textId="77777777" w:rsidR="00A26C6C" w:rsidRPr="001C384E" w:rsidRDefault="00A26C6C" w:rsidP="00A26C6C">
            <w:pPr>
              <w:spacing w:after="0" w:line="240" w:lineRule="auto"/>
              <w:jc w:val="center"/>
              <w:rPr>
                <w:rFonts w:ascii="Times New Roman" w:eastAsia="Times New Roman" w:hAnsi="Times New Roman" w:cs="Times New Roman"/>
                <w:b/>
                <w:sz w:val="20"/>
                <w:szCs w:val="20"/>
                <w:lang w:eastAsia="fr-FR"/>
              </w:rPr>
            </w:pPr>
            <w:r w:rsidRPr="001C384E">
              <w:rPr>
                <w:rFonts w:ascii="Times New Roman" w:eastAsia="Times New Roman" w:hAnsi="Times New Roman" w:cs="Times New Roman"/>
                <w:b/>
                <w:sz w:val="20"/>
                <w:szCs w:val="20"/>
                <w:lang w:eastAsia="fr-FR"/>
              </w:rPr>
              <w:t>CO2.3</w:t>
            </w:r>
          </w:p>
        </w:tc>
      </w:tr>
    </w:tbl>
    <w:p w14:paraId="00423C04"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p w14:paraId="08051E41" w14:textId="77777777" w:rsidR="00A26C6C" w:rsidRPr="00A26C6C" w:rsidRDefault="00A26C6C" w:rsidP="00A26C6C">
      <w:pPr>
        <w:keepNext/>
        <w:spacing w:after="0" w:line="240" w:lineRule="auto"/>
        <w:outlineLvl w:val="3"/>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III. NOTIFICATION DES CAS ET TRANSMISSION DES DONNEES</w:t>
      </w:r>
    </w:p>
    <w:p w14:paraId="47664AF4"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851"/>
      </w:tblGrid>
      <w:tr w:rsidR="00A26C6C" w:rsidRPr="00A26C6C" w14:paraId="7BFB94E4" w14:textId="77777777" w:rsidTr="00F03D49">
        <w:tc>
          <w:tcPr>
            <w:tcW w:w="6238" w:type="dxa"/>
          </w:tcPr>
          <w:p w14:paraId="3A56425B"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Le site (ou l’agent communautaire) a-t-il manqué de fiches ou formulaires officiels de surveillance épidémiologique communautaire au cours des 6 derniers mois?</w:t>
            </w:r>
          </w:p>
        </w:tc>
        <w:tc>
          <w:tcPr>
            <w:tcW w:w="3118" w:type="dxa"/>
          </w:tcPr>
          <w:p w14:paraId="1A3C71CE"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1BE6B006"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 3.1</w:t>
            </w:r>
          </w:p>
        </w:tc>
      </w:tr>
      <w:tr w:rsidR="00A26C6C" w:rsidRPr="00A26C6C" w14:paraId="38535A26" w14:textId="77777777" w:rsidTr="00F03D49">
        <w:tc>
          <w:tcPr>
            <w:tcW w:w="6238" w:type="dxa"/>
          </w:tcPr>
          <w:p w14:paraId="7D8BF04D" w14:textId="278ACB25"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Le nombre de cas </w:t>
            </w:r>
            <w:del w:id="642" w:author="El Hadji Falilou Ndiaye" w:date="2019-08-09T12:55:00Z">
              <w:r w:rsidRPr="00A26C6C" w:rsidDel="00A01C70">
                <w:rPr>
                  <w:rFonts w:ascii="Times New Roman" w:eastAsia="Times New Roman" w:hAnsi="Times New Roman" w:cs="Times New Roman"/>
                  <w:sz w:val="20"/>
                  <w:szCs w:val="20"/>
                  <w:lang w:eastAsia="fr-FR"/>
                </w:rPr>
                <w:delText xml:space="preserve">de </w:delText>
              </w:r>
              <w:r w:rsidRPr="00A26C6C" w:rsidDel="00A01C70">
                <w:rPr>
                  <w:rFonts w:ascii="Times New Roman" w:eastAsia="Times New Roman" w:hAnsi="Times New Roman" w:cs="Times New Roman"/>
                  <w:b/>
                  <w:sz w:val="20"/>
                  <w:szCs w:val="20"/>
                  <w:lang w:eastAsia="fr-FR"/>
                </w:rPr>
                <w:delText>maladies à éliminer (</w:delText>
              </w:r>
            </w:del>
            <w:r w:rsidRPr="00A26C6C">
              <w:rPr>
                <w:rFonts w:ascii="Times New Roman" w:eastAsia="Times New Roman" w:hAnsi="Times New Roman" w:cs="Times New Roman"/>
                <w:b/>
                <w:sz w:val="20"/>
                <w:szCs w:val="20"/>
                <w:lang w:eastAsia="fr-FR"/>
              </w:rPr>
              <w:t>d</w:t>
            </w:r>
            <w:ins w:id="643" w:author="El Hadji Falilou Ndiaye" w:date="2019-08-09T12:55:00Z">
              <w:r w:rsidR="00A01C70">
                <w:rPr>
                  <w:rFonts w:ascii="Times New Roman" w:eastAsia="Times New Roman" w:hAnsi="Times New Roman" w:cs="Times New Roman"/>
                  <w:b/>
                  <w:sz w:val="20"/>
                  <w:szCs w:val="20"/>
                  <w:lang w:eastAsia="fr-FR"/>
                </w:rPr>
                <w:t>e</w:t>
              </w:r>
            </w:ins>
            <w:del w:id="644" w:author="El Hadji Falilou Ndiaye" w:date="2019-08-09T12:55:00Z">
              <w:r w:rsidRPr="00A26C6C" w:rsidDel="00A01C70">
                <w:rPr>
                  <w:rFonts w:ascii="Times New Roman" w:eastAsia="Times New Roman" w:hAnsi="Times New Roman" w:cs="Times New Roman"/>
                  <w:b/>
                  <w:sz w:val="20"/>
                  <w:szCs w:val="20"/>
                  <w:lang w:eastAsia="fr-FR"/>
                </w:rPr>
                <w:delText>u</w:delText>
              </w:r>
            </w:del>
            <w:r w:rsidRPr="00A26C6C">
              <w:rPr>
                <w:rFonts w:ascii="Times New Roman" w:eastAsia="Times New Roman" w:hAnsi="Times New Roman" w:cs="Times New Roman"/>
                <w:b/>
                <w:sz w:val="20"/>
                <w:szCs w:val="20"/>
                <w:lang w:eastAsia="fr-FR"/>
              </w:rPr>
              <w:t xml:space="preserve"> paludisme</w:t>
            </w:r>
            <w:del w:id="645" w:author="El Hadji Falilou Ndiaye" w:date="2019-08-09T12:55:00Z">
              <w:r w:rsidRPr="00A26C6C" w:rsidDel="00A01C70">
                <w:rPr>
                  <w:rFonts w:ascii="Times New Roman" w:eastAsia="Times New Roman" w:hAnsi="Times New Roman" w:cs="Times New Roman"/>
                  <w:b/>
                  <w:sz w:val="20"/>
                  <w:szCs w:val="20"/>
                  <w:lang w:eastAsia="fr-FR"/>
                </w:rPr>
                <w:delText>)</w:delText>
              </w:r>
            </w:del>
            <w:r w:rsidRPr="00A26C6C">
              <w:rPr>
                <w:rFonts w:ascii="Times New Roman" w:eastAsia="Times New Roman" w:hAnsi="Times New Roman" w:cs="Times New Roman"/>
                <w:sz w:val="20"/>
                <w:szCs w:val="20"/>
                <w:lang w:eastAsia="fr-FR"/>
              </w:rPr>
              <w:t xml:space="preserve"> du dernier rapport du site concorde-t-il avec ce qu’il y a dans le registre ? </w:t>
            </w:r>
            <w:r w:rsidRPr="00A26C6C">
              <w:rPr>
                <w:rFonts w:ascii="Times New Roman" w:eastAsia="Times New Roman" w:hAnsi="Times New Roman" w:cs="Times New Roman"/>
                <w:i/>
                <w:sz w:val="20"/>
                <w:szCs w:val="20"/>
                <w:lang w:eastAsia="fr-FR"/>
              </w:rPr>
              <w:t>(faire le comptage dans le registre)</w:t>
            </w:r>
          </w:p>
        </w:tc>
        <w:tc>
          <w:tcPr>
            <w:tcW w:w="3118" w:type="dxa"/>
          </w:tcPr>
          <w:p w14:paraId="7C8EB560"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09D12A60"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 3.3</w:t>
            </w:r>
          </w:p>
        </w:tc>
      </w:tr>
      <w:tr w:rsidR="00A26C6C" w:rsidRPr="00A26C6C" w14:paraId="6C42B6E6" w14:textId="77777777" w:rsidTr="00F03D49">
        <w:tc>
          <w:tcPr>
            <w:tcW w:w="6238" w:type="dxa"/>
          </w:tcPr>
          <w:p w14:paraId="70B64343"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Le nombre de cas de </w:t>
            </w:r>
            <w:r w:rsidRPr="00A26C6C">
              <w:rPr>
                <w:rFonts w:ascii="Times New Roman" w:eastAsia="Times New Roman" w:hAnsi="Times New Roman" w:cs="Times New Roman"/>
                <w:b/>
                <w:sz w:val="20"/>
                <w:szCs w:val="20"/>
                <w:lang w:eastAsia="fr-FR"/>
              </w:rPr>
              <w:t>paludisme</w:t>
            </w:r>
            <w:r w:rsidRPr="00A26C6C">
              <w:rPr>
                <w:rFonts w:ascii="Times New Roman" w:eastAsia="Times New Roman" w:hAnsi="Times New Roman" w:cs="Times New Roman"/>
                <w:sz w:val="20"/>
                <w:szCs w:val="20"/>
                <w:lang w:eastAsia="fr-FR"/>
              </w:rPr>
              <w:t xml:space="preserve"> dernier rapport du site concorde-t-il avec ce qu’il y a dans le registre ? </w:t>
            </w:r>
            <w:r w:rsidRPr="00A26C6C">
              <w:rPr>
                <w:rFonts w:ascii="Times New Roman" w:eastAsia="Times New Roman" w:hAnsi="Times New Roman" w:cs="Times New Roman"/>
                <w:i/>
                <w:sz w:val="20"/>
                <w:szCs w:val="20"/>
                <w:lang w:eastAsia="fr-FR"/>
              </w:rPr>
              <w:t>(choisir 10 cas et faire le comptage dans le registre)</w:t>
            </w:r>
          </w:p>
        </w:tc>
        <w:tc>
          <w:tcPr>
            <w:tcW w:w="3118" w:type="dxa"/>
          </w:tcPr>
          <w:p w14:paraId="1B3F4AEB"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851" w:type="dxa"/>
          </w:tcPr>
          <w:p w14:paraId="6629CA4C"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 3.4</w:t>
            </w:r>
          </w:p>
        </w:tc>
      </w:tr>
    </w:tbl>
    <w:p w14:paraId="566F87F8"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49" w:type="dxa"/>
        <w:tblInd w:w="-214" w:type="dxa"/>
        <w:tblLayout w:type="fixed"/>
        <w:tblCellMar>
          <w:left w:w="70" w:type="dxa"/>
          <w:right w:w="70" w:type="dxa"/>
        </w:tblCellMar>
        <w:tblLook w:val="0000" w:firstRow="0" w:lastRow="0" w:firstColumn="0" w:lastColumn="0" w:noHBand="0" w:noVBand="0"/>
      </w:tblPr>
      <w:tblGrid>
        <w:gridCol w:w="851"/>
        <w:gridCol w:w="5387"/>
        <w:gridCol w:w="567"/>
        <w:gridCol w:w="2410"/>
        <w:gridCol w:w="141"/>
        <w:gridCol w:w="18"/>
        <w:gridCol w:w="833"/>
        <w:gridCol w:w="142"/>
      </w:tblGrid>
      <w:tr w:rsidR="00A26C6C" w:rsidRPr="00A26C6C" w14:paraId="49AD7CF8" w14:textId="77777777" w:rsidTr="00F03D49">
        <w:trPr>
          <w:cantSplit/>
        </w:trPr>
        <w:tc>
          <w:tcPr>
            <w:tcW w:w="9374" w:type="dxa"/>
            <w:gridSpan w:val="6"/>
          </w:tcPr>
          <w:p w14:paraId="0FC01D06" w14:textId="1F965DD7" w:rsidR="00A26C6C" w:rsidRPr="00A26C6C" w:rsidRDefault="00A26C6C" w:rsidP="00A26C6C">
            <w:pPr>
              <w:spacing w:after="0" w:line="240" w:lineRule="auto"/>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 xml:space="preserve">Nombre de rapports transmis par le site (ou l’agent) communautaire au Centre de Santé </w:t>
            </w:r>
            <w:ins w:id="646" w:author="El Hadji Falilou Ndiaye" w:date="2019-08-09T13:00:00Z">
              <w:r w:rsidR="00A01C70">
                <w:rPr>
                  <w:rFonts w:ascii="Times New Roman" w:eastAsia="Times New Roman" w:hAnsi="Times New Roman" w:cs="Times New Roman"/>
                  <w:b/>
                  <w:sz w:val="20"/>
                  <w:szCs w:val="20"/>
                  <w:lang w:eastAsia="fr-FR"/>
                </w:rPr>
                <w:t>/Poste de santé</w:t>
              </w:r>
            </w:ins>
            <w:del w:id="647" w:author="El Hadji Falilou Ndiaye" w:date="2019-08-09T13:00:00Z">
              <w:r w:rsidRPr="00A26C6C" w:rsidDel="00A01C70">
                <w:rPr>
                  <w:rFonts w:ascii="Times New Roman" w:eastAsia="Times New Roman" w:hAnsi="Times New Roman" w:cs="Times New Roman"/>
                  <w:b/>
                  <w:sz w:val="20"/>
                  <w:szCs w:val="20"/>
                  <w:lang w:eastAsia="fr-FR"/>
                </w:rPr>
                <w:delText>de Base</w:delText>
              </w:r>
            </w:del>
            <w:r w:rsidRPr="00A26C6C">
              <w:rPr>
                <w:rFonts w:ascii="Times New Roman" w:eastAsia="Times New Roman" w:hAnsi="Times New Roman" w:cs="Times New Roman"/>
                <w:b/>
                <w:sz w:val="20"/>
                <w:szCs w:val="20"/>
                <w:lang w:eastAsia="fr-FR"/>
              </w:rPr>
              <w:t xml:space="preserve"> </w:t>
            </w:r>
            <w:del w:id="648" w:author="El Hadji Falilou Ndiaye" w:date="2019-08-09T13:01:00Z">
              <w:r w:rsidRPr="00A26C6C" w:rsidDel="00A01C70">
                <w:rPr>
                  <w:rFonts w:ascii="Times New Roman" w:eastAsia="Times New Roman" w:hAnsi="Times New Roman" w:cs="Times New Roman"/>
                  <w:b/>
                  <w:sz w:val="20"/>
                  <w:szCs w:val="20"/>
                  <w:lang w:eastAsia="fr-FR"/>
                </w:rPr>
                <w:delText xml:space="preserve">(CSB) </w:delText>
              </w:r>
            </w:del>
            <w:r w:rsidRPr="00A26C6C">
              <w:rPr>
                <w:rFonts w:ascii="Times New Roman" w:eastAsia="Times New Roman" w:hAnsi="Times New Roman" w:cs="Times New Roman"/>
                <w:b/>
                <w:sz w:val="20"/>
                <w:szCs w:val="20"/>
                <w:lang w:eastAsia="fr-FR"/>
              </w:rPr>
              <w:t>au cours des 3 derniers mois, comparé au nombre officiellement</w:t>
            </w:r>
            <w:r w:rsidRPr="00A26C6C">
              <w:rPr>
                <w:rFonts w:ascii="Times New Roman" w:eastAsia="Times New Roman" w:hAnsi="Times New Roman" w:cs="Times New Roman"/>
                <w:sz w:val="20"/>
                <w:szCs w:val="20"/>
                <w:lang w:eastAsia="fr-FR"/>
              </w:rPr>
              <w:t xml:space="preserve"> </w:t>
            </w:r>
            <w:r w:rsidRPr="00A26C6C">
              <w:rPr>
                <w:rFonts w:ascii="Times New Roman" w:eastAsia="Times New Roman" w:hAnsi="Times New Roman" w:cs="Times New Roman"/>
                <w:b/>
                <w:sz w:val="20"/>
                <w:szCs w:val="20"/>
                <w:lang w:eastAsia="fr-FR"/>
              </w:rPr>
              <w:t>attendu</w:t>
            </w:r>
          </w:p>
        </w:tc>
        <w:tc>
          <w:tcPr>
            <w:tcW w:w="975" w:type="dxa"/>
            <w:gridSpan w:val="2"/>
          </w:tcPr>
          <w:p w14:paraId="5826202F" w14:textId="77777777" w:rsidR="00A26C6C" w:rsidRPr="00A26C6C" w:rsidRDefault="00A26C6C" w:rsidP="00A26C6C">
            <w:pPr>
              <w:spacing w:after="0" w:line="240" w:lineRule="auto"/>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 3.5</w:t>
            </w:r>
          </w:p>
        </w:tc>
      </w:tr>
      <w:tr w:rsidR="00A26C6C" w:rsidRPr="00A26C6C" w14:paraId="5B1ECA9F" w14:textId="77777777" w:rsidTr="00F03D49">
        <w:tc>
          <w:tcPr>
            <w:tcW w:w="6805" w:type="dxa"/>
            <w:gridSpan w:val="3"/>
          </w:tcPr>
          <w:p w14:paraId="1FA02464"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Hebdomadaire </w:t>
            </w:r>
          </w:p>
        </w:tc>
        <w:tc>
          <w:tcPr>
            <w:tcW w:w="2410" w:type="dxa"/>
          </w:tcPr>
          <w:p w14:paraId="5DA0D230"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 / 12 attendus</w:t>
            </w:r>
          </w:p>
        </w:tc>
        <w:tc>
          <w:tcPr>
            <w:tcW w:w="1134" w:type="dxa"/>
            <w:gridSpan w:val="4"/>
          </w:tcPr>
          <w:p w14:paraId="7DAC6EAC"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w:t>
            </w:r>
            <w:r w:rsidRPr="00A26C6C">
              <w:rPr>
                <w:rFonts w:ascii="Times New Roman" w:eastAsia="Times New Roman" w:hAnsi="Times New Roman" w:cs="Times New Roman"/>
                <w:b/>
                <w:sz w:val="20"/>
                <w:szCs w:val="20"/>
                <w:lang w:eastAsia="fr-FR"/>
              </w:rPr>
              <w:t xml:space="preserve"> 3.5.1</w:t>
            </w:r>
          </w:p>
        </w:tc>
      </w:tr>
      <w:tr w:rsidR="00A26C6C" w:rsidRPr="00A26C6C" w14:paraId="247FF539" w14:textId="77777777" w:rsidTr="00F03D49">
        <w:tc>
          <w:tcPr>
            <w:tcW w:w="6805" w:type="dxa"/>
            <w:gridSpan w:val="3"/>
          </w:tcPr>
          <w:p w14:paraId="475025A1" w14:textId="2294673D"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Mensuels </w:t>
            </w:r>
            <w:del w:id="649" w:author="El Hadji Falilou Ndiaye" w:date="2019-08-09T12:58:00Z">
              <w:r w:rsidRPr="00A26C6C" w:rsidDel="00A01C70">
                <w:rPr>
                  <w:rFonts w:ascii="Times New Roman" w:eastAsia="Times New Roman" w:hAnsi="Times New Roman" w:cs="Times New Roman"/>
                  <w:sz w:val="20"/>
                  <w:szCs w:val="20"/>
                  <w:lang w:eastAsia="fr-FR"/>
                </w:rPr>
                <w:delText>(Utiliser les échéances nationales)</w:delText>
              </w:r>
            </w:del>
          </w:p>
        </w:tc>
        <w:tc>
          <w:tcPr>
            <w:tcW w:w="2410" w:type="dxa"/>
          </w:tcPr>
          <w:p w14:paraId="68C07298"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 / 3 attendus</w:t>
            </w:r>
          </w:p>
        </w:tc>
        <w:tc>
          <w:tcPr>
            <w:tcW w:w="1134" w:type="dxa"/>
            <w:gridSpan w:val="4"/>
          </w:tcPr>
          <w:p w14:paraId="39F91AA5"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w:t>
            </w:r>
            <w:r w:rsidRPr="00A26C6C">
              <w:rPr>
                <w:rFonts w:ascii="Times New Roman" w:eastAsia="Times New Roman" w:hAnsi="Times New Roman" w:cs="Times New Roman"/>
                <w:b/>
                <w:sz w:val="20"/>
                <w:szCs w:val="20"/>
                <w:lang w:eastAsia="fr-FR"/>
              </w:rPr>
              <w:t xml:space="preserve"> 3.5.2</w:t>
            </w:r>
          </w:p>
        </w:tc>
      </w:tr>
      <w:tr w:rsidR="00A26C6C" w:rsidRPr="00A26C6C" w14:paraId="1352926F" w14:textId="77777777" w:rsidTr="00F03D49">
        <w:tc>
          <w:tcPr>
            <w:tcW w:w="6805" w:type="dxa"/>
            <w:gridSpan w:val="3"/>
          </w:tcPr>
          <w:p w14:paraId="5BEF57E8" w14:textId="32495332"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Nombre de rapports hebdomadaires transmis à temps </w:t>
            </w:r>
            <w:ins w:id="650" w:author="El Hadji Falilou Ndiaye" w:date="2019-08-09T12:58:00Z">
              <w:r w:rsidR="00A01C70" w:rsidRPr="00A26C6C">
                <w:rPr>
                  <w:rFonts w:ascii="Times New Roman" w:eastAsia="Times New Roman" w:hAnsi="Times New Roman" w:cs="Times New Roman"/>
                  <w:sz w:val="20"/>
                  <w:szCs w:val="20"/>
                  <w:lang w:eastAsia="fr-FR"/>
                </w:rPr>
                <w:t>(Utiliser les échéances nationales)</w:t>
              </w:r>
            </w:ins>
          </w:p>
        </w:tc>
        <w:tc>
          <w:tcPr>
            <w:tcW w:w="2410" w:type="dxa"/>
          </w:tcPr>
          <w:p w14:paraId="080C5512"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 / 12</w:t>
            </w:r>
          </w:p>
        </w:tc>
        <w:tc>
          <w:tcPr>
            <w:tcW w:w="1134" w:type="dxa"/>
            <w:gridSpan w:val="4"/>
          </w:tcPr>
          <w:p w14:paraId="5C285BB2"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w:t>
            </w:r>
            <w:r w:rsidRPr="00A26C6C">
              <w:rPr>
                <w:rFonts w:ascii="Times New Roman" w:eastAsia="Times New Roman" w:hAnsi="Times New Roman" w:cs="Times New Roman"/>
                <w:b/>
                <w:sz w:val="20"/>
                <w:szCs w:val="20"/>
                <w:lang w:eastAsia="fr-FR"/>
              </w:rPr>
              <w:t xml:space="preserve"> 3.5.3</w:t>
            </w:r>
          </w:p>
        </w:tc>
      </w:tr>
      <w:tr w:rsidR="00A26C6C" w:rsidRPr="00A26C6C" w14:paraId="2CE8626B" w14:textId="77777777" w:rsidTr="00F03D49">
        <w:tc>
          <w:tcPr>
            <w:tcW w:w="6805" w:type="dxa"/>
            <w:gridSpan w:val="3"/>
          </w:tcPr>
          <w:p w14:paraId="61C86CD6"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lastRenderedPageBreak/>
              <w:t>Nombre de rapports mensuels transmis à temps (Utiliser les échéances nationales)</w:t>
            </w:r>
          </w:p>
          <w:p w14:paraId="610436A4"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c>
        <w:tc>
          <w:tcPr>
            <w:tcW w:w="2410" w:type="dxa"/>
          </w:tcPr>
          <w:p w14:paraId="79B116CE"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 / 3</w:t>
            </w:r>
          </w:p>
        </w:tc>
        <w:tc>
          <w:tcPr>
            <w:tcW w:w="1134" w:type="dxa"/>
            <w:gridSpan w:val="4"/>
          </w:tcPr>
          <w:p w14:paraId="19C4C5E3"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w:t>
            </w:r>
            <w:r w:rsidRPr="00A26C6C">
              <w:rPr>
                <w:rFonts w:ascii="Times New Roman" w:eastAsia="Times New Roman" w:hAnsi="Times New Roman" w:cs="Times New Roman"/>
                <w:b/>
                <w:sz w:val="20"/>
                <w:szCs w:val="20"/>
                <w:lang w:eastAsia="fr-FR"/>
              </w:rPr>
              <w:t xml:space="preserve"> 3.5.4</w:t>
            </w:r>
          </w:p>
        </w:tc>
      </w:tr>
      <w:tr w:rsidR="00A26C6C" w:rsidRPr="00A26C6C" w14:paraId="13283F33" w14:textId="77777777" w:rsidTr="00F03D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2" w:type="dxa"/>
          <w:trHeight w:val="1358"/>
        </w:trPr>
        <w:tc>
          <w:tcPr>
            <w:tcW w:w="6238" w:type="dxa"/>
            <w:gridSpan w:val="2"/>
          </w:tcPr>
          <w:p w14:paraId="6A146B40" w14:textId="3E447833"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b/>
                <w:sz w:val="20"/>
                <w:szCs w:val="20"/>
                <w:lang w:eastAsia="fr-FR"/>
              </w:rPr>
              <w:t xml:space="preserve">Comment le site (ou l’agent) communautaire transmet-il ses rapports au </w:t>
            </w:r>
            <w:ins w:id="651" w:author="El Hadji Falilou Ndiaye" w:date="2019-08-09T13:01:00Z">
              <w:r w:rsidR="00A01C70">
                <w:rPr>
                  <w:rFonts w:ascii="Times New Roman" w:eastAsia="Times New Roman" w:hAnsi="Times New Roman" w:cs="Times New Roman"/>
                  <w:b/>
                  <w:sz w:val="20"/>
                  <w:szCs w:val="20"/>
                  <w:lang w:eastAsia="fr-FR"/>
                </w:rPr>
                <w:t>Centre de Santé/Poste de Santé</w:t>
              </w:r>
            </w:ins>
            <w:del w:id="652" w:author="El Hadji Falilou Ndiaye" w:date="2019-08-09T13:01:00Z">
              <w:r w:rsidRPr="00A26C6C" w:rsidDel="00A01C70">
                <w:rPr>
                  <w:rFonts w:ascii="Times New Roman" w:eastAsia="Times New Roman" w:hAnsi="Times New Roman" w:cs="Times New Roman"/>
                  <w:b/>
                  <w:sz w:val="20"/>
                  <w:szCs w:val="20"/>
                  <w:lang w:eastAsia="fr-FR"/>
                </w:rPr>
                <w:delText>CSB</w:delText>
              </w:r>
            </w:del>
            <w:r w:rsidRPr="00A26C6C">
              <w:rPr>
                <w:rFonts w:ascii="Times New Roman" w:eastAsia="Times New Roman" w:hAnsi="Times New Roman" w:cs="Times New Roman"/>
                <w:b/>
                <w:sz w:val="20"/>
                <w:szCs w:val="20"/>
                <w:lang w:eastAsia="fr-FR"/>
              </w:rPr>
              <w:t xml:space="preserve"> </w:t>
            </w:r>
            <w:r w:rsidRPr="00A26C6C">
              <w:rPr>
                <w:rFonts w:ascii="Times New Roman" w:eastAsia="Times New Roman" w:hAnsi="Times New Roman" w:cs="Times New Roman"/>
                <w:b/>
                <w:i/>
                <w:sz w:val="20"/>
                <w:szCs w:val="20"/>
                <w:lang w:eastAsia="fr-FR"/>
              </w:rPr>
              <w:t>(cercler</w:t>
            </w:r>
            <w:r w:rsidRPr="00A26C6C">
              <w:rPr>
                <w:rFonts w:ascii="Times New Roman" w:eastAsia="Times New Roman" w:hAnsi="Times New Roman" w:cs="Times New Roman"/>
                <w:i/>
                <w:sz w:val="20"/>
                <w:szCs w:val="20"/>
                <w:lang w:eastAsia="fr-FR"/>
              </w:rPr>
              <w:t>)</w:t>
            </w:r>
          </w:p>
        </w:tc>
        <w:tc>
          <w:tcPr>
            <w:tcW w:w="2977" w:type="dxa"/>
            <w:gridSpan w:val="2"/>
          </w:tcPr>
          <w:p w14:paraId="2C6361EC"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1. Formulaire papier</w:t>
            </w:r>
          </w:p>
          <w:p w14:paraId="7BB0753F"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2. Télécopie (fax)      </w:t>
            </w:r>
          </w:p>
          <w:p w14:paraId="3B8EDBE9"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3. Téléphone ou SMS </w:t>
            </w:r>
          </w:p>
          <w:p w14:paraId="72975461"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4. Radio       </w:t>
            </w:r>
          </w:p>
          <w:p w14:paraId="328D0C2B"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sz w:val="20"/>
                <w:szCs w:val="20"/>
                <w:lang w:eastAsia="fr-FR"/>
              </w:rPr>
              <w:t xml:space="preserve">5. Autre (spécifier) : ____________ </w:t>
            </w:r>
          </w:p>
        </w:tc>
        <w:tc>
          <w:tcPr>
            <w:tcW w:w="992" w:type="dxa"/>
            <w:gridSpan w:val="3"/>
          </w:tcPr>
          <w:p w14:paraId="68189C12"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w:t>
            </w:r>
            <w:r w:rsidRPr="00A26C6C">
              <w:rPr>
                <w:rFonts w:ascii="Times New Roman" w:eastAsia="Times New Roman" w:hAnsi="Times New Roman" w:cs="Times New Roman"/>
                <w:b/>
                <w:sz w:val="20"/>
                <w:szCs w:val="20"/>
                <w:lang w:eastAsia="fr-FR"/>
              </w:rPr>
              <w:t xml:space="preserve"> 3.5.5</w:t>
            </w:r>
          </w:p>
        </w:tc>
      </w:tr>
      <w:tr w:rsidR="00A26C6C" w:rsidRPr="00A26C6C" w14:paraId="22A5EB78" w14:textId="77777777" w:rsidTr="00F03D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374" w:type="dxa"/>
            <w:gridSpan w:val="6"/>
            <w:tcBorders>
              <w:top w:val="nil"/>
              <w:left w:val="nil"/>
              <w:bottom w:val="nil"/>
              <w:right w:val="nil"/>
            </w:tcBorders>
          </w:tcPr>
          <w:p w14:paraId="3A6F1216"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Citer les raisons les plus habituelles qui empêchent ou retardent la transmission des données vers le CSB</w:t>
            </w:r>
          </w:p>
        </w:tc>
        <w:tc>
          <w:tcPr>
            <w:tcW w:w="975" w:type="dxa"/>
            <w:gridSpan w:val="2"/>
            <w:tcBorders>
              <w:top w:val="nil"/>
              <w:left w:val="nil"/>
              <w:bottom w:val="nil"/>
              <w:right w:val="nil"/>
            </w:tcBorders>
          </w:tcPr>
          <w:p w14:paraId="52159FF2" w14:textId="77777777" w:rsidR="00A26C6C" w:rsidRPr="00A26C6C" w:rsidRDefault="00A26C6C" w:rsidP="00A26C6C">
            <w:pPr>
              <w:spacing w:after="0" w:line="240" w:lineRule="auto"/>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 3.6</w:t>
            </w:r>
          </w:p>
        </w:tc>
      </w:tr>
      <w:tr w:rsidR="00A26C6C" w:rsidRPr="00A26C6C" w14:paraId="7748234C" w14:textId="77777777" w:rsidTr="00F03D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1" w:type="dxa"/>
            <w:tcBorders>
              <w:top w:val="nil"/>
              <w:left w:val="nil"/>
              <w:bottom w:val="nil"/>
              <w:right w:val="nil"/>
            </w:tcBorders>
          </w:tcPr>
          <w:p w14:paraId="52472B4A"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Raison 1</w:t>
            </w:r>
          </w:p>
        </w:tc>
        <w:tc>
          <w:tcPr>
            <w:tcW w:w="8505" w:type="dxa"/>
            <w:gridSpan w:val="4"/>
            <w:tcBorders>
              <w:top w:val="nil"/>
              <w:left w:val="nil"/>
              <w:bottom w:val="nil"/>
              <w:right w:val="nil"/>
            </w:tcBorders>
          </w:tcPr>
          <w:p w14:paraId="0F54A7C7"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w:t>
            </w:r>
          </w:p>
          <w:p w14:paraId="3DB5345E"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c>
        <w:tc>
          <w:tcPr>
            <w:tcW w:w="993" w:type="dxa"/>
            <w:gridSpan w:val="3"/>
            <w:tcBorders>
              <w:top w:val="nil"/>
              <w:left w:val="nil"/>
              <w:bottom w:val="nil"/>
              <w:right w:val="nil"/>
            </w:tcBorders>
          </w:tcPr>
          <w:p w14:paraId="6BA6C107" w14:textId="77777777" w:rsidR="00A26C6C" w:rsidRPr="00A26C6C" w:rsidRDefault="00A26C6C" w:rsidP="00A26C6C">
            <w:pPr>
              <w:keepNext/>
              <w:spacing w:after="0" w:line="240" w:lineRule="auto"/>
              <w:jc w:val="center"/>
              <w:outlineLvl w:val="3"/>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w:t>
            </w:r>
            <w:r w:rsidRPr="00A26C6C">
              <w:rPr>
                <w:rFonts w:ascii="Times New Roman" w:eastAsia="Times New Roman" w:hAnsi="Times New Roman" w:cs="Times New Roman"/>
                <w:b/>
                <w:sz w:val="20"/>
                <w:szCs w:val="20"/>
                <w:lang w:eastAsia="fr-FR"/>
              </w:rPr>
              <w:t xml:space="preserve"> 3.6.1</w:t>
            </w:r>
          </w:p>
        </w:tc>
      </w:tr>
      <w:tr w:rsidR="00A26C6C" w:rsidRPr="00A26C6C" w14:paraId="60378C72" w14:textId="77777777" w:rsidTr="00F03D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1" w:type="dxa"/>
            <w:tcBorders>
              <w:top w:val="nil"/>
              <w:left w:val="nil"/>
              <w:bottom w:val="nil"/>
              <w:right w:val="nil"/>
            </w:tcBorders>
          </w:tcPr>
          <w:p w14:paraId="257F2142"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Raison 2</w:t>
            </w:r>
          </w:p>
        </w:tc>
        <w:tc>
          <w:tcPr>
            <w:tcW w:w="8505" w:type="dxa"/>
            <w:gridSpan w:val="4"/>
            <w:tcBorders>
              <w:top w:val="nil"/>
              <w:left w:val="nil"/>
              <w:bottom w:val="nil"/>
              <w:right w:val="nil"/>
            </w:tcBorders>
          </w:tcPr>
          <w:p w14:paraId="192BA431"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w:t>
            </w:r>
          </w:p>
          <w:p w14:paraId="3A469CA8"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c>
        <w:tc>
          <w:tcPr>
            <w:tcW w:w="993" w:type="dxa"/>
            <w:gridSpan w:val="3"/>
            <w:tcBorders>
              <w:top w:val="nil"/>
              <w:left w:val="nil"/>
              <w:bottom w:val="nil"/>
              <w:right w:val="nil"/>
            </w:tcBorders>
          </w:tcPr>
          <w:p w14:paraId="41F49CFE"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w:t>
            </w:r>
            <w:r w:rsidRPr="00A26C6C">
              <w:rPr>
                <w:rFonts w:ascii="Times New Roman" w:eastAsia="Times New Roman" w:hAnsi="Times New Roman" w:cs="Times New Roman"/>
                <w:b/>
                <w:sz w:val="20"/>
                <w:szCs w:val="20"/>
                <w:lang w:eastAsia="fr-FR"/>
              </w:rPr>
              <w:t xml:space="preserve"> 3.6.2</w:t>
            </w:r>
          </w:p>
        </w:tc>
      </w:tr>
      <w:tr w:rsidR="00A26C6C" w:rsidRPr="00A26C6C" w14:paraId="2C3D82EC" w14:textId="77777777" w:rsidTr="00F03D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1" w:type="dxa"/>
            <w:tcBorders>
              <w:top w:val="nil"/>
              <w:left w:val="nil"/>
              <w:bottom w:val="nil"/>
              <w:right w:val="nil"/>
            </w:tcBorders>
          </w:tcPr>
          <w:p w14:paraId="4E13D8E4"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Raison 3</w:t>
            </w:r>
          </w:p>
        </w:tc>
        <w:tc>
          <w:tcPr>
            <w:tcW w:w="8505" w:type="dxa"/>
            <w:gridSpan w:val="4"/>
            <w:tcBorders>
              <w:top w:val="nil"/>
              <w:left w:val="nil"/>
              <w:bottom w:val="nil"/>
              <w:right w:val="nil"/>
            </w:tcBorders>
          </w:tcPr>
          <w:p w14:paraId="6A7476BF"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w:t>
            </w:r>
          </w:p>
          <w:p w14:paraId="10FC6803"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c>
        <w:tc>
          <w:tcPr>
            <w:tcW w:w="993" w:type="dxa"/>
            <w:gridSpan w:val="3"/>
            <w:tcBorders>
              <w:top w:val="nil"/>
              <w:left w:val="nil"/>
              <w:bottom w:val="nil"/>
              <w:right w:val="nil"/>
            </w:tcBorders>
          </w:tcPr>
          <w:p w14:paraId="3E2F00C6"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w:t>
            </w:r>
            <w:r w:rsidRPr="00A26C6C">
              <w:rPr>
                <w:rFonts w:ascii="Times New Roman" w:eastAsia="Times New Roman" w:hAnsi="Times New Roman" w:cs="Times New Roman"/>
                <w:b/>
                <w:sz w:val="20"/>
                <w:szCs w:val="20"/>
                <w:lang w:eastAsia="fr-FR"/>
              </w:rPr>
              <w:t xml:space="preserve"> 3.6.3</w:t>
            </w:r>
          </w:p>
        </w:tc>
      </w:tr>
    </w:tbl>
    <w:p w14:paraId="4ED46D27"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26C6C" w:rsidRPr="00A26C6C" w14:paraId="43EDD8BE" w14:textId="77777777" w:rsidTr="00F03D49">
        <w:trPr>
          <w:cantSplit/>
        </w:trPr>
        <w:tc>
          <w:tcPr>
            <w:tcW w:w="10349" w:type="dxa"/>
            <w:gridSpan w:val="3"/>
          </w:tcPr>
          <w:p w14:paraId="466C4DB4" w14:textId="77777777" w:rsidR="00A26C6C" w:rsidRPr="00A26C6C" w:rsidRDefault="00A26C6C" w:rsidP="00A26C6C">
            <w:pPr>
              <w:spacing w:after="0" w:line="240" w:lineRule="auto"/>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Le site (ou l’agent) communautaire dispose-t-il d’un seuil de déclenchement d’action pour le paludisme ?</w:t>
            </w:r>
          </w:p>
        </w:tc>
      </w:tr>
      <w:tr w:rsidR="00A26C6C" w:rsidRPr="00A26C6C" w14:paraId="4270467D" w14:textId="77777777" w:rsidTr="00F03D49">
        <w:tc>
          <w:tcPr>
            <w:tcW w:w="6238" w:type="dxa"/>
          </w:tcPr>
          <w:p w14:paraId="16A0CF83"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c>
        <w:tc>
          <w:tcPr>
            <w:tcW w:w="3118" w:type="dxa"/>
          </w:tcPr>
          <w:p w14:paraId="324589F1"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30C9A29E"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 3.7.1</w:t>
            </w:r>
          </w:p>
        </w:tc>
      </w:tr>
      <w:tr w:rsidR="00A26C6C" w:rsidRPr="00A26C6C" w14:paraId="6D2C43CD" w14:textId="77777777" w:rsidTr="00F03D49">
        <w:trPr>
          <w:cantSplit/>
        </w:trPr>
        <w:tc>
          <w:tcPr>
            <w:tcW w:w="10349" w:type="dxa"/>
            <w:gridSpan w:val="3"/>
            <w:tcBorders>
              <w:top w:val="nil"/>
              <w:left w:val="nil"/>
              <w:bottom w:val="nil"/>
              <w:right w:val="nil"/>
            </w:tcBorders>
          </w:tcPr>
          <w:p w14:paraId="684D0100"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p>
        </w:tc>
      </w:tr>
    </w:tbl>
    <w:p w14:paraId="5631F167" w14:textId="77777777" w:rsidR="00A26C6C" w:rsidRPr="00A26C6C" w:rsidRDefault="00A26C6C" w:rsidP="00892A97">
      <w:pPr>
        <w:keepNext/>
        <w:numPr>
          <w:ilvl w:val="0"/>
          <w:numId w:val="14"/>
        </w:numPr>
        <w:spacing w:after="0" w:line="240" w:lineRule="auto"/>
        <w:outlineLvl w:val="1"/>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REPONSE AUX EPIDEMIES</w:t>
      </w:r>
    </w:p>
    <w:p w14:paraId="5506E5D7" w14:textId="77777777" w:rsidR="00A26C6C" w:rsidRPr="00A26C6C" w:rsidRDefault="00A26C6C" w:rsidP="00A26C6C">
      <w:pPr>
        <w:keepNext/>
        <w:spacing w:after="0" w:line="240" w:lineRule="auto"/>
        <w:outlineLvl w:val="1"/>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ab/>
      </w:r>
      <w:r w:rsidRPr="00A26C6C">
        <w:rPr>
          <w:rFonts w:ascii="Times New Roman" w:eastAsia="Times New Roman" w:hAnsi="Times New Roman" w:cs="Times New Roman"/>
          <w:b/>
          <w:sz w:val="24"/>
          <w:szCs w:val="20"/>
          <w:lang w:eastAsia="fr-FR"/>
        </w:rPr>
        <w:tab/>
      </w:r>
      <w:r w:rsidRPr="00A26C6C">
        <w:rPr>
          <w:rFonts w:ascii="Times New Roman" w:eastAsia="Times New Roman" w:hAnsi="Times New Roman" w:cs="Times New Roman"/>
          <w:b/>
          <w:sz w:val="24"/>
          <w:szCs w:val="20"/>
          <w:lang w:eastAsia="fr-FR"/>
        </w:rPr>
        <w:tab/>
      </w:r>
      <w:r w:rsidRPr="00A26C6C">
        <w:rPr>
          <w:rFonts w:ascii="Times New Roman" w:eastAsia="Times New Roman" w:hAnsi="Times New Roman" w:cs="Times New Roman"/>
          <w:b/>
          <w:sz w:val="24"/>
          <w:szCs w:val="20"/>
          <w:lang w:eastAsia="fr-FR"/>
        </w:rPr>
        <w:tab/>
      </w: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26C6C" w:rsidRPr="00A26C6C" w14:paraId="470CC555" w14:textId="77777777" w:rsidTr="00F03D49">
        <w:tc>
          <w:tcPr>
            <w:tcW w:w="6238" w:type="dxa"/>
          </w:tcPr>
          <w:p w14:paraId="04AC58C1" w14:textId="17D8C4B2"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Le </w:t>
            </w:r>
            <w:ins w:id="653" w:author="El Hadji Falilou Ndiaye" w:date="2019-08-09T13:01:00Z">
              <w:r w:rsidR="00A01C70">
                <w:rPr>
                  <w:rFonts w:ascii="Times New Roman" w:eastAsia="Times New Roman" w:hAnsi="Times New Roman" w:cs="Times New Roman"/>
                  <w:sz w:val="20"/>
                  <w:szCs w:val="20"/>
                  <w:lang w:eastAsia="fr-FR"/>
                </w:rPr>
                <w:t xml:space="preserve">Centre de Santé/Poste </w:t>
              </w:r>
            </w:ins>
            <w:ins w:id="654" w:author="El Hadji Falilou Ndiaye" w:date="2019-08-09T13:02:00Z">
              <w:r w:rsidR="00A01C70">
                <w:rPr>
                  <w:rFonts w:ascii="Times New Roman" w:eastAsia="Times New Roman" w:hAnsi="Times New Roman" w:cs="Times New Roman"/>
                  <w:sz w:val="20"/>
                  <w:szCs w:val="20"/>
                  <w:lang w:eastAsia="fr-FR"/>
                </w:rPr>
                <w:t>de Santé</w:t>
              </w:r>
            </w:ins>
            <w:del w:id="655" w:author="El Hadji Falilou Ndiaye" w:date="2019-08-09T13:01:00Z">
              <w:r w:rsidRPr="00A26C6C" w:rsidDel="00A01C70">
                <w:rPr>
                  <w:rFonts w:ascii="Times New Roman" w:eastAsia="Times New Roman" w:hAnsi="Times New Roman" w:cs="Times New Roman"/>
                  <w:sz w:val="20"/>
                  <w:szCs w:val="20"/>
                  <w:lang w:eastAsia="fr-FR"/>
                </w:rPr>
                <w:delText>CSB</w:delText>
              </w:r>
            </w:del>
            <w:r w:rsidRPr="00A26C6C">
              <w:rPr>
                <w:rFonts w:ascii="Times New Roman" w:eastAsia="Times New Roman" w:hAnsi="Times New Roman" w:cs="Times New Roman"/>
                <w:sz w:val="20"/>
                <w:szCs w:val="20"/>
                <w:lang w:eastAsia="fr-FR"/>
              </w:rPr>
              <w:t xml:space="preserve"> ou le district a-t-il mis en </w:t>
            </w:r>
            <w:r w:rsidR="00946C40" w:rsidRPr="00A26C6C">
              <w:rPr>
                <w:rFonts w:ascii="Times New Roman" w:eastAsia="Times New Roman" w:hAnsi="Times New Roman" w:cs="Times New Roman"/>
                <w:sz w:val="20"/>
                <w:szCs w:val="20"/>
                <w:lang w:eastAsia="fr-FR"/>
              </w:rPr>
              <w:t>œuvre</w:t>
            </w:r>
            <w:r w:rsidRPr="00A26C6C">
              <w:rPr>
                <w:rFonts w:ascii="Times New Roman" w:eastAsia="Times New Roman" w:hAnsi="Times New Roman" w:cs="Times New Roman"/>
                <w:sz w:val="20"/>
                <w:szCs w:val="20"/>
                <w:lang w:eastAsia="fr-FR"/>
              </w:rPr>
              <w:t xml:space="preserve"> des mesures de prévention et de contrôle dans votre communauté sur la base des données transmises par vous (ou votre site) </w:t>
            </w:r>
            <w:proofErr w:type="gramStart"/>
            <w:r w:rsidRPr="00A26C6C">
              <w:rPr>
                <w:rFonts w:ascii="Times New Roman" w:eastAsia="Times New Roman" w:hAnsi="Times New Roman" w:cs="Times New Roman"/>
                <w:sz w:val="20"/>
                <w:szCs w:val="20"/>
                <w:lang w:eastAsia="fr-FR"/>
              </w:rPr>
              <w:t>concernant  le</w:t>
            </w:r>
            <w:proofErr w:type="gramEnd"/>
            <w:r w:rsidRPr="00A26C6C">
              <w:rPr>
                <w:rFonts w:ascii="Times New Roman" w:eastAsia="Times New Roman" w:hAnsi="Times New Roman" w:cs="Times New Roman"/>
                <w:sz w:val="20"/>
                <w:szCs w:val="20"/>
                <w:lang w:eastAsia="fr-FR"/>
              </w:rPr>
              <w:t xml:space="preserve"> paludisme au cours des 12 </w:t>
            </w:r>
            <w:proofErr w:type="spellStart"/>
            <w:r w:rsidRPr="00A26C6C">
              <w:rPr>
                <w:rFonts w:ascii="Times New Roman" w:eastAsia="Times New Roman" w:hAnsi="Times New Roman" w:cs="Times New Roman"/>
                <w:sz w:val="20"/>
                <w:szCs w:val="20"/>
                <w:lang w:eastAsia="fr-FR"/>
              </w:rPr>
              <w:t>mois</w:t>
            </w:r>
            <w:proofErr w:type="spellEnd"/>
            <w:r w:rsidRPr="00A26C6C">
              <w:rPr>
                <w:rFonts w:ascii="Times New Roman" w:eastAsia="Times New Roman" w:hAnsi="Times New Roman" w:cs="Times New Roman"/>
                <w:sz w:val="20"/>
                <w:szCs w:val="20"/>
                <w:lang w:eastAsia="fr-FR"/>
              </w:rPr>
              <w:t xml:space="preserve"> écoulés ?</w:t>
            </w:r>
          </w:p>
        </w:tc>
        <w:tc>
          <w:tcPr>
            <w:tcW w:w="3118" w:type="dxa"/>
          </w:tcPr>
          <w:p w14:paraId="62D589F3"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351A2511"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CO4.1</w:t>
            </w:r>
          </w:p>
        </w:tc>
      </w:tr>
    </w:tbl>
    <w:p w14:paraId="4FFB24A5"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p w14:paraId="70B9B4D1" w14:textId="77777777" w:rsidR="00A26C6C" w:rsidRPr="00A26C6C" w:rsidRDefault="00A26C6C" w:rsidP="00A26C6C">
      <w:pPr>
        <w:keepNext/>
        <w:spacing w:after="0" w:line="240" w:lineRule="auto"/>
        <w:outlineLvl w:val="1"/>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V. RETRO INFORMATION</w:t>
      </w:r>
    </w:p>
    <w:p w14:paraId="1F5A9ED4"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26C6C" w:rsidRPr="00A26C6C" w14:paraId="17EA62B3" w14:textId="77777777" w:rsidTr="00F03D49">
        <w:tc>
          <w:tcPr>
            <w:tcW w:w="6238" w:type="dxa"/>
          </w:tcPr>
          <w:p w14:paraId="728BE9E1" w14:textId="4BA05D04"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Avez-vous reçu une note écrite (ou un rapport /document) provenant du </w:t>
            </w:r>
            <w:ins w:id="656" w:author="El Hadji Falilou Ndiaye" w:date="2019-08-09T13:02:00Z">
              <w:r w:rsidR="00A01C70">
                <w:rPr>
                  <w:rFonts w:ascii="Times New Roman" w:eastAsia="Times New Roman" w:hAnsi="Times New Roman" w:cs="Times New Roman"/>
                  <w:sz w:val="20"/>
                  <w:szCs w:val="20"/>
                  <w:lang w:eastAsia="fr-FR"/>
                </w:rPr>
                <w:t>Centre de Santé/Poste de Santé</w:t>
              </w:r>
            </w:ins>
            <w:del w:id="657" w:author="El Hadji Falilou Ndiaye" w:date="2019-08-09T13:02:00Z">
              <w:r w:rsidRPr="00A26C6C" w:rsidDel="00A01C70">
                <w:rPr>
                  <w:rFonts w:ascii="Times New Roman" w:eastAsia="Times New Roman" w:hAnsi="Times New Roman" w:cs="Times New Roman"/>
                  <w:sz w:val="20"/>
                  <w:szCs w:val="20"/>
                  <w:lang w:eastAsia="fr-FR"/>
                </w:rPr>
                <w:delText>CSB</w:delText>
              </w:r>
            </w:del>
            <w:r w:rsidRPr="00A26C6C">
              <w:rPr>
                <w:rFonts w:ascii="Times New Roman" w:eastAsia="Times New Roman" w:hAnsi="Times New Roman" w:cs="Times New Roman"/>
                <w:sz w:val="20"/>
                <w:szCs w:val="20"/>
                <w:lang w:eastAsia="fr-FR"/>
              </w:rPr>
              <w:t xml:space="preserve"> au cours des 12 derniers mois, relatifs aux données que vous (ou votre site) a fourni au cours de cette période ?</w:t>
            </w:r>
          </w:p>
        </w:tc>
        <w:tc>
          <w:tcPr>
            <w:tcW w:w="3118" w:type="dxa"/>
          </w:tcPr>
          <w:p w14:paraId="7C9845C9"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78BA2355"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CO5.1</w:t>
            </w:r>
          </w:p>
        </w:tc>
      </w:tr>
    </w:tbl>
    <w:p w14:paraId="15D93962" w14:textId="77777777" w:rsidR="00A26C6C" w:rsidRPr="00A26C6C" w:rsidRDefault="00A26C6C" w:rsidP="00A26C6C">
      <w:pPr>
        <w:keepNext/>
        <w:spacing w:after="0" w:line="240" w:lineRule="auto"/>
        <w:outlineLvl w:val="1"/>
        <w:rPr>
          <w:rFonts w:ascii="Times New Roman" w:eastAsia="Times New Roman" w:hAnsi="Times New Roman" w:cs="Times New Roman"/>
          <w:b/>
          <w:sz w:val="24"/>
          <w:szCs w:val="20"/>
          <w:lang w:eastAsia="fr-FR"/>
        </w:rPr>
      </w:pPr>
    </w:p>
    <w:p w14:paraId="497B1B99" w14:textId="77777777" w:rsidR="00A26C6C" w:rsidRPr="00A26C6C" w:rsidRDefault="00A26C6C" w:rsidP="00A26C6C">
      <w:pPr>
        <w:keepNext/>
        <w:spacing w:after="0" w:line="240" w:lineRule="auto"/>
        <w:outlineLvl w:val="1"/>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VI. SUPERVISION</w:t>
      </w:r>
    </w:p>
    <w:p w14:paraId="12DEA2DD"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0" w:type="auto"/>
        <w:tblInd w:w="-214" w:type="dxa"/>
        <w:tblLayout w:type="fixed"/>
        <w:tblCellMar>
          <w:left w:w="70" w:type="dxa"/>
          <w:right w:w="70" w:type="dxa"/>
        </w:tblCellMar>
        <w:tblLook w:val="0000" w:firstRow="0" w:lastRow="0" w:firstColumn="0" w:lastColumn="0" w:noHBand="0" w:noVBand="0"/>
      </w:tblPr>
      <w:tblGrid>
        <w:gridCol w:w="7372"/>
        <w:gridCol w:w="1984"/>
        <w:gridCol w:w="993"/>
      </w:tblGrid>
      <w:tr w:rsidR="00A26C6C" w:rsidRPr="00A26C6C" w14:paraId="065E4F21" w14:textId="77777777" w:rsidTr="00F03D49">
        <w:tc>
          <w:tcPr>
            <w:tcW w:w="7372" w:type="dxa"/>
          </w:tcPr>
          <w:p w14:paraId="021AA971"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Combien de fois avez-vous été supervisé au cours des 6 derniers mois ?</w:t>
            </w:r>
          </w:p>
        </w:tc>
        <w:tc>
          <w:tcPr>
            <w:tcW w:w="1984" w:type="dxa"/>
          </w:tcPr>
          <w:p w14:paraId="53E30D85"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w:t>
            </w:r>
          </w:p>
        </w:tc>
        <w:tc>
          <w:tcPr>
            <w:tcW w:w="993" w:type="dxa"/>
          </w:tcPr>
          <w:p w14:paraId="488A8D5F"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CO6.1</w:t>
            </w:r>
          </w:p>
        </w:tc>
      </w:tr>
    </w:tbl>
    <w:p w14:paraId="6B0E61C1"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26C6C" w:rsidRPr="00A26C6C" w14:paraId="51778E63" w14:textId="77777777" w:rsidTr="00F03D49">
        <w:tc>
          <w:tcPr>
            <w:tcW w:w="6238" w:type="dxa"/>
          </w:tcPr>
          <w:p w14:paraId="21C90EDE"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Existe-t-il un rapport de supervision ou d’autres preuves de supervision  (vous ou vos collègues) du site au cours des 6 derniers mois ?</w:t>
            </w:r>
          </w:p>
        </w:tc>
        <w:tc>
          <w:tcPr>
            <w:tcW w:w="3118" w:type="dxa"/>
          </w:tcPr>
          <w:p w14:paraId="394C27E6"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39A386CF"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CO6.2</w:t>
            </w:r>
          </w:p>
        </w:tc>
      </w:tr>
      <w:tr w:rsidR="00A26C6C" w:rsidRPr="00A26C6C" w14:paraId="4A3F7E60" w14:textId="77777777" w:rsidTr="00F03D49">
        <w:tc>
          <w:tcPr>
            <w:tcW w:w="6238" w:type="dxa"/>
          </w:tcPr>
          <w:p w14:paraId="729E47F9"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Existe-t-il un rapport ou toute autre preuve de supervision des activités de la surveillance épidémiologique de votre site les 6 derniers mois?</w:t>
            </w:r>
          </w:p>
        </w:tc>
        <w:tc>
          <w:tcPr>
            <w:tcW w:w="3118" w:type="dxa"/>
          </w:tcPr>
          <w:p w14:paraId="3D3C1DC2"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464E7085"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CO6.3</w:t>
            </w:r>
          </w:p>
        </w:tc>
      </w:tr>
      <w:tr w:rsidR="00A26C6C" w:rsidRPr="00A26C6C" w14:paraId="46A35E7B" w14:textId="77777777" w:rsidTr="00F03D49">
        <w:tc>
          <w:tcPr>
            <w:tcW w:w="6238" w:type="dxa"/>
          </w:tcPr>
          <w:p w14:paraId="00DFFD79"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Avez-vous reçu une note écrite (feed-back) du superviseur pour chaque supervision dont vous avez bénéficié au cours des 6 derniers mois ?</w:t>
            </w:r>
          </w:p>
        </w:tc>
        <w:tc>
          <w:tcPr>
            <w:tcW w:w="3118" w:type="dxa"/>
          </w:tcPr>
          <w:p w14:paraId="2C0BC135"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59FFD536"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CO6.4</w:t>
            </w:r>
          </w:p>
        </w:tc>
      </w:tr>
    </w:tbl>
    <w:p w14:paraId="046C7F63"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p w14:paraId="515F9F41" w14:textId="77777777" w:rsidR="00A26C6C" w:rsidRPr="00A26C6C" w:rsidRDefault="00A26C6C" w:rsidP="00A26C6C">
      <w:pPr>
        <w:keepNext/>
        <w:spacing w:after="0" w:line="240" w:lineRule="auto"/>
        <w:outlineLvl w:val="1"/>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VII. FORMATION</w:t>
      </w:r>
    </w:p>
    <w:p w14:paraId="5C6D537C"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54"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6"/>
        <w:gridCol w:w="5105"/>
        <w:gridCol w:w="3120"/>
        <w:gridCol w:w="993"/>
      </w:tblGrid>
      <w:tr w:rsidR="00A26C6C" w:rsidRPr="00A26C6C" w14:paraId="15119616" w14:textId="77777777" w:rsidTr="00BC7034">
        <w:tc>
          <w:tcPr>
            <w:tcW w:w="6238" w:type="dxa"/>
            <w:gridSpan w:val="2"/>
          </w:tcPr>
          <w:p w14:paraId="692891D6"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Avez-vous (l’agent communautaire) a-t-il été formé en surveillance (rapportage des </w:t>
            </w:r>
            <w:proofErr w:type="gramStart"/>
            <w:r w:rsidRPr="00A26C6C">
              <w:rPr>
                <w:rFonts w:ascii="Times New Roman" w:eastAsia="Times New Roman" w:hAnsi="Times New Roman" w:cs="Times New Roman"/>
                <w:sz w:val="20"/>
                <w:szCs w:val="20"/>
                <w:lang w:eastAsia="fr-FR"/>
              </w:rPr>
              <w:t>données)  sur</w:t>
            </w:r>
            <w:proofErr w:type="gramEnd"/>
            <w:r w:rsidRPr="00A26C6C">
              <w:rPr>
                <w:rFonts w:ascii="Times New Roman" w:eastAsia="Times New Roman" w:hAnsi="Times New Roman" w:cs="Times New Roman"/>
                <w:sz w:val="20"/>
                <w:szCs w:val="20"/>
                <w:lang w:eastAsia="fr-FR"/>
              </w:rPr>
              <w:t xml:space="preserve"> les maladies </w:t>
            </w:r>
            <w:del w:id="658" w:author="El Hadji Falilou Ndiaye" w:date="2019-08-09T13:04:00Z">
              <w:r w:rsidRPr="00A26C6C" w:rsidDel="000B449B">
                <w:rPr>
                  <w:rFonts w:ascii="Times New Roman" w:eastAsia="Times New Roman" w:hAnsi="Times New Roman" w:cs="Times New Roman"/>
                  <w:sz w:val="20"/>
                  <w:szCs w:val="20"/>
                  <w:lang w:eastAsia="fr-FR"/>
                </w:rPr>
                <w:delText>?</w:delText>
              </w:r>
            </w:del>
            <w:r w:rsidRPr="00A26C6C">
              <w:rPr>
                <w:rFonts w:ascii="Times New Roman" w:eastAsia="Times New Roman" w:hAnsi="Times New Roman" w:cs="Times New Roman"/>
                <w:sz w:val="20"/>
                <w:szCs w:val="20"/>
                <w:lang w:eastAsia="fr-FR"/>
              </w:rPr>
              <w:t xml:space="preserve"> (sur le paludisme en particulier)</w:t>
            </w:r>
          </w:p>
        </w:tc>
        <w:tc>
          <w:tcPr>
            <w:tcW w:w="3118" w:type="dxa"/>
          </w:tcPr>
          <w:p w14:paraId="546FBE1F"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5DDD7D02"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CO7.1</w:t>
            </w:r>
          </w:p>
        </w:tc>
      </w:tr>
      <w:tr w:rsidR="00A26C6C" w:rsidRPr="00A26C6C" w14:paraId="37209313" w14:textId="77777777" w:rsidTr="00BC7034">
        <w:trPr>
          <w:cantSplit/>
        </w:trPr>
        <w:tc>
          <w:tcPr>
            <w:tcW w:w="10349" w:type="dxa"/>
            <w:gridSpan w:val="4"/>
            <w:tcBorders>
              <w:top w:val="nil"/>
              <w:left w:val="nil"/>
              <w:bottom w:val="nil"/>
              <w:right w:val="nil"/>
            </w:tcBorders>
          </w:tcPr>
          <w:p w14:paraId="43B94F36"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Si oui, préciser</w:t>
            </w:r>
          </w:p>
        </w:tc>
      </w:tr>
      <w:tr w:rsidR="00A26C6C" w:rsidRPr="00A26C6C" w14:paraId="0385577C" w14:textId="77777777" w:rsidTr="00BC7034">
        <w:tc>
          <w:tcPr>
            <w:tcW w:w="1135" w:type="dxa"/>
            <w:tcBorders>
              <w:top w:val="nil"/>
              <w:left w:val="nil"/>
              <w:bottom w:val="nil"/>
              <w:right w:val="nil"/>
            </w:tcBorders>
          </w:tcPr>
          <w:p w14:paraId="77B70C2D"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Quand ?</w:t>
            </w:r>
          </w:p>
        </w:tc>
        <w:tc>
          <w:tcPr>
            <w:tcW w:w="8221" w:type="dxa"/>
            <w:gridSpan w:val="2"/>
            <w:tcBorders>
              <w:top w:val="nil"/>
              <w:left w:val="nil"/>
              <w:bottom w:val="nil"/>
              <w:right w:val="nil"/>
            </w:tcBorders>
          </w:tcPr>
          <w:p w14:paraId="445B171A"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75922AEA" w14:textId="77777777" w:rsidR="00A26C6C" w:rsidRPr="00A26C6C" w:rsidRDefault="00A26C6C" w:rsidP="00A26C6C">
            <w:pPr>
              <w:keepNext/>
              <w:spacing w:after="0" w:line="240" w:lineRule="auto"/>
              <w:jc w:val="center"/>
              <w:outlineLvl w:val="3"/>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CO7.1.1</w:t>
            </w:r>
          </w:p>
        </w:tc>
      </w:tr>
      <w:tr w:rsidR="00A26C6C" w:rsidRPr="00A26C6C" w14:paraId="3037EBD1" w14:textId="77777777" w:rsidTr="00BC7034">
        <w:tc>
          <w:tcPr>
            <w:tcW w:w="1135" w:type="dxa"/>
            <w:tcBorders>
              <w:top w:val="nil"/>
              <w:left w:val="nil"/>
              <w:bottom w:val="nil"/>
              <w:right w:val="nil"/>
            </w:tcBorders>
          </w:tcPr>
          <w:p w14:paraId="2D79E8EB"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Où ?</w:t>
            </w:r>
          </w:p>
        </w:tc>
        <w:tc>
          <w:tcPr>
            <w:tcW w:w="8221" w:type="dxa"/>
            <w:gridSpan w:val="2"/>
            <w:tcBorders>
              <w:top w:val="nil"/>
              <w:left w:val="nil"/>
              <w:bottom w:val="nil"/>
              <w:right w:val="nil"/>
            </w:tcBorders>
          </w:tcPr>
          <w:p w14:paraId="38E9540A"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6A49E736"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CO7.1.2</w:t>
            </w:r>
          </w:p>
        </w:tc>
      </w:tr>
      <w:tr w:rsidR="00A26C6C" w:rsidRPr="00A26C6C" w14:paraId="0794939C" w14:textId="77777777" w:rsidTr="00BC7034">
        <w:tc>
          <w:tcPr>
            <w:tcW w:w="1135" w:type="dxa"/>
            <w:tcBorders>
              <w:top w:val="nil"/>
              <w:left w:val="nil"/>
              <w:bottom w:val="nil"/>
              <w:right w:val="nil"/>
            </w:tcBorders>
          </w:tcPr>
          <w:p w14:paraId="6C5E8BA9"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Comment ?</w:t>
            </w:r>
          </w:p>
        </w:tc>
        <w:tc>
          <w:tcPr>
            <w:tcW w:w="8221" w:type="dxa"/>
            <w:gridSpan w:val="2"/>
            <w:tcBorders>
              <w:top w:val="nil"/>
              <w:left w:val="nil"/>
              <w:bottom w:val="nil"/>
              <w:right w:val="nil"/>
            </w:tcBorders>
          </w:tcPr>
          <w:p w14:paraId="0220D154"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400B2B9A"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CO7.1.3</w:t>
            </w:r>
          </w:p>
        </w:tc>
      </w:tr>
      <w:tr w:rsidR="00A26C6C" w:rsidRPr="00A26C6C" w14:paraId="3A90DAA0" w14:textId="77777777" w:rsidTr="00BC7034">
        <w:tc>
          <w:tcPr>
            <w:tcW w:w="1135" w:type="dxa"/>
            <w:tcBorders>
              <w:top w:val="nil"/>
              <w:left w:val="nil"/>
              <w:bottom w:val="nil"/>
              <w:right w:val="nil"/>
            </w:tcBorders>
          </w:tcPr>
          <w:p w14:paraId="69EF77EC"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la durée</w:t>
            </w:r>
          </w:p>
        </w:tc>
        <w:tc>
          <w:tcPr>
            <w:tcW w:w="8221" w:type="dxa"/>
            <w:gridSpan w:val="2"/>
            <w:tcBorders>
              <w:top w:val="nil"/>
              <w:left w:val="nil"/>
              <w:bottom w:val="nil"/>
              <w:right w:val="nil"/>
            </w:tcBorders>
          </w:tcPr>
          <w:p w14:paraId="22D8980A"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________________________________________________________________________________</w:t>
            </w:r>
          </w:p>
        </w:tc>
        <w:tc>
          <w:tcPr>
            <w:tcW w:w="993" w:type="dxa"/>
            <w:tcBorders>
              <w:top w:val="nil"/>
              <w:left w:val="nil"/>
              <w:bottom w:val="nil"/>
              <w:right w:val="nil"/>
            </w:tcBorders>
          </w:tcPr>
          <w:p w14:paraId="6A4D8269"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CO7.1.4</w:t>
            </w:r>
          </w:p>
        </w:tc>
      </w:tr>
      <w:tr w:rsidR="00A26C6C" w:rsidRPr="00A26C6C" w14:paraId="70306DC1" w14:textId="77777777" w:rsidTr="00BC7034">
        <w:tc>
          <w:tcPr>
            <w:tcW w:w="1135" w:type="dxa"/>
            <w:tcBorders>
              <w:top w:val="nil"/>
              <w:left w:val="nil"/>
              <w:bottom w:val="nil"/>
              <w:right w:val="nil"/>
            </w:tcBorders>
          </w:tcPr>
          <w:p w14:paraId="621FF5DA"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Par qui ?</w:t>
            </w:r>
          </w:p>
        </w:tc>
        <w:tc>
          <w:tcPr>
            <w:tcW w:w="8221" w:type="dxa"/>
            <w:gridSpan w:val="2"/>
            <w:tcBorders>
              <w:top w:val="nil"/>
              <w:left w:val="nil"/>
              <w:bottom w:val="nil"/>
              <w:right w:val="nil"/>
            </w:tcBorders>
          </w:tcPr>
          <w:p w14:paraId="7F27A234"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________________________________________________________________________________</w:t>
            </w:r>
          </w:p>
          <w:p w14:paraId="2E86A851"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7EF3F5FA"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lastRenderedPageBreak/>
              <w:t>CO7.1.5</w:t>
            </w:r>
          </w:p>
        </w:tc>
      </w:tr>
    </w:tbl>
    <w:p w14:paraId="5B504C61" w14:textId="77777777" w:rsidR="00A26C6C" w:rsidRPr="00A26C6C" w:rsidRDefault="00A26C6C" w:rsidP="00A26C6C">
      <w:pPr>
        <w:keepNext/>
        <w:spacing w:after="0" w:line="240" w:lineRule="auto"/>
        <w:outlineLvl w:val="1"/>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VIII.  RESSOURCES MATERIELLES ET LOGISTIQUES</w:t>
      </w:r>
    </w:p>
    <w:p w14:paraId="328F0B97"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26C6C" w:rsidRPr="00A26C6C" w14:paraId="0F2018A7" w14:textId="77777777" w:rsidTr="00F03D49">
        <w:tc>
          <w:tcPr>
            <w:tcW w:w="6238" w:type="dxa"/>
          </w:tcPr>
          <w:p w14:paraId="34BC7E57"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Le site des soins dispose-t-elle de l’électricité ?</w:t>
            </w:r>
          </w:p>
        </w:tc>
        <w:tc>
          <w:tcPr>
            <w:tcW w:w="3118" w:type="dxa"/>
          </w:tcPr>
          <w:p w14:paraId="3E47AB51"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5E8428DA"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CO8.1</w:t>
            </w:r>
          </w:p>
        </w:tc>
      </w:tr>
    </w:tbl>
    <w:p w14:paraId="5D5E6FE5"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26C6C" w:rsidRPr="00A26C6C" w14:paraId="62A324D5" w14:textId="77777777" w:rsidTr="00F03D49">
        <w:tc>
          <w:tcPr>
            <w:tcW w:w="6238" w:type="dxa"/>
          </w:tcPr>
          <w:p w14:paraId="0AF78AFF"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Le site (ou l’agent) communautaire dispose-t-il de Bicyclettes ?</w:t>
            </w:r>
          </w:p>
        </w:tc>
        <w:tc>
          <w:tcPr>
            <w:tcW w:w="3118" w:type="dxa"/>
          </w:tcPr>
          <w:p w14:paraId="559C1434"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5FBFF83D"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CO8.2</w:t>
            </w:r>
          </w:p>
        </w:tc>
      </w:tr>
      <w:tr w:rsidR="00A26C6C" w:rsidRPr="00A26C6C" w14:paraId="0F05568C" w14:textId="77777777" w:rsidTr="00F03D49">
        <w:tc>
          <w:tcPr>
            <w:tcW w:w="6238" w:type="dxa"/>
            <w:tcBorders>
              <w:top w:val="nil"/>
              <w:left w:val="nil"/>
              <w:bottom w:val="nil"/>
              <w:right w:val="nil"/>
            </w:tcBorders>
          </w:tcPr>
          <w:p w14:paraId="27C8F611"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p w14:paraId="6394B939"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5B92B1BF"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p>
          <w:p w14:paraId="25B9D7C3"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w:t>
            </w:r>
          </w:p>
          <w:p w14:paraId="6597127A"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FACCCD3"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p>
          <w:p w14:paraId="533ABA2E" w14:textId="77777777" w:rsidR="00A26C6C" w:rsidRPr="00A26C6C" w:rsidRDefault="00A26C6C" w:rsidP="00A26C6C">
            <w:pPr>
              <w:keepNext/>
              <w:spacing w:after="0" w:line="240" w:lineRule="auto"/>
              <w:jc w:val="center"/>
              <w:outlineLvl w:val="4"/>
              <w:rPr>
                <w:rFonts w:ascii="Times New Roman" w:eastAsia="Times New Roman" w:hAnsi="Times New Roman" w:cs="Times New Roman"/>
                <w:sz w:val="20"/>
                <w:szCs w:val="20"/>
                <w:lang w:eastAsia="fr-FR"/>
              </w:rPr>
            </w:pPr>
            <w:r w:rsidRPr="00A26C6C">
              <w:rPr>
                <w:rFonts w:ascii="Times New Roman" w:eastAsia="Times New Roman" w:hAnsi="Times New Roman" w:cs="Times New Roman"/>
                <w:b/>
                <w:sz w:val="20"/>
                <w:szCs w:val="20"/>
                <w:lang w:eastAsia="fr-FR"/>
              </w:rPr>
              <w:t>CO8</w:t>
            </w:r>
            <w:r w:rsidRPr="00A26C6C">
              <w:rPr>
                <w:rFonts w:ascii="Times New Roman" w:eastAsia="Times New Roman" w:hAnsi="Times New Roman" w:cs="Times New Roman"/>
                <w:sz w:val="20"/>
                <w:szCs w:val="20"/>
                <w:lang w:eastAsia="fr-FR"/>
              </w:rPr>
              <w:t>.2.1</w:t>
            </w:r>
          </w:p>
        </w:tc>
      </w:tr>
    </w:tbl>
    <w:p w14:paraId="5AD5F88C"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54"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41"/>
        <w:gridCol w:w="3120"/>
        <w:gridCol w:w="993"/>
      </w:tblGrid>
      <w:tr w:rsidR="00A26C6C" w:rsidRPr="00A26C6C" w14:paraId="5939FC0E" w14:textId="77777777" w:rsidTr="002B61A1">
        <w:tc>
          <w:tcPr>
            <w:tcW w:w="6238" w:type="dxa"/>
          </w:tcPr>
          <w:p w14:paraId="5DACFBD5"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Le site (ou l’agent) communautaire dispose-t-il de Motocyclettes ou vélomoteurs ?</w:t>
            </w:r>
          </w:p>
        </w:tc>
        <w:tc>
          <w:tcPr>
            <w:tcW w:w="3118" w:type="dxa"/>
          </w:tcPr>
          <w:p w14:paraId="50460693"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29771A55"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CO8. 3</w:t>
            </w:r>
          </w:p>
        </w:tc>
      </w:tr>
      <w:tr w:rsidR="00A26C6C" w:rsidRPr="00A26C6C" w14:paraId="7078881C" w14:textId="77777777" w:rsidTr="002B61A1">
        <w:tc>
          <w:tcPr>
            <w:tcW w:w="6238" w:type="dxa"/>
            <w:tcBorders>
              <w:top w:val="nil"/>
              <w:left w:val="nil"/>
              <w:bottom w:val="nil"/>
              <w:right w:val="nil"/>
            </w:tcBorders>
          </w:tcPr>
          <w:p w14:paraId="09A155D3"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0D6634EE"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w:t>
            </w:r>
          </w:p>
          <w:p w14:paraId="2509478F"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700AFC28" w14:textId="77777777" w:rsidR="00A26C6C" w:rsidRPr="00A26C6C" w:rsidRDefault="00A26C6C" w:rsidP="00A26C6C">
            <w:pPr>
              <w:keepNext/>
              <w:spacing w:after="0" w:line="240" w:lineRule="auto"/>
              <w:jc w:val="center"/>
              <w:outlineLvl w:val="4"/>
              <w:rPr>
                <w:rFonts w:ascii="Times New Roman" w:eastAsia="Times New Roman" w:hAnsi="Times New Roman" w:cs="Times New Roman"/>
                <w:sz w:val="20"/>
                <w:szCs w:val="20"/>
                <w:lang w:eastAsia="fr-FR"/>
              </w:rPr>
            </w:pPr>
            <w:r w:rsidRPr="00A26C6C">
              <w:rPr>
                <w:rFonts w:ascii="Times New Roman" w:eastAsia="Times New Roman" w:hAnsi="Times New Roman" w:cs="Times New Roman"/>
                <w:b/>
                <w:sz w:val="20"/>
                <w:szCs w:val="20"/>
                <w:lang w:eastAsia="fr-FR"/>
              </w:rPr>
              <w:t>CO8</w:t>
            </w:r>
            <w:r w:rsidRPr="00A26C6C">
              <w:rPr>
                <w:rFonts w:ascii="Times New Roman" w:eastAsia="Times New Roman" w:hAnsi="Times New Roman" w:cs="Times New Roman"/>
                <w:sz w:val="20"/>
                <w:szCs w:val="20"/>
                <w:lang w:eastAsia="fr-FR"/>
              </w:rPr>
              <w:t>.3.1</w:t>
            </w:r>
          </w:p>
        </w:tc>
      </w:tr>
    </w:tbl>
    <w:p w14:paraId="5B0A847E"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54"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41"/>
        <w:gridCol w:w="3120"/>
        <w:gridCol w:w="993"/>
      </w:tblGrid>
      <w:tr w:rsidR="00A26C6C" w:rsidRPr="00A26C6C" w14:paraId="27EF9F88" w14:textId="77777777" w:rsidTr="002B61A1">
        <w:tc>
          <w:tcPr>
            <w:tcW w:w="6238" w:type="dxa"/>
          </w:tcPr>
          <w:p w14:paraId="3D89CC63"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Le site (ou l’agent) communautaire dispose-t-il de classeurs pour le rangement/archivage des formulaires de collecte remplis ?</w:t>
            </w:r>
          </w:p>
        </w:tc>
        <w:tc>
          <w:tcPr>
            <w:tcW w:w="3118" w:type="dxa"/>
          </w:tcPr>
          <w:p w14:paraId="6A72BA0B"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4E582E28"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CO8</w:t>
            </w:r>
            <w:r w:rsidRPr="00A26C6C">
              <w:rPr>
                <w:rFonts w:ascii="Times New Roman" w:eastAsia="Times New Roman" w:hAnsi="Times New Roman" w:cs="Times New Roman"/>
                <w:b/>
                <w:sz w:val="20"/>
                <w:szCs w:val="20"/>
                <w:lang w:eastAsia="fr-FR"/>
              </w:rPr>
              <w:t>.4</w:t>
            </w:r>
          </w:p>
        </w:tc>
      </w:tr>
      <w:tr w:rsidR="00A26C6C" w:rsidRPr="00A26C6C" w14:paraId="7AD002F7" w14:textId="77777777" w:rsidTr="002B61A1">
        <w:tc>
          <w:tcPr>
            <w:tcW w:w="6238" w:type="dxa"/>
            <w:tcBorders>
              <w:top w:val="nil"/>
              <w:left w:val="nil"/>
              <w:bottom w:val="nil"/>
              <w:right w:val="nil"/>
            </w:tcBorders>
          </w:tcPr>
          <w:p w14:paraId="45E5316D"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04A5F9E5"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w:t>
            </w:r>
          </w:p>
          <w:p w14:paraId="6E706AC1"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p>
        </w:tc>
        <w:tc>
          <w:tcPr>
            <w:tcW w:w="993" w:type="dxa"/>
            <w:tcBorders>
              <w:top w:val="nil"/>
              <w:left w:val="nil"/>
              <w:bottom w:val="nil"/>
              <w:right w:val="nil"/>
            </w:tcBorders>
          </w:tcPr>
          <w:p w14:paraId="69BC6087" w14:textId="77777777" w:rsidR="00A26C6C" w:rsidRPr="00A26C6C" w:rsidRDefault="00A26C6C" w:rsidP="00A26C6C">
            <w:pPr>
              <w:keepNext/>
              <w:spacing w:after="0" w:line="240" w:lineRule="auto"/>
              <w:jc w:val="center"/>
              <w:outlineLvl w:val="4"/>
              <w:rPr>
                <w:rFonts w:ascii="Times New Roman" w:eastAsia="Times New Roman" w:hAnsi="Times New Roman" w:cs="Times New Roman"/>
                <w:sz w:val="20"/>
                <w:szCs w:val="20"/>
                <w:lang w:eastAsia="fr-FR"/>
              </w:rPr>
            </w:pPr>
            <w:r w:rsidRPr="00A26C6C">
              <w:rPr>
                <w:rFonts w:ascii="Times New Roman" w:eastAsia="Times New Roman" w:hAnsi="Times New Roman" w:cs="Times New Roman"/>
                <w:b/>
                <w:sz w:val="20"/>
                <w:szCs w:val="20"/>
                <w:lang w:eastAsia="fr-FR"/>
              </w:rPr>
              <w:t>CO8</w:t>
            </w:r>
            <w:r w:rsidRPr="00A26C6C">
              <w:rPr>
                <w:rFonts w:ascii="Times New Roman" w:eastAsia="Times New Roman" w:hAnsi="Times New Roman" w:cs="Times New Roman"/>
                <w:sz w:val="20"/>
                <w:szCs w:val="20"/>
                <w:lang w:eastAsia="fr-FR"/>
              </w:rPr>
              <w:t>.4.1</w:t>
            </w:r>
          </w:p>
        </w:tc>
      </w:tr>
    </w:tbl>
    <w:p w14:paraId="190EBB76"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54"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41"/>
        <w:gridCol w:w="3120"/>
        <w:gridCol w:w="70"/>
        <w:gridCol w:w="923"/>
      </w:tblGrid>
      <w:tr w:rsidR="00A26C6C" w:rsidRPr="00A26C6C" w14:paraId="4D05650C" w14:textId="77777777" w:rsidTr="002B61A1">
        <w:tc>
          <w:tcPr>
            <w:tcW w:w="6238" w:type="dxa"/>
          </w:tcPr>
          <w:p w14:paraId="653A6FE9"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Le site (ou l’agent) communautaire dispose-t-il de calculatrice pour la sommation des données des données ?</w:t>
            </w:r>
          </w:p>
        </w:tc>
        <w:tc>
          <w:tcPr>
            <w:tcW w:w="3118" w:type="dxa"/>
          </w:tcPr>
          <w:p w14:paraId="0DE439E1"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gridSpan w:val="2"/>
          </w:tcPr>
          <w:p w14:paraId="078D265D"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CO8.5</w:t>
            </w:r>
          </w:p>
        </w:tc>
      </w:tr>
      <w:tr w:rsidR="00A26C6C" w:rsidRPr="00A26C6C" w14:paraId="6943785F" w14:textId="77777777" w:rsidTr="002B61A1">
        <w:tc>
          <w:tcPr>
            <w:tcW w:w="6238" w:type="dxa"/>
            <w:tcBorders>
              <w:top w:val="nil"/>
              <w:left w:val="nil"/>
              <w:bottom w:val="nil"/>
              <w:right w:val="nil"/>
            </w:tcBorders>
          </w:tcPr>
          <w:p w14:paraId="6CE0854C"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Si oui, en donner le nombre</w:t>
            </w:r>
          </w:p>
        </w:tc>
        <w:tc>
          <w:tcPr>
            <w:tcW w:w="3118" w:type="dxa"/>
            <w:tcBorders>
              <w:top w:val="nil"/>
              <w:left w:val="nil"/>
              <w:bottom w:val="nil"/>
              <w:right w:val="nil"/>
            </w:tcBorders>
          </w:tcPr>
          <w:p w14:paraId="7C66B8DB"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w:t>
            </w:r>
          </w:p>
          <w:p w14:paraId="0BCE9A54" w14:textId="77777777" w:rsidR="00A26C6C" w:rsidRPr="00A26C6C" w:rsidRDefault="00A26C6C" w:rsidP="00A26C6C">
            <w:pPr>
              <w:spacing w:after="0" w:line="240" w:lineRule="auto"/>
              <w:jc w:val="center"/>
              <w:rPr>
                <w:rFonts w:ascii="Times New Roman" w:eastAsia="Times New Roman" w:hAnsi="Times New Roman" w:cs="Times New Roman"/>
                <w:sz w:val="20"/>
                <w:szCs w:val="20"/>
                <w:lang w:eastAsia="fr-FR"/>
              </w:rPr>
            </w:pPr>
          </w:p>
        </w:tc>
        <w:tc>
          <w:tcPr>
            <w:tcW w:w="993" w:type="dxa"/>
            <w:gridSpan w:val="2"/>
            <w:tcBorders>
              <w:top w:val="nil"/>
              <w:left w:val="nil"/>
              <w:bottom w:val="nil"/>
              <w:right w:val="nil"/>
            </w:tcBorders>
          </w:tcPr>
          <w:p w14:paraId="10034A3B" w14:textId="77777777" w:rsidR="00A26C6C" w:rsidRPr="00A26C6C" w:rsidRDefault="00A26C6C" w:rsidP="00A26C6C">
            <w:pPr>
              <w:keepNext/>
              <w:spacing w:after="0" w:line="240" w:lineRule="auto"/>
              <w:jc w:val="center"/>
              <w:outlineLvl w:val="4"/>
              <w:rPr>
                <w:rFonts w:ascii="Times New Roman" w:eastAsia="Times New Roman" w:hAnsi="Times New Roman" w:cs="Times New Roman"/>
                <w:sz w:val="20"/>
                <w:szCs w:val="20"/>
                <w:lang w:eastAsia="fr-FR"/>
              </w:rPr>
            </w:pPr>
            <w:r w:rsidRPr="00A26C6C">
              <w:rPr>
                <w:rFonts w:ascii="Times New Roman" w:eastAsia="Times New Roman" w:hAnsi="Times New Roman" w:cs="Times New Roman"/>
                <w:b/>
                <w:sz w:val="20"/>
                <w:szCs w:val="20"/>
                <w:lang w:eastAsia="fr-FR"/>
              </w:rPr>
              <w:t>CO8.5</w:t>
            </w:r>
            <w:r w:rsidRPr="00A26C6C">
              <w:rPr>
                <w:rFonts w:ascii="Times New Roman" w:eastAsia="Times New Roman" w:hAnsi="Times New Roman" w:cs="Times New Roman"/>
                <w:sz w:val="20"/>
                <w:szCs w:val="20"/>
                <w:lang w:eastAsia="fr-FR"/>
              </w:rPr>
              <w:t>.1</w:t>
            </w:r>
          </w:p>
        </w:tc>
      </w:tr>
      <w:tr w:rsidR="00A26C6C" w:rsidRPr="00A26C6C" w14:paraId="7A195E15" w14:textId="77777777" w:rsidTr="002B61A1">
        <w:trPr>
          <w:cantSplit/>
        </w:trPr>
        <w:tc>
          <w:tcPr>
            <w:tcW w:w="10349" w:type="dxa"/>
            <w:gridSpan w:val="4"/>
          </w:tcPr>
          <w:p w14:paraId="5C6DC487" w14:textId="77777777" w:rsidR="00A26C6C" w:rsidRPr="00A26C6C" w:rsidRDefault="00A26C6C" w:rsidP="00A26C6C">
            <w:pPr>
              <w:keepNext/>
              <w:spacing w:after="0" w:line="240" w:lineRule="auto"/>
              <w:jc w:val="center"/>
              <w:outlineLvl w:val="4"/>
              <w:rPr>
                <w:rFonts w:ascii="Times New Roman" w:eastAsia="Times New Roman" w:hAnsi="Times New Roman" w:cs="Times New Roman"/>
                <w:sz w:val="20"/>
                <w:szCs w:val="20"/>
                <w:lang w:eastAsia="fr-FR"/>
              </w:rPr>
            </w:pPr>
            <w:r w:rsidRPr="00A26C6C">
              <w:rPr>
                <w:rFonts w:ascii="Times New Roman" w:eastAsia="Times New Roman" w:hAnsi="Times New Roman" w:cs="Times New Roman"/>
                <w:b/>
                <w:sz w:val="20"/>
                <w:szCs w:val="20"/>
                <w:lang w:eastAsia="fr-FR"/>
              </w:rPr>
              <w:t>Le site (ou l’agent) communautaire dispose-t-il de des matériels d’IEC suivants ?</w:t>
            </w:r>
          </w:p>
        </w:tc>
      </w:tr>
      <w:tr w:rsidR="00A26C6C" w:rsidRPr="00A26C6C" w14:paraId="7AA03C85" w14:textId="77777777" w:rsidTr="002B61A1">
        <w:tc>
          <w:tcPr>
            <w:tcW w:w="6238" w:type="dxa"/>
          </w:tcPr>
          <w:p w14:paraId="3A3B532D"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Posters</w:t>
            </w:r>
          </w:p>
        </w:tc>
        <w:tc>
          <w:tcPr>
            <w:tcW w:w="3188" w:type="dxa"/>
            <w:gridSpan w:val="2"/>
          </w:tcPr>
          <w:p w14:paraId="10F2AF74"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23" w:type="dxa"/>
          </w:tcPr>
          <w:p w14:paraId="4941C144" w14:textId="77777777" w:rsidR="00A26C6C" w:rsidRPr="00A26C6C" w:rsidRDefault="00A26C6C" w:rsidP="00A26C6C">
            <w:pPr>
              <w:spacing w:after="0" w:line="240" w:lineRule="auto"/>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CO8</w:t>
            </w:r>
            <w:r w:rsidRPr="00A26C6C">
              <w:rPr>
                <w:rFonts w:ascii="Times New Roman" w:eastAsia="Times New Roman" w:hAnsi="Times New Roman" w:cs="Times New Roman"/>
                <w:b/>
                <w:sz w:val="20"/>
                <w:szCs w:val="20"/>
                <w:lang w:eastAsia="fr-FR"/>
              </w:rPr>
              <w:t>.6</w:t>
            </w:r>
          </w:p>
        </w:tc>
      </w:tr>
      <w:tr w:rsidR="00A26C6C" w:rsidRPr="00A26C6C" w14:paraId="0858C727" w14:textId="77777777" w:rsidTr="002B61A1">
        <w:tc>
          <w:tcPr>
            <w:tcW w:w="6238" w:type="dxa"/>
          </w:tcPr>
          <w:p w14:paraId="703EACF4"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Mégaphone</w:t>
            </w:r>
          </w:p>
        </w:tc>
        <w:tc>
          <w:tcPr>
            <w:tcW w:w="3188" w:type="dxa"/>
            <w:gridSpan w:val="2"/>
          </w:tcPr>
          <w:p w14:paraId="2F7E098C"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23" w:type="dxa"/>
          </w:tcPr>
          <w:p w14:paraId="114111E9" w14:textId="77777777" w:rsidR="00A26C6C" w:rsidRPr="00A26C6C" w:rsidRDefault="00A26C6C" w:rsidP="00A26C6C">
            <w:pPr>
              <w:spacing w:after="0" w:line="240" w:lineRule="auto"/>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CO8</w:t>
            </w:r>
            <w:r w:rsidRPr="00A26C6C">
              <w:rPr>
                <w:rFonts w:ascii="Times New Roman" w:eastAsia="Times New Roman" w:hAnsi="Times New Roman" w:cs="Times New Roman"/>
                <w:b/>
                <w:sz w:val="20"/>
                <w:szCs w:val="20"/>
                <w:lang w:eastAsia="fr-FR"/>
              </w:rPr>
              <w:t>.7</w:t>
            </w:r>
          </w:p>
        </w:tc>
      </w:tr>
      <w:tr w:rsidR="00A26C6C" w:rsidRPr="00A26C6C" w14:paraId="269F0574" w14:textId="77777777" w:rsidTr="002B61A1">
        <w:tc>
          <w:tcPr>
            <w:tcW w:w="6238" w:type="dxa"/>
          </w:tcPr>
          <w:p w14:paraId="50DCDCCA"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Autres (spécifier) : ________________________</w:t>
            </w:r>
          </w:p>
        </w:tc>
        <w:tc>
          <w:tcPr>
            <w:tcW w:w="3188" w:type="dxa"/>
            <w:gridSpan w:val="2"/>
          </w:tcPr>
          <w:p w14:paraId="440EFF02"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23" w:type="dxa"/>
          </w:tcPr>
          <w:p w14:paraId="0E59D076" w14:textId="77777777" w:rsidR="00A26C6C" w:rsidRPr="00A26C6C" w:rsidRDefault="00A26C6C" w:rsidP="00A26C6C">
            <w:pPr>
              <w:spacing w:after="0" w:line="240" w:lineRule="auto"/>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CO8</w:t>
            </w:r>
            <w:r w:rsidRPr="00A26C6C">
              <w:rPr>
                <w:rFonts w:ascii="Times New Roman" w:eastAsia="Times New Roman" w:hAnsi="Times New Roman" w:cs="Times New Roman"/>
                <w:b/>
                <w:sz w:val="20"/>
                <w:szCs w:val="20"/>
                <w:lang w:eastAsia="fr-FR"/>
              </w:rPr>
              <w:t>.8</w:t>
            </w:r>
          </w:p>
        </w:tc>
      </w:tr>
    </w:tbl>
    <w:p w14:paraId="3DA0EAAA"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88"/>
        <w:gridCol w:w="923"/>
      </w:tblGrid>
      <w:tr w:rsidR="00A26C6C" w:rsidRPr="00A26C6C" w14:paraId="6CD017A2" w14:textId="77777777" w:rsidTr="00F03D49">
        <w:trPr>
          <w:cantSplit/>
        </w:trPr>
        <w:tc>
          <w:tcPr>
            <w:tcW w:w="10349" w:type="dxa"/>
            <w:gridSpan w:val="3"/>
          </w:tcPr>
          <w:p w14:paraId="6C289B06"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 xml:space="preserve">Le site (ou l’agent) communautaire dispose-t-il de matériels d’Hygiène suivants ? </w:t>
            </w:r>
          </w:p>
        </w:tc>
      </w:tr>
      <w:tr w:rsidR="00A26C6C" w:rsidRPr="00A26C6C" w14:paraId="767B5E82" w14:textId="77777777" w:rsidTr="00F03D49">
        <w:tc>
          <w:tcPr>
            <w:tcW w:w="6238" w:type="dxa"/>
          </w:tcPr>
          <w:p w14:paraId="062795C5"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Désinfectants </w:t>
            </w:r>
          </w:p>
        </w:tc>
        <w:tc>
          <w:tcPr>
            <w:tcW w:w="3188" w:type="dxa"/>
          </w:tcPr>
          <w:p w14:paraId="37A95A0B"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23" w:type="dxa"/>
          </w:tcPr>
          <w:p w14:paraId="76F029AA"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CO8.9</w:t>
            </w:r>
          </w:p>
        </w:tc>
      </w:tr>
      <w:tr w:rsidR="00A26C6C" w:rsidRPr="00A26C6C" w14:paraId="31D25D49" w14:textId="77777777" w:rsidTr="00F03D49">
        <w:tc>
          <w:tcPr>
            <w:tcW w:w="6238" w:type="dxa"/>
          </w:tcPr>
          <w:p w14:paraId="75E595E3"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Gants de protection</w:t>
            </w:r>
          </w:p>
        </w:tc>
        <w:tc>
          <w:tcPr>
            <w:tcW w:w="3188" w:type="dxa"/>
          </w:tcPr>
          <w:p w14:paraId="03B41EA1"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23" w:type="dxa"/>
          </w:tcPr>
          <w:p w14:paraId="3007AF07"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CO8.10</w:t>
            </w:r>
          </w:p>
        </w:tc>
      </w:tr>
      <w:tr w:rsidR="00A26C6C" w:rsidRPr="00A26C6C" w14:paraId="53AA1A13" w14:textId="77777777" w:rsidTr="00F03D49">
        <w:tc>
          <w:tcPr>
            <w:tcW w:w="6238" w:type="dxa"/>
          </w:tcPr>
          <w:p w14:paraId="6E5186C5"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Autres (spécifier) : ________________________</w:t>
            </w:r>
          </w:p>
        </w:tc>
        <w:tc>
          <w:tcPr>
            <w:tcW w:w="3188" w:type="dxa"/>
          </w:tcPr>
          <w:p w14:paraId="48AC17D2"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23" w:type="dxa"/>
          </w:tcPr>
          <w:p w14:paraId="0D1AAEA1"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CO8</w:t>
            </w:r>
            <w:r w:rsidRPr="00A26C6C">
              <w:rPr>
                <w:rFonts w:ascii="Times New Roman" w:eastAsia="Times New Roman" w:hAnsi="Times New Roman" w:cs="Times New Roman"/>
                <w:b/>
                <w:sz w:val="20"/>
                <w:szCs w:val="20"/>
                <w:lang w:eastAsia="fr-FR"/>
              </w:rPr>
              <w:t>.11</w:t>
            </w:r>
          </w:p>
        </w:tc>
      </w:tr>
    </w:tbl>
    <w:p w14:paraId="3FB71E99"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p w14:paraId="6F1DA94C" w14:textId="77777777" w:rsidR="00A26C6C" w:rsidRPr="00A26C6C" w:rsidRDefault="00A26C6C" w:rsidP="00A26C6C">
      <w:pPr>
        <w:keepNext/>
        <w:spacing w:after="0" w:line="240" w:lineRule="auto"/>
        <w:outlineLvl w:val="1"/>
        <w:rPr>
          <w:rFonts w:ascii="Times New Roman" w:eastAsia="Times New Roman" w:hAnsi="Times New Roman" w:cs="Times New Roman"/>
          <w:b/>
          <w:sz w:val="24"/>
          <w:szCs w:val="20"/>
          <w:lang w:eastAsia="fr-FR"/>
        </w:rPr>
      </w:pPr>
      <w:r w:rsidRPr="00A26C6C">
        <w:rPr>
          <w:rFonts w:ascii="Times New Roman" w:eastAsia="Times New Roman" w:hAnsi="Times New Roman" w:cs="Times New Roman"/>
          <w:b/>
          <w:sz w:val="24"/>
          <w:szCs w:val="20"/>
          <w:lang w:eastAsia="fr-FR"/>
        </w:rPr>
        <w:t>IX.  RESSOURCES HUMAINES</w:t>
      </w:r>
    </w:p>
    <w:p w14:paraId="5FF4C104"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7"/>
        <w:gridCol w:w="1559"/>
        <w:gridCol w:w="993"/>
      </w:tblGrid>
      <w:tr w:rsidR="00A26C6C" w:rsidRPr="00A26C6C" w14:paraId="47ECC26A" w14:textId="77777777" w:rsidTr="00F03D49">
        <w:trPr>
          <w:trHeight w:val="342"/>
        </w:trPr>
        <w:tc>
          <w:tcPr>
            <w:tcW w:w="7797" w:type="dxa"/>
          </w:tcPr>
          <w:p w14:paraId="4B9DB2C2"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 xml:space="preserve">Combien </w:t>
            </w:r>
            <w:proofErr w:type="spellStart"/>
            <w:r w:rsidRPr="00A26C6C">
              <w:rPr>
                <w:rFonts w:ascii="Times New Roman" w:eastAsia="Times New Roman" w:hAnsi="Times New Roman" w:cs="Times New Roman"/>
                <w:sz w:val="20"/>
                <w:szCs w:val="20"/>
                <w:lang w:eastAsia="fr-FR"/>
              </w:rPr>
              <w:t>ya-t-il</w:t>
            </w:r>
            <w:proofErr w:type="spellEnd"/>
            <w:r w:rsidRPr="00A26C6C">
              <w:rPr>
                <w:rFonts w:ascii="Times New Roman" w:eastAsia="Times New Roman" w:hAnsi="Times New Roman" w:cs="Times New Roman"/>
                <w:sz w:val="20"/>
                <w:szCs w:val="20"/>
                <w:lang w:eastAsia="fr-FR"/>
              </w:rPr>
              <w:t xml:space="preserve"> d’agents communautaire sur le site ? </w:t>
            </w:r>
            <w:r w:rsidRPr="00A26C6C">
              <w:rPr>
                <w:rFonts w:ascii="Times New Roman" w:eastAsia="Times New Roman" w:hAnsi="Times New Roman" w:cs="Times New Roman"/>
                <w:sz w:val="20"/>
                <w:szCs w:val="20"/>
                <w:lang w:eastAsia="fr-FR"/>
              </w:rPr>
              <w:tab/>
            </w:r>
            <w:r w:rsidRPr="00A26C6C">
              <w:rPr>
                <w:rFonts w:ascii="Times New Roman" w:eastAsia="Times New Roman" w:hAnsi="Times New Roman" w:cs="Times New Roman"/>
                <w:sz w:val="20"/>
                <w:szCs w:val="20"/>
                <w:lang w:eastAsia="fr-FR"/>
              </w:rPr>
              <w:tab/>
            </w:r>
          </w:p>
        </w:tc>
        <w:tc>
          <w:tcPr>
            <w:tcW w:w="1559" w:type="dxa"/>
          </w:tcPr>
          <w:p w14:paraId="7BDFA36D"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_____</w:t>
            </w:r>
          </w:p>
        </w:tc>
        <w:tc>
          <w:tcPr>
            <w:tcW w:w="993" w:type="dxa"/>
          </w:tcPr>
          <w:p w14:paraId="4D8D7C77" w14:textId="77777777" w:rsidR="00A26C6C" w:rsidRPr="00A26C6C" w:rsidRDefault="00A26C6C" w:rsidP="00A26C6C">
            <w:pPr>
              <w:keepNext/>
              <w:spacing w:after="0" w:line="240" w:lineRule="auto"/>
              <w:jc w:val="center"/>
              <w:outlineLvl w:val="4"/>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b/>
                <w:sz w:val="20"/>
                <w:szCs w:val="20"/>
                <w:lang w:eastAsia="fr-FR"/>
              </w:rPr>
              <w:t>CO9.1</w:t>
            </w:r>
          </w:p>
        </w:tc>
      </w:tr>
    </w:tbl>
    <w:p w14:paraId="60EB2689"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8"/>
        <w:gridCol w:w="3118"/>
        <w:gridCol w:w="993"/>
      </w:tblGrid>
      <w:tr w:rsidR="00A26C6C" w:rsidRPr="00A26C6C" w14:paraId="3C47F993" w14:textId="77777777" w:rsidTr="00F03D49">
        <w:tc>
          <w:tcPr>
            <w:tcW w:w="6238" w:type="dxa"/>
          </w:tcPr>
          <w:p w14:paraId="3832414B"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Etes-vous satisfait(e) du système de collecte et transmission des données dans lequel vous êtes impliqué ?</w:t>
            </w:r>
          </w:p>
        </w:tc>
        <w:tc>
          <w:tcPr>
            <w:tcW w:w="3118" w:type="dxa"/>
          </w:tcPr>
          <w:p w14:paraId="7AFFA6D2" w14:textId="77777777" w:rsidR="00A26C6C" w:rsidRPr="00A26C6C" w:rsidRDefault="00A26C6C" w:rsidP="00A26C6C">
            <w:pPr>
              <w:spacing w:after="0" w:line="240" w:lineRule="auto"/>
              <w:rPr>
                <w:rFonts w:ascii="Times New Roman" w:eastAsia="Times New Roman" w:hAnsi="Times New Roman" w:cs="Times New Roman"/>
                <w:b/>
                <w:sz w:val="18"/>
                <w:szCs w:val="18"/>
                <w:lang w:eastAsia="fr-FR"/>
              </w:rPr>
            </w:pPr>
            <w:r w:rsidRPr="00A26C6C">
              <w:rPr>
                <w:rFonts w:ascii="Times New Roman" w:eastAsia="Times New Roman" w:hAnsi="Times New Roman" w:cs="Times New Roman"/>
                <w:b/>
                <w:sz w:val="18"/>
                <w:szCs w:val="18"/>
                <w:lang w:eastAsia="fr-FR"/>
              </w:rPr>
              <w:t xml:space="preserve">O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NSP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r w:rsidRPr="00A26C6C">
              <w:rPr>
                <w:rFonts w:ascii="Times New Roman" w:eastAsia="Times New Roman" w:hAnsi="Times New Roman" w:cs="Times New Roman"/>
                <w:b/>
                <w:sz w:val="18"/>
                <w:szCs w:val="18"/>
                <w:lang w:eastAsia="fr-FR"/>
              </w:rPr>
              <w:t xml:space="preserve">   N/A </w:t>
            </w:r>
            <w:r w:rsidRPr="00A26C6C">
              <w:rPr>
                <w:rFonts w:ascii="Times New Roman" w:eastAsia="Times New Roman" w:hAnsi="Times New Roman" w:cs="Times New Roman"/>
                <w:b/>
                <w:sz w:val="18"/>
                <w:szCs w:val="18"/>
                <w:lang w:eastAsia="fr-FR"/>
              </w:rPr>
              <w:fldChar w:fldCharType="begin">
                <w:ffData>
                  <w:name w:val="CaseACocher1"/>
                  <w:enabled/>
                  <w:calcOnExit w:val="0"/>
                  <w:checkBox>
                    <w:size w:val="30"/>
                    <w:default w:val="0"/>
                  </w:checkBox>
                </w:ffData>
              </w:fldChar>
            </w:r>
            <w:r w:rsidRPr="00A26C6C">
              <w:rPr>
                <w:rFonts w:ascii="Times New Roman" w:eastAsia="Times New Roman" w:hAnsi="Times New Roman" w:cs="Times New Roman"/>
                <w:b/>
                <w:sz w:val="18"/>
                <w:szCs w:val="18"/>
                <w:lang w:eastAsia="fr-FR"/>
              </w:rPr>
              <w:instrText xml:space="preserve"> FORMCHECKBOX </w:instrText>
            </w:r>
            <w:r w:rsidR="00E064FF">
              <w:rPr>
                <w:rFonts w:ascii="Times New Roman" w:eastAsia="Times New Roman" w:hAnsi="Times New Roman" w:cs="Times New Roman"/>
                <w:b/>
                <w:sz w:val="18"/>
                <w:szCs w:val="18"/>
                <w:lang w:eastAsia="fr-FR"/>
              </w:rPr>
            </w:r>
            <w:r w:rsidR="00E064FF">
              <w:rPr>
                <w:rFonts w:ascii="Times New Roman" w:eastAsia="Times New Roman" w:hAnsi="Times New Roman" w:cs="Times New Roman"/>
                <w:b/>
                <w:sz w:val="18"/>
                <w:szCs w:val="18"/>
                <w:lang w:eastAsia="fr-FR"/>
              </w:rPr>
              <w:fldChar w:fldCharType="separate"/>
            </w:r>
            <w:r w:rsidRPr="00A26C6C">
              <w:rPr>
                <w:rFonts w:ascii="Times New Roman" w:eastAsia="Times New Roman" w:hAnsi="Times New Roman" w:cs="Times New Roman"/>
                <w:b/>
                <w:sz w:val="18"/>
                <w:szCs w:val="18"/>
                <w:lang w:eastAsia="fr-FR"/>
              </w:rPr>
              <w:fldChar w:fldCharType="end"/>
            </w:r>
          </w:p>
        </w:tc>
        <w:tc>
          <w:tcPr>
            <w:tcW w:w="993" w:type="dxa"/>
          </w:tcPr>
          <w:p w14:paraId="3CAFB88E"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CO9</w:t>
            </w:r>
            <w:r w:rsidRPr="00A26C6C">
              <w:rPr>
                <w:rFonts w:ascii="Times New Roman" w:eastAsia="Times New Roman" w:hAnsi="Times New Roman" w:cs="Times New Roman"/>
                <w:b/>
                <w:sz w:val="20"/>
                <w:szCs w:val="20"/>
                <w:lang w:eastAsia="fr-FR"/>
              </w:rPr>
              <w:t>.2</w:t>
            </w:r>
          </w:p>
        </w:tc>
      </w:tr>
    </w:tbl>
    <w:p w14:paraId="303E5C03"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bl>
      <w:tblPr>
        <w:tblW w:w="10424"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7"/>
        <w:gridCol w:w="8566"/>
        <w:gridCol w:w="1001"/>
      </w:tblGrid>
      <w:tr w:rsidR="00A26C6C" w:rsidRPr="00A26C6C" w14:paraId="75D37A6C" w14:textId="77777777" w:rsidTr="00F03D49">
        <w:trPr>
          <w:cantSplit/>
          <w:trHeight w:val="435"/>
        </w:trPr>
        <w:tc>
          <w:tcPr>
            <w:tcW w:w="10424" w:type="dxa"/>
            <w:gridSpan w:val="3"/>
            <w:tcBorders>
              <w:top w:val="nil"/>
              <w:left w:val="nil"/>
              <w:bottom w:val="nil"/>
              <w:right w:val="nil"/>
            </w:tcBorders>
          </w:tcPr>
          <w:p w14:paraId="635CB03C"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Si vous n’êtes pas satisfait(e) veuillez nous dire quelles sont les raisons :</w:t>
            </w:r>
          </w:p>
          <w:p w14:paraId="75E1E322"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c>
      </w:tr>
      <w:tr w:rsidR="00A26C6C" w:rsidRPr="00A26C6C" w14:paraId="396F976C" w14:textId="77777777" w:rsidTr="00F03D49">
        <w:trPr>
          <w:trHeight w:val="449"/>
        </w:trPr>
        <w:tc>
          <w:tcPr>
            <w:tcW w:w="857" w:type="dxa"/>
            <w:tcBorders>
              <w:top w:val="nil"/>
              <w:left w:val="nil"/>
              <w:bottom w:val="nil"/>
              <w:right w:val="nil"/>
            </w:tcBorders>
          </w:tcPr>
          <w:p w14:paraId="4D0C70CD"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Raison 1</w:t>
            </w:r>
          </w:p>
        </w:tc>
        <w:tc>
          <w:tcPr>
            <w:tcW w:w="8566" w:type="dxa"/>
            <w:tcBorders>
              <w:top w:val="nil"/>
              <w:left w:val="nil"/>
              <w:bottom w:val="nil"/>
              <w:right w:val="nil"/>
            </w:tcBorders>
          </w:tcPr>
          <w:p w14:paraId="71505424"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w:t>
            </w:r>
          </w:p>
          <w:p w14:paraId="31B8E9F5"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c>
        <w:tc>
          <w:tcPr>
            <w:tcW w:w="1000" w:type="dxa"/>
            <w:tcBorders>
              <w:top w:val="nil"/>
              <w:left w:val="nil"/>
              <w:bottom w:val="nil"/>
              <w:right w:val="nil"/>
            </w:tcBorders>
          </w:tcPr>
          <w:p w14:paraId="1DF41FAB" w14:textId="77777777" w:rsidR="00A26C6C" w:rsidRPr="00A26C6C" w:rsidRDefault="00A26C6C" w:rsidP="00A26C6C">
            <w:pPr>
              <w:keepNext/>
              <w:spacing w:after="0" w:line="240" w:lineRule="auto"/>
              <w:jc w:val="center"/>
              <w:outlineLvl w:val="3"/>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CO9</w:t>
            </w:r>
            <w:r w:rsidRPr="00A26C6C">
              <w:rPr>
                <w:rFonts w:ascii="Times New Roman" w:eastAsia="Times New Roman" w:hAnsi="Times New Roman" w:cs="Times New Roman"/>
                <w:b/>
                <w:sz w:val="20"/>
                <w:szCs w:val="20"/>
                <w:lang w:eastAsia="fr-FR"/>
              </w:rPr>
              <w:t>.3</w:t>
            </w:r>
          </w:p>
        </w:tc>
      </w:tr>
      <w:tr w:rsidR="00A26C6C" w:rsidRPr="00A26C6C" w14:paraId="4DA59C9F" w14:textId="77777777" w:rsidTr="00F03D49">
        <w:trPr>
          <w:trHeight w:val="449"/>
        </w:trPr>
        <w:tc>
          <w:tcPr>
            <w:tcW w:w="857" w:type="dxa"/>
            <w:tcBorders>
              <w:top w:val="nil"/>
              <w:left w:val="nil"/>
              <w:bottom w:val="nil"/>
              <w:right w:val="nil"/>
            </w:tcBorders>
          </w:tcPr>
          <w:p w14:paraId="0910DBD6"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Raison 2</w:t>
            </w:r>
          </w:p>
        </w:tc>
        <w:tc>
          <w:tcPr>
            <w:tcW w:w="8566" w:type="dxa"/>
            <w:tcBorders>
              <w:top w:val="nil"/>
              <w:left w:val="nil"/>
              <w:bottom w:val="nil"/>
              <w:right w:val="nil"/>
            </w:tcBorders>
          </w:tcPr>
          <w:p w14:paraId="66CE4CCC"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w:t>
            </w:r>
          </w:p>
          <w:p w14:paraId="136526D2"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c>
        <w:tc>
          <w:tcPr>
            <w:tcW w:w="1000" w:type="dxa"/>
            <w:tcBorders>
              <w:top w:val="nil"/>
              <w:left w:val="nil"/>
              <w:bottom w:val="nil"/>
              <w:right w:val="nil"/>
            </w:tcBorders>
          </w:tcPr>
          <w:p w14:paraId="2A8F11AB"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CO9</w:t>
            </w:r>
            <w:r w:rsidRPr="00A26C6C">
              <w:rPr>
                <w:rFonts w:ascii="Times New Roman" w:eastAsia="Times New Roman" w:hAnsi="Times New Roman" w:cs="Times New Roman"/>
                <w:b/>
                <w:sz w:val="20"/>
                <w:szCs w:val="20"/>
                <w:lang w:eastAsia="fr-FR"/>
              </w:rPr>
              <w:t>.4</w:t>
            </w:r>
          </w:p>
        </w:tc>
      </w:tr>
      <w:tr w:rsidR="00A26C6C" w:rsidRPr="00A26C6C" w14:paraId="50681DA8" w14:textId="77777777" w:rsidTr="00F03D49">
        <w:trPr>
          <w:trHeight w:val="435"/>
        </w:trPr>
        <w:tc>
          <w:tcPr>
            <w:tcW w:w="857" w:type="dxa"/>
            <w:tcBorders>
              <w:top w:val="nil"/>
              <w:left w:val="nil"/>
              <w:bottom w:val="nil"/>
              <w:right w:val="nil"/>
            </w:tcBorders>
          </w:tcPr>
          <w:p w14:paraId="65764EE2"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Raison 3</w:t>
            </w:r>
          </w:p>
        </w:tc>
        <w:tc>
          <w:tcPr>
            <w:tcW w:w="8566" w:type="dxa"/>
            <w:tcBorders>
              <w:top w:val="nil"/>
              <w:left w:val="nil"/>
              <w:bottom w:val="nil"/>
              <w:right w:val="nil"/>
            </w:tcBorders>
          </w:tcPr>
          <w:p w14:paraId="06BD2D1D"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w:t>
            </w:r>
          </w:p>
          <w:p w14:paraId="2278726D"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c>
        <w:tc>
          <w:tcPr>
            <w:tcW w:w="1000" w:type="dxa"/>
            <w:tcBorders>
              <w:top w:val="nil"/>
              <w:left w:val="nil"/>
              <w:bottom w:val="nil"/>
              <w:right w:val="nil"/>
            </w:tcBorders>
          </w:tcPr>
          <w:p w14:paraId="01CA7E9E" w14:textId="77777777" w:rsidR="00A26C6C" w:rsidRPr="00A26C6C" w:rsidRDefault="00A26C6C" w:rsidP="00A26C6C">
            <w:pPr>
              <w:spacing w:after="0" w:line="240" w:lineRule="auto"/>
              <w:jc w:val="center"/>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CO9</w:t>
            </w:r>
            <w:r w:rsidRPr="00A26C6C">
              <w:rPr>
                <w:rFonts w:ascii="Times New Roman" w:eastAsia="Times New Roman" w:hAnsi="Times New Roman" w:cs="Times New Roman"/>
                <w:b/>
                <w:sz w:val="20"/>
                <w:szCs w:val="20"/>
                <w:lang w:eastAsia="fr-FR"/>
              </w:rPr>
              <w:t>.5</w:t>
            </w:r>
          </w:p>
        </w:tc>
      </w:tr>
      <w:tr w:rsidR="00A26C6C" w:rsidRPr="00A26C6C" w14:paraId="41F67B23" w14:textId="77777777" w:rsidTr="00F03D49">
        <w:trPr>
          <w:trHeight w:val="449"/>
        </w:trPr>
        <w:tc>
          <w:tcPr>
            <w:tcW w:w="857" w:type="dxa"/>
            <w:tcBorders>
              <w:top w:val="nil"/>
              <w:left w:val="nil"/>
              <w:bottom w:val="nil"/>
              <w:right w:val="nil"/>
            </w:tcBorders>
          </w:tcPr>
          <w:p w14:paraId="4546A0F5"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lastRenderedPageBreak/>
              <w:t>Raison 4</w:t>
            </w:r>
          </w:p>
        </w:tc>
        <w:tc>
          <w:tcPr>
            <w:tcW w:w="8566" w:type="dxa"/>
            <w:tcBorders>
              <w:top w:val="nil"/>
              <w:left w:val="nil"/>
              <w:bottom w:val="nil"/>
              <w:right w:val="nil"/>
            </w:tcBorders>
          </w:tcPr>
          <w:p w14:paraId="4199A933"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r w:rsidRPr="00A26C6C">
              <w:rPr>
                <w:rFonts w:ascii="Times New Roman" w:eastAsia="Times New Roman" w:hAnsi="Times New Roman" w:cs="Times New Roman"/>
                <w:sz w:val="20"/>
                <w:szCs w:val="20"/>
                <w:lang w:eastAsia="fr-FR"/>
              </w:rPr>
              <w:t>____________________________________________________________________________</w:t>
            </w:r>
          </w:p>
          <w:p w14:paraId="3EFCED55"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tc>
        <w:tc>
          <w:tcPr>
            <w:tcW w:w="1000" w:type="dxa"/>
            <w:tcBorders>
              <w:top w:val="nil"/>
              <w:left w:val="nil"/>
              <w:bottom w:val="nil"/>
              <w:right w:val="nil"/>
            </w:tcBorders>
          </w:tcPr>
          <w:p w14:paraId="0829ADA0" w14:textId="77777777" w:rsidR="00A26C6C" w:rsidRPr="00A26C6C" w:rsidRDefault="00A26C6C" w:rsidP="00A26C6C">
            <w:pPr>
              <w:keepNext/>
              <w:spacing w:after="0" w:line="240" w:lineRule="auto"/>
              <w:jc w:val="center"/>
              <w:outlineLvl w:val="3"/>
              <w:rPr>
                <w:rFonts w:ascii="Times New Roman" w:eastAsia="Times New Roman" w:hAnsi="Times New Roman" w:cs="Times New Roman"/>
                <w:b/>
                <w:sz w:val="20"/>
                <w:szCs w:val="20"/>
                <w:lang w:eastAsia="fr-FR"/>
              </w:rPr>
            </w:pPr>
            <w:r w:rsidRPr="00A26C6C">
              <w:rPr>
                <w:rFonts w:ascii="Times New Roman" w:eastAsia="Times New Roman" w:hAnsi="Times New Roman" w:cs="Times New Roman"/>
                <w:sz w:val="20"/>
                <w:szCs w:val="20"/>
                <w:lang w:eastAsia="fr-FR"/>
              </w:rPr>
              <w:t>CO9</w:t>
            </w:r>
            <w:r w:rsidRPr="00A26C6C">
              <w:rPr>
                <w:rFonts w:ascii="Times New Roman" w:eastAsia="Times New Roman" w:hAnsi="Times New Roman" w:cs="Times New Roman"/>
                <w:b/>
                <w:sz w:val="20"/>
                <w:szCs w:val="20"/>
                <w:lang w:eastAsia="fr-FR"/>
              </w:rPr>
              <w:t>.6</w:t>
            </w:r>
          </w:p>
        </w:tc>
      </w:tr>
    </w:tbl>
    <w:p w14:paraId="27DEC768" w14:textId="77777777" w:rsidR="00A26C6C" w:rsidRPr="00A26C6C" w:rsidRDefault="00A26C6C" w:rsidP="00A26C6C">
      <w:pPr>
        <w:spacing w:after="0" w:line="240" w:lineRule="auto"/>
        <w:rPr>
          <w:rFonts w:ascii="Times New Roman" w:eastAsia="Times New Roman" w:hAnsi="Times New Roman" w:cs="Times New Roman"/>
          <w:sz w:val="20"/>
          <w:szCs w:val="20"/>
          <w:lang w:eastAsia="fr-FR"/>
        </w:rPr>
      </w:pPr>
    </w:p>
    <w:p w14:paraId="69783D95" w14:textId="3E0003D3" w:rsidR="00D32543" w:rsidRDefault="00414E78" w:rsidP="00892A97">
      <w:pPr>
        <w:pStyle w:val="Titre2"/>
        <w:numPr>
          <w:ilvl w:val="1"/>
          <w:numId w:val="4"/>
        </w:numPr>
      </w:pPr>
      <w:bookmarkStart w:id="659" w:name="_L’outil_d’évaluation_de"/>
      <w:bookmarkEnd w:id="659"/>
      <w:r>
        <w:t>O</w:t>
      </w:r>
      <w:r w:rsidR="00D32543" w:rsidRPr="008931D4">
        <w:t>util d</w:t>
      </w:r>
      <w:r w:rsidR="008931D4" w:rsidRPr="008931D4">
        <w:t>’évaluation de la qualité</w:t>
      </w:r>
      <w:r w:rsidR="00D32543" w:rsidRPr="008931D4">
        <w:t xml:space="preserve"> de </w:t>
      </w:r>
      <w:r w:rsidR="008931D4" w:rsidRPr="008931D4">
        <w:t xml:space="preserve">donnée </w:t>
      </w:r>
    </w:p>
    <w:p w14:paraId="32E66EEC" w14:textId="77777777" w:rsidR="008931D4" w:rsidRDefault="008931D4" w:rsidP="008931D4">
      <w:pPr>
        <w:jc w:val="center"/>
        <w:rPr>
          <w:b/>
          <w:color w:val="000000" w:themeColor="text1"/>
          <w:sz w:val="32"/>
          <w:szCs w:val="32"/>
        </w:rPr>
      </w:pPr>
      <w:r>
        <w:rPr>
          <w:b/>
          <w:color w:val="000000" w:themeColor="text1"/>
          <w:sz w:val="32"/>
          <w:szCs w:val="32"/>
        </w:rPr>
        <w:t>Outil d’évaluation de la qualité des données</w:t>
      </w:r>
    </w:p>
    <w:p w14:paraId="48ABD7D6" w14:textId="77777777" w:rsidR="008931D4" w:rsidRPr="000578E7" w:rsidRDefault="008931D4" w:rsidP="008931D4">
      <w:pPr>
        <w:jc w:val="center"/>
        <w:rPr>
          <w:b/>
        </w:rPr>
      </w:pPr>
      <w:r w:rsidRPr="000578E7">
        <w:rPr>
          <w:b/>
          <w:color w:val="000000" w:themeColor="text1"/>
        </w:rPr>
        <w:t>Au niveau de la structure sanitaire</w:t>
      </w:r>
    </w:p>
    <w:tbl>
      <w:tblPr>
        <w:tblStyle w:val="Grilledutableau"/>
        <w:tblW w:w="0" w:type="auto"/>
        <w:tblLook w:val="04A0" w:firstRow="1" w:lastRow="0" w:firstColumn="1" w:lastColumn="0" w:noHBand="0" w:noVBand="1"/>
      </w:tblPr>
      <w:tblGrid>
        <w:gridCol w:w="4531"/>
        <w:gridCol w:w="4531"/>
      </w:tblGrid>
      <w:tr w:rsidR="008931D4" w14:paraId="499400F6" w14:textId="77777777" w:rsidTr="008931D4">
        <w:tc>
          <w:tcPr>
            <w:tcW w:w="9062" w:type="dxa"/>
            <w:gridSpan w:val="2"/>
          </w:tcPr>
          <w:p w14:paraId="7D087C43" w14:textId="77777777" w:rsidR="008931D4" w:rsidRDefault="008931D4" w:rsidP="008931D4">
            <w:r w:rsidRPr="0085697B">
              <w:rPr>
                <w:rFonts w:ascii="Calibri" w:eastAsia="Times New Roman" w:hAnsi="Calibri" w:cs="Calibri"/>
                <w:b/>
                <w:bCs/>
                <w:lang w:val="fr-BE" w:eastAsia="fr-FR"/>
              </w:rPr>
              <w:t>Identification de l</w:t>
            </w:r>
            <w:r>
              <w:rPr>
                <w:rFonts w:ascii="Calibri" w:eastAsia="Times New Roman" w:hAnsi="Calibri" w:cs="Calibri"/>
                <w:b/>
                <w:bCs/>
                <w:lang w:val="fr-BE" w:eastAsia="fr-FR"/>
              </w:rPr>
              <w:t>a formation sanitaire</w:t>
            </w:r>
          </w:p>
        </w:tc>
      </w:tr>
      <w:tr w:rsidR="008931D4" w14:paraId="48AB73CF" w14:textId="77777777" w:rsidTr="008931D4">
        <w:tc>
          <w:tcPr>
            <w:tcW w:w="4531" w:type="dxa"/>
            <w:tcBorders>
              <w:top w:val="single" w:sz="6" w:space="0" w:color="000000"/>
              <w:left w:val="single" w:sz="6" w:space="0" w:color="000000"/>
              <w:bottom w:val="single" w:sz="6" w:space="0" w:color="000000"/>
              <w:right w:val="single" w:sz="6" w:space="0" w:color="000000"/>
            </w:tcBorders>
          </w:tcPr>
          <w:p w14:paraId="4DF5C97D" w14:textId="77777777" w:rsidR="008931D4" w:rsidRPr="0085697B" w:rsidRDefault="008931D4" w:rsidP="008931D4">
            <w:pPr>
              <w:rPr>
                <w:rFonts w:ascii="Times New Roman" w:eastAsia="Times New Roman" w:hAnsi="Times New Roman" w:cs="Times New Roman"/>
                <w:lang w:val="fr-BE" w:eastAsia="fr-FR"/>
              </w:rPr>
            </w:pPr>
            <w:r w:rsidRPr="0085697B">
              <w:rPr>
                <w:rFonts w:ascii="Calibri" w:eastAsia="Times New Roman" w:hAnsi="Calibri" w:cs="Calibri"/>
                <w:lang w:val="fr-BE" w:eastAsia="fr-FR"/>
              </w:rPr>
              <w:t>Région</w:t>
            </w:r>
          </w:p>
        </w:tc>
        <w:tc>
          <w:tcPr>
            <w:tcW w:w="4531" w:type="dxa"/>
            <w:tcBorders>
              <w:top w:val="single" w:sz="6" w:space="0" w:color="000000"/>
              <w:left w:val="single" w:sz="6" w:space="0" w:color="000000"/>
              <w:bottom w:val="single" w:sz="6" w:space="0" w:color="000000"/>
              <w:right w:val="single" w:sz="6" w:space="0" w:color="000000"/>
            </w:tcBorders>
          </w:tcPr>
          <w:p w14:paraId="693F9E5E" w14:textId="77777777" w:rsidR="008931D4" w:rsidRPr="0085697B" w:rsidRDefault="008931D4" w:rsidP="008931D4">
            <w:pPr>
              <w:rPr>
                <w:rFonts w:ascii="Times New Roman" w:eastAsia="Times New Roman" w:hAnsi="Times New Roman" w:cs="Times New Roman"/>
                <w:lang w:val="fr-BE" w:eastAsia="fr-FR"/>
              </w:rPr>
            </w:pPr>
            <w:r w:rsidRPr="0085697B">
              <w:rPr>
                <w:rFonts w:ascii="Calibri" w:eastAsia="Times New Roman" w:hAnsi="Calibri" w:cs="Calibri"/>
                <w:lang w:val="fr-BE" w:eastAsia="fr-FR"/>
              </w:rPr>
              <w:t> ____________</w:t>
            </w:r>
            <w:r>
              <w:rPr>
                <w:rFonts w:ascii="Calibri" w:eastAsia="Times New Roman" w:hAnsi="Calibri" w:cs="Calibri"/>
                <w:lang w:val="fr-BE" w:eastAsia="fr-FR"/>
              </w:rPr>
              <w:t>______________Code</w:t>
            </w:r>
            <w:r w:rsidRPr="0085697B">
              <w:rPr>
                <w:rFonts w:ascii="Calibri" w:eastAsia="Times New Roman" w:hAnsi="Calibri" w:cs="Calibri"/>
                <w:lang w:val="fr-BE" w:eastAsia="fr-FR"/>
              </w:rPr>
              <w:t xml:space="preserve"> I__I__I</w:t>
            </w:r>
          </w:p>
        </w:tc>
      </w:tr>
      <w:tr w:rsidR="008931D4" w14:paraId="78DF4250" w14:textId="77777777" w:rsidTr="008931D4">
        <w:tc>
          <w:tcPr>
            <w:tcW w:w="4531" w:type="dxa"/>
            <w:tcBorders>
              <w:top w:val="single" w:sz="6" w:space="0" w:color="000000"/>
              <w:left w:val="single" w:sz="6" w:space="0" w:color="000000"/>
              <w:bottom w:val="single" w:sz="6" w:space="0" w:color="000000"/>
              <w:right w:val="single" w:sz="6" w:space="0" w:color="000000"/>
            </w:tcBorders>
          </w:tcPr>
          <w:p w14:paraId="7486A91B" w14:textId="77777777" w:rsidR="008931D4" w:rsidRPr="0085697B" w:rsidRDefault="008931D4" w:rsidP="008931D4">
            <w:pPr>
              <w:rPr>
                <w:rFonts w:ascii="Times New Roman" w:eastAsia="Times New Roman" w:hAnsi="Times New Roman" w:cs="Times New Roman"/>
                <w:lang w:val="fr-BE" w:eastAsia="fr-FR"/>
              </w:rPr>
            </w:pPr>
            <w:r w:rsidRPr="0085697B">
              <w:rPr>
                <w:rFonts w:ascii="Calibri" w:eastAsia="Times New Roman" w:hAnsi="Calibri" w:cs="Calibri"/>
                <w:lang w:val="fr-BE" w:eastAsia="fr-FR"/>
              </w:rPr>
              <w:t>District</w:t>
            </w:r>
          </w:p>
        </w:tc>
        <w:tc>
          <w:tcPr>
            <w:tcW w:w="4531" w:type="dxa"/>
            <w:tcBorders>
              <w:top w:val="single" w:sz="6" w:space="0" w:color="000000"/>
              <w:left w:val="single" w:sz="6" w:space="0" w:color="000000"/>
              <w:bottom w:val="single" w:sz="6" w:space="0" w:color="000000"/>
              <w:right w:val="single" w:sz="6" w:space="0" w:color="000000"/>
            </w:tcBorders>
          </w:tcPr>
          <w:p w14:paraId="6D127A00" w14:textId="77777777" w:rsidR="008931D4" w:rsidRPr="0085697B" w:rsidRDefault="008931D4" w:rsidP="008931D4">
            <w:pPr>
              <w:rPr>
                <w:rFonts w:ascii="Times New Roman" w:eastAsia="Times New Roman" w:hAnsi="Times New Roman" w:cs="Times New Roman"/>
                <w:lang w:val="fr-BE" w:eastAsia="fr-FR"/>
              </w:rPr>
            </w:pPr>
            <w:r>
              <w:rPr>
                <w:rFonts w:ascii="Calibri" w:eastAsia="Times New Roman" w:hAnsi="Calibri" w:cs="Calibri"/>
                <w:lang w:val="fr-BE" w:eastAsia="fr-FR"/>
              </w:rPr>
              <w:t xml:space="preserve"> </w:t>
            </w:r>
            <w:r w:rsidRPr="0085697B">
              <w:rPr>
                <w:rFonts w:ascii="Calibri" w:eastAsia="Times New Roman" w:hAnsi="Calibri" w:cs="Calibri"/>
                <w:lang w:val="fr-BE" w:eastAsia="fr-FR"/>
              </w:rPr>
              <w:t>___________</w:t>
            </w:r>
            <w:r>
              <w:rPr>
                <w:rFonts w:ascii="Calibri" w:eastAsia="Times New Roman" w:hAnsi="Calibri" w:cs="Calibri"/>
                <w:lang w:val="fr-BE" w:eastAsia="fr-FR"/>
              </w:rPr>
              <w:t>_______________Code</w:t>
            </w:r>
            <w:r w:rsidRPr="0085697B">
              <w:rPr>
                <w:rFonts w:ascii="Calibri" w:eastAsia="Times New Roman" w:hAnsi="Calibri" w:cs="Calibri"/>
                <w:lang w:val="fr-BE" w:eastAsia="fr-FR"/>
              </w:rPr>
              <w:t xml:space="preserve"> I__I__I</w:t>
            </w:r>
          </w:p>
        </w:tc>
      </w:tr>
      <w:tr w:rsidR="008931D4" w14:paraId="0EB55565" w14:textId="77777777" w:rsidTr="008931D4">
        <w:tc>
          <w:tcPr>
            <w:tcW w:w="4531" w:type="dxa"/>
            <w:tcBorders>
              <w:top w:val="single" w:sz="6" w:space="0" w:color="000000"/>
              <w:left w:val="single" w:sz="6" w:space="0" w:color="000000"/>
              <w:bottom w:val="single" w:sz="6" w:space="0" w:color="000000"/>
              <w:right w:val="single" w:sz="6" w:space="0" w:color="000000"/>
            </w:tcBorders>
          </w:tcPr>
          <w:p w14:paraId="2800020E" w14:textId="77777777" w:rsidR="008931D4" w:rsidRPr="0085697B" w:rsidRDefault="008931D4" w:rsidP="008931D4">
            <w:pPr>
              <w:rPr>
                <w:rFonts w:ascii="Times New Roman" w:eastAsia="Times New Roman" w:hAnsi="Times New Roman" w:cs="Times New Roman"/>
                <w:lang w:val="fr-BE" w:eastAsia="fr-FR"/>
              </w:rPr>
            </w:pPr>
            <w:r w:rsidRPr="0085697B">
              <w:rPr>
                <w:rFonts w:ascii="Calibri" w:eastAsia="Times New Roman" w:hAnsi="Calibri" w:cs="Calibri"/>
                <w:lang w:val="fr-BE" w:eastAsia="fr-FR"/>
              </w:rPr>
              <w:t>Nom d</w:t>
            </w:r>
            <w:r>
              <w:rPr>
                <w:rFonts w:ascii="Calibri" w:eastAsia="Times New Roman" w:hAnsi="Calibri" w:cs="Calibri"/>
                <w:lang w:val="fr-BE" w:eastAsia="fr-FR"/>
              </w:rPr>
              <w:t>e la structure sanitaire</w:t>
            </w:r>
          </w:p>
        </w:tc>
        <w:tc>
          <w:tcPr>
            <w:tcW w:w="4531" w:type="dxa"/>
            <w:tcBorders>
              <w:top w:val="single" w:sz="6" w:space="0" w:color="000000"/>
              <w:left w:val="single" w:sz="6" w:space="0" w:color="000000"/>
              <w:bottom w:val="single" w:sz="6" w:space="0" w:color="000000"/>
              <w:right w:val="single" w:sz="6" w:space="0" w:color="000000"/>
            </w:tcBorders>
          </w:tcPr>
          <w:p w14:paraId="235BAAD4" w14:textId="77777777" w:rsidR="008931D4" w:rsidRPr="0085697B" w:rsidRDefault="008931D4" w:rsidP="008931D4">
            <w:pPr>
              <w:rPr>
                <w:rFonts w:ascii="Times New Roman" w:eastAsia="Times New Roman" w:hAnsi="Times New Roman" w:cs="Times New Roman"/>
                <w:lang w:val="fr-BE" w:eastAsia="fr-FR"/>
              </w:rPr>
            </w:pPr>
            <w:r>
              <w:rPr>
                <w:rFonts w:ascii="Calibri" w:eastAsia="Times New Roman" w:hAnsi="Calibri" w:cs="Calibri"/>
                <w:lang w:val="fr-BE" w:eastAsia="fr-FR"/>
              </w:rPr>
              <w:t xml:space="preserve"> </w:t>
            </w:r>
            <w:r w:rsidRPr="0085697B">
              <w:rPr>
                <w:rFonts w:ascii="Calibri" w:eastAsia="Times New Roman" w:hAnsi="Calibri" w:cs="Calibri"/>
                <w:lang w:val="fr-BE" w:eastAsia="fr-FR"/>
              </w:rPr>
              <w:t>____________</w:t>
            </w:r>
            <w:r>
              <w:rPr>
                <w:rFonts w:ascii="Calibri" w:eastAsia="Times New Roman" w:hAnsi="Calibri" w:cs="Calibri"/>
                <w:lang w:val="fr-BE" w:eastAsia="fr-FR"/>
              </w:rPr>
              <w:t>______________Code</w:t>
            </w:r>
            <w:r w:rsidRPr="0085697B">
              <w:rPr>
                <w:rFonts w:ascii="Calibri" w:eastAsia="Times New Roman" w:hAnsi="Calibri" w:cs="Calibri"/>
                <w:lang w:val="fr-BE" w:eastAsia="fr-FR"/>
              </w:rPr>
              <w:t xml:space="preserve"> I__I__I</w:t>
            </w:r>
          </w:p>
        </w:tc>
      </w:tr>
      <w:tr w:rsidR="008931D4" w14:paraId="734848DA" w14:textId="77777777" w:rsidTr="008931D4">
        <w:tc>
          <w:tcPr>
            <w:tcW w:w="4531" w:type="dxa"/>
            <w:tcBorders>
              <w:top w:val="single" w:sz="6" w:space="0" w:color="000000"/>
              <w:left w:val="single" w:sz="6" w:space="0" w:color="000000"/>
              <w:bottom w:val="single" w:sz="6" w:space="0" w:color="000000"/>
              <w:right w:val="single" w:sz="6" w:space="0" w:color="000000"/>
            </w:tcBorders>
          </w:tcPr>
          <w:p w14:paraId="5D99B704" w14:textId="77777777" w:rsidR="008931D4" w:rsidRPr="0085697B" w:rsidRDefault="008931D4" w:rsidP="008931D4">
            <w:pPr>
              <w:rPr>
                <w:rFonts w:ascii="Calibri" w:eastAsia="Times New Roman" w:hAnsi="Calibri" w:cs="Calibri"/>
                <w:lang w:val="fr-BE" w:eastAsia="fr-FR"/>
              </w:rPr>
            </w:pPr>
            <w:r>
              <w:rPr>
                <w:rFonts w:ascii="Calibri" w:eastAsia="Times New Roman" w:hAnsi="Calibri" w:cs="Calibri"/>
                <w:lang w:val="fr-BE" w:eastAsia="fr-FR"/>
              </w:rPr>
              <w:t>Type de Structure Sanitaire</w:t>
            </w:r>
          </w:p>
        </w:tc>
        <w:tc>
          <w:tcPr>
            <w:tcW w:w="4531" w:type="dxa"/>
            <w:tcBorders>
              <w:top w:val="single" w:sz="6" w:space="0" w:color="000000"/>
              <w:left w:val="single" w:sz="6" w:space="0" w:color="000000"/>
              <w:bottom w:val="single" w:sz="6" w:space="0" w:color="000000"/>
              <w:right w:val="single" w:sz="6" w:space="0" w:color="000000"/>
            </w:tcBorders>
          </w:tcPr>
          <w:p w14:paraId="6D0EFE8D" w14:textId="77777777" w:rsidR="008931D4" w:rsidRPr="0085697B" w:rsidRDefault="008931D4" w:rsidP="008931D4">
            <w:pPr>
              <w:rPr>
                <w:rFonts w:ascii="Calibri" w:eastAsia="Times New Roman" w:hAnsi="Calibri" w:cs="Calibri"/>
                <w:lang w:val="fr-BE" w:eastAsia="fr-FR"/>
              </w:rPr>
            </w:pPr>
            <w:r>
              <w:rPr>
                <w:rFonts w:ascii="Calibri" w:eastAsia="Times New Roman" w:hAnsi="Calibri" w:cs="Calibri"/>
                <w:lang w:val="fr-BE" w:eastAsia="fr-FR"/>
              </w:rPr>
              <w:t xml:space="preserve">HGR   </w:t>
            </w:r>
            <w:r w:rsidRPr="0085697B">
              <w:rPr>
                <w:rFonts w:ascii="Calibri" w:eastAsia="Times New Roman" w:hAnsi="Calibri" w:cs="Calibri"/>
                <w:lang w:val="fr-BE" w:eastAsia="fr-FR"/>
              </w:rPr>
              <w:t>I__I</w:t>
            </w:r>
            <w:r>
              <w:rPr>
                <w:rFonts w:ascii="Calibri" w:eastAsia="Times New Roman" w:hAnsi="Calibri" w:cs="Calibri"/>
                <w:lang w:val="fr-BE" w:eastAsia="fr-FR"/>
              </w:rPr>
              <w:t xml:space="preserve">                                       CS </w:t>
            </w:r>
            <w:r w:rsidRPr="0085697B">
              <w:rPr>
                <w:rFonts w:ascii="Calibri" w:eastAsia="Times New Roman" w:hAnsi="Calibri" w:cs="Calibri"/>
                <w:lang w:val="fr-BE" w:eastAsia="fr-FR"/>
              </w:rPr>
              <w:t>I__I</w:t>
            </w:r>
          </w:p>
        </w:tc>
      </w:tr>
      <w:tr w:rsidR="008931D4" w14:paraId="2EE4DFC3" w14:textId="77777777" w:rsidTr="008931D4">
        <w:tc>
          <w:tcPr>
            <w:tcW w:w="4531" w:type="dxa"/>
            <w:tcBorders>
              <w:top w:val="single" w:sz="6" w:space="0" w:color="000000"/>
              <w:left w:val="single" w:sz="6" w:space="0" w:color="000000"/>
              <w:bottom w:val="single" w:sz="6" w:space="0" w:color="000000"/>
              <w:right w:val="single" w:sz="6" w:space="0" w:color="000000"/>
            </w:tcBorders>
          </w:tcPr>
          <w:p w14:paraId="371FC71C" w14:textId="77777777" w:rsidR="008931D4" w:rsidRPr="0085697B" w:rsidRDefault="008931D4" w:rsidP="008931D4">
            <w:pPr>
              <w:rPr>
                <w:rFonts w:ascii="Times New Roman" w:eastAsia="Times New Roman" w:hAnsi="Times New Roman" w:cs="Times New Roman"/>
                <w:lang w:val="fr-BE" w:eastAsia="fr-FR"/>
              </w:rPr>
            </w:pPr>
            <w:r>
              <w:rPr>
                <w:rFonts w:ascii="Calibri" w:eastAsia="Times New Roman" w:hAnsi="Calibri" w:cs="Calibri"/>
                <w:lang w:val="fr-BE" w:eastAsia="fr-FR"/>
              </w:rPr>
              <w:t xml:space="preserve">Date de la visite </w:t>
            </w:r>
          </w:p>
        </w:tc>
        <w:tc>
          <w:tcPr>
            <w:tcW w:w="4531" w:type="dxa"/>
            <w:tcBorders>
              <w:top w:val="single" w:sz="6" w:space="0" w:color="000000"/>
              <w:left w:val="single" w:sz="6" w:space="0" w:color="000000"/>
              <w:bottom w:val="single" w:sz="6" w:space="0" w:color="000000"/>
              <w:right w:val="single" w:sz="6" w:space="0" w:color="000000"/>
            </w:tcBorders>
          </w:tcPr>
          <w:p w14:paraId="59265702" w14:textId="77777777" w:rsidR="008931D4" w:rsidRPr="0085697B" w:rsidRDefault="008931D4" w:rsidP="008931D4">
            <w:pPr>
              <w:jc w:val="right"/>
              <w:rPr>
                <w:rFonts w:ascii="Times New Roman" w:eastAsia="Times New Roman" w:hAnsi="Times New Roman" w:cs="Times New Roman"/>
                <w:lang w:val="fr-BE" w:eastAsia="fr-FR"/>
              </w:rPr>
            </w:pPr>
            <w:r>
              <w:rPr>
                <w:rFonts w:ascii="Calibri" w:eastAsia="Times New Roman" w:hAnsi="Calibri" w:cs="Calibri"/>
                <w:lang w:val="fr-BE" w:eastAsia="fr-FR"/>
              </w:rPr>
              <w:t>I__I__I / I__I__I / 2019</w:t>
            </w:r>
          </w:p>
        </w:tc>
      </w:tr>
      <w:tr w:rsidR="008931D4" w:rsidRPr="00DA6581" w14:paraId="74CAB6C7" w14:textId="77777777" w:rsidTr="008931D4">
        <w:tc>
          <w:tcPr>
            <w:tcW w:w="4531" w:type="dxa"/>
            <w:tcBorders>
              <w:top w:val="single" w:sz="6" w:space="0" w:color="000000"/>
              <w:left w:val="single" w:sz="6" w:space="0" w:color="000000"/>
              <w:bottom w:val="single" w:sz="6" w:space="0" w:color="000000"/>
              <w:right w:val="single" w:sz="6" w:space="0" w:color="000000"/>
            </w:tcBorders>
          </w:tcPr>
          <w:p w14:paraId="1D69153B" w14:textId="77777777" w:rsidR="008931D4" w:rsidRDefault="008931D4" w:rsidP="008931D4">
            <w:pPr>
              <w:rPr>
                <w:rFonts w:ascii="Calibri" w:eastAsia="Times New Roman" w:hAnsi="Calibri" w:cs="Calibri"/>
                <w:lang w:val="fr-BE" w:eastAsia="fr-FR"/>
              </w:rPr>
            </w:pPr>
            <w:r>
              <w:rPr>
                <w:rFonts w:ascii="Calibri" w:eastAsia="Times New Roman" w:hAnsi="Calibri" w:cs="Calibri"/>
                <w:lang w:val="fr-BE" w:eastAsia="fr-FR"/>
              </w:rPr>
              <w:t xml:space="preserve">Nom/code de l’enquêteur/ Enquêtrice </w:t>
            </w:r>
          </w:p>
        </w:tc>
        <w:tc>
          <w:tcPr>
            <w:tcW w:w="4531" w:type="dxa"/>
            <w:tcBorders>
              <w:top w:val="single" w:sz="6" w:space="0" w:color="000000"/>
              <w:left w:val="single" w:sz="6" w:space="0" w:color="000000"/>
              <w:bottom w:val="single" w:sz="6" w:space="0" w:color="000000"/>
              <w:right w:val="single" w:sz="6" w:space="0" w:color="000000"/>
            </w:tcBorders>
          </w:tcPr>
          <w:p w14:paraId="636046A8" w14:textId="77777777" w:rsidR="008931D4" w:rsidRPr="00972F45" w:rsidRDefault="008931D4" w:rsidP="008931D4">
            <w:pPr>
              <w:rPr>
                <w:rFonts w:ascii="Calibri" w:eastAsia="Times New Roman" w:hAnsi="Calibri" w:cs="Calibri"/>
                <w:lang w:val="en-US" w:eastAsia="fr-FR"/>
              </w:rPr>
            </w:pPr>
            <w:r w:rsidRPr="00972F45">
              <w:rPr>
                <w:rFonts w:ascii="Calibri" w:eastAsia="Times New Roman" w:hAnsi="Calibri" w:cs="Calibri"/>
                <w:lang w:val="en-US" w:eastAsia="fr-FR"/>
              </w:rPr>
              <w:t>Nom I</w:t>
            </w:r>
            <w:r w:rsidRPr="00972F45">
              <w:rPr>
                <w:rFonts w:ascii="Times New Roman" w:eastAsia="Times New Roman" w:hAnsi="Times New Roman" w:cs="Times New Roman"/>
                <w:lang w:val="en-US" w:eastAsia="fr-FR"/>
              </w:rPr>
              <w:t> </w:t>
            </w:r>
            <w:r w:rsidRPr="00972F45">
              <w:rPr>
                <w:rFonts w:ascii="Calibri" w:eastAsia="Times New Roman" w:hAnsi="Calibri" w:cs="Calibri"/>
                <w:lang w:val="en-US" w:eastAsia="fr-FR"/>
              </w:rPr>
              <w:t xml:space="preserve">____________ </w:t>
            </w:r>
          </w:p>
          <w:p w14:paraId="7F838D25" w14:textId="77777777" w:rsidR="008931D4" w:rsidRPr="00972F45" w:rsidRDefault="008931D4" w:rsidP="008931D4">
            <w:pPr>
              <w:rPr>
                <w:rFonts w:ascii="Calibri" w:eastAsia="Times New Roman" w:hAnsi="Calibri" w:cs="Calibri"/>
                <w:lang w:val="en-US" w:eastAsia="fr-FR"/>
              </w:rPr>
            </w:pPr>
            <w:r w:rsidRPr="00972F45">
              <w:rPr>
                <w:rFonts w:ascii="Calibri" w:eastAsia="Times New Roman" w:hAnsi="Calibri" w:cs="Calibri"/>
                <w:lang w:val="en-US" w:eastAsia="fr-FR"/>
              </w:rPr>
              <w:t>Code I__I__I__I</w:t>
            </w:r>
          </w:p>
        </w:tc>
      </w:tr>
      <w:tr w:rsidR="008931D4" w14:paraId="522CB8F6" w14:textId="77777777" w:rsidTr="008931D4">
        <w:tc>
          <w:tcPr>
            <w:tcW w:w="4531" w:type="dxa"/>
            <w:tcBorders>
              <w:top w:val="single" w:sz="6" w:space="0" w:color="000000"/>
              <w:left w:val="single" w:sz="6" w:space="0" w:color="000000"/>
              <w:bottom w:val="single" w:sz="6" w:space="0" w:color="000000"/>
              <w:right w:val="single" w:sz="6" w:space="0" w:color="000000"/>
            </w:tcBorders>
          </w:tcPr>
          <w:p w14:paraId="1FD2F7B1" w14:textId="77777777" w:rsidR="008931D4" w:rsidRDefault="008931D4" w:rsidP="008931D4">
            <w:pPr>
              <w:rPr>
                <w:rFonts w:ascii="Calibri" w:eastAsia="Times New Roman" w:hAnsi="Calibri" w:cs="Calibri"/>
                <w:lang w:val="fr-BE" w:eastAsia="fr-FR"/>
              </w:rPr>
            </w:pPr>
            <w:r>
              <w:rPr>
                <w:rFonts w:ascii="Calibri" w:eastAsia="Times New Roman" w:hAnsi="Calibri" w:cs="Calibri"/>
                <w:lang w:val="fr-BE" w:eastAsia="fr-FR"/>
              </w:rPr>
              <w:t xml:space="preserve">Heure du début de collecte </w:t>
            </w:r>
          </w:p>
        </w:tc>
        <w:tc>
          <w:tcPr>
            <w:tcW w:w="4531" w:type="dxa"/>
            <w:tcBorders>
              <w:top w:val="single" w:sz="6" w:space="0" w:color="000000"/>
              <w:left w:val="single" w:sz="6" w:space="0" w:color="000000"/>
              <w:bottom w:val="single" w:sz="6" w:space="0" w:color="000000"/>
              <w:right w:val="single" w:sz="6" w:space="0" w:color="000000"/>
            </w:tcBorders>
          </w:tcPr>
          <w:p w14:paraId="7B74FD77" w14:textId="77777777" w:rsidR="008931D4" w:rsidRDefault="008931D4" w:rsidP="008931D4">
            <w:pPr>
              <w:jc w:val="right"/>
              <w:rPr>
                <w:rFonts w:ascii="Calibri" w:eastAsia="Times New Roman" w:hAnsi="Calibri" w:cs="Calibri"/>
                <w:lang w:val="fr-BE" w:eastAsia="fr-FR"/>
              </w:rPr>
            </w:pPr>
            <w:r>
              <w:rPr>
                <w:rFonts w:ascii="Calibri" w:eastAsia="Times New Roman" w:hAnsi="Calibri" w:cs="Calibri"/>
                <w:lang w:val="en-US" w:eastAsia="fr-FR"/>
              </w:rPr>
              <w:t>I__I__I:</w:t>
            </w:r>
            <w:r w:rsidRPr="00972F45">
              <w:rPr>
                <w:rFonts w:ascii="Calibri" w:eastAsia="Times New Roman" w:hAnsi="Calibri" w:cs="Calibri"/>
                <w:lang w:val="en-US" w:eastAsia="fr-FR"/>
              </w:rPr>
              <w:t xml:space="preserve"> I__I__I</w:t>
            </w:r>
          </w:p>
        </w:tc>
      </w:tr>
    </w:tbl>
    <w:p w14:paraId="5149BEDD" w14:textId="77777777" w:rsidR="008931D4" w:rsidRDefault="008931D4" w:rsidP="008931D4">
      <w:pPr>
        <w:spacing w:after="0" w:line="240" w:lineRule="auto"/>
      </w:pPr>
    </w:p>
    <w:p w14:paraId="315092C0" w14:textId="77777777" w:rsidR="008931D4" w:rsidRPr="00934BA2" w:rsidRDefault="008931D4" w:rsidP="008931D4">
      <w:pPr>
        <w:spacing w:after="0" w:line="240" w:lineRule="auto"/>
      </w:pPr>
      <w:r>
        <w:t>Pour l’enquêteur</w:t>
      </w:r>
      <w:r w:rsidRPr="00934BA2">
        <w:t xml:space="preserve"> de données, demandez l'accès aux formulaires suivants:</w:t>
      </w:r>
    </w:p>
    <w:p w14:paraId="7B1AA0BF" w14:textId="77777777" w:rsidR="008931D4" w:rsidRPr="00934BA2" w:rsidRDefault="008931D4" w:rsidP="00892A97">
      <w:pPr>
        <w:pStyle w:val="Paragraphedeliste"/>
        <w:numPr>
          <w:ilvl w:val="0"/>
          <w:numId w:val="22"/>
        </w:numPr>
        <w:spacing w:after="0" w:line="240" w:lineRule="auto"/>
      </w:pPr>
      <w:r w:rsidRPr="00A80207">
        <w:t>RAPPORT GLOBAL DE LA ZONE DE RESPONSABILITE DU POSTE DE SANTE</w:t>
      </w:r>
      <w:r w:rsidRPr="00A80207" w:rsidDel="00A80207">
        <w:t xml:space="preserve"> </w:t>
      </w:r>
      <w:r>
        <w:rPr>
          <w:b/>
        </w:rPr>
        <w:t>(sections 2</w:t>
      </w:r>
      <w:r w:rsidRPr="00934BA2">
        <w:rPr>
          <w:b/>
        </w:rPr>
        <w:t xml:space="preserve"> à</w:t>
      </w:r>
      <w:r>
        <w:rPr>
          <w:b/>
        </w:rPr>
        <w:t xml:space="preserve"> 4</w:t>
      </w:r>
      <w:r w:rsidRPr="00934BA2">
        <w:rPr>
          <w:b/>
        </w:rPr>
        <w:t>)</w:t>
      </w:r>
    </w:p>
    <w:p w14:paraId="4795A6CA" w14:textId="77777777" w:rsidR="008931D4" w:rsidRPr="00EC34D2" w:rsidRDefault="008931D4" w:rsidP="00892A97">
      <w:pPr>
        <w:pStyle w:val="Paragraphedeliste"/>
        <w:numPr>
          <w:ilvl w:val="0"/>
          <w:numId w:val="22"/>
        </w:numPr>
        <w:spacing w:after="0" w:line="240" w:lineRule="auto"/>
        <w:rPr>
          <w:b/>
        </w:rPr>
      </w:pPr>
      <w:r w:rsidRPr="00A80207">
        <w:t xml:space="preserve">RAPPORT GLOBAL DE LA ZONE DE RESPONSABILITE DU </w:t>
      </w:r>
      <w:r>
        <w:t>C</w:t>
      </w:r>
      <w:r w:rsidRPr="00A80207">
        <w:t>E</w:t>
      </w:r>
      <w:r>
        <w:t>NTRE</w:t>
      </w:r>
      <w:r w:rsidRPr="00A80207">
        <w:t xml:space="preserve"> DE SANTE</w:t>
      </w:r>
      <w:r w:rsidRPr="00A80207" w:rsidDel="00A80207">
        <w:t xml:space="preserve"> </w:t>
      </w:r>
      <w:r>
        <w:rPr>
          <w:b/>
        </w:rPr>
        <w:t>(sections 2, 4, 7</w:t>
      </w:r>
      <w:r w:rsidRPr="00934BA2">
        <w:rPr>
          <w:b/>
        </w:rPr>
        <w:t>)</w:t>
      </w:r>
    </w:p>
    <w:p w14:paraId="532C6055" w14:textId="77777777" w:rsidR="008931D4" w:rsidRPr="00EC34D2" w:rsidRDefault="008931D4" w:rsidP="00892A97">
      <w:pPr>
        <w:pStyle w:val="Paragraphedeliste"/>
        <w:numPr>
          <w:ilvl w:val="0"/>
          <w:numId w:val="22"/>
        </w:numPr>
        <w:spacing w:after="0" w:line="240" w:lineRule="auto"/>
        <w:rPr>
          <w:b/>
        </w:rPr>
      </w:pPr>
      <w:r w:rsidRPr="00934BA2">
        <w:t xml:space="preserve">FORMULAIRE </w:t>
      </w:r>
      <w:r>
        <w:t>DHIS 2</w:t>
      </w:r>
      <w:r w:rsidRPr="00934BA2">
        <w:t xml:space="preserve">: </w:t>
      </w:r>
      <w:r>
        <w:t xml:space="preserve">FORMULAIRE EPS </w:t>
      </w:r>
      <w:r>
        <w:rPr>
          <w:b/>
        </w:rPr>
        <w:t>(sections 2, 4, 6</w:t>
      </w:r>
      <w:r w:rsidRPr="00934BA2">
        <w:rPr>
          <w:b/>
        </w:rPr>
        <w:t>)</w:t>
      </w:r>
    </w:p>
    <w:p w14:paraId="68788B9F" w14:textId="77777777" w:rsidR="008931D4" w:rsidRPr="00EC34D2" w:rsidRDefault="008931D4" w:rsidP="00892A97">
      <w:pPr>
        <w:pStyle w:val="Paragraphedeliste"/>
        <w:numPr>
          <w:ilvl w:val="0"/>
          <w:numId w:val="22"/>
        </w:numPr>
        <w:spacing w:after="0" w:line="240" w:lineRule="auto"/>
        <w:rPr>
          <w:b/>
        </w:rPr>
      </w:pPr>
      <w:r w:rsidRPr="00934BA2">
        <w:t xml:space="preserve">FORMULAIRE </w:t>
      </w:r>
      <w:r>
        <w:t>DHIS 2</w:t>
      </w:r>
      <w:r w:rsidRPr="00934BA2">
        <w:t xml:space="preserve">: </w:t>
      </w:r>
      <w:r>
        <w:t xml:space="preserve">FORMULAIRE POSTE DE SANTE </w:t>
      </w:r>
      <w:r>
        <w:rPr>
          <w:b/>
        </w:rPr>
        <w:t>(sections 2</w:t>
      </w:r>
      <w:r w:rsidRPr="00934BA2">
        <w:rPr>
          <w:b/>
        </w:rPr>
        <w:t xml:space="preserve"> à</w:t>
      </w:r>
      <w:r>
        <w:rPr>
          <w:b/>
        </w:rPr>
        <w:t xml:space="preserve"> 4</w:t>
      </w:r>
      <w:r w:rsidRPr="00934BA2">
        <w:rPr>
          <w:b/>
        </w:rPr>
        <w:t>)</w:t>
      </w:r>
    </w:p>
    <w:p w14:paraId="73913E6E" w14:textId="77777777" w:rsidR="008931D4" w:rsidRPr="00AF631F" w:rsidRDefault="008931D4" w:rsidP="00892A97">
      <w:pPr>
        <w:pStyle w:val="Paragraphedeliste"/>
        <w:numPr>
          <w:ilvl w:val="0"/>
          <w:numId w:val="22"/>
        </w:numPr>
        <w:spacing w:after="0" w:line="240" w:lineRule="auto"/>
        <w:rPr>
          <w:b/>
        </w:rPr>
      </w:pPr>
      <w:r w:rsidRPr="00934BA2">
        <w:t xml:space="preserve">FORMULAIRE </w:t>
      </w:r>
      <w:r>
        <w:t>DHIS 2</w:t>
      </w:r>
      <w:r w:rsidRPr="00934BA2">
        <w:t xml:space="preserve">: </w:t>
      </w:r>
      <w:r>
        <w:t xml:space="preserve">FORMULAIRE CENTRE DE SANTE </w:t>
      </w:r>
      <w:r>
        <w:rPr>
          <w:b/>
        </w:rPr>
        <w:t>(sections 2,</w:t>
      </w:r>
      <w:r w:rsidRPr="00934BA2">
        <w:rPr>
          <w:b/>
        </w:rPr>
        <w:t xml:space="preserve"> </w:t>
      </w:r>
      <w:r>
        <w:rPr>
          <w:b/>
        </w:rPr>
        <w:t xml:space="preserve"> 4, 6</w:t>
      </w:r>
      <w:r w:rsidRPr="00934BA2">
        <w:rPr>
          <w:b/>
        </w:rPr>
        <w:t>)</w:t>
      </w:r>
    </w:p>
    <w:p w14:paraId="261502D7" w14:textId="77777777" w:rsidR="008931D4" w:rsidRDefault="008931D4" w:rsidP="008931D4">
      <w:pPr>
        <w:spacing w:after="0" w:line="240" w:lineRule="auto"/>
        <w:rPr>
          <w:b/>
        </w:rPr>
      </w:pPr>
    </w:p>
    <w:p w14:paraId="0F1AB5C5" w14:textId="77777777" w:rsidR="008931D4" w:rsidRPr="00F655EC" w:rsidRDefault="008931D4" w:rsidP="008931D4">
      <w:pPr>
        <w:spacing w:after="0" w:line="240" w:lineRule="auto"/>
        <w:rPr>
          <w:b/>
          <w:szCs w:val="28"/>
        </w:rPr>
      </w:pPr>
      <w:r w:rsidRPr="00F655EC">
        <w:rPr>
          <w:b/>
          <w:szCs w:val="28"/>
        </w:rPr>
        <w:t xml:space="preserve">SECTION I : FREQUENTATIONS MENSUELLES DES PATIENTS EN CONSULTATIONS EXTERNES ET REFERENCES </w:t>
      </w:r>
    </w:p>
    <w:tbl>
      <w:tblPr>
        <w:tblStyle w:val="Grilledutableau"/>
        <w:tblW w:w="0" w:type="auto"/>
        <w:tblLook w:val="04A0" w:firstRow="1" w:lastRow="0" w:firstColumn="1" w:lastColumn="0" w:noHBand="0" w:noVBand="1"/>
      </w:tblPr>
      <w:tblGrid>
        <w:gridCol w:w="5755"/>
        <w:gridCol w:w="3307"/>
      </w:tblGrid>
      <w:tr w:rsidR="008931D4" w14:paraId="13B18377" w14:textId="77777777" w:rsidTr="008931D4">
        <w:tc>
          <w:tcPr>
            <w:tcW w:w="5755" w:type="dxa"/>
          </w:tcPr>
          <w:p w14:paraId="0EBBFADF" w14:textId="77777777" w:rsidR="008931D4" w:rsidRPr="006E49B8" w:rsidRDefault="008931D4" w:rsidP="008931D4">
            <w:r w:rsidRPr="006E49B8">
              <w:t xml:space="preserve">Le formulaire </w:t>
            </w:r>
            <w:del w:id="660" w:author="El Hadji Falilou Ndiaye" w:date="2019-08-09T13:05:00Z">
              <w:r w:rsidDel="000B449B">
                <w:delText>DHIS</w:delText>
              </w:r>
            </w:del>
            <w:r w:rsidRPr="006E49B8">
              <w:t>: rapport mensuel de la Structure de Santé pour le</w:t>
            </w:r>
            <w:r>
              <w:t xml:space="preserve">s patients externes </w:t>
            </w:r>
            <w:r w:rsidRPr="006E49B8">
              <w:t xml:space="preserve">est-il </w:t>
            </w:r>
            <w:proofErr w:type="gramStart"/>
            <w:r w:rsidRPr="006E49B8">
              <w:t>disponible?</w:t>
            </w:r>
            <w:proofErr w:type="gramEnd"/>
          </w:p>
          <w:p w14:paraId="5C93E83E" w14:textId="77777777" w:rsidR="008931D4" w:rsidRPr="00494548" w:rsidRDefault="008931D4" w:rsidP="008931D4">
            <w:pPr>
              <w:rPr>
                <w:b/>
              </w:rPr>
            </w:pPr>
          </w:p>
          <w:p w14:paraId="31418B4F" w14:textId="77777777" w:rsidR="008931D4" w:rsidRPr="00494548" w:rsidRDefault="008931D4" w:rsidP="008931D4">
            <w:pPr>
              <w:rPr>
                <w:b/>
              </w:rPr>
            </w:pPr>
            <w:r w:rsidRPr="00494548">
              <w:rPr>
                <w:b/>
              </w:rPr>
              <w:t>SI OUI</w:t>
            </w:r>
            <w:r>
              <w:rPr>
                <w:b/>
              </w:rPr>
              <w:t xml:space="preserve"> </w:t>
            </w:r>
            <w:r w:rsidRPr="00494548">
              <w:rPr>
                <w:b/>
              </w:rPr>
              <w:t xml:space="preserve">: </w:t>
            </w:r>
            <w:r w:rsidRPr="00972F45">
              <w:t>PASSER À LA SECTION 1.</w:t>
            </w:r>
          </w:p>
          <w:p w14:paraId="3A8A280C" w14:textId="77777777" w:rsidR="008931D4" w:rsidRDefault="008931D4" w:rsidP="008931D4">
            <w:pPr>
              <w:rPr>
                <w:b/>
              </w:rPr>
            </w:pPr>
            <w:r w:rsidRPr="00494548">
              <w:rPr>
                <w:b/>
              </w:rPr>
              <w:t>SI NON</w:t>
            </w:r>
            <w:r>
              <w:rPr>
                <w:b/>
              </w:rPr>
              <w:t> :</w:t>
            </w:r>
            <w:r w:rsidRPr="00494548">
              <w:rPr>
                <w:b/>
              </w:rPr>
              <w:t xml:space="preserve"> </w:t>
            </w:r>
            <w:r w:rsidRPr="00972F45">
              <w:t>PASSEZ À LA SECTION 2.</w:t>
            </w:r>
          </w:p>
        </w:tc>
        <w:tc>
          <w:tcPr>
            <w:tcW w:w="3307" w:type="dxa"/>
          </w:tcPr>
          <w:p w14:paraId="612F1FBC" w14:textId="77777777" w:rsidR="008931D4" w:rsidRPr="00494548" w:rsidRDefault="008931D4" w:rsidP="008931D4">
            <w:pPr>
              <w:jc w:val="right"/>
              <w:rPr>
                <w:b/>
              </w:rPr>
            </w:pPr>
            <w:r>
              <w:rPr>
                <w:b/>
              </w:rPr>
              <w:t>OUI</w:t>
            </w:r>
            <w:r w:rsidRPr="00494548">
              <w:rPr>
                <w:b/>
              </w:rPr>
              <w:t>………… 1</w:t>
            </w:r>
          </w:p>
          <w:p w14:paraId="67E16528" w14:textId="77777777" w:rsidR="008931D4" w:rsidRDefault="008931D4" w:rsidP="008931D4">
            <w:pPr>
              <w:jc w:val="right"/>
              <w:rPr>
                <w:b/>
              </w:rPr>
            </w:pPr>
            <w:r>
              <w:rPr>
                <w:b/>
              </w:rPr>
              <w:t xml:space="preserve">                                                 </w:t>
            </w:r>
          </w:p>
          <w:p w14:paraId="4CF2A505" w14:textId="77777777" w:rsidR="008931D4" w:rsidRDefault="008931D4" w:rsidP="008931D4">
            <w:pPr>
              <w:jc w:val="right"/>
              <w:rPr>
                <w:b/>
              </w:rPr>
            </w:pPr>
            <w:r w:rsidRPr="00494548">
              <w:rPr>
                <w:b/>
              </w:rPr>
              <w:t>NO ………….2</w:t>
            </w:r>
          </w:p>
        </w:tc>
      </w:tr>
    </w:tbl>
    <w:p w14:paraId="1C0D2D1F" w14:textId="77777777" w:rsidR="008931D4" w:rsidRDefault="008931D4" w:rsidP="008931D4">
      <w:pPr>
        <w:spacing w:after="0" w:line="240" w:lineRule="auto"/>
        <w:rPr>
          <w:b/>
        </w:rPr>
      </w:pPr>
    </w:p>
    <w:p w14:paraId="4088BD47" w14:textId="77777777" w:rsidR="008931D4" w:rsidRDefault="008931D4" w:rsidP="008931D4">
      <w:pPr>
        <w:spacing w:after="0" w:line="240" w:lineRule="auto"/>
      </w:pPr>
      <w:r w:rsidRPr="00334209">
        <w:rPr>
          <w:b/>
        </w:rPr>
        <w:t>Instructions:</w:t>
      </w:r>
      <w:r w:rsidRPr="00334209">
        <w:t xml:space="preserve"> Entrez l</w:t>
      </w:r>
      <w:r>
        <w:t>e chiffre tel qu’il apparaît</w:t>
      </w:r>
      <w:r w:rsidRPr="00334209">
        <w:t xml:space="preserve"> sur le formulaire mensuel ou dans les registres pour chaque indicateur et chaque mois. Si les données ne sont pas disponibles pour un mois particulier, écrivez 999. </w:t>
      </w:r>
      <w:r w:rsidRPr="00972F45">
        <w:rPr>
          <w:u w:val="single"/>
        </w:rPr>
        <w:t>Ne laissez pas de cellules vides.</w:t>
      </w:r>
    </w:p>
    <w:p w14:paraId="58D21D6A" w14:textId="77777777" w:rsidR="008931D4" w:rsidRDefault="008931D4" w:rsidP="008931D4">
      <w:pPr>
        <w:spacing w:after="0" w:line="240" w:lineRule="auto"/>
      </w:pPr>
    </w:p>
    <w:p w14:paraId="0FBF566F" w14:textId="77777777" w:rsidR="008931D4" w:rsidRPr="00972F45" w:rsidRDefault="008931D4" w:rsidP="008931D4">
      <w:pPr>
        <w:spacing w:after="0" w:line="240" w:lineRule="auto"/>
        <w:rPr>
          <w:b/>
        </w:rPr>
      </w:pPr>
      <w:r>
        <w:t xml:space="preserve"> </w:t>
      </w:r>
      <w:r w:rsidRPr="00972F45">
        <w:rPr>
          <w:b/>
        </w:rPr>
        <w:t>Année : 2019</w:t>
      </w:r>
    </w:p>
    <w:tbl>
      <w:tblPr>
        <w:tblStyle w:val="Grilledutableau"/>
        <w:tblW w:w="5000" w:type="pct"/>
        <w:tblLayout w:type="fixed"/>
        <w:tblLook w:val="04A0" w:firstRow="1" w:lastRow="0" w:firstColumn="1" w:lastColumn="0" w:noHBand="0" w:noVBand="1"/>
      </w:tblPr>
      <w:tblGrid>
        <w:gridCol w:w="6337"/>
        <w:gridCol w:w="952"/>
        <w:gridCol w:w="555"/>
        <w:gridCol w:w="507"/>
        <w:gridCol w:w="999"/>
      </w:tblGrid>
      <w:tr w:rsidR="008931D4" w14:paraId="1EEE1B12" w14:textId="77777777" w:rsidTr="008931D4">
        <w:tc>
          <w:tcPr>
            <w:tcW w:w="3389" w:type="pct"/>
            <w:shd w:val="clear" w:color="auto" w:fill="D9D9D9" w:themeFill="background1" w:themeFillShade="D9"/>
          </w:tcPr>
          <w:p w14:paraId="3A639B85" w14:textId="77777777" w:rsidR="008931D4" w:rsidRDefault="008931D4" w:rsidP="008931D4">
            <w:pPr>
              <w:pStyle w:val="Default"/>
            </w:pPr>
            <w:r>
              <w:rPr>
                <w:b/>
                <w:bCs/>
                <w:sz w:val="22"/>
                <w:szCs w:val="22"/>
              </w:rPr>
              <w:t xml:space="preserve">Fréquentations de Structure Sanitaire </w:t>
            </w:r>
          </w:p>
        </w:tc>
        <w:tc>
          <w:tcPr>
            <w:tcW w:w="509" w:type="pct"/>
            <w:shd w:val="clear" w:color="auto" w:fill="D9D9D9" w:themeFill="background1" w:themeFillShade="D9"/>
          </w:tcPr>
          <w:p w14:paraId="1A5203D4" w14:textId="77777777" w:rsidR="008931D4" w:rsidRPr="00F655EC" w:rsidRDefault="008931D4" w:rsidP="008931D4">
            <w:pPr>
              <w:jc w:val="center"/>
              <w:rPr>
                <w:b/>
              </w:rPr>
            </w:pPr>
            <w:r w:rsidRPr="00F655EC">
              <w:rPr>
                <w:b/>
              </w:rPr>
              <w:t>Juillet</w:t>
            </w:r>
          </w:p>
        </w:tc>
        <w:tc>
          <w:tcPr>
            <w:tcW w:w="568" w:type="pct"/>
            <w:gridSpan w:val="2"/>
            <w:shd w:val="clear" w:color="auto" w:fill="D9D9D9" w:themeFill="background1" w:themeFillShade="D9"/>
          </w:tcPr>
          <w:p w14:paraId="57698C91" w14:textId="77777777" w:rsidR="008931D4" w:rsidRPr="00F655EC" w:rsidRDefault="008931D4" w:rsidP="008931D4">
            <w:pPr>
              <w:jc w:val="center"/>
              <w:rPr>
                <w:b/>
              </w:rPr>
            </w:pPr>
            <w:r w:rsidRPr="00F655EC">
              <w:rPr>
                <w:b/>
              </w:rPr>
              <w:t>Juin</w:t>
            </w:r>
          </w:p>
        </w:tc>
        <w:tc>
          <w:tcPr>
            <w:tcW w:w="534" w:type="pct"/>
            <w:shd w:val="clear" w:color="auto" w:fill="D9D9D9" w:themeFill="background1" w:themeFillShade="D9"/>
          </w:tcPr>
          <w:p w14:paraId="07428B7E" w14:textId="77777777" w:rsidR="008931D4" w:rsidRPr="00F655EC" w:rsidRDefault="008931D4" w:rsidP="008931D4">
            <w:pPr>
              <w:jc w:val="center"/>
              <w:rPr>
                <w:b/>
              </w:rPr>
            </w:pPr>
            <w:r w:rsidRPr="00F655EC">
              <w:rPr>
                <w:b/>
              </w:rPr>
              <w:t>Mai</w:t>
            </w:r>
          </w:p>
        </w:tc>
      </w:tr>
      <w:tr w:rsidR="008931D4" w14:paraId="16805C9D" w14:textId="77777777" w:rsidTr="008931D4">
        <w:tc>
          <w:tcPr>
            <w:tcW w:w="3389" w:type="pct"/>
          </w:tcPr>
          <w:p w14:paraId="2F914128" w14:textId="77777777" w:rsidR="008931D4" w:rsidRDefault="008931D4" w:rsidP="008931D4">
            <w:r w:rsidRPr="00494548">
              <w:t>1a.</w:t>
            </w:r>
            <w:r>
              <w:t xml:space="preserve"> Nombre de personnes de sexe masculins de 0 et 28 jours</w:t>
            </w:r>
          </w:p>
        </w:tc>
        <w:tc>
          <w:tcPr>
            <w:tcW w:w="509" w:type="pct"/>
          </w:tcPr>
          <w:p w14:paraId="727D572C" w14:textId="77777777" w:rsidR="008931D4" w:rsidRDefault="008931D4" w:rsidP="008931D4">
            <w:pPr>
              <w:jc w:val="center"/>
            </w:pPr>
          </w:p>
        </w:tc>
        <w:tc>
          <w:tcPr>
            <w:tcW w:w="568" w:type="pct"/>
            <w:gridSpan w:val="2"/>
          </w:tcPr>
          <w:p w14:paraId="4D86234D" w14:textId="77777777" w:rsidR="008931D4" w:rsidRDefault="008931D4" w:rsidP="008931D4">
            <w:pPr>
              <w:jc w:val="center"/>
            </w:pPr>
          </w:p>
        </w:tc>
        <w:tc>
          <w:tcPr>
            <w:tcW w:w="535" w:type="pct"/>
          </w:tcPr>
          <w:p w14:paraId="2E05259A" w14:textId="77777777" w:rsidR="008931D4" w:rsidRDefault="008931D4" w:rsidP="008931D4">
            <w:pPr>
              <w:jc w:val="center"/>
            </w:pPr>
          </w:p>
        </w:tc>
      </w:tr>
      <w:tr w:rsidR="008931D4" w14:paraId="39DA9CAC" w14:textId="77777777" w:rsidTr="008931D4">
        <w:tc>
          <w:tcPr>
            <w:tcW w:w="3389" w:type="pct"/>
          </w:tcPr>
          <w:p w14:paraId="556DBA71" w14:textId="77777777" w:rsidR="008931D4" w:rsidRDefault="008931D4" w:rsidP="008931D4">
            <w:r w:rsidRPr="00F14030">
              <w:t>1e.</w:t>
            </w:r>
            <w:r>
              <w:t xml:space="preserve"> Nombre de personnes de sexe féminins </w:t>
            </w:r>
            <w:r w:rsidRPr="00F14030">
              <w:t>de 0 à 28 jours</w:t>
            </w:r>
          </w:p>
        </w:tc>
        <w:tc>
          <w:tcPr>
            <w:tcW w:w="509" w:type="pct"/>
          </w:tcPr>
          <w:p w14:paraId="6D965EDC" w14:textId="77777777" w:rsidR="008931D4" w:rsidRDefault="008931D4" w:rsidP="008931D4">
            <w:pPr>
              <w:jc w:val="center"/>
            </w:pPr>
          </w:p>
        </w:tc>
        <w:tc>
          <w:tcPr>
            <w:tcW w:w="568" w:type="pct"/>
            <w:gridSpan w:val="2"/>
          </w:tcPr>
          <w:p w14:paraId="3CC207A5" w14:textId="77777777" w:rsidR="008931D4" w:rsidRDefault="008931D4" w:rsidP="008931D4">
            <w:pPr>
              <w:jc w:val="center"/>
            </w:pPr>
          </w:p>
        </w:tc>
        <w:tc>
          <w:tcPr>
            <w:tcW w:w="535" w:type="pct"/>
          </w:tcPr>
          <w:p w14:paraId="7AAC2A2B" w14:textId="77777777" w:rsidR="008931D4" w:rsidRDefault="008931D4" w:rsidP="008931D4">
            <w:pPr>
              <w:jc w:val="center"/>
            </w:pPr>
          </w:p>
        </w:tc>
      </w:tr>
      <w:tr w:rsidR="008931D4" w14:paraId="7F204FFD" w14:textId="77777777" w:rsidTr="008931D4">
        <w:tc>
          <w:tcPr>
            <w:tcW w:w="3389" w:type="pct"/>
          </w:tcPr>
          <w:p w14:paraId="12B93F70" w14:textId="5F5E40D1" w:rsidR="008931D4" w:rsidRDefault="008931D4" w:rsidP="008931D4">
            <w:r w:rsidRPr="00F14030">
              <w:t>1b.</w:t>
            </w:r>
            <w:r>
              <w:t xml:space="preserve"> Nombre de nouvelles personnes de sexe masculins de </w:t>
            </w:r>
            <w:r w:rsidRPr="00F14030">
              <w:t xml:space="preserve">29 jours et </w:t>
            </w:r>
            <w:ins w:id="661" w:author="El Hadji Falilou Ndiaye" w:date="2019-08-09T13:09:00Z">
              <w:r w:rsidR="000B449B">
                <w:t>59 mois</w:t>
              </w:r>
            </w:ins>
            <w:del w:id="662" w:author="El Hadji Falilou Ndiaye" w:date="2019-08-09T13:09:00Z">
              <w:r w:rsidRPr="00F14030" w:rsidDel="000B449B">
                <w:delText>4 ans</w:delText>
              </w:r>
            </w:del>
          </w:p>
        </w:tc>
        <w:tc>
          <w:tcPr>
            <w:tcW w:w="509" w:type="pct"/>
          </w:tcPr>
          <w:p w14:paraId="67C37411" w14:textId="77777777" w:rsidR="008931D4" w:rsidRDefault="008931D4" w:rsidP="008931D4">
            <w:pPr>
              <w:jc w:val="center"/>
            </w:pPr>
          </w:p>
        </w:tc>
        <w:tc>
          <w:tcPr>
            <w:tcW w:w="568" w:type="pct"/>
            <w:gridSpan w:val="2"/>
          </w:tcPr>
          <w:p w14:paraId="50489BD9" w14:textId="77777777" w:rsidR="008931D4" w:rsidRDefault="008931D4" w:rsidP="008931D4">
            <w:pPr>
              <w:jc w:val="center"/>
            </w:pPr>
          </w:p>
        </w:tc>
        <w:tc>
          <w:tcPr>
            <w:tcW w:w="535" w:type="pct"/>
          </w:tcPr>
          <w:p w14:paraId="0C8FAE59" w14:textId="77777777" w:rsidR="008931D4" w:rsidRDefault="008931D4" w:rsidP="008931D4">
            <w:pPr>
              <w:jc w:val="center"/>
            </w:pPr>
          </w:p>
        </w:tc>
      </w:tr>
      <w:tr w:rsidR="008931D4" w14:paraId="47A61FD7" w14:textId="77777777" w:rsidTr="008931D4">
        <w:tc>
          <w:tcPr>
            <w:tcW w:w="3389" w:type="pct"/>
          </w:tcPr>
          <w:p w14:paraId="15A99DF1" w14:textId="1A41CE57" w:rsidR="008931D4" w:rsidRDefault="008931D4" w:rsidP="008931D4">
            <w:r w:rsidRPr="00F14030">
              <w:t>1f.</w:t>
            </w:r>
            <w:r>
              <w:t xml:space="preserve"> Nombre de personnes de sexe féminins </w:t>
            </w:r>
            <w:r w:rsidRPr="00F14030">
              <w:t>de 29</w:t>
            </w:r>
            <w:ins w:id="663" w:author="El Hadji Falilou Ndiaye" w:date="2019-08-09T13:08:00Z">
              <w:r w:rsidR="000B449B">
                <w:t xml:space="preserve"> jours</w:t>
              </w:r>
            </w:ins>
            <w:r w:rsidRPr="00F14030">
              <w:t xml:space="preserve"> à </w:t>
            </w:r>
            <w:ins w:id="664" w:author="El Hadji Falilou Ndiaye" w:date="2019-08-09T13:08:00Z">
              <w:r w:rsidR="000B449B">
                <w:t>59</w:t>
              </w:r>
            </w:ins>
            <w:del w:id="665" w:author="El Hadji Falilou Ndiaye" w:date="2019-08-09T13:08:00Z">
              <w:r w:rsidRPr="00F14030" w:rsidDel="000B449B">
                <w:delText>4</w:delText>
              </w:r>
            </w:del>
            <w:ins w:id="666" w:author="El Hadji Falilou Ndiaye" w:date="2019-08-09T13:08:00Z">
              <w:r w:rsidR="000B449B">
                <w:t xml:space="preserve"> mois</w:t>
              </w:r>
            </w:ins>
            <w:del w:id="667" w:author="El Hadji Falilou Ndiaye" w:date="2019-08-09T13:08:00Z">
              <w:r w:rsidRPr="00F14030" w:rsidDel="000B449B">
                <w:delText xml:space="preserve"> ans</w:delText>
              </w:r>
            </w:del>
          </w:p>
        </w:tc>
        <w:tc>
          <w:tcPr>
            <w:tcW w:w="509" w:type="pct"/>
          </w:tcPr>
          <w:p w14:paraId="271CD1F0" w14:textId="77777777" w:rsidR="008931D4" w:rsidRDefault="008931D4" w:rsidP="008931D4">
            <w:pPr>
              <w:jc w:val="center"/>
            </w:pPr>
          </w:p>
        </w:tc>
        <w:tc>
          <w:tcPr>
            <w:tcW w:w="568" w:type="pct"/>
            <w:gridSpan w:val="2"/>
          </w:tcPr>
          <w:p w14:paraId="17AE9E2F" w14:textId="77777777" w:rsidR="008931D4" w:rsidRDefault="008931D4" w:rsidP="008931D4">
            <w:pPr>
              <w:jc w:val="center"/>
            </w:pPr>
          </w:p>
        </w:tc>
        <w:tc>
          <w:tcPr>
            <w:tcW w:w="535" w:type="pct"/>
          </w:tcPr>
          <w:p w14:paraId="20F73B2E" w14:textId="77777777" w:rsidR="008931D4" w:rsidRDefault="008931D4" w:rsidP="008931D4">
            <w:pPr>
              <w:jc w:val="center"/>
            </w:pPr>
          </w:p>
        </w:tc>
      </w:tr>
      <w:tr w:rsidR="008931D4" w14:paraId="3D63D8A9" w14:textId="77777777" w:rsidTr="008931D4">
        <w:tc>
          <w:tcPr>
            <w:tcW w:w="3389" w:type="pct"/>
          </w:tcPr>
          <w:p w14:paraId="4B204390" w14:textId="77777777" w:rsidR="008931D4" w:rsidRDefault="008931D4" w:rsidP="008931D4">
            <w:r>
              <w:t xml:space="preserve">1c Nombre de personnes de sexe </w:t>
            </w:r>
            <w:r w:rsidRPr="00F14030">
              <w:t>masculins âgés de 5 à 59 ans</w:t>
            </w:r>
          </w:p>
        </w:tc>
        <w:tc>
          <w:tcPr>
            <w:tcW w:w="509" w:type="pct"/>
          </w:tcPr>
          <w:p w14:paraId="2FCCB797" w14:textId="77777777" w:rsidR="008931D4" w:rsidRDefault="008931D4" w:rsidP="008931D4">
            <w:pPr>
              <w:jc w:val="center"/>
            </w:pPr>
          </w:p>
        </w:tc>
        <w:tc>
          <w:tcPr>
            <w:tcW w:w="568" w:type="pct"/>
            <w:gridSpan w:val="2"/>
          </w:tcPr>
          <w:p w14:paraId="5BABF23F" w14:textId="77777777" w:rsidR="008931D4" w:rsidRDefault="008931D4" w:rsidP="008931D4">
            <w:pPr>
              <w:jc w:val="center"/>
            </w:pPr>
          </w:p>
        </w:tc>
        <w:tc>
          <w:tcPr>
            <w:tcW w:w="535" w:type="pct"/>
          </w:tcPr>
          <w:p w14:paraId="6E794548" w14:textId="77777777" w:rsidR="008931D4" w:rsidRDefault="008931D4" w:rsidP="008931D4">
            <w:pPr>
              <w:jc w:val="center"/>
            </w:pPr>
          </w:p>
        </w:tc>
      </w:tr>
      <w:tr w:rsidR="008931D4" w14:paraId="54AD07EA" w14:textId="77777777" w:rsidTr="008931D4">
        <w:tc>
          <w:tcPr>
            <w:tcW w:w="3389" w:type="pct"/>
          </w:tcPr>
          <w:p w14:paraId="3A7BAED3" w14:textId="77777777" w:rsidR="008931D4" w:rsidRDefault="008931D4" w:rsidP="008931D4">
            <w:r>
              <w:t>1g. Nombre de personnes de sexe féminins</w:t>
            </w:r>
            <w:r w:rsidRPr="00F14030">
              <w:t xml:space="preserve"> âgées de 5 à 59 ans</w:t>
            </w:r>
          </w:p>
        </w:tc>
        <w:tc>
          <w:tcPr>
            <w:tcW w:w="509" w:type="pct"/>
          </w:tcPr>
          <w:p w14:paraId="35EEAFEA" w14:textId="77777777" w:rsidR="008931D4" w:rsidRDefault="008931D4" w:rsidP="008931D4">
            <w:pPr>
              <w:jc w:val="center"/>
            </w:pPr>
          </w:p>
        </w:tc>
        <w:tc>
          <w:tcPr>
            <w:tcW w:w="568" w:type="pct"/>
            <w:gridSpan w:val="2"/>
          </w:tcPr>
          <w:p w14:paraId="20DF86FE" w14:textId="77777777" w:rsidR="008931D4" w:rsidRDefault="008931D4" w:rsidP="008931D4">
            <w:pPr>
              <w:jc w:val="center"/>
            </w:pPr>
          </w:p>
        </w:tc>
        <w:tc>
          <w:tcPr>
            <w:tcW w:w="535" w:type="pct"/>
          </w:tcPr>
          <w:p w14:paraId="3A4A6FBA" w14:textId="77777777" w:rsidR="008931D4" w:rsidRDefault="008931D4" w:rsidP="008931D4">
            <w:pPr>
              <w:jc w:val="center"/>
            </w:pPr>
          </w:p>
        </w:tc>
      </w:tr>
      <w:tr w:rsidR="008931D4" w14:paraId="7713DFD2" w14:textId="77777777" w:rsidTr="008931D4">
        <w:tc>
          <w:tcPr>
            <w:tcW w:w="3389" w:type="pct"/>
          </w:tcPr>
          <w:p w14:paraId="0D157194" w14:textId="77777777" w:rsidR="008931D4" w:rsidRDefault="008931D4" w:rsidP="008931D4">
            <w:r w:rsidRPr="00F14030">
              <w:lastRenderedPageBreak/>
              <w:t>1d</w:t>
            </w:r>
            <w:r>
              <w:t xml:space="preserve">. Nombre de personnes de </w:t>
            </w:r>
            <w:r w:rsidRPr="00F14030">
              <w:t>s</w:t>
            </w:r>
            <w:r>
              <w:t>exe</w:t>
            </w:r>
            <w:r w:rsidRPr="00F14030">
              <w:t xml:space="preserve"> masculins de 60 ans et plus</w:t>
            </w:r>
          </w:p>
        </w:tc>
        <w:tc>
          <w:tcPr>
            <w:tcW w:w="509" w:type="pct"/>
          </w:tcPr>
          <w:p w14:paraId="0AB2FEE1" w14:textId="77777777" w:rsidR="008931D4" w:rsidRDefault="008931D4" w:rsidP="008931D4">
            <w:pPr>
              <w:jc w:val="center"/>
            </w:pPr>
          </w:p>
        </w:tc>
        <w:tc>
          <w:tcPr>
            <w:tcW w:w="568" w:type="pct"/>
            <w:gridSpan w:val="2"/>
          </w:tcPr>
          <w:p w14:paraId="0FE8B57D" w14:textId="77777777" w:rsidR="008931D4" w:rsidRDefault="008931D4" w:rsidP="008931D4">
            <w:pPr>
              <w:jc w:val="center"/>
            </w:pPr>
          </w:p>
        </w:tc>
        <w:tc>
          <w:tcPr>
            <w:tcW w:w="535" w:type="pct"/>
          </w:tcPr>
          <w:p w14:paraId="6D873547" w14:textId="77777777" w:rsidR="008931D4" w:rsidRDefault="008931D4" w:rsidP="008931D4">
            <w:pPr>
              <w:jc w:val="center"/>
            </w:pPr>
          </w:p>
        </w:tc>
      </w:tr>
      <w:tr w:rsidR="008931D4" w14:paraId="28422F7A" w14:textId="77777777" w:rsidTr="008931D4">
        <w:tc>
          <w:tcPr>
            <w:tcW w:w="3389" w:type="pct"/>
            <w:tcBorders>
              <w:bottom w:val="single" w:sz="4" w:space="0" w:color="auto"/>
            </w:tcBorders>
          </w:tcPr>
          <w:p w14:paraId="507E8562" w14:textId="77777777" w:rsidR="008931D4" w:rsidRDefault="008931D4" w:rsidP="008931D4">
            <w:r w:rsidRPr="00F14030">
              <w:t xml:space="preserve">1h Nombre </w:t>
            </w:r>
            <w:r>
              <w:t>de personnes de sexe féminin</w:t>
            </w:r>
            <w:r w:rsidRPr="00F14030">
              <w:t xml:space="preserve"> âgées de 60 ans et plus</w:t>
            </w:r>
          </w:p>
        </w:tc>
        <w:tc>
          <w:tcPr>
            <w:tcW w:w="509" w:type="pct"/>
            <w:tcBorders>
              <w:bottom w:val="single" w:sz="4" w:space="0" w:color="auto"/>
            </w:tcBorders>
          </w:tcPr>
          <w:p w14:paraId="20CFD174" w14:textId="77777777" w:rsidR="008931D4" w:rsidRDefault="008931D4" w:rsidP="008931D4">
            <w:pPr>
              <w:jc w:val="center"/>
            </w:pPr>
          </w:p>
        </w:tc>
        <w:tc>
          <w:tcPr>
            <w:tcW w:w="568" w:type="pct"/>
            <w:gridSpan w:val="2"/>
            <w:tcBorders>
              <w:bottom w:val="single" w:sz="4" w:space="0" w:color="auto"/>
            </w:tcBorders>
          </w:tcPr>
          <w:p w14:paraId="5FA3023D" w14:textId="77777777" w:rsidR="008931D4" w:rsidRDefault="008931D4" w:rsidP="008931D4">
            <w:pPr>
              <w:jc w:val="center"/>
            </w:pPr>
          </w:p>
        </w:tc>
        <w:tc>
          <w:tcPr>
            <w:tcW w:w="535" w:type="pct"/>
            <w:tcBorders>
              <w:bottom w:val="single" w:sz="4" w:space="0" w:color="auto"/>
            </w:tcBorders>
          </w:tcPr>
          <w:p w14:paraId="0B99D9B8" w14:textId="77777777" w:rsidR="008931D4" w:rsidRDefault="008931D4" w:rsidP="008931D4">
            <w:pPr>
              <w:jc w:val="center"/>
            </w:pPr>
          </w:p>
        </w:tc>
      </w:tr>
      <w:tr w:rsidR="008931D4" w14:paraId="2753DC20" w14:textId="77777777" w:rsidTr="008931D4">
        <w:trPr>
          <w:trHeight w:val="364"/>
        </w:trPr>
        <w:tc>
          <w:tcPr>
            <w:tcW w:w="3389" w:type="pct"/>
            <w:shd w:val="clear" w:color="auto" w:fill="D9D9D9" w:themeFill="background1" w:themeFillShade="D9"/>
          </w:tcPr>
          <w:p w14:paraId="2EE23CCE" w14:textId="77777777" w:rsidR="008931D4" w:rsidRPr="00431F9A" w:rsidRDefault="008931D4" w:rsidP="008931D4">
            <w:pPr>
              <w:rPr>
                <w:b/>
              </w:rPr>
            </w:pPr>
            <w:r w:rsidRPr="00431F9A">
              <w:rPr>
                <w:b/>
              </w:rPr>
              <w:t xml:space="preserve">Références reçues par la Structure Sanitaire </w:t>
            </w:r>
          </w:p>
        </w:tc>
        <w:tc>
          <w:tcPr>
            <w:tcW w:w="509" w:type="pct"/>
            <w:shd w:val="clear" w:color="auto" w:fill="D9D9D9" w:themeFill="background1" w:themeFillShade="D9"/>
          </w:tcPr>
          <w:p w14:paraId="38436D73" w14:textId="77777777" w:rsidR="008931D4" w:rsidRDefault="008931D4" w:rsidP="008931D4">
            <w:pPr>
              <w:jc w:val="center"/>
            </w:pPr>
            <w:r w:rsidRPr="00F655EC">
              <w:rPr>
                <w:b/>
              </w:rPr>
              <w:t>Juillet</w:t>
            </w:r>
          </w:p>
        </w:tc>
        <w:tc>
          <w:tcPr>
            <w:tcW w:w="568" w:type="pct"/>
            <w:gridSpan w:val="2"/>
            <w:shd w:val="clear" w:color="auto" w:fill="D9D9D9" w:themeFill="background1" w:themeFillShade="D9"/>
          </w:tcPr>
          <w:p w14:paraId="0DCA9A9D" w14:textId="77777777" w:rsidR="008931D4" w:rsidRDefault="008931D4" w:rsidP="008931D4">
            <w:pPr>
              <w:jc w:val="center"/>
            </w:pPr>
            <w:r w:rsidRPr="00F655EC">
              <w:rPr>
                <w:b/>
              </w:rPr>
              <w:t>Juin</w:t>
            </w:r>
          </w:p>
        </w:tc>
        <w:tc>
          <w:tcPr>
            <w:tcW w:w="535" w:type="pct"/>
            <w:shd w:val="clear" w:color="auto" w:fill="D9D9D9" w:themeFill="background1" w:themeFillShade="D9"/>
          </w:tcPr>
          <w:p w14:paraId="309A379A" w14:textId="77777777" w:rsidR="008931D4" w:rsidRDefault="008931D4" w:rsidP="008931D4">
            <w:pPr>
              <w:jc w:val="center"/>
            </w:pPr>
            <w:r w:rsidRPr="00F655EC">
              <w:rPr>
                <w:b/>
              </w:rPr>
              <w:t>Mai</w:t>
            </w:r>
          </w:p>
        </w:tc>
      </w:tr>
      <w:tr w:rsidR="008931D4" w14:paraId="5B1CC7C4" w14:textId="77777777" w:rsidTr="008931D4">
        <w:tc>
          <w:tcPr>
            <w:tcW w:w="3389" w:type="pct"/>
          </w:tcPr>
          <w:p w14:paraId="57306E8C" w14:textId="77777777" w:rsidR="008931D4" w:rsidRPr="008E654C" w:rsidRDefault="008931D4" w:rsidP="008931D4">
            <w:pPr>
              <w:rPr>
                <w:i/>
              </w:rPr>
            </w:pPr>
            <w:r w:rsidRPr="00974607">
              <w:t xml:space="preserve">1l. </w:t>
            </w:r>
            <w:r>
              <w:t>Hommes reçus âgés entre</w:t>
            </w:r>
            <w:r w:rsidRPr="00974607">
              <w:t xml:space="preserve"> 0 et 28 jours</w:t>
            </w:r>
          </w:p>
        </w:tc>
        <w:tc>
          <w:tcPr>
            <w:tcW w:w="509" w:type="pct"/>
          </w:tcPr>
          <w:p w14:paraId="780DD02A" w14:textId="77777777" w:rsidR="008931D4" w:rsidRDefault="008931D4" w:rsidP="008931D4">
            <w:pPr>
              <w:jc w:val="center"/>
            </w:pPr>
          </w:p>
        </w:tc>
        <w:tc>
          <w:tcPr>
            <w:tcW w:w="568" w:type="pct"/>
            <w:gridSpan w:val="2"/>
          </w:tcPr>
          <w:p w14:paraId="44F7DD42" w14:textId="77777777" w:rsidR="008931D4" w:rsidRDefault="008931D4" w:rsidP="008931D4">
            <w:pPr>
              <w:jc w:val="center"/>
            </w:pPr>
          </w:p>
        </w:tc>
        <w:tc>
          <w:tcPr>
            <w:tcW w:w="534" w:type="pct"/>
          </w:tcPr>
          <w:p w14:paraId="73F00C82" w14:textId="77777777" w:rsidR="008931D4" w:rsidRDefault="008931D4" w:rsidP="008931D4">
            <w:pPr>
              <w:jc w:val="center"/>
            </w:pPr>
          </w:p>
        </w:tc>
      </w:tr>
      <w:tr w:rsidR="008931D4" w14:paraId="0E5A10EB" w14:textId="77777777" w:rsidTr="008931D4">
        <w:tc>
          <w:tcPr>
            <w:tcW w:w="3389" w:type="pct"/>
          </w:tcPr>
          <w:p w14:paraId="7A28A3CF" w14:textId="77777777" w:rsidR="008931D4" w:rsidRDefault="008931D4" w:rsidP="008931D4">
            <w:r>
              <w:t xml:space="preserve">1p. Femmes reçus </w:t>
            </w:r>
            <w:r w:rsidRPr="00C35689">
              <w:t>âgé</w:t>
            </w:r>
            <w:r>
              <w:t xml:space="preserve">es entre </w:t>
            </w:r>
            <w:r w:rsidRPr="00974607">
              <w:t>0 et 28 jours</w:t>
            </w:r>
          </w:p>
        </w:tc>
        <w:tc>
          <w:tcPr>
            <w:tcW w:w="509" w:type="pct"/>
          </w:tcPr>
          <w:p w14:paraId="042134D6" w14:textId="77777777" w:rsidR="008931D4" w:rsidRDefault="008931D4" w:rsidP="008931D4">
            <w:pPr>
              <w:jc w:val="center"/>
            </w:pPr>
          </w:p>
        </w:tc>
        <w:tc>
          <w:tcPr>
            <w:tcW w:w="568" w:type="pct"/>
            <w:gridSpan w:val="2"/>
          </w:tcPr>
          <w:p w14:paraId="08F4BA4E" w14:textId="77777777" w:rsidR="008931D4" w:rsidRDefault="008931D4" w:rsidP="008931D4">
            <w:pPr>
              <w:jc w:val="center"/>
            </w:pPr>
          </w:p>
        </w:tc>
        <w:tc>
          <w:tcPr>
            <w:tcW w:w="534" w:type="pct"/>
          </w:tcPr>
          <w:p w14:paraId="2F9BFD88" w14:textId="77777777" w:rsidR="008931D4" w:rsidRDefault="008931D4" w:rsidP="008931D4">
            <w:pPr>
              <w:jc w:val="center"/>
            </w:pPr>
          </w:p>
        </w:tc>
      </w:tr>
      <w:tr w:rsidR="008931D4" w14:paraId="04305979" w14:textId="77777777" w:rsidTr="008931D4">
        <w:tc>
          <w:tcPr>
            <w:tcW w:w="3389" w:type="pct"/>
          </w:tcPr>
          <w:p w14:paraId="3047B7ED" w14:textId="3E63D8F6" w:rsidR="008931D4" w:rsidRPr="00B615B7" w:rsidRDefault="008931D4" w:rsidP="008931D4">
            <w:r>
              <w:t xml:space="preserve">1m. Hommes reçus âgés entre </w:t>
            </w:r>
            <w:r w:rsidRPr="00974607">
              <w:t xml:space="preserve">29 jours et </w:t>
            </w:r>
            <w:ins w:id="668" w:author="El Hadji Falilou Ndiaye" w:date="2019-08-09T13:09:00Z">
              <w:r w:rsidR="000B449B">
                <w:t>59 mois</w:t>
              </w:r>
            </w:ins>
            <w:del w:id="669" w:author="El Hadji Falilou Ndiaye" w:date="2019-08-09T13:09:00Z">
              <w:r w:rsidRPr="00974607" w:rsidDel="000B449B">
                <w:delText>4 ans</w:delText>
              </w:r>
            </w:del>
          </w:p>
        </w:tc>
        <w:tc>
          <w:tcPr>
            <w:tcW w:w="509" w:type="pct"/>
          </w:tcPr>
          <w:p w14:paraId="4A67CD8C" w14:textId="77777777" w:rsidR="008931D4" w:rsidRDefault="008931D4" w:rsidP="008931D4">
            <w:pPr>
              <w:jc w:val="center"/>
            </w:pPr>
          </w:p>
        </w:tc>
        <w:tc>
          <w:tcPr>
            <w:tcW w:w="568" w:type="pct"/>
            <w:gridSpan w:val="2"/>
          </w:tcPr>
          <w:p w14:paraId="0B455485" w14:textId="77777777" w:rsidR="008931D4" w:rsidRDefault="008931D4" w:rsidP="008931D4">
            <w:pPr>
              <w:jc w:val="center"/>
            </w:pPr>
          </w:p>
        </w:tc>
        <w:tc>
          <w:tcPr>
            <w:tcW w:w="534" w:type="pct"/>
          </w:tcPr>
          <w:p w14:paraId="7DC831ED" w14:textId="77777777" w:rsidR="008931D4" w:rsidRDefault="008931D4" w:rsidP="008931D4">
            <w:pPr>
              <w:jc w:val="center"/>
            </w:pPr>
          </w:p>
        </w:tc>
      </w:tr>
      <w:tr w:rsidR="008931D4" w14:paraId="5CAC4217" w14:textId="77777777" w:rsidTr="008931D4">
        <w:tc>
          <w:tcPr>
            <w:tcW w:w="3389" w:type="pct"/>
          </w:tcPr>
          <w:p w14:paraId="4DE51A8C" w14:textId="7D6E9A32" w:rsidR="008931D4" w:rsidRPr="00B615B7" w:rsidRDefault="008931D4" w:rsidP="008931D4">
            <w:r>
              <w:t>1q. Femmes reçues</w:t>
            </w:r>
            <w:r w:rsidRPr="00974607">
              <w:t xml:space="preserve"> </w:t>
            </w:r>
            <w:r w:rsidRPr="00C35689">
              <w:t>âgé</w:t>
            </w:r>
            <w:r>
              <w:t>es entre</w:t>
            </w:r>
            <w:r w:rsidRPr="00C35689">
              <w:t xml:space="preserve"> </w:t>
            </w:r>
            <w:r w:rsidRPr="00974607">
              <w:t xml:space="preserve">29 jours et </w:t>
            </w:r>
            <w:ins w:id="670" w:author="El Hadji Falilou Ndiaye" w:date="2019-08-09T13:09:00Z">
              <w:r w:rsidR="000B449B">
                <w:t>59 mois</w:t>
              </w:r>
              <w:r w:rsidR="000B449B" w:rsidRPr="00974607" w:rsidDel="000B449B">
                <w:t xml:space="preserve"> </w:t>
              </w:r>
            </w:ins>
            <w:del w:id="671" w:author="El Hadji Falilou Ndiaye" w:date="2019-08-09T13:09:00Z">
              <w:r w:rsidRPr="00974607" w:rsidDel="000B449B">
                <w:delText>4 ans</w:delText>
              </w:r>
            </w:del>
          </w:p>
        </w:tc>
        <w:tc>
          <w:tcPr>
            <w:tcW w:w="509" w:type="pct"/>
          </w:tcPr>
          <w:p w14:paraId="69385169" w14:textId="77777777" w:rsidR="008931D4" w:rsidRDefault="008931D4" w:rsidP="008931D4">
            <w:pPr>
              <w:jc w:val="center"/>
            </w:pPr>
          </w:p>
        </w:tc>
        <w:tc>
          <w:tcPr>
            <w:tcW w:w="568" w:type="pct"/>
            <w:gridSpan w:val="2"/>
          </w:tcPr>
          <w:p w14:paraId="30982035" w14:textId="77777777" w:rsidR="008931D4" w:rsidRDefault="008931D4" w:rsidP="008931D4">
            <w:pPr>
              <w:jc w:val="center"/>
            </w:pPr>
          </w:p>
        </w:tc>
        <w:tc>
          <w:tcPr>
            <w:tcW w:w="534" w:type="pct"/>
          </w:tcPr>
          <w:p w14:paraId="57185CC8" w14:textId="77777777" w:rsidR="008931D4" w:rsidRDefault="008931D4" w:rsidP="008931D4">
            <w:pPr>
              <w:jc w:val="center"/>
            </w:pPr>
          </w:p>
        </w:tc>
      </w:tr>
      <w:tr w:rsidR="008931D4" w14:paraId="7335A016" w14:textId="77777777" w:rsidTr="008931D4">
        <w:tc>
          <w:tcPr>
            <w:tcW w:w="3389" w:type="pct"/>
          </w:tcPr>
          <w:p w14:paraId="5770599A" w14:textId="77777777" w:rsidR="008931D4" w:rsidRPr="008E654C" w:rsidRDefault="008931D4" w:rsidP="008931D4">
            <w:r>
              <w:t>1n. H</w:t>
            </w:r>
            <w:r w:rsidRPr="00974607">
              <w:t xml:space="preserve">ommes </w:t>
            </w:r>
            <w:r>
              <w:t>reçus âgés entre</w:t>
            </w:r>
            <w:r w:rsidRPr="00974607">
              <w:t xml:space="preserve"> 5 à 59 ans</w:t>
            </w:r>
          </w:p>
        </w:tc>
        <w:tc>
          <w:tcPr>
            <w:tcW w:w="509" w:type="pct"/>
          </w:tcPr>
          <w:p w14:paraId="0C2A3C58" w14:textId="77777777" w:rsidR="008931D4" w:rsidRDefault="008931D4" w:rsidP="008931D4">
            <w:pPr>
              <w:jc w:val="center"/>
            </w:pPr>
          </w:p>
        </w:tc>
        <w:tc>
          <w:tcPr>
            <w:tcW w:w="568" w:type="pct"/>
            <w:gridSpan w:val="2"/>
          </w:tcPr>
          <w:p w14:paraId="4B59B5D0" w14:textId="77777777" w:rsidR="008931D4" w:rsidRDefault="008931D4" w:rsidP="008931D4">
            <w:pPr>
              <w:jc w:val="center"/>
            </w:pPr>
          </w:p>
        </w:tc>
        <w:tc>
          <w:tcPr>
            <w:tcW w:w="534" w:type="pct"/>
          </w:tcPr>
          <w:p w14:paraId="4BA0CF18" w14:textId="77777777" w:rsidR="008931D4" w:rsidRDefault="008931D4" w:rsidP="008931D4">
            <w:pPr>
              <w:jc w:val="center"/>
            </w:pPr>
          </w:p>
        </w:tc>
      </w:tr>
      <w:tr w:rsidR="008931D4" w14:paraId="0E36E451" w14:textId="77777777" w:rsidTr="008931D4">
        <w:tc>
          <w:tcPr>
            <w:tcW w:w="3389" w:type="pct"/>
          </w:tcPr>
          <w:p w14:paraId="6B4B5A0F" w14:textId="77777777" w:rsidR="008931D4" w:rsidRPr="00B615B7" w:rsidRDefault="008931D4" w:rsidP="008931D4">
            <w:r>
              <w:t>1r. F</w:t>
            </w:r>
            <w:r w:rsidRPr="00974607">
              <w:t xml:space="preserve">emmes </w:t>
            </w:r>
            <w:r>
              <w:t xml:space="preserve">reçues </w:t>
            </w:r>
            <w:r w:rsidRPr="00B95A5D">
              <w:t>âgé</w:t>
            </w:r>
            <w:r>
              <w:t>es entre</w:t>
            </w:r>
            <w:r w:rsidRPr="00B95A5D">
              <w:t xml:space="preserve"> </w:t>
            </w:r>
            <w:r w:rsidRPr="00974607">
              <w:t>5 et 59 ans</w:t>
            </w:r>
          </w:p>
        </w:tc>
        <w:tc>
          <w:tcPr>
            <w:tcW w:w="509" w:type="pct"/>
          </w:tcPr>
          <w:p w14:paraId="44CAEB35" w14:textId="77777777" w:rsidR="008931D4" w:rsidRDefault="008931D4" w:rsidP="008931D4">
            <w:pPr>
              <w:jc w:val="center"/>
            </w:pPr>
          </w:p>
        </w:tc>
        <w:tc>
          <w:tcPr>
            <w:tcW w:w="568" w:type="pct"/>
            <w:gridSpan w:val="2"/>
          </w:tcPr>
          <w:p w14:paraId="37AE308A" w14:textId="77777777" w:rsidR="008931D4" w:rsidRDefault="008931D4" w:rsidP="008931D4">
            <w:pPr>
              <w:jc w:val="center"/>
            </w:pPr>
          </w:p>
        </w:tc>
        <w:tc>
          <w:tcPr>
            <w:tcW w:w="534" w:type="pct"/>
          </w:tcPr>
          <w:p w14:paraId="3088E145" w14:textId="77777777" w:rsidR="008931D4" w:rsidRDefault="008931D4" w:rsidP="008931D4">
            <w:pPr>
              <w:jc w:val="center"/>
            </w:pPr>
          </w:p>
        </w:tc>
      </w:tr>
      <w:tr w:rsidR="008931D4" w14:paraId="33C46A86" w14:textId="77777777" w:rsidTr="008931D4">
        <w:tc>
          <w:tcPr>
            <w:tcW w:w="3389" w:type="pct"/>
          </w:tcPr>
          <w:p w14:paraId="6AE1BF81" w14:textId="77777777" w:rsidR="008931D4" w:rsidRPr="00B615B7" w:rsidRDefault="008931D4" w:rsidP="008931D4">
            <w:r>
              <w:t>1o. H</w:t>
            </w:r>
            <w:r w:rsidRPr="00974607">
              <w:t>ommes</w:t>
            </w:r>
            <w:r>
              <w:t xml:space="preserve"> reçus âgés entre</w:t>
            </w:r>
            <w:r w:rsidRPr="00B95A5D">
              <w:t xml:space="preserve"> </w:t>
            </w:r>
            <w:r w:rsidRPr="00974607">
              <w:t>60 ans et plus</w:t>
            </w:r>
          </w:p>
        </w:tc>
        <w:tc>
          <w:tcPr>
            <w:tcW w:w="509" w:type="pct"/>
          </w:tcPr>
          <w:p w14:paraId="717CAE06" w14:textId="77777777" w:rsidR="008931D4" w:rsidRDefault="008931D4" w:rsidP="008931D4">
            <w:pPr>
              <w:jc w:val="center"/>
            </w:pPr>
          </w:p>
        </w:tc>
        <w:tc>
          <w:tcPr>
            <w:tcW w:w="568" w:type="pct"/>
            <w:gridSpan w:val="2"/>
          </w:tcPr>
          <w:p w14:paraId="572D0740" w14:textId="77777777" w:rsidR="008931D4" w:rsidRDefault="008931D4" w:rsidP="008931D4">
            <w:pPr>
              <w:jc w:val="center"/>
            </w:pPr>
          </w:p>
        </w:tc>
        <w:tc>
          <w:tcPr>
            <w:tcW w:w="534" w:type="pct"/>
          </w:tcPr>
          <w:p w14:paraId="757C11D1" w14:textId="77777777" w:rsidR="008931D4" w:rsidRDefault="008931D4" w:rsidP="008931D4">
            <w:pPr>
              <w:jc w:val="center"/>
            </w:pPr>
          </w:p>
        </w:tc>
      </w:tr>
      <w:tr w:rsidR="008931D4" w14:paraId="1B360349" w14:textId="77777777" w:rsidTr="008931D4">
        <w:tc>
          <w:tcPr>
            <w:tcW w:w="3389" w:type="pct"/>
          </w:tcPr>
          <w:p w14:paraId="11376A3A" w14:textId="77777777" w:rsidR="008931D4" w:rsidRPr="00B615B7" w:rsidRDefault="008931D4" w:rsidP="008931D4">
            <w:r>
              <w:t>1s</w:t>
            </w:r>
            <w:r w:rsidRPr="00974607">
              <w:t xml:space="preserve">. </w:t>
            </w:r>
            <w:r>
              <w:t xml:space="preserve">Femmes reçues </w:t>
            </w:r>
            <w:r w:rsidRPr="00B95A5D">
              <w:t>âgé</w:t>
            </w:r>
            <w:r>
              <w:t>es entre</w:t>
            </w:r>
            <w:r w:rsidRPr="00974607">
              <w:t xml:space="preserve"> 60 ans et plus</w:t>
            </w:r>
          </w:p>
        </w:tc>
        <w:tc>
          <w:tcPr>
            <w:tcW w:w="509" w:type="pct"/>
          </w:tcPr>
          <w:p w14:paraId="15F2FADB" w14:textId="77777777" w:rsidR="008931D4" w:rsidRDefault="008931D4" w:rsidP="008931D4">
            <w:pPr>
              <w:jc w:val="center"/>
            </w:pPr>
          </w:p>
        </w:tc>
        <w:tc>
          <w:tcPr>
            <w:tcW w:w="568" w:type="pct"/>
            <w:gridSpan w:val="2"/>
          </w:tcPr>
          <w:p w14:paraId="258E577C" w14:textId="77777777" w:rsidR="008931D4" w:rsidRDefault="008931D4" w:rsidP="008931D4">
            <w:pPr>
              <w:jc w:val="center"/>
            </w:pPr>
          </w:p>
        </w:tc>
        <w:tc>
          <w:tcPr>
            <w:tcW w:w="534" w:type="pct"/>
          </w:tcPr>
          <w:p w14:paraId="60BF052A" w14:textId="77777777" w:rsidR="008931D4" w:rsidRDefault="008931D4" w:rsidP="008931D4">
            <w:pPr>
              <w:jc w:val="center"/>
            </w:pPr>
          </w:p>
        </w:tc>
      </w:tr>
      <w:tr w:rsidR="008931D4" w14:paraId="16CC7DDA" w14:textId="77777777" w:rsidTr="008931D4">
        <w:tc>
          <w:tcPr>
            <w:tcW w:w="3389" w:type="pct"/>
            <w:shd w:val="clear" w:color="auto" w:fill="D9D9D9" w:themeFill="background1" w:themeFillShade="D9"/>
          </w:tcPr>
          <w:p w14:paraId="0228D7FF" w14:textId="77777777" w:rsidR="008931D4" w:rsidRPr="00B95A5D" w:rsidRDefault="008931D4" w:rsidP="008931D4">
            <w:pPr>
              <w:rPr>
                <w:b/>
              </w:rPr>
            </w:pPr>
            <w:r>
              <w:rPr>
                <w:b/>
              </w:rPr>
              <w:t>Réfé</w:t>
            </w:r>
            <w:r w:rsidRPr="00B95A5D">
              <w:rPr>
                <w:b/>
              </w:rPr>
              <w:t>rence</w:t>
            </w:r>
            <w:r>
              <w:rPr>
                <w:b/>
              </w:rPr>
              <w:t>s</w:t>
            </w:r>
            <w:r w:rsidRPr="00B95A5D">
              <w:rPr>
                <w:b/>
              </w:rPr>
              <w:t xml:space="preserve"> de la structure sanitaire vers une autre </w:t>
            </w:r>
          </w:p>
        </w:tc>
        <w:tc>
          <w:tcPr>
            <w:tcW w:w="509" w:type="pct"/>
            <w:shd w:val="clear" w:color="auto" w:fill="D9D9D9" w:themeFill="background1" w:themeFillShade="D9"/>
          </w:tcPr>
          <w:p w14:paraId="73F30842" w14:textId="77777777" w:rsidR="008931D4" w:rsidRPr="008931D4" w:rsidRDefault="008931D4" w:rsidP="008931D4">
            <w:pPr>
              <w:jc w:val="center"/>
              <w:rPr>
                <w:b/>
              </w:rPr>
            </w:pPr>
          </w:p>
        </w:tc>
        <w:tc>
          <w:tcPr>
            <w:tcW w:w="568" w:type="pct"/>
            <w:gridSpan w:val="2"/>
            <w:shd w:val="clear" w:color="auto" w:fill="D9D9D9" w:themeFill="background1" w:themeFillShade="D9"/>
          </w:tcPr>
          <w:p w14:paraId="4D90B5C7" w14:textId="77777777" w:rsidR="008931D4" w:rsidRPr="008931D4" w:rsidRDefault="008931D4" w:rsidP="008931D4">
            <w:pPr>
              <w:jc w:val="center"/>
              <w:rPr>
                <w:b/>
              </w:rPr>
            </w:pPr>
          </w:p>
        </w:tc>
        <w:tc>
          <w:tcPr>
            <w:tcW w:w="534" w:type="pct"/>
            <w:shd w:val="clear" w:color="auto" w:fill="D9D9D9" w:themeFill="background1" w:themeFillShade="D9"/>
          </w:tcPr>
          <w:p w14:paraId="439A7021" w14:textId="77777777" w:rsidR="008931D4" w:rsidRPr="008931D4" w:rsidRDefault="008931D4" w:rsidP="008931D4">
            <w:pPr>
              <w:jc w:val="center"/>
              <w:rPr>
                <w:b/>
              </w:rPr>
            </w:pPr>
          </w:p>
        </w:tc>
      </w:tr>
      <w:tr w:rsidR="008931D4" w14:paraId="447B56BF" w14:textId="77777777" w:rsidTr="008931D4">
        <w:tc>
          <w:tcPr>
            <w:tcW w:w="3389" w:type="pct"/>
          </w:tcPr>
          <w:p w14:paraId="3E04E232" w14:textId="77777777" w:rsidR="008931D4" w:rsidRPr="00B615B7" w:rsidRDefault="008931D4" w:rsidP="008931D4">
            <w:r>
              <w:t>1t. H</w:t>
            </w:r>
            <w:r w:rsidRPr="00CB304C">
              <w:t xml:space="preserve">ommes </w:t>
            </w:r>
            <w:r>
              <w:t>référés âgés entre</w:t>
            </w:r>
            <w:r w:rsidRPr="00B95A5D">
              <w:t xml:space="preserve"> </w:t>
            </w:r>
            <w:r w:rsidRPr="00CB304C">
              <w:t>0 et 28 jours</w:t>
            </w:r>
          </w:p>
        </w:tc>
        <w:tc>
          <w:tcPr>
            <w:tcW w:w="509" w:type="pct"/>
          </w:tcPr>
          <w:p w14:paraId="5C667560" w14:textId="77777777" w:rsidR="008931D4" w:rsidRDefault="008931D4" w:rsidP="008931D4">
            <w:pPr>
              <w:jc w:val="center"/>
            </w:pPr>
          </w:p>
        </w:tc>
        <w:tc>
          <w:tcPr>
            <w:tcW w:w="568" w:type="pct"/>
            <w:gridSpan w:val="2"/>
          </w:tcPr>
          <w:p w14:paraId="61B1BC37" w14:textId="77777777" w:rsidR="008931D4" w:rsidRDefault="008931D4" w:rsidP="008931D4">
            <w:pPr>
              <w:jc w:val="center"/>
            </w:pPr>
          </w:p>
        </w:tc>
        <w:tc>
          <w:tcPr>
            <w:tcW w:w="534" w:type="pct"/>
          </w:tcPr>
          <w:p w14:paraId="7A8E69BC" w14:textId="77777777" w:rsidR="008931D4" w:rsidRDefault="008931D4" w:rsidP="008931D4">
            <w:pPr>
              <w:jc w:val="center"/>
            </w:pPr>
          </w:p>
        </w:tc>
      </w:tr>
      <w:tr w:rsidR="008931D4" w14:paraId="0AF78B54" w14:textId="77777777" w:rsidTr="008931D4">
        <w:tc>
          <w:tcPr>
            <w:tcW w:w="3389" w:type="pct"/>
          </w:tcPr>
          <w:p w14:paraId="4ABBA432" w14:textId="77777777" w:rsidR="008931D4" w:rsidRPr="00B615B7" w:rsidRDefault="008931D4" w:rsidP="008931D4">
            <w:r>
              <w:t>1x. F</w:t>
            </w:r>
            <w:r w:rsidRPr="00CB304C">
              <w:t xml:space="preserve">emmes </w:t>
            </w:r>
            <w:r>
              <w:t xml:space="preserve">référées </w:t>
            </w:r>
            <w:r w:rsidRPr="00B95A5D">
              <w:t>âgé</w:t>
            </w:r>
            <w:r>
              <w:t>es entre</w:t>
            </w:r>
            <w:r w:rsidRPr="00B95A5D">
              <w:t xml:space="preserve"> </w:t>
            </w:r>
            <w:r w:rsidRPr="00CB304C">
              <w:t>0 et 28 jours</w:t>
            </w:r>
          </w:p>
        </w:tc>
        <w:tc>
          <w:tcPr>
            <w:tcW w:w="509" w:type="pct"/>
          </w:tcPr>
          <w:p w14:paraId="1B96DE98" w14:textId="77777777" w:rsidR="008931D4" w:rsidRDefault="008931D4" w:rsidP="008931D4">
            <w:pPr>
              <w:jc w:val="center"/>
            </w:pPr>
          </w:p>
        </w:tc>
        <w:tc>
          <w:tcPr>
            <w:tcW w:w="568" w:type="pct"/>
            <w:gridSpan w:val="2"/>
          </w:tcPr>
          <w:p w14:paraId="05E62B30" w14:textId="77777777" w:rsidR="008931D4" w:rsidRDefault="008931D4" w:rsidP="008931D4">
            <w:pPr>
              <w:jc w:val="center"/>
            </w:pPr>
          </w:p>
        </w:tc>
        <w:tc>
          <w:tcPr>
            <w:tcW w:w="534" w:type="pct"/>
          </w:tcPr>
          <w:p w14:paraId="6A138C3A" w14:textId="77777777" w:rsidR="008931D4" w:rsidRDefault="008931D4" w:rsidP="008931D4">
            <w:pPr>
              <w:jc w:val="center"/>
            </w:pPr>
          </w:p>
        </w:tc>
      </w:tr>
      <w:tr w:rsidR="008931D4" w14:paraId="417A5B3E" w14:textId="77777777" w:rsidTr="008931D4">
        <w:tc>
          <w:tcPr>
            <w:tcW w:w="3389" w:type="pct"/>
          </w:tcPr>
          <w:p w14:paraId="55A8CB77" w14:textId="0C8EC866" w:rsidR="008931D4" w:rsidRDefault="008931D4" w:rsidP="008931D4">
            <w:r>
              <w:t>1u. H</w:t>
            </w:r>
            <w:r w:rsidRPr="00CB304C">
              <w:t xml:space="preserve">ommes </w:t>
            </w:r>
            <w:r>
              <w:t xml:space="preserve">référés </w:t>
            </w:r>
            <w:r w:rsidRPr="00B95A5D">
              <w:t xml:space="preserve">âgés </w:t>
            </w:r>
            <w:r w:rsidRPr="00CB304C">
              <w:t xml:space="preserve">entre 29 jours et </w:t>
            </w:r>
            <w:ins w:id="672" w:author="El Hadji Falilou Ndiaye" w:date="2019-08-09T13:09:00Z">
              <w:r w:rsidR="000B449B">
                <w:t>59 mois</w:t>
              </w:r>
              <w:r w:rsidR="000B449B" w:rsidRPr="00CB304C" w:rsidDel="000B449B">
                <w:t xml:space="preserve"> </w:t>
              </w:r>
            </w:ins>
            <w:del w:id="673" w:author="El Hadji Falilou Ndiaye" w:date="2019-08-09T13:09:00Z">
              <w:r w:rsidRPr="00CB304C" w:rsidDel="000B449B">
                <w:delText>4 ans</w:delText>
              </w:r>
            </w:del>
          </w:p>
        </w:tc>
        <w:tc>
          <w:tcPr>
            <w:tcW w:w="509" w:type="pct"/>
          </w:tcPr>
          <w:p w14:paraId="479265AD" w14:textId="77777777" w:rsidR="008931D4" w:rsidRDefault="008931D4" w:rsidP="008931D4">
            <w:pPr>
              <w:jc w:val="center"/>
            </w:pPr>
          </w:p>
        </w:tc>
        <w:tc>
          <w:tcPr>
            <w:tcW w:w="568" w:type="pct"/>
            <w:gridSpan w:val="2"/>
          </w:tcPr>
          <w:p w14:paraId="565388B2" w14:textId="77777777" w:rsidR="008931D4" w:rsidRDefault="008931D4" w:rsidP="008931D4">
            <w:pPr>
              <w:jc w:val="center"/>
            </w:pPr>
          </w:p>
        </w:tc>
        <w:tc>
          <w:tcPr>
            <w:tcW w:w="534" w:type="pct"/>
          </w:tcPr>
          <w:p w14:paraId="5DAFEF40" w14:textId="77777777" w:rsidR="008931D4" w:rsidRDefault="008931D4" w:rsidP="008931D4">
            <w:pPr>
              <w:jc w:val="center"/>
            </w:pPr>
          </w:p>
        </w:tc>
      </w:tr>
      <w:tr w:rsidR="008931D4" w14:paraId="479EA463" w14:textId="77777777" w:rsidTr="008931D4">
        <w:tc>
          <w:tcPr>
            <w:tcW w:w="3389" w:type="pct"/>
          </w:tcPr>
          <w:p w14:paraId="0E0B3012" w14:textId="1C7364AE" w:rsidR="008931D4" w:rsidRDefault="008931D4" w:rsidP="008931D4">
            <w:r>
              <w:t>1y. F</w:t>
            </w:r>
            <w:r w:rsidRPr="00CB304C">
              <w:t xml:space="preserve">emmes </w:t>
            </w:r>
            <w:r>
              <w:t xml:space="preserve">référées âgées </w:t>
            </w:r>
            <w:r w:rsidRPr="00CB304C">
              <w:t xml:space="preserve">entre 29 jours et </w:t>
            </w:r>
            <w:ins w:id="674" w:author="El Hadji Falilou Ndiaye" w:date="2019-08-09T13:09:00Z">
              <w:r w:rsidR="000B449B">
                <w:t>59 mois</w:t>
              </w:r>
            </w:ins>
            <w:del w:id="675" w:author="El Hadji Falilou Ndiaye" w:date="2019-08-09T13:09:00Z">
              <w:r w:rsidRPr="00CB304C" w:rsidDel="000B449B">
                <w:delText>4 ans</w:delText>
              </w:r>
            </w:del>
          </w:p>
        </w:tc>
        <w:tc>
          <w:tcPr>
            <w:tcW w:w="509" w:type="pct"/>
          </w:tcPr>
          <w:p w14:paraId="5E3FCE25" w14:textId="77777777" w:rsidR="008931D4" w:rsidRDefault="008931D4" w:rsidP="008931D4">
            <w:pPr>
              <w:jc w:val="center"/>
            </w:pPr>
          </w:p>
        </w:tc>
        <w:tc>
          <w:tcPr>
            <w:tcW w:w="568" w:type="pct"/>
            <w:gridSpan w:val="2"/>
          </w:tcPr>
          <w:p w14:paraId="50D456B4" w14:textId="77777777" w:rsidR="008931D4" w:rsidRDefault="008931D4" w:rsidP="008931D4">
            <w:pPr>
              <w:jc w:val="center"/>
            </w:pPr>
          </w:p>
        </w:tc>
        <w:tc>
          <w:tcPr>
            <w:tcW w:w="534" w:type="pct"/>
          </w:tcPr>
          <w:p w14:paraId="7D0F1B7E" w14:textId="77777777" w:rsidR="008931D4" w:rsidRDefault="008931D4" w:rsidP="008931D4">
            <w:pPr>
              <w:jc w:val="center"/>
            </w:pPr>
          </w:p>
        </w:tc>
      </w:tr>
      <w:tr w:rsidR="008931D4" w14:paraId="7CAE5389" w14:textId="77777777" w:rsidTr="008931D4">
        <w:tc>
          <w:tcPr>
            <w:tcW w:w="3389" w:type="pct"/>
          </w:tcPr>
          <w:p w14:paraId="2C154E4C" w14:textId="77777777" w:rsidR="008931D4" w:rsidRDefault="008931D4" w:rsidP="008931D4">
            <w:r>
              <w:t xml:space="preserve">1v. Hommes référés âgés </w:t>
            </w:r>
            <w:r w:rsidRPr="00CB304C">
              <w:t>entre 5 et 59 ans</w:t>
            </w:r>
          </w:p>
        </w:tc>
        <w:tc>
          <w:tcPr>
            <w:tcW w:w="509" w:type="pct"/>
          </w:tcPr>
          <w:p w14:paraId="48697567" w14:textId="77777777" w:rsidR="008931D4" w:rsidRDefault="008931D4" w:rsidP="008931D4">
            <w:pPr>
              <w:jc w:val="center"/>
            </w:pPr>
          </w:p>
        </w:tc>
        <w:tc>
          <w:tcPr>
            <w:tcW w:w="568" w:type="pct"/>
            <w:gridSpan w:val="2"/>
          </w:tcPr>
          <w:p w14:paraId="10C9C850" w14:textId="77777777" w:rsidR="008931D4" w:rsidRDefault="008931D4" w:rsidP="008931D4">
            <w:pPr>
              <w:jc w:val="center"/>
            </w:pPr>
          </w:p>
        </w:tc>
        <w:tc>
          <w:tcPr>
            <w:tcW w:w="534" w:type="pct"/>
          </w:tcPr>
          <w:p w14:paraId="28165B03" w14:textId="77777777" w:rsidR="008931D4" w:rsidRDefault="008931D4" w:rsidP="008931D4">
            <w:pPr>
              <w:jc w:val="center"/>
            </w:pPr>
          </w:p>
        </w:tc>
      </w:tr>
      <w:tr w:rsidR="008931D4" w14:paraId="19EEF30B" w14:textId="77777777" w:rsidTr="008931D4">
        <w:tc>
          <w:tcPr>
            <w:tcW w:w="3389" w:type="pct"/>
          </w:tcPr>
          <w:p w14:paraId="46C7999E" w14:textId="77777777" w:rsidR="008931D4" w:rsidRDefault="008931D4" w:rsidP="008931D4">
            <w:r>
              <w:t>1z. F</w:t>
            </w:r>
            <w:r w:rsidRPr="00CB304C">
              <w:t>emmes</w:t>
            </w:r>
            <w:r>
              <w:t xml:space="preserve"> référées </w:t>
            </w:r>
            <w:r w:rsidRPr="00CB304C">
              <w:t>âgées de 5 à 59 ans</w:t>
            </w:r>
          </w:p>
        </w:tc>
        <w:tc>
          <w:tcPr>
            <w:tcW w:w="509" w:type="pct"/>
          </w:tcPr>
          <w:p w14:paraId="725D1D22" w14:textId="77777777" w:rsidR="008931D4" w:rsidRDefault="008931D4" w:rsidP="008931D4">
            <w:pPr>
              <w:jc w:val="center"/>
            </w:pPr>
          </w:p>
        </w:tc>
        <w:tc>
          <w:tcPr>
            <w:tcW w:w="568" w:type="pct"/>
            <w:gridSpan w:val="2"/>
          </w:tcPr>
          <w:p w14:paraId="7933A047" w14:textId="77777777" w:rsidR="008931D4" w:rsidRDefault="008931D4" w:rsidP="008931D4">
            <w:pPr>
              <w:jc w:val="center"/>
            </w:pPr>
          </w:p>
        </w:tc>
        <w:tc>
          <w:tcPr>
            <w:tcW w:w="534" w:type="pct"/>
          </w:tcPr>
          <w:p w14:paraId="4C98B89B" w14:textId="77777777" w:rsidR="008931D4" w:rsidRDefault="008931D4" w:rsidP="008931D4">
            <w:pPr>
              <w:jc w:val="center"/>
            </w:pPr>
          </w:p>
        </w:tc>
      </w:tr>
      <w:tr w:rsidR="008931D4" w14:paraId="6FD2F177" w14:textId="77777777" w:rsidTr="008931D4">
        <w:tc>
          <w:tcPr>
            <w:tcW w:w="3389" w:type="pct"/>
          </w:tcPr>
          <w:p w14:paraId="7EEEB393" w14:textId="77777777" w:rsidR="008931D4" w:rsidRDefault="008931D4" w:rsidP="008931D4">
            <w:r w:rsidRPr="00CB304C">
              <w:t xml:space="preserve">1w. </w:t>
            </w:r>
            <w:r>
              <w:t xml:space="preserve">Hommes référés âgés entre </w:t>
            </w:r>
            <w:r w:rsidRPr="00CB304C">
              <w:t>60 ans et plus</w:t>
            </w:r>
          </w:p>
        </w:tc>
        <w:tc>
          <w:tcPr>
            <w:tcW w:w="509" w:type="pct"/>
          </w:tcPr>
          <w:p w14:paraId="266C12A7" w14:textId="77777777" w:rsidR="008931D4" w:rsidRDefault="008931D4" w:rsidP="008931D4">
            <w:pPr>
              <w:jc w:val="center"/>
            </w:pPr>
          </w:p>
        </w:tc>
        <w:tc>
          <w:tcPr>
            <w:tcW w:w="568" w:type="pct"/>
            <w:gridSpan w:val="2"/>
          </w:tcPr>
          <w:p w14:paraId="1B145B13" w14:textId="77777777" w:rsidR="008931D4" w:rsidRDefault="008931D4" w:rsidP="008931D4">
            <w:pPr>
              <w:jc w:val="center"/>
            </w:pPr>
          </w:p>
        </w:tc>
        <w:tc>
          <w:tcPr>
            <w:tcW w:w="534" w:type="pct"/>
          </w:tcPr>
          <w:p w14:paraId="76F6A989" w14:textId="77777777" w:rsidR="008931D4" w:rsidRDefault="008931D4" w:rsidP="008931D4">
            <w:pPr>
              <w:jc w:val="center"/>
            </w:pPr>
          </w:p>
        </w:tc>
      </w:tr>
      <w:tr w:rsidR="008931D4" w14:paraId="15CB098F" w14:textId="77777777" w:rsidTr="008931D4">
        <w:tc>
          <w:tcPr>
            <w:tcW w:w="3389" w:type="pct"/>
            <w:tcBorders>
              <w:bottom w:val="single" w:sz="4" w:space="0" w:color="auto"/>
            </w:tcBorders>
          </w:tcPr>
          <w:p w14:paraId="0A865673" w14:textId="77777777" w:rsidR="008931D4" w:rsidRPr="00B95A5D" w:rsidRDefault="008931D4" w:rsidP="008931D4">
            <w:r w:rsidRPr="00B95A5D">
              <w:t xml:space="preserve">1aa. </w:t>
            </w:r>
            <w:r>
              <w:t xml:space="preserve">Femmes référées âgées </w:t>
            </w:r>
            <w:r w:rsidRPr="00B95A5D">
              <w:t>entre 60 ans et plus</w:t>
            </w:r>
          </w:p>
        </w:tc>
        <w:tc>
          <w:tcPr>
            <w:tcW w:w="509" w:type="pct"/>
            <w:tcBorders>
              <w:bottom w:val="single" w:sz="4" w:space="0" w:color="auto"/>
            </w:tcBorders>
          </w:tcPr>
          <w:p w14:paraId="5EAF22C3" w14:textId="77777777" w:rsidR="008931D4" w:rsidRDefault="008931D4" w:rsidP="008931D4">
            <w:pPr>
              <w:jc w:val="center"/>
            </w:pPr>
          </w:p>
        </w:tc>
        <w:tc>
          <w:tcPr>
            <w:tcW w:w="568" w:type="pct"/>
            <w:gridSpan w:val="2"/>
            <w:tcBorders>
              <w:bottom w:val="single" w:sz="4" w:space="0" w:color="auto"/>
            </w:tcBorders>
          </w:tcPr>
          <w:p w14:paraId="7FD57A63" w14:textId="77777777" w:rsidR="008931D4" w:rsidRDefault="008931D4" w:rsidP="008931D4">
            <w:pPr>
              <w:jc w:val="center"/>
            </w:pPr>
          </w:p>
        </w:tc>
        <w:tc>
          <w:tcPr>
            <w:tcW w:w="534" w:type="pct"/>
            <w:tcBorders>
              <w:bottom w:val="single" w:sz="4" w:space="0" w:color="auto"/>
            </w:tcBorders>
          </w:tcPr>
          <w:p w14:paraId="3BC52937" w14:textId="77777777" w:rsidR="008931D4" w:rsidRDefault="008931D4" w:rsidP="008931D4">
            <w:pPr>
              <w:jc w:val="center"/>
            </w:pPr>
          </w:p>
        </w:tc>
      </w:tr>
      <w:tr w:rsidR="008931D4" w14:paraId="5896A983" w14:textId="77777777" w:rsidTr="008931D4">
        <w:tc>
          <w:tcPr>
            <w:tcW w:w="3389" w:type="pct"/>
            <w:tcBorders>
              <w:left w:val="nil"/>
              <w:right w:val="nil"/>
            </w:tcBorders>
          </w:tcPr>
          <w:p w14:paraId="293A7FFA" w14:textId="77777777" w:rsidR="008931D4" w:rsidRPr="00B95A5D" w:rsidRDefault="008931D4" w:rsidP="008931D4"/>
        </w:tc>
        <w:tc>
          <w:tcPr>
            <w:tcW w:w="509" w:type="pct"/>
            <w:tcBorders>
              <w:left w:val="nil"/>
              <w:bottom w:val="single" w:sz="4" w:space="0" w:color="auto"/>
              <w:right w:val="nil"/>
            </w:tcBorders>
          </w:tcPr>
          <w:p w14:paraId="444C692B" w14:textId="77777777" w:rsidR="008931D4" w:rsidRDefault="008931D4" w:rsidP="008931D4">
            <w:pPr>
              <w:jc w:val="center"/>
            </w:pPr>
          </w:p>
        </w:tc>
        <w:tc>
          <w:tcPr>
            <w:tcW w:w="568" w:type="pct"/>
            <w:gridSpan w:val="2"/>
            <w:tcBorders>
              <w:left w:val="nil"/>
              <w:bottom w:val="single" w:sz="4" w:space="0" w:color="auto"/>
              <w:right w:val="nil"/>
            </w:tcBorders>
          </w:tcPr>
          <w:p w14:paraId="426B7E2C" w14:textId="77777777" w:rsidR="008931D4" w:rsidRDefault="008931D4" w:rsidP="008931D4">
            <w:pPr>
              <w:jc w:val="center"/>
            </w:pPr>
          </w:p>
        </w:tc>
        <w:tc>
          <w:tcPr>
            <w:tcW w:w="534" w:type="pct"/>
            <w:tcBorders>
              <w:left w:val="nil"/>
              <w:bottom w:val="single" w:sz="4" w:space="0" w:color="auto"/>
              <w:right w:val="nil"/>
            </w:tcBorders>
          </w:tcPr>
          <w:p w14:paraId="30D438E0" w14:textId="77777777" w:rsidR="008931D4" w:rsidRDefault="008931D4" w:rsidP="008931D4">
            <w:pPr>
              <w:jc w:val="center"/>
            </w:pPr>
          </w:p>
        </w:tc>
      </w:tr>
      <w:tr w:rsidR="008931D4" w14:paraId="3DA96E04" w14:textId="77777777" w:rsidTr="008931D4">
        <w:tc>
          <w:tcPr>
            <w:tcW w:w="3389" w:type="pct"/>
          </w:tcPr>
          <w:p w14:paraId="26F1F303" w14:textId="77777777" w:rsidR="008931D4" w:rsidRPr="000C64DF" w:rsidRDefault="008931D4" w:rsidP="008931D4">
            <w:proofErr w:type="spellStart"/>
            <w:r w:rsidRPr="004A4E0A">
              <w:rPr>
                <w:b/>
              </w:rPr>
              <w:t>uuu</w:t>
            </w:r>
            <w:proofErr w:type="spellEnd"/>
            <w:r>
              <w:t>. Existe-t-il une fiche synthèse remplie pour le mois précédant le mois précédant cette visite (par exemple, si la visite est en Août, existe-t-il un formulaire pour juin ; si la visite est en juillet, existe-t-il un formulaire pour mai)?</w:t>
            </w:r>
          </w:p>
        </w:tc>
        <w:tc>
          <w:tcPr>
            <w:tcW w:w="806" w:type="pct"/>
            <w:gridSpan w:val="2"/>
            <w:tcBorders>
              <w:right w:val="nil"/>
            </w:tcBorders>
          </w:tcPr>
          <w:p w14:paraId="2B048D90" w14:textId="77777777" w:rsidR="008931D4" w:rsidRDefault="008931D4" w:rsidP="008931D4">
            <w:r>
              <w:sym w:font="Symbol" w:char="F084"/>
            </w:r>
            <w:r>
              <w:t xml:space="preserve"> OUI  </w:t>
            </w:r>
          </w:p>
          <w:p w14:paraId="68B78E20" w14:textId="77777777" w:rsidR="008931D4" w:rsidRDefault="008931D4" w:rsidP="008931D4"/>
        </w:tc>
        <w:tc>
          <w:tcPr>
            <w:tcW w:w="805" w:type="pct"/>
            <w:gridSpan w:val="2"/>
            <w:tcBorders>
              <w:left w:val="nil"/>
            </w:tcBorders>
          </w:tcPr>
          <w:p w14:paraId="64D44008" w14:textId="77777777" w:rsidR="008931D4" w:rsidRDefault="008931D4" w:rsidP="008931D4">
            <w:r>
              <w:sym w:font="Symbol" w:char="F084"/>
            </w:r>
            <w:r>
              <w:t xml:space="preserve"> NON</w:t>
            </w:r>
          </w:p>
        </w:tc>
      </w:tr>
    </w:tbl>
    <w:p w14:paraId="7D0B794A" w14:textId="74AEDB20" w:rsidR="008931D4" w:rsidRDefault="008931D4" w:rsidP="008931D4">
      <w:pPr>
        <w:spacing w:after="0" w:line="240" w:lineRule="auto"/>
      </w:pPr>
    </w:p>
    <w:p w14:paraId="21D3801E" w14:textId="49E6C63B" w:rsidR="008931D4" w:rsidRDefault="008931D4" w:rsidP="008931D4">
      <w:pPr>
        <w:spacing w:after="0" w:line="240" w:lineRule="auto"/>
        <w:rPr>
          <w:b/>
        </w:rPr>
      </w:pPr>
      <w:r w:rsidRPr="004A4E0A">
        <w:rPr>
          <w:b/>
        </w:rPr>
        <w:t>SECTION 2: SOINS ANTÉNATAUX MENSUELS (voir page 4, partie 2.1)</w:t>
      </w:r>
    </w:p>
    <w:tbl>
      <w:tblPr>
        <w:tblStyle w:val="Grilledutableau"/>
        <w:tblW w:w="9355" w:type="dxa"/>
        <w:tblLayout w:type="fixed"/>
        <w:tblLook w:val="04A0" w:firstRow="1" w:lastRow="0" w:firstColumn="1" w:lastColumn="0" w:noHBand="0" w:noVBand="1"/>
      </w:tblPr>
      <w:tblGrid>
        <w:gridCol w:w="6745"/>
        <w:gridCol w:w="2610"/>
      </w:tblGrid>
      <w:tr w:rsidR="008931D4" w14:paraId="755A859A" w14:textId="77777777" w:rsidTr="008931D4">
        <w:tc>
          <w:tcPr>
            <w:tcW w:w="6745" w:type="dxa"/>
          </w:tcPr>
          <w:p w14:paraId="3C390D5C" w14:textId="77777777" w:rsidR="008931D4" w:rsidRDefault="008931D4" w:rsidP="008931D4">
            <w:pPr>
              <w:rPr>
                <w:b/>
              </w:rPr>
            </w:pPr>
            <w:r w:rsidRPr="00415FFB">
              <w:rPr>
                <w:b/>
              </w:rPr>
              <w:t>Les services de soins prénatals sont-ils disponibles dans cet établissement de santé?</w:t>
            </w:r>
          </w:p>
          <w:p w14:paraId="73C25776" w14:textId="77777777" w:rsidR="008931D4" w:rsidRDefault="008931D4" w:rsidP="008931D4">
            <w:pPr>
              <w:rPr>
                <w:b/>
              </w:rPr>
            </w:pPr>
          </w:p>
          <w:p w14:paraId="01A2504B" w14:textId="77777777" w:rsidR="008931D4" w:rsidRDefault="008931D4" w:rsidP="008931D4">
            <w:pPr>
              <w:rPr>
                <w:b/>
              </w:rPr>
            </w:pPr>
            <w:r w:rsidRPr="00415FFB">
              <w:rPr>
                <w:b/>
              </w:rPr>
              <w:t xml:space="preserve">SI OUI: </w:t>
            </w:r>
            <w:r w:rsidRPr="00F655EC">
              <w:t>PASSER.</w:t>
            </w:r>
            <w:r w:rsidRPr="00415FFB">
              <w:rPr>
                <w:b/>
              </w:rPr>
              <w:t xml:space="preserve"> </w:t>
            </w:r>
          </w:p>
          <w:p w14:paraId="4AEEFBA0" w14:textId="77777777" w:rsidR="008931D4" w:rsidRPr="00F655EC" w:rsidRDefault="008931D4" w:rsidP="008931D4">
            <w:pPr>
              <w:rPr>
                <w:b/>
              </w:rPr>
            </w:pPr>
            <w:r w:rsidRPr="00415FFB">
              <w:rPr>
                <w:b/>
              </w:rPr>
              <w:t>SI NON</w:t>
            </w:r>
            <w:r>
              <w:rPr>
                <w:b/>
              </w:rPr>
              <w:t> :</w:t>
            </w:r>
            <w:r w:rsidRPr="00415FFB">
              <w:rPr>
                <w:b/>
              </w:rPr>
              <w:t xml:space="preserve"> </w:t>
            </w:r>
            <w:r w:rsidRPr="00F655EC">
              <w:t>PASSEZ À LA SECTION 3.</w:t>
            </w:r>
          </w:p>
        </w:tc>
        <w:tc>
          <w:tcPr>
            <w:tcW w:w="2610" w:type="dxa"/>
          </w:tcPr>
          <w:p w14:paraId="4D3813AC" w14:textId="77777777" w:rsidR="008931D4" w:rsidRDefault="008931D4" w:rsidP="008931D4">
            <w:pPr>
              <w:jc w:val="right"/>
              <w:rPr>
                <w:b/>
              </w:rPr>
            </w:pPr>
            <w:r w:rsidRPr="00415FFB">
              <w:rPr>
                <w:b/>
              </w:rPr>
              <w:t>OUI ………… 1</w:t>
            </w:r>
          </w:p>
          <w:p w14:paraId="7B579E06" w14:textId="77777777" w:rsidR="008931D4" w:rsidRDefault="008931D4" w:rsidP="008931D4">
            <w:pPr>
              <w:jc w:val="right"/>
              <w:rPr>
                <w:b/>
              </w:rPr>
            </w:pPr>
          </w:p>
          <w:p w14:paraId="6B5645A3" w14:textId="77777777" w:rsidR="008931D4" w:rsidRPr="00415FFB" w:rsidRDefault="008931D4" w:rsidP="008931D4">
            <w:pPr>
              <w:rPr>
                <w:b/>
              </w:rPr>
            </w:pPr>
          </w:p>
          <w:p w14:paraId="67BA68FC" w14:textId="77777777" w:rsidR="008931D4" w:rsidRDefault="008931D4" w:rsidP="008931D4">
            <w:pPr>
              <w:jc w:val="right"/>
            </w:pPr>
            <w:r w:rsidRPr="00415FFB">
              <w:rPr>
                <w:b/>
              </w:rPr>
              <w:t>NON ………… 2</w:t>
            </w:r>
          </w:p>
        </w:tc>
      </w:tr>
    </w:tbl>
    <w:p w14:paraId="2CC46107" w14:textId="77777777" w:rsidR="008931D4" w:rsidRDefault="008931D4" w:rsidP="008931D4">
      <w:pPr>
        <w:spacing w:after="0" w:line="240" w:lineRule="auto"/>
        <w:rPr>
          <w:b/>
        </w:rPr>
      </w:pPr>
    </w:p>
    <w:p w14:paraId="04CB1B98" w14:textId="77777777" w:rsidR="008931D4" w:rsidRPr="007B2066" w:rsidRDefault="008931D4" w:rsidP="008931D4">
      <w:pPr>
        <w:spacing w:after="0" w:line="240" w:lineRule="auto"/>
        <w:rPr>
          <w:u w:val="single"/>
        </w:rPr>
      </w:pPr>
      <w:r>
        <w:rPr>
          <w:b/>
        </w:rPr>
        <w:t>I</w:t>
      </w:r>
      <w:r w:rsidRPr="00415FFB">
        <w:rPr>
          <w:b/>
        </w:rPr>
        <w:t xml:space="preserve">nstructions: </w:t>
      </w:r>
      <w:r w:rsidRPr="007B2066">
        <w:t>Entre</w:t>
      </w:r>
      <w:r>
        <w:t>z le chiffre tel qu’il apparaît sur le formulaire mensuel ou</w:t>
      </w:r>
      <w:r w:rsidRPr="007B2066">
        <w:t xml:space="preserve"> dans les registres pour chaque indicateur et chaque mois. Si les données ne sont pas disponibles pour un mois particulier, écrivez 999</w:t>
      </w:r>
      <w:r w:rsidRPr="00F655EC">
        <w:t xml:space="preserve">. </w:t>
      </w:r>
      <w:r w:rsidRPr="007B2066">
        <w:rPr>
          <w:u w:val="single"/>
        </w:rPr>
        <w:t>Ne laissez pas de cellules vides.</w:t>
      </w:r>
    </w:p>
    <w:p w14:paraId="7EEE45B8" w14:textId="77777777" w:rsidR="008931D4" w:rsidRDefault="008931D4" w:rsidP="008931D4">
      <w:pPr>
        <w:spacing w:after="0" w:line="240" w:lineRule="auto"/>
        <w:rPr>
          <w:b/>
        </w:rPr>
      </w:pPr>
    </w:p>
    <w:p w14:paraId="15F5AA31" w14:textId="77777777" w:rsidR="008931D4" w:rsidRDefault="008931D4" w:rsidP="008931D4">
      <w:pPr>
        <w:spacing w:after="0" w:line="240" w:lineRule="auto"/>
      </w:pPr>
      <w:r w:rsidRPr="00972F45">
        <w:rPr>
          <w:b/>
        </w:rPr>
        <w:t>Année : 2019</w:t>
      </w:r>
    </w:p>
    <w:tbl>
      <w:tblPr>
        <w:tblStyle w:val="Grilledutableau"/>
        <w:tblW w:w="9355" w:type="dxa"/>
        <w:tblLayout w:type="fixed"/>
        <w:tblLook w:val="04A0" w:firstRow="1" w:lastRow="0" w:firstColumn="1" w:lastColumn="0" w:noHBand="0" w:noVBand="1"/>
      </w:tblPr>
      <w:tblGrid>
        <w:gridCol w:w="6385"/>
        <w:gridCol w:w="900"/>
        <w:gridCol w:w="1080"/>
        <w:gridCol w:w="990"/>
      </w:tblGrid>
      <w:tr w:rsidR="008931D4" w14:paraId="59C7E9F6" w14:textId="77777777" w:rsidTr="008931D4">
        <w:tc>
          <w:tcPr>
            <w:tcW w:w="6385" w:type="dxa"/>
            <w:shd w:val="clear" w:color="auto" w:fill="D9D9D9" w:themeFill="background1" w:themeFillShade="D9"/>
          </w:tcPr>
          <w:p w14:paraId="0C8EE781" w14:textId="77777777" w:rsidR="008931D4" w:rsidRPr="00975F0E" w:rsidRDefault="008931D4" w:rsidP="008931D4">
            <w:r>
              <w:rPr>
                <w:b/>
              </w:rPr>
              <w:t>Soins de la mère : Soins prénataux</w:t>
            </w:r>
          </w:p>
        </w:tc>
        <w:tc>
          <w:tcPr>
            <w:tcW w:w="900" w:type="dxa"/>
            <w:shd w:val="clear" w:color="auto" w:fill="D9D9D9" w:themeFill="background1" w:themeFillShade="D9"/>
          </w:tcPr>
          <w:p w14:paraId="61540133" w14:textId="77777777" w:rsidR="008931D4" w:rsidRDefault="008931D4" w:rsidP="008931D4">
            <w:r w:rsidRPr="00F655EC">
              <w:rPr>
                <w:b/>
              </w:rPr>
              <w:t>Juillet</w:t>
            </w:r>
          </w:p>
        </w:tc>
        <w:tc>
          <w:tcPr>
            <w:tcW w:w="1080" w:type="dxa"/>
            <w:shd w:val="clear" w:color="auto" w:fill="D9D9D9" w:themeFill="background1" w:themeFillShade="D9"/>
          </w:tcPr>
          <w:p w14:paraId="6EBEEA59" w14:textId="77777777" w:rsidR="008931D4" w:rsidRDefault="008931D4" w:rsidP="008931D4">
            <w:r w:rsidRPr="00F655EC">
              <w:rPr>
                <w:b/>
              </w:rPr>
              <w:t>Juin</w:t>
            </w:r>
          </w:p>
        </w:tc>
        <w:tc>
          <w:tcPr>
            <w:tcW w:w="990" w:type="dxa"/>
            <w:shd w:val="clear" w:color="auto" w:fill="D9D9D9" w:themeFill="background1" w:themeFillShade="D9"/>
          </w:tcPr>
          <w:p w14:paraId="2D315CF5" w14:textId="77777777" w:rsidR="008931D4" w:rsidRDefault="008931D4" w:rsidP="008931D4">
            <w:r w:rsidRPr="00F655EC">
              <w:rPr>
                <w:b/>
              </w:rPr>
              <w:t>Mai</w:t>
            </w:r>
          </w:p>
        </w:tc>
      </w:tr>
      <w:tr w:rsidR="008931D4" w14:paraId="4755CC8D" w14:textId="77777777" w:rsidTr="008931D4">
        <w:tc>
          <w:tcPr>
            <w:tcW w:w="6385" w:type="dxa"/>
          </w:tcPr>
          <w:p w14:paraId="65675CBB" w14:textId="77777777" w:rsidR="008931D4" w:rsidRDefault="008931D4" w:rsidP="008931D4">
            <w:r w:rsidRPr="00975F0E">
              <w:t>2a. Nombre tot</w:t>
            </w:r>
            <w:r>
              <w:t xml:space="preserve">al de visites de consultations prénatales </w:t>
            </w:r>
            <w:r w:rsidRPr="00975F0E">
              <w:t>pour les femmes de 10 à 1</w:t>
            </w:r>
            <w:r>
              <w:t>4</w:t>
            </w:r>
            <w:r w:rsidRPr="00975F0E">
              <w:t xml:space="preserve"> ans </w:t>
            </w:r>
          </w:p>
        </w:tc>
        <w:tc>
          <w:tcPr>
            <w:tcW w:w="900" w:type="dxa"/>
          </w:tcPr>
          <w:p w14:paraId="495D4E05" w14:textId="77777777" w:rsidR="008931D4" w:rsidRDefault="008931D4" w:rsidP="008931D4"/>
        </w:tc>
        <w:tc>
          <w:tcPr>
            <w:tcW w:w="1080" w:type="dxa"/>
          </w:tcPr>
          <w:p w14:paraId="1B86F8B9" w14:textId="77777777" w:rsidR="008931D4" w:rsidRDefault="008931D4" w:rsidP="008931D4"/>
        </w:tc>
        <w:tc>
          <w:tcPr>
            <w:tcW w:w="990" w:type="dxa"/>
          </w:tcPr>
          <w:p w14:paraId="2400A20F" w14:textId="77777777" w:rsidR="008931D4" w:rsidRDefault="008931D4" w:rsidP="008931D4"/>
        </w:tc>
      </w:tr>
      <w:tr w:rsidR="008931D4" w14:paraId="765F69E1" w14:textId="77777777" w:rsidTr="008931D4">
        <w:tc>
          <w:tcPr>
            <w:tcW w:w="6385" w:type="dxa"/>
          </w:tcPr>
          <w:p w14:paraId="4195126B" w14:textId="77777777" w:rsidR="008931D4" w:rsidRPr="00975F0E" w:rsidRDefault="008931D4" w:rsidP="008931D4">
            <w:r w:rsidRPr="00975F0E">
              <w:t>2</w:t>
            </w:r>
            <w:r>
              <w:t>b</w:t>
            </w:r>
            <w:r w:rsidRPr="00975F0E">
              <w:t>. Nombre tot</w:t>
            </w:r>
            <w:r>
              <w:t>al de visites de consultations prénatales pour les femmes de 15</w:t>
            </w:r>
            <w:r w:rsidRPr="00975F0E">
              <w:t xml:space="preserve"> à 1</w:t>
            </w:r>
            <w:r>
              <w:t>9</w:t>
            </w:r>
            <w:r w:rsidRPr="00975F0E">
              <w:t xml:space="preserve"> ans </w:t>
            </w:r>
          </w:p>
        </w:tc>
        <w:tc>
          <w:tcPr>
            <w:tcW w:w="900" w:type="dxa"/>
          </w:tcPr>
          <w:p w14:paraId="0EF05A82" w14:textId="77777777" w:rsidR="008931D4" w:rsidRDefault="008931D4" w:rsidP="008931D4"/>
        </w:tc>
        <w:tc>
          <w:tcPr>
            <w:tcW w:w="1080" w:type="dxa"/>
          </w:tcPr>
          <w:p w14:paraId="35CCD337" w14:textId="77777777" w:rsidR="008931D4" w:rsidRDefault="008931D4" w:rsidP="008931D4"/>
        </w:tc>
        <w:tc>
          <w:tcPr>
            <w:tcW w:w="990" w:type="dxa"/>
          </w:tcPr>
          <w:p w14:paraId="0DCFC258" w14:textId="77777777" w:rsidR="008931D4" w:rsidRDefault="008931D4" w:rsidP="008931D4"/>
        </w:tc>
      </w:tr>
      <w:tr w:rsidR="008931D4" w14:paraId="64109203" w14:textId="77777777" w:rsidTr="008931D4">
        <w:tc>
          <w:tcPr>
            <w:tcW w:w="6385" w:type="dxa"/>
          </w:tcPr>
          <w:p w14:paraId="456DDA9E" w14:textId="77777777" w:rsidR="008931D4" w:rsidRDefault="008931D4" w:rsidP="008931D4">
            <w:r w:rsidRPr="00975F0E">
              <w:t>2</w:t>
            </w:r>
            <w:r>
              <w:t>c</w:t>
            </w:r>
            <w:r w:rsidRPr="00975F0E">
              <w:t xml:space="preserve">. Nombre total de visites de consultation prénatale chez les femmes âgées de 20 à 24 ans </w:t>
            </w:r>
          </w:p>
        </w:tc>
        <w:tc>
          <w:tcPr>
            <w:tcW w:w="900" w:type="dxa"/>
          </w:tcPr>
          <w:p w14:paraId="2268BF3C" w14:textId="77777777" w:rsidR="008931D4" w:rsidRDefault="008931D4" w:rsidP="008931D4"/>
        </w:tc>
        <w:tc>
          <w:tcPr>
            <w:tcW w:w="1080" w:type="dxa"/>
          </w:tcPr>
          <w:p w14:paraId="277D207D" w14:textId="77777777" w:rsidR="008931D4" w:rsidRDefault="008931D4" w:rsidP="008931D4"/>
        </w:tc>
        <w:tc>
          <w:tcPr>
            <w:tcW w:w="990" w:type="dxa"/>
          </w:tcPr>
          <w:p w14:paraId="06541E06" w14:textId="77777777" w:rsidR="008931D4" w:rsidRDefault="008931D4" w:rsidP="008931D4"/>
        </w:tc>
      </w:tr>
      <w:tr w:rsidR="008931D4" w14:paraId="546F8B9D" w14:textId="77777777" w:rsidTr="008931D4">
        <w:tc>
          <w:tcPr>
            <w:tcW w:w="6385" w:type="dxa"/>
          </w:tcPr>
          <w:p w14:paraId="6ABE6204" w14:textId="77777777" w:rsidR="008931D4" w:rsidRPr="00E91254" w:rsidRDefault="008931D4" w:rsidP="008931D4">
            <w:r w:rsidRPr="00E91254">
              <w:rPr>
                <w:rPrChange w:id="676" w:author="HP" w:date="2019-08-02T12:30:00Z">
                  <w:rPr>
                    <w:highlight w:val="yellow"/>
                  </w:rPr>
                </w:rPrChange>
              </w:rPr>
              <w:lastRenderedPageBreak/>
              <w:t>2d. Nombre total de visites prénatales chez les femmes de 25 ans et plus</w:t>
            </w:r>
          </w:p>
        </w:tc>
        <w:tc>
          <w:tcPr>
            <w:tcW w:w="900" w:type="dxa"/>
          </w:tcPr>
          <w:p w14:paraId="24C326FF" w14:textId="77777777" w:rsidR="008931D4" w:rsidRDefault="008931D4" w:rsidP="008931D4"/>
        </w:tc>
        <w:tc>
          <w:tcPr>
            <w:tcW w:w="1080" w:type="dxa"/>
          </w:tcPr>
          <w:p w14:paraId="6DBBBB8F" w14:textId="77777777" w:rsidR="008931D4" w:rsidRDefault="008931D4" w:rsidP="008931D4"/>
        </w:tc>
        <w:tc>
          <w:tcPr>
            <w:tcW w:w="990" w:type="dxa"/>
          </w:tcPr>
          <w:p w14:paraId="56173C42" w14:textId="77777777" w:rsidR="008931D4" w:rsidRDefault="008931D4" w:rsidP="008931D4"/>
        </w:tc>
      </w:tr>
    </w:tbl>
    <w:p w14:paraId="2CC5DBE1" w14:textId="77777777" w:rsidR="00AB546C" w:rsidRDefault="00AB546C">
      <w:r>
        <w:br w:type="page"/>
      </w:r>
    </w:p>
    <w:tbl>
      <w:tblPr>
        <w:tblStyle w:val="Grilledutableau"/>
        <w:tblW w:w="9355" w:type="dxa"/>
        <w:tblLayout w:type="fixed"/>
        <w:tblLook w:val="04A0" w:firstRow="1" w:lastRow="0" w:firstColumn="1" w:lastColumn="0" w:noHBand="0" w:noVBand="1"/>
      </w:tblPr>
      <w:tblGrid>
        <w:gridCol w:w="6385"/>
        <w:gridCol w:w="900"/>
        <w:gridCol w:w="1080"/>
        <w:gridCol w:w="990"/>
      </w:tblGrid>
      <w:tr w:rsidR="00AB546C" w14:paraId="38AFFC59" w14:textId="77777777" w:rsidTr="00AB546C">
        <w:tc>
          <w:tcPr>
            <w:tcW w:w="6385" w:type="dxa"/>
            <w:shd w:val="clear" w:color="auto" w:fill="D9D9D9" w:themeFill="background1" w:themeFillShade="D9"/>
          </w:tcPr>
          <w:p w14:paraId="4D77C641" w14:textId="77777777" w:rsidR="00AB546C" w:rsidRDefault="00AB546C" w:rsidP="00AB546C">
            <w:pPr>
              <w:jc w:val="both"/>
            </w:pPr>
            <w:r>
              <w:rPr>
                <w:b/>
              </w:rPr>
              <w:lastRenderedPageBreak/>
              <w:t xml:space="preserve">Traitement préventif intermittent pendant la grossesse </w:t>
            </w:r>
          </w:p>
        </w:tc>
        <w:tc>
          <w:tcPr>
            <w:tcW w:w="900" w:type="dxa"/>
            <w:shd w:val="clear" w:color="auto" w:fill="D9D9D9" w:themeFill="background1" w:themeFillShade="D9"/>
          </w:tcPr>
          <w:p w14:paraId="06FD8C0D" w14:textId="52818442" w:rsidR="00AB546C" w:rsidRDefault="00AB546C" w:rsidP="00AB546C">
            <w:pPr>
              <w:jc w:val="both"/>
            </w:pPr>
            <w:r w:rsidRPr="00F655EC">
              <w:rPr>
                <w:b/>
              </w:rPr>
              <w:t>Juillet</w:t>
            </w:r>
          </w:p>
        </w:tc>
        <w:tc>
          <w:tcPr>
            <w:tcW w:w="1080" w:type="dxa"/>
            <w:shd w:val="clear" w:color="auto" w:fill="D9D9D9" w:themeFill="background1" w:themeFillShade="D9"/>
          </w:tcPr>
          <w:p w14:paraId="47F2796E" w14:textId="4DBBB257" w:rsidR="00AB546C" w:rsidRDefault="00AB546C" w:rsidP="00AB546C">
            <w:pPr>
              <w:jc w:val="both"/>
            </w:pPr>
            <w:r w:rsidRPr="00F655EC">
              <w:rPr>
                <w:b/>
              </w:rPr>
              <w:t>Juin</w:t>
            </w:r>
          </w:p>
        </w:tc>
        <w:tc>
          <w:tcPr>
            <w:tcW w:w="990" w:type="dxa"/>
            <w:shd w:val="clear" w:color="auto" w:fill="D9D9D9" w:themeFill="background1" w:themeFillShade="D9"/>
          </w:tcPr>
          <w:p w14:paraId="564BE57E" w14:textId="34B58FB1" w:rsidR="00AB546C" w:rsidRDefault="00AB546C" w:rsidP="00AB546C">
            <w:pPr>
              <w:jc w:val="both"/>
            </w:pPr>
            <w:r w:rsidRPr="00F655EC">
              <w:rPr>
                <w:b/>
              </w:rPr>
              <w:t>Mai</w:t>
            </w:r>
          </w:p>
        </w:tc>
      </w:tr>
      <w:tr w:rsidR="008931D4" w14:paraId="1D9630C8" w14:textId="77777777" w:rsidTr="008931D4">
        <w:tc>
          <w:tcPr>
            <w:tcW w:w="6385" w:type="dxa"/>
          </w:tcPr>
          <w:p w14:paraId="5270B98C" w14:textId="77777777" w:rsidR="008931D4" w:rsidRDefault="008931D4" w:rsidP="008931D4">
            <w:r w:rsidRPr="00794BA8">
              <w:t>2</w:t>
            </w:r>
            <w:r>
              <w:t>e</w:t>
            </w:r>
            <w:r w:rsidRPr="00794BA8">
              <w:t xml:space="preserve">. </w:t>
            </w:r>
            <w:r>
              <w:t>Nombre des</w:t>
            </w:r>
            <w:r w:rsidRPr="00794BA8">
              <w:t xml:space="preserve"> femmes de 10 à 1</w:t>
            </w:r>
            <w:r>
              <w:t>4</w:t>
            </w:r>
            <w:r w:rsidRPr="00794BA8">
              <w:t xml:space="preserve"> ans </w:t>
            </w:r>
            <w:r>
              <w:t>ayant reçu la première dose TPI 1</w:t>
            </w:r>
          </w:p>
        </w:tc>
        <w:tc>
          <w:tcPr>
            <w:tcW w:w="900" w:type="dxa"/>
          </w:tcPr>
          <w:p w14:paraId="498B1A2F" w14:textId="77777777" w:rsidR="008931D4" w:rsidRDefault="008931D4" w:rsidP="008931D4"/>
        </w:tc>
        <w:tc>
          <w:tcPr>
            <w:tcW w:w="1080" w:type="dxa"/>
          </w:tcPr>
          <w:p w14:paraId="78784D3F" w14:textId="77777777" w:rsidR="008931D4" w:rsidRDefault="008931D4" w:rsidP="008931D4"/>
        </w:tc>
        <w:tc>
          <w:tcPr>
            <w:tcW w:w="990" w:type="dxa"/>
          </w:tcPr>
          <w:p w14:paraId="3A38515D" w14:textId="77777777" w:rsidR="008931D4" w:rsidRDefault="008931D4" w:rsidP="008931D4"/>
        </w:tc>
      </w:tr>
      <w:tr w:rsidR="008931D4" w14:paraId="4321A46D" w14:textId="77777777" w:rsidTr="008931D4">
        <w:tc>
          <w:tcPr>
            <w:tcW w:w="6385" w:type="dxa"/>
          </w:tcPr>
          <w:p w14:paraId="25DA33E3" w14:textId="77777777" w:rsidR="008931D4" w:rsidRPr="00794BA8" w:rsidRDefault="008931D4" w:rsidP="008931D4">
            <w:r>
              <w:t>2f</w:t>
            </w:r>
            <w:r w:rsidRPr="00794BA8">
              <w:t xml:space="preserve">. </w:t>
            </w:r>
            <w:r>
              <w:t>Nombre des femmes de 15</w:t>
            </w:r>
            <w:r w:rsidRPr="00794BA8">
              <w:t xml:space="preserve"> à 1</w:t>
            </w:r>
            <w:r>
              <w:t>9</w:t>
            </w:r>
            <w:r w:rsidRPr="00794BA8">
              <w:t xml:space="preserve"> ans </w:t>
            </w:r>
            <w:r>
              <w:t>ayant reçu la première dose TPI 1</w:t>
            </w:r>
          </w:p>
        </w:tc>
        <w:tc>
          <w:tcPr>
            <w:tcW w:w="900" w:type="dxa"/>
          </w:tcPr>
          <w:p w14:paraId="3F054D07" w14:textId="77777777" w:rsidR="008931D4" w:rsidRDefault="008931D4" w:rsidP="008931D4"/>
        </w:tc>
        <w:tc>
          <w:tcPr>
            <w:tcW w:w="1080" w:type="dxa"/>
          </w:tcPr>
          <w:p w14:paraId="4968DCE9" w14:textId="77777777" w:rsidR="008931D4" w:rsidRDefault="008931D4" w:rsidP="008931D4"/>
        </w:tc>
        <w:tc>
          <w:tcPr>
            <w:tcW w:w="990" w:type="dxa"/>
          </w:tcPr>
          <w:p w14:paraId="56EFA88A" w14:textId="77777777" w:rsidR="008931D4" w:rsidRDefault="008931D4" w:rsidP="008931D4"/>
        </w:tc>
      </w:tr>
      <w:tr w:rsidR="008931D4" w14:paraId="4F0147C3" w14:textId="77777777" w:rsidTr="008931D4">
        <w:trPr>
          <w:trHeight w:val="488"/>
        </w:trPr>
        <w:tc>
          <w:tcPr>
            <w:tcW w:w="6385" w:type="dxa"/>
          </w:tcPr>
          <w:p w14:paraId="7CADD1D2" w14:textId="77777777" w:rsidR="008931D4" w:rsidRPr="00BA3A2C" w:rsidRDefault="008931D4" w:rsidP="008931D4">
            <w:r w:rsidRPr="00BA3A2C">
              <w:t xml:space="preserve">2g. Nombre des femmes de 20 à 24 ans ayant reçu la première dose TPI 1 </w:t>
            </w:r>
          </w:p>
        </w:tc>
        <w:tc>
          <w:tcPr>
            <w:tcW w:w="900" w:type="dxa"/>
          </w:tcPr>
          <w:p w14:paraId="33575888" w14:textId="77777777" w:rsidR="008931D4" w:rsidRDefault="008931D4" w:rsidP="008931D4"/>
        </w:tc>
        <w:tc>
          <w:tcPr>
            <w:tcW w:w="1080" w:type="dxa"/>
          </w:tcPr>
          <w:p w14:paraId="38EC1AF8" w14:textId="77777777" w:rsidR="008931D4" w:rsidRDefault="008931D4" w:rsidP="008931D4"/>
        </w:tc>
        <w:tc>
          <w:tcPr>
            <w:tcW w:w="990" w:type="dxa"/>
          </w:tcPr>
          <w:p w14:paraId="54D37376" w14:textId="77777777" w:rsidR="008931D4" w:rsidRDefault="008931D4" w:rsidP="008931D4"/>
        </w:tc>
      </w:tr>
      <w:tr w:rsidR="008931D4" w14:paraId="0E106162" w14:textId="77777777" w:rsidTr="008931D4">
        <w:tc>
          <w:tcPr>
            <w:tcW w:w="6385" w:type="dxa"/>
          </w:tcPr>
          <w:p w14:paraId="7F2AF221" w14:textId="77777777" w:rsidR="008931D4" w:rsidRPr="00BA3A2C" w:rsidRDefault="008931D4" w:rsidP="008931D4">
            <w:r w:rsidRPr="00BA3A2C">
              <w:rPr>
                <w:rPrChange w:id="677" w:author="HP" w:date="2019-08-02T12:30:00Z">
                  <w:rPr>
                    <w:highlight w:val="yellow"/>
                  </w:rPr>
                </w:rPrChange>
              </w:rPr>
              <w:t xml:space="preserve">2h. Nombre des femmes de 25 ans et plus ayant reçu la première dose TPI1 </w:t>
            </w:r>
          </w:p>
        </w:tc>
        <w:tc>
          <w:tcPr>
            <w:tcW w:w="900" w:type="dxa"/>
          </w:tcPr>
          <w:p w14:paraId="2D97EA94" w14:textId="77777777" w:rsidR="008931D4" w:rsidRDefault="008931D4" w:rsidP="008931D4"/>
        </w:tc>
        <w:tc>
          <w:tcPr>
            <w:tcW w:w="1080" w:type="dxa"/>
          </w:tcPr>
          <w:p w14:paraId="380EFCB8" w14:textId="77777777" w:rsidR="008931D4" w:rsidRDefault="008931D4" w:rsidP="008931D4"/>
        </w:tc>
        <w:tc>
          <w:tcPr>
            <w:tcW w:w="990" w:type="dxa"/>
          </w:tcPr>
          <w:p w14:paraId="3201E73A" w14:textId="77777777" w:rsidR="008931D4" w:rsidRDefault="008931D4" w:rsidP="008931D4"/>
        </w:tc>
      </w:tr>
      <w:tr w:rsidR="008931D4" w14:paraId="491A9D59" w14:textId="77777777" w:rsidTr="008931D4">
        <w:tc>
          <w:tcPr>
            <w:tcW w:w="6385" w:type="dxa"/>
          </w:tcPr>
          <w:p w14:paraId="2574A0C1" w14:textId="77777777" w:rsidR="008931D4" w:rsidRPr="000C64DF" w:rsidRDefault="008931D4" w:rsidP="008931D4">
            <w:r w:rsidRPr="00794BA8">
              <w:t>2</w:t>
            </w:r>
            <w:r>
              <w:t>i</w:t>
            </w:r>
            <w:r w:rsidRPr="00794BA8">
              <w:t xml:space="preserve">. </w:t>
            </w:r>
            <w:r>
              <w:t xml:space="preserve">Nombre des femmes </w:t>
            </w:r>
            <w:r w:rsidRPr="00794BA8">
              <w:t>de 10 à 1</w:t>
            </w:r>
            <w:r>
              <w:t>4</w:t>
            </w:r>
            <w:r w:rsidRPr="00794BA8">
              <w:t xml:space="preserve"> ans </w:t>
            </w:r>
            <w:r>
              <w:t>ayant reçu la deuxième dose TPI 2</w:t>
            </w:r>
          </w:p>
        </w:tc>
        <w:tc>
          <w:tcPr>
            <w:tcW w:w="900" w:type="dxa"/>
          </w:tcPr>
          <w:p w14:paraId="0647CFC7" w14:textId="77777777" w:rsidR="008931D4" w:rsidRDefault="008931D4" w:rsidP="008931D4"/>
        </w:tc>
        <w:tc>
          <w:tcPr>
            <w:tcW w:w="1080" w:type="dxa"/>
          </w:tcPr>
          <w:p w14:paraId="0BFAB999" w14:textId="77777777" w:rsidR="008931D4" w:rsidRDefault="008931D4" w:rsidP="008931D4"/>
        </w:tc>
        <w:tc>
          <w:tcPr>
            <w:tcW w:w="990" w:type="dxa"/>
          </w:tcPr>
          <w:p w14:paraId="2CAECDD1" w14:textId="77777777" w:rsidR="008931D4" w:rsidRDefault="008931D4" w:rsidP="008931D4"/>
        </w:tc>
      </w:tr>
      <w:tr w:rsidR="008931D4" w14:paraId="5DB28EB8" w14:textId="77777777" w:rsidTr="008931D4">
        <w:tc>
          <w:tcPr>
            <w:tcW w:w="6385" w:type="dxa"/>
          </w:tcPr>
          <w:p w14:paraId="1D1331AE" w14:textId="77777777" w:rsidR="008931D4" w:rsidRPr="00794BA8" w:rsidRDefault="008931D4" w:rsidP="008931D4">
            <w:r>
              <w:t>2j</w:t>
            </w:r>
            <w:r w:rsidRPr="00794BA8">
              <w:t xml:space="preserve">. </w:t>
            </w:r>
            <w:r>
              <w:t>Nombre des femmes de 15</w:t>
            </w:r>
            <w:r w:rsidRPr="00794BA8">
              <w:t xml:space="preserve"> à 1</w:t>
            </w:r>
            <w:r>
              <w:t>9</w:t>
            </w:r>
            <w:r w:rsidRPr="00794BA8">
              <w:t xml:space="preserve"> ans </w:t>
            </w:r>
            <w:r>
              <w:t xml:space="preserve">ayant reçu la deuxième dose TPI 2 </w:t>
            </w:r>
          </w:p>
        </w:tc>
        <w:tc>
          <w:tcPr>
            <w:tcW w:w="900" w:type="dxa"/>
          </w:tcPr>
          <w:p w14:paraId="0465AB98" w14:textId="77777777" w:rsidR="008931D4" w:rsidRDefault="008931D4" w:rsidP="008931D4"/>
        </w:tc>
        <w:tc>
          <w:tcPr>
            <w:tcW w:w="1080" w:type="dxa"/>
          </w:tcPr>
          <w:p w14:paraId="4B748F5B" w14:textId="77777777" w:rsidR="008931D4" w:rsidRDefault="008931D4" w:rsidP="008931D4"/>
        </w:tc>
        <w:tc>
          <w:tcPr>
            <w:tcW w:w="990" w:type="dxa"/>
          </w:tcPr>
          <w:p w14:paraId="51AC652F" w14:textId="77777777" w:rsidR="008931D4" w:rsidRDefault="008931D4" w:rsidP="008931D4"/>
        </w:tc>
      </w:tr>
      <w:tr w:rsidR="008931D4" w14:paraId="6A7B7FB1" w14:textId="77777777" w:rsidTr="008931D4">
        <w:tc>
          <w:tcPr>
            <w:tcW w:w="6385" w:type="dxa"/>
          </w:tcPr>
          <w:p w14:paraId="261A1019" w14:textId="77777777" w:rsidR="008931D4" w:rsidRPr="00BA3A2C" w:rsidRDefault="008931D4" w:rsidP="008931D4">
            <w:r w:rsidRPr="00BA3A2C">
              <w:t xml:space="preserve">2k. Nombre des femmes de 20 à 24 ans ayant reçu la deuxième dose TPI 2 </w:t>
            </w:r>
          </w:p>
        </w:tc>
        <w:tc>
          <w:tcPr>
            <w:tcW w:w="900" w:type="dxa"/>
          </w:tcPr>
          <w:p w14:paraId="50E84E19" w14:textId="77777777" w:rsidR="008931D4" w:rsidRDefault="008931D4" w:rsidP="008931D4"/>
        </w:tc>
        <w:tc>
          <w:tcPr>
            <w:tcW w:w="1080" w:type="dxa"/>
          </w:tcPr>
          <w:p w14:paraId="7B08E5B4" w14:textId="77777777" w:rsidR="008931D4" w:rsidRDefault="008931D4" w:rsidP="008931D4"/>
        </w:tc>
        <w:tc>
          <w:tcPr>
            <w:tcW w:w="990" w:type="dxa"/>
          </w:tcPr>
          <w:p w14:paraId="1F611551" w14:textId="77777777" w:rsidR="008931D4" w:rsidRDefault="008931D4" w:rsidP="008931D4"/>
        </w:tc>
      </w:tr>
      <w:tr w:rsidR="008931D4" w14:paraId="2D44C822" w14:textId="77777777" w:rsidTr="008931D4">
        <w:tc>
          <w:tcPr>
            <w:tcW w:w="6385" w:type="dxa"/>
          </w:tcPr>
          <w:p w14:paraId="1EDE9D24" w14:textId="77777777" w:rsidR="008931D4" w:rsidRPr="00BA3A2C" w:rsidRDefault="008931D4" w:rsidP="008931D4">
            <w:r w:rsidRPr="00BA3A2C">
              <w:rPr>
                <w:rPrChange w:id="678" w:author="HP" w:date="2019-08-02T12:31:00Z">
                  <w:rPr>
                    <w:highlight w:val="yellow"/>
                  </w:rPr>
                </w:rPrChange>
              </w:rPr>
              <w:t xml:space="preserve">2l. Nombre des femmes de 25 ans et plus ayant reçu la deuxième dose TPI 2 </w:t>
            </w:r>
          </w:p>
        </w:tc>
        <w:tc>
          <w:tcPr>
            <w:tcW w:w="900" w:type="dxa"/>
          </w:tcPr>
          <w:p w14:paraId="5D3F40DF" w14:textId="77777777" w:rsidR="008931D4" w:rsidRDefault="008931D4" w:rsidP="008931D4"/>
        </w:tc>
        <w:tc>
          <w:tcPr>
            <w:tcW w:w="1080" w:type="dxa"/>
          </w:tcPr>
          <w:p w14:paraId="5EA8A033" w14:textId="77777777" w:rsidR="008931D4" w:rsidRDefault="008931D4" w:rsidP="008931D4"/>
        </w:tc>
        <w:tc>
          <w:tcPr>
            <w:tcW w:w="990" w:type="dxa"/>
          </w:tcPr>
          <w:p w14:paraId="0616A1AB" w14:textId="77777777" w:rsidR="008931D4" w:rsidRDefault="008931D4" w:rsidP="008931D4"/>
        </w:tc>
      </w:tr>
      <w:tr w:rsidR="008931D4" w14:paraId="7B1BE638" w14:textId="77777777" w:rsidTr="008931D4">
        <w:tc>
          <w:tcPr>
            <w:tcW w:w="6385" w:type="dxa"/>
          </w:tcPr>
          <w:p w14:paraId="42BE7DDE" w14:textId="77777777" w:rsidR="008931D4" w:rsidRPr="00BA3A2C" w:rsidRDefault="008931D4" w:rsidP="008931D4">
            <w:r w:rsidRPr="00BA3A2C">
              <w:t xml:space="preserve">2m. Nombre des femmes de 10 à 14 ans ayant reçu la deuxième dose TPI 3 </w:t>
            </w:r>
          </w:p>
        </w:tc>
        <w:tc>
          <w:tcPr>
            <w:tcW w:w="900" w:type="dxa"/>
          </w:tcPr>
          <w:p w14:paraId="20EF8C5C" w14:textId="77777777" w:rsidR="008931D4" w:rsidRDefault="008931D4" w:rsidP="008931D4"/>
        </w:tc>
        <w:tc>
          <w:tcPr>
            <w:tcW w:w="1080" w:type="dxa"/>
          </w:tcPr>
          <w:p w14:paraId="20E86FAE" w14:textId="77777777" w:rsidR="008931D4" w:rsidRDefault="008931D4" w:rsidP="008931D4"/>
        </w:tc>
        <w:tc>
          <w:tcPr>
            <w:tcW w:w="990" w:type="dxa"/>
          </w:tcPr>
          <w:p w14:paraId="101119EA" w14:textId="77777777" w:rsidR="008931D4" w:rsidRDefault="008931D4" w:rsidP="008931D4"/>
        </w:tc>
      </w:tr>
      <w:tr w:rsidR="008931D4" w14:paraId="1A5514A9" w14:textId="77777777" w:rsidTr="008931D4">
        <w:tc>
          <w:tcPr>
            <w:tcW w:w="6385" w:type="dxa"/>
          </w:tcPr>
          <w:p w14:paraId="785BE5BB" w14:textId="77777777" w:rsidR="008931D4" w:rsidRPr="00BA3A2C" w:rsidRDefault="008931D4" w:rsidP="008931D4">
            <w:r w:rsidRPr="00BA3A2C">
              <w:t xml:space="preserve">2n. Nombre des femmes de 15 à 19 ans ayant reçu la deuxième dose TPI 3 </w:t>
            </w:r>
          </w:p>
        </w:tc>
        <w:tc>
          <w:tcPr>
            <w:tcW w:w="900" w:type="dxa"/>
          </w:tcPr>
          <w:p w14:paraId="78892CA5" w14:textId="77777777" w:rsidR="008931D4" w:rsidRDefault="008931D4" w:rsidP="008931D4"/>
        </w:tc>
        <w:tc>
          <w:tcPr>
            <w:tcW w:w="1080" w:type="dxa"/>
          </w:tcPr>
          <w:p w14:paraId="41829D91" w14:textId="77777777" w:rsidR="008931D4" w:rsidRDefault="008931D4" w:rsidP="008931D4"/>
        </w:tc>
        <w:tc>
          <w:tcPr>
            <w:tcW w:w="990" w:type="dxa"/>
          </w:tcPr>
          <w:p w14:paraId="4AE3A59B" w14:textId="77777777" w:rsidR="008931D4" w:rsidRDefault="008931D4" w:rsidP="008931D4"/>
        </w:tc>
      </w:tr>
      <w:tr w:rsidR="008931D4" w14:paraId="5E5DBAF7" w14:textId="77777777" w:rsidTr="008931D4">
        <w:tc>
          <w:tcPr>
            <w:tcW w:w="6385" w:type="dxa"/>
          </w:tcPr>
          <w:p w14:paraId="4D0659B5" w14:textId="77777777" w:rsidR="008931D4" w:rsidRPr="00BA3A2C" w:rsidRDefault="008931D4" w:rsidP="008931D4">
            <w:r w:rsidRPr="00BA3A2C">
              <w:t>2o. Nombre des femmes de 20 à 24 ans ayant reçu la deuxième dose TPI 3</w:t>
            </w:r>
          </w:p>
        </w:tc>
        <w:tc>
          <w:tcPr>
            <w:tcW w:w="900" w:type="dxa"/>
          </w:tcPr>
          <w:p w14:paraId="07AC4515" w14:textId="77777777" w:rsidR="008931D4" w:rsidRDefault="008931D4" w:rsidP="008931D4"/>
        </w:tc>
        <w:tc>
          <w:tcPr>
            <w:tcW w:w="1080" w:type="dxa"/>
          </w:tcPr>
          <w:p w14:paraId="76E2DF50" w14:textId="77777777" w:rsidR="008931D4" w:rsidRDefault="008931D4" w:rsidP="008931D4"/>
        </w:tc>
        <w:tc>
          <w:tcPr>
            <w:tcW w:w="990" w:type="dxa"/>
          </w:tcPr>
          <w:p w14:paraId="789DF21A" w14:textId="77777777" w:rsidR="008931D4" w:rsidRDefault="008931D4" w:rsidP="008931D4"/>
        </w:tc>
      </w:tr>
      <w:tr w:rsidR="008931D4" w14:paraId="5FEAAEBF" w14:textId="77777777" w:rsidTr="008931D4">
        <w:tc>
          <w:tcPr>
            <w:tcW w:w="6385" w:type="dxa"/>
          </w:tcPr>
          <w:p w14:paraId="4CDA88BF" w14:textId="77777777" w:rsidR="008931D4" w:rsidRPr="00BA3A2C" w:rsidRDefault="008931D4" w:rsidP="008931D4">
            <w:r w:rsidRPr="00BA3A2C">
              <w:rPr>
                <w:rPrChange w:id="679" w:author="HP" w:date="2019-08-02T12:31:00Z">
                  <w:rPr>
                    <w:highlight w:val="yellow"/>
                  </w:rPr>
                </w:rPrChange>
              </w:rPr>
              <w:t xml:space="preserve">2p. Nombre des femmes de 25 ans et plus ayant reçu la deuxième dose TPI 3 </w:t>
            </w:r>
          </w:p>
        </w:tc>
        <w:tc>
          <w:tcPr>
            <w:tcW w:w="900" w:type="dxa"/>
          </w:tcPr>
          <w:p w14:paraId="76BCDA41" w14:textId="77777777" w:rsidR="008931D4" w:rsidRDefault="008931D4" w:rsidP="008931D4"/>
        </w:tc>
        <w:tc>
          <w:tcPr>
            <w:tcW w:w="1080" w:type="dxa"/>
          </w:tcPr>
          <w:p w14:paraId="460DEBC5" w14:textId="77777777" w:rsidR="008931D4" w:rsidRDefault="008931D4" w:rsidP="008931D4"/>
        </w:tc>
        <w:tc>
          <w:tcPr>
            <w:tcW w:w="990" w:type="dxa"/>
          </w:tcPr>
          <w:p w14:paraId="1F1ABDA9" w14:textId="77777777" w:rsidR="008931D4" w:rsidRDefault="008931D4" w:rsidP="008931D4"/>
        </w:tc>
      </w:tr>
      <w:tr w:rsidR="008931D4" w14:paraId="6D5C9EDB" w14:textId="77777777" w:rsidTr="008931D4">
        <w:tc>
          <w:tcPr>
            <w:tcW w:w="6385" w:type="dxa"/>
          </w:tcPr>
          <w:p w14:paraId="493EB1A0" w14:textId="77777777" w:rsidR="008931D4" w:rsidRPr="00794BA8" w:rsidRDefault="008931D4" w:rsidP="008931D4">
            <w:r>
              <w:t>2q</w:t>
            </w:r>
            <w:r w:rsidRPr="00794BA8">
              <w:t xml:space="preserve">. </w:t>
            </w:r>
            <w:r>
              <w:t xml:space="preserve">Nombre des femmes </w:t>
            </w:r>
            <w:r w:rsidRPr="00794BA8">
              <w:t>de 10 à 1</w:t>
            </w:r>
            <w:r>
              <w:t>4</w:t>
            </w:r>
            <w:r w:rsidRPr="00794BA8">
              <w:t xml:space="preserve"> ans </w:t>
            </w:r>
            <w:r>
              <w:t xml:space="preserve">ayant reçu la deuxième dose TPI 4 et plus </w:t>
            </w:r>
          </w:p>
        </w:tc>
        <w:tc>
          <w:tcPr>
            <w:tcW w:w="900" w:type="dxa"/>
          </w:tcPr>
          <w:p w14:paraId="0531119C" w14:textId="77777777" w:rsidR="008931D4" w:rsidRDefault="008931D4" w:rsidP="008931D4"/>
        </w:tc>
        <w:tc>
          <w:tcPr>
            <w:tcW w:w="1080" w:type="dxa"/>
          </w:tcPr>
          <w:p w14:paraId="467D2FEA" w14:textId="77777777" w:rsidR="008931D4" w:rsidRDefault="008931D4" w:rsidP="008931D4"/>
        </w:tc>
        <w:tc>
          <w:tcPr>
            <w:tcW w:w="990" w:type="dxa"/>
          </w:tcPr>
          <w:p w14:paraId="4BA3FE39" w14:textId="77777777" w:rsidR="008931D4" w:rsidRDefault="008931D4" w:rsidP="008931D4"/>
        </w:tc>
      </w:tr>
      <w:tr w:rsidR="008931D4" w14:paraId="08D483B2" w14:textId="77777777" w:rsidTr="008931D4">
        <w:tc>
          <w:tcPr>
            <w:tcW w:w="6385" w:type="dxa"/>
          </w:tcPr>
          <w:p w14:paraId="154722B6" w14:textId="77777777" w:rsidR="008931D4" w:rsidRPr="00794BA8" w:rsidRDefault="008931D4" w:rsidP="008931D4">
            <w:r>
              <w:t>2r</w:t>
            </w:r>
            <w:r w:rsidRPr="00794BA8">
              <w:t xml:space="preserve">. </w:t>
            </w:r>
            <w:r>
              <w:t>Nombre des femmes de 15</w:t>
            </w:r>
            <w:r w:rsidRPr="00794BA8">
              <w:t xml:space="preserve"> à 1</w:t>
            </w:r>
            <w:r>
              <w:t>9</w:t>
            </w:r>
            <w:r w:rsidRPr="00794BA8">
              <w:t xml:space="preserve"> ans </w:t>
            </w:r>
            <w:r>
              <w:t xml:space="preserve">ayant reçu la deuxième dose TPI 4 et plus </w:t>
            </w:r>
          </w:p>
        </w:tc>
        <w:tc>
          <w:tcPr>
            <w:tcW w:w="900" w:type="dxa"/>
          </w:tcPr>
          <w:p w14:paraId="650B4A00" w14:textId="77777777" w:rsidR="008931D4" w:rsidRDefault="008931D4" w:rsidP="008931D4"/>
        </w:tc>
        <w:tc>
          <w:tcPr>
            <w:tcW w:w="1080" w:type="dxa"/>
          </w:tcPr>
          <w:p w14:paraId="7D22D071" w14:textId="77777777" w:rsidR="008931D4" w:rsidRDefault="008931D4" w:rsidP="008931D4"/>
        </w:tc>
        <w:tc>
          <w:tcPr>
            <w:tcW w:w="990" w:type="dxa"/>
          </w:tcPr>
          <w:p w14:paraId="3BA37537" w14:textId="77777777" w:rsidR="008931D4" w:rsidRDefault="008931D4" w:rsidP="008931D4"/>
        </w:tc>
      </w:tr>
      <w:tr w:rsidR="008931D4" w14:paraId="1A7DF3CE" w14:textId="77777777" w:rsidTr="008931D4">
        <w:tc>
          <w:tcPr>
            <w:tcW w:w="6385" w:type="dxa"/>
          </w:tcPr>
          <w:p w14:paraId="5BCCE66E" w14:textId="77777777" w:rsidR="008931D4" w:rsidRPr="00BA3A2C" w:rsidRDefault="008931D4" w:rsidP="008931D4">
            <w:r w:rsidRPr="00BA3A2C">
              <w:t xml:space="preserve">2s. Nombre des femmes de 20 à 24 ans ayant reçu la deuxième dose TPI 4 et plus </w:t>
            </w:r>
          </w:p>
        </w:tc>
        <w:tc>
          <w:tcPr>
            <w:tcW w:w="900" w:type="dxa"/>
          </w:tcPr>
          <w:p w14:paraId="5EB0EE97" w14:textId="77777777" w:rsidR="008931D4" w:rsidRDefault="008931D4" w:rsidP="008931D4"/>
        </w:tc>
        <w:tc>
          <w:tcPr>
            <w:tcW w:w="1080" w:type="dxa"/>
          </w:tcPr>
          <w:p w14:paraId="44BDEE86" w14:textId="77777777" w:rsidR="008931D4" w:rsidRDefault="008931D4" w:rsidP="008931D4"/>
        </w:tc>
        <w:tc>
          <w:tcPr>
            <w:tcW w:w="990" w:type="dxa"/>
          </w:tcPr>
          <w:p w14:paraId="45745216" w14:textId="77777777" w:rsidR="008931D4" w:rsidRDefault="008931D4" w:rsidP="008931D4"/>
        </w:tc>
      </w:tr>
      <w:tr w:rsidR="008931D4" w14:paraId="51921705" w14:textId="77777777" w:rsidTr="008931D4">
        <w:tc>
          <w:tcPr>
            <w:tcW w:w="6385" w:type="dxa"/>
          </w:tcPr>
          <w:p w14:paraId="6CFEE932" w14:textId="77777777" w:rsidR="008931D4" w:rsidRPr="00BA3A2C" w:rsidRDefault="008931D4" w:rsidP="008931D4">
            <w:r w:rsidRPr="00BA3A2C">
              <w:rPr>
                <w:rPrChange w:id="680" w:author="HP" w:date="2019-08-02T12:31:00Z">
                  <w:rPr>
                    <w:highlight w:val="yellow"/>
                  </w:rPr>
                </w:rPrChange>
              </w:rPr>
              <w:t xml:space="preserve">2t. Nombre des femmes de 25 ans et plus ayant reçu la deuxième dose TPI 4 et plus </w:t>
            </w:r>
          </w:p>
        </w:tc>
        <w:tc>
          <w:tcPr>
            <w:tcW w:w="900" w:type="dxa"/>
          </w:tcPr>
          <w:p w14:paraId="0A450852" w14:textId="77777777" w:rsidR="008931D4" w:rsidRDefault="008931D4" w:rsidP="008931D4"/>
        </w:tc>
        <w:tc>
          <w:tcPr>
            <w:tcW w:w="1080" w:type="dxa"/>
          </w:tcPr>
          <w:p w14:paraId="155CEDA9" w14:textId="77777777" w:rsidR="008931D4" w:rsidRDefault="008931D4" w:rsidP="008931D4"/>
        </w:tc>
        <w:tc>
          <w:tcPr>
            <w:tcW w:w="990" w:type="dxa"/>
          </w:tcPr>
          <w:p w14:paraId="291624E4" w14:textId="77777777" w:rsidR="008931D4" w:rsidRDefault="008931D4" w:rsidP="008931D4"/>
        </w:tc>
      </w:tr>
      <w:tr w:rsidR="008931D4" w14:paraId="10712045" w14:textId="77777777" w:rsidTr="008931D4">
        <w:tc>
          <w:tcPr>
            <w:tcW w:w="6385" w:type="dxa"/>
          </w:tcPr>
          <w:p w14:paraId="6C89ECA3" w14:textId="77777777" w:rsidR="008931D4" w:rsidRPr="00BA3A2C" w:rsidRDefault="008931D4" w:rsidP="008931D4">
            <w:r w:rsidRPr="00BA3A2C">
              <w:t xml:space="preserve">2u. Nombre de femmes enceintes ayant reçu une prescription de MILDA au cours de la CPN </w:t>
            </w:r>
          </w:p>
        </w:tc>
        <w:tc>
          <w:tcPr>
            <w:tcW w:w="900" w:type="dxa"/>
          </w:tcPr>
          <w:p w14:paraId="0248108C" w14:textId="77777777" w:rsidR="008931D4" w:rsidRDefault="008931D4" w:rsidP="008931D4"/>
        </w:tc>
        <w:tc>
          <w:tcPr>
            <w:tcW w:w="1080" w:type="dxa"/>
          </w:tcPr>
          <w:p w14:paraId="21AF6A8E" w14:textId="77777777" w:rsidR="008931D4" w:rsidRDefault="008931D4" w:rsidP="008931D4"/>
        </w:tc>
        <w:tc>
          <w:tcPr>
            <w:tcW w:w="990" w:type="dxa"/>
          </w:tcPr>
          <w:p w14:paraId="61979D0F" w14:textId="77777777" w:rsidR="008931D4" w:rsidRDefault="008931D4" w:rsidP="008931D4"/>
        </w:tc>
      </w:tr>
    </w:tbl>
    <w:p w14:paraId="5EEFA60B" w14:textId="77777777" w:rsidR="008931D4" w:rsidRDefault="008931D4" w:rsidP="008931D4">
      <w:pPr>
        <w:spacing w:after="0" w:line="240" w:lineRule="auto"/>
        <w:rPr>
          <w:b/>
        </w:rPr>
      </w:pPr>
    </w:p>
    <w:p w14:paraId="2AC1EFEE" w14:textId="77777777" w:rsidR="008931D4" w:rsidRDefault="008931D4" w:rsidP="008931D4">
      <w:pPr>
        <w:spacing w:after="0" w:line="240" w:lineRule="auto"/>
        <w:rPr>
          <w:b/>
        </w:rPr>
      </w:pPr>
      <w:r>
        <w:rPr>
          <w:b/>
        </w:rPr>
        <w:t>NOTEZ BIEN : PAS DE SECTION 3</w:t>
      </w:r>
    </w:p>
    <w:p w14:paraId="6D1E4191" w14:textId="77777777" w:rsidR="008931D4" w:rsidRDefault="008931D4" w:rsidP="008931D4">
      <w:pPr>
        <w:spacing w:after="0" w:line="240" w:lineRule="auto"/>
        <w:rPr>
          <w:b/>
        </w:rPr>
      </w:pPr>
    </w:p>
    <w:p w14:paraId="701C2E19" w14:textId="77777777" w:rsidR="00AB546C" w:rsidRDefault="00AB546C">
      <w:pPr>
        <w:rPr>
          <w:b/>
        </w:rPr>
      </w:pPr>
      <w:r>
        <w:rPr>
          <w:b/>
        </w:rPr>
        <w:br w:type="page"/>
      </w:r>
    </w:p>
    <w:p w14:paraId="3CC65C26" w14:textId="34565C35" w:rsidR="008931D4" w:rsidRDefault="008931D4" w:rsidP="008931D4">
      <w:pPr>
        <w:spacing w:after="0" w:line="240" w:lineRule="auto"/>
        <w:rPr>
          <w:b/>
        </w:rPr>
      </w:pPr>
      <w:r>
        <w:rPr>
          <w:b/>
        </w:rPr>
        <w:lastRenderedPageBreak/>
        <w:t xml:space="preserve">SECTION 4: EXAMENS DE LABORATOIRE SYNTHESE </w:t>
      </w:r>
      <w:r w:rsidRPr="00F65342">
        <w:rPr>
          <w:b/>
        </w:rPr>
        <w:t>MENSUEL (voir page 9, partie 7.3)</w:t>
      </w:r>
    </w:p>
    <w:p w14:paraId="20C9FD0A" w14:textId="77777777" w:rsidR="008931D4" w:rsidRPr="00F65342" w:rsidRDefault="008931D4" w:rsidP="008931D4">
      <w:pPr>
        <w:spacing w:after="0" w:line="240" w:lineRule="auto"/>
        <w:rPr>
          <w:b/>
        </w:rPr>
      </w:pPr>
    </w:p>
    <w:p w14:paraId="7FFD3D4C" w14:textId="77777777" w:rsidR="008931D4" w:rsidRDefault="008931D4" w:rsidP="008931D4">
      <w:pPr>
        <w:spacing w:after="0" w:line="240" w:lineRule="auto"/>
      </w:pPr>
      <w:r w:rsidRPr="00F65342">
        <w:rPr>
          <w:b/>
        </w:rPr>
        <w:t xml:space="preserve">Instructions: </w:t>
      </w:r>
      <w:r w:rsidRPr="007B2066">
        <w:t xml:space="preserve">Entrez le </w:t>
      </w:r>
      <w:r>
        <w:t>chiffre</w:t>
      </w:r>
      <w:r w:rsidRPr="007B2066">
        <w:t xml:space="preserve"> tel qu’il </w:t>
      </w:r>
      <w:r>
        <w:t xml:space="preserve">apparaît sur le formulaire mensuel ou </w:t>
      </w:r>
      <w:r w:rsidRPr="007B2066">
        <w:t>dans les registres pour chaque indicateur et chaque mois. Si les données ne sont pas disponibles pour un mois particulier, écrivez 999. Ne laissez pas de cellules vides.</w:t>
      </w:r>
    </w:p>
    <w:p w14:paraId="3125968E" w14:textId="77777777" w:rsidR="008931D4" w:rsidRDefault="008931D4" w:rsidP="008931D4">
      <w:pPr>
        <w:spacing w:after="0" w:line="240" w:lineRule="auto"/>
      </w:pPr>
    </w:p>
    <w:p w14:paraId="0A0D8880" w14:textId="77777777" w:rsidR="008931D4" w:rsidRDefault="008931D4" w:rsidP="008931D4">
      <w:pPr>
        <w:spacing w:after="0" w:line="240" w:lineRule="auto"/>
      </w:pPr>
      <w:r w:rsidRPr="00972F45">
        <w:rPr>
          <w:b/>
        </w:rPr>
        <w:t>Année : 2019</w:t>
      </w:r>
    </w:p>
    <w:tbl>
      <w:tblPr>
        <w:tblStyle w:val="Grilledutableau"/>
        <w:tblW w:w="0" w:type="auto"/>
        <w:tblLayout w:type="fixed"/>
        <w:tblLook w:val="04A0" w:firstRow="1" w:lastRow="0" w:firstColumn="1" w:lastColumn="0" w:noHBand="0" w:noVBand="1"/>
      </w:tblPr>
      <w:tblGrid>
        <w:gridCol w:w="5665"/>
        <w:gridCol w:w="851"/>
        <w:gridCol w:w="709"/>
        <w:gridCol w:w="1134"/>
      </w:tblGrid>
      <w:tr w:rsidR="008931D4" w14:paraId="2BE69F8C" w14:textId="77777777" w:rsidTr="008931D4">
        <w:tc>
          <w:tcPr>
            <w:tcW w:w="5665" w:type="dxa"/>
            <w:shd w:val="clear" w:color="auto" w:fill="D9D9D9" w:themeFill="background1" w:themeFillShade="D9"/>
          </w:tcPr>
          <w:p w14:paraId="443A51D8" w14:textId="77777777" w:rsidR="008931D4" w:rsidRPr="009875A6" w:rsidRDefault="008931D4" w:rsidP="008931D4">
            <w:r w:rsidRPr="00F05BF1">
              <w:rPr>
                <w:b/>
              </w:rPr>
              <w:t>Parasitologie</w:t>
            </w:r>
          </w:p>
        </w:tc>
        <w:tc>
          <w:tcPr>
            <w:tcW w:w="851" w:type="dxa"/>
            <w:shd w:val="clear" w:color="auto" w:fill="D9D9D9" w:themeFill="background1" w:themeFillShade="D9"/>
          </w:tcPr>
          <w:p w14:paraId="0C629FEB" w14:textId="77777777" w:rsidR="008931D4" w:rsidRDefault="008931D4" w:rsidP="008931D4">
            <w:r w:rsidRPr="00F655EC">
              <w:rPr>
                <w:b/>
              </w:rPr>
              <w:t>Juillet</w:t>
            </w:r>
          </w:p>
        </w:tc>
        <w:tc>
          <w:tcPr>
            <w:tcW w:w="709" w:type="dxa"/>
            <w:shd w:val="clear" w:color="auto" w:fill="D9D9D9" w:themeFill="background1" w:themeFillShade="D9"/>
          </w:tcPr>
          <w:p w14:paraId="3E9DA2AF" w14:textId="77777777" w:rsidR="008931D4" w:rsidRDefault="008931D4" w:rsidP="008931D4">
            <w:r w:rsidRPr="00F655EC">
              <w:rPr>
                <w:b/>
              </w:rPr>
              <w:t>Juin</w:t>
            </w:r>
          </w:p>
        </w:tc>
        <w:tc>
          <w:tcPr>
            <w:tcW w:w="1134" w:type="dxa"/>
            <w:shd w:val="clear" w:color="auto" w:fill="D9D9D9" w:themeFill="background1" w:themeFillShade="D9"/>
          </w:tcPr>
          <w:p w14:paraId="4076E2C6" w14:textId="77777777" w:rsidR="008931D4" w:rsidRDefault="008931D4" w:rsidP="008931D4">
            <w:r w:rsidRPr="00F655EC">
              <w:rPr>
                <w:b/>
              </w:rPr>
              <w:t>Mai</w:t>
            </w:r>
          </w:p>
        </w:tc>
      </w:tr>
      <w:tr w:rsidR="008931D4" w14:paraId="22E5C1AB" w14:textId="77777777" w:rsidTr="008931D4">
        <w:tc>
          <w:tcPr>
            <w:tcW w:w="5665" w:type="dxa"/>
          </w:tcPr>
          <w:p w14:paraId="49837AA0" w14:textId="77777777" w:rsidR="008931D4" w:rsidRPr="000C64DF" w:rsidRDefault="008931D4" w:rsidP="008931D4">
            <w:r w:rsidRPr="009875A6">
              <w:t>4a. Nombre de TDR réalisés (</w:t>
            </w:r>
            <w:r>
              <w:t>moins de</w:t>
            </w:r>
            <w:r w:rsidRPr="009875A6">
              <w:t xml:space="preserve"> </w:t>
            </w:r>
            <w:r>
              <w:t>5</w:t>
            </w:r>
            <w:r w:rsidRPr="009875A6">
              <w:t xml:space="preserve"> ans) (#</w:t>
            </w:r>
            <w:r>
              <w:t>CFR1 : IV</w:t>
            </w:r>
            <w:r w:rsidRPr="009875A6">
              <w:t>)</w:t>
            </w:r>
          </w:p>
        </w:tc>
        <w:tc>
          <w:tcPr>
            <w:tcW w:w="851" w:type="dxa"/>
          </w:tcPr>
          <w:p w14:paraId="540431E0" w14:textId="77777777" w:rsidR="008931D4" w:rsidRDefault="008931D4" w:rsidP="008931D4"/>
        </w:tc>
        <w:tc>
          <w:tcPr>
            <w:tcW w:w="709" w:type="dxa"/>
          </w:tcPr>
          <w:p w14:paraId="3FFA51D7" w14:textId="77777777" w:rsidR="008931D4" w:rsidRDefault="008931D4" w:rsidP="008931D4"/>
        </w:tc>
        <w:tc>
          <w:tcPr>
            <w:tcW w:w="1134" w:type="dxa"/>
          </w:tcPr>
          <w:p w14:paraId="01227B6D" w14:textId="77777777" w:rsidR="008931D4" w:rsidRDefault="008931D4" w:rsidP="008931D4"/>
        </w:tc>
      </w:tr>
      <w:tr w:rsidR="008931D4" w14:paraId="73A612B0" w14:textId="77777777" w:rsidTr="008931D4">
        <w:tc>
          <w:tcPr>
            <w:tcW w:w="5665" w:type="dxa"/>
          </w:tcPr>
          <w:p w14:paraId="63437205" w14:textId="77777777" w:rsidR="008931D4" w:rsidRPr="000C64DF" w:rsidRDefault="008931D4" w:rsidP="008931D4">
            <w:r w:rsidRPr="009875A6">
              <w:t>4b. Nombre de TDR réalisés (5</w:t>
            </w:r>
            <w:r>
              <w:t xml:space="preserve"> ans</w:t>
            </w:r>
            <w:r w:rsidRPr="009875A6">
              <w:t xml:space="preserve"> et plus) (# </w:t>
            </w:r>
            <w:r>
              <w:t>CFR1 : IV2</w:t>
            </w:r>
            <w:r w:rsidRPr="009875A6">
              <w:t>)</w:t>
            </w:r>
          </w:p>
        </w:tc>
        <w:tc>
          <w:tcPr>
            <w:tcW w:w="851" w:type="dxa"/>
          </w:tcPr>
          <w:p w14:paraId="2D7A184D" w14:textId="77777777" w:rsidR="008931D4" w:rsidRDefault="008931D4" w:rsidP="008931D4"/>
        </w:tc>
        <w:tc>
          <w:tcPr>
            <w:tcW w:w="709" w:type="dxa"/>
          </w:tcPr>
          <w:p w14:paraId="4003021D" w14:textId="77777777" w:rsidR="008931D4" w:rsidRDefault="008931D4" w:rsidP="008931D4"/>
        </w:tc>
        <w:tc>
          <w:tcPr>
            <w:tcW w:w="1134" w:type="dxa"/>
          </w:tcPr>
          <w:p w14:paraId="4E74D898" w14:textId="77777777" w:rsidR="008931D4" w:rsidRDefault="008931D4" w:rsidP="008931D4"/>
        </w:tc>
      </w:tr>
      <w:tr w:rsidR="008931D4" w14:paraId="3912450C" w14:textId="77777777" w:rsidTr="008931D4">
        <w:tc>
          <w:tcPr>
            <w:tcW w:w="5665" w:type="dxa"/>
          </w:tcPr>
          <w:p w14:paraId="4527D11D" w14:textId="77777777" w:rsidR="008931D4" w:rsidRPr="009875A6" w:rsidRDefault="008931D4" w:rsidP="008931D4">
            <w:r>
              <w:t>4c</w:t>
            </w:r>
            <w:r w:rsidRPr="009875A6">
              <w:t>. Nombre de TDR réalisés (</w:t>
            </w:r>
            <w:r>
              <w:t>FE malades</w:t>
            </w:r>
            <w:r w:rsidRPr="009875A6">
              <w:t xml:space="preserve">) (# </w:t>
            </w:r>
            <w:r>
              <w:t>CFR1 : IV</w:t>
            </w:r>
            <w:r w:rsidRPr="009875A6">
              <w:t>)</w:t>
            </w:r>
          </w:p>
        </w:tc>
        <w:tc>
          <w:tcPr>
            <w:tcW w:w="851" w:type="dxa"/>
          </w:tcPr>
          <w:p w14:paraId="238E2406" w14:textId="77777777" w:rsidR="008931D4" w:rsidRDefault="008931D4" w:rsidP="008931D4"/>
        </w:tc>
        <w:tc>
          <w:tcPr>
            <w:tcW w:w="709" w:type="dxa"/>
          </w:tcPr>
          <w:p w14:paraId="1F08AF88" w14:textId="77777777" w:rsidR="008931D4" w:rsidRDefault="008931D4" w:rsidP="008931D4"/>
        </w:tc>
        <w:tc>
          <w:tcPr>
            <w:tcW w:w="1134" w:type="dxa"/>
          </w:tcPr>
          <w:p w14:paraId="2B42B479" w14:textId="77777777" w:rsidR="008931D4" w:rsidRDefault="008931D4" w:rsidP="008931D4"/>
        </w:tc>
      </w:tr>
      <w:tr w:rsidR="008931D4" w14:paraId="23C52744" w14:textId="77777777" w:rsidTr="008931D4">
        <w:tc>
          <w:tcPr>
            <w:tcW w:w="5665" w:type="dxa"/>
          </w:tcPr>
          <w:p w14:paraId="0CEFB4F4" w14:textId="77777777" w:rsidR="008931D4" w:rsidRPr="000C64DF" w:rsidRDefault="008931D4" w:rsidP="008931D4">
            <w:r w:rsidRPr="009875A6">
              <w:t>4</w:t>
            </w:r>
            <w:r>
              <w:t>d</w:t>
            </w:r>
            <w:r w:rsidRPr="009875A6">
              <w:t xml:space="preserve">. Nombre </w:t>
            </w:r>
            <w:r>
              <w:t>de TDR positifs (moins de 5 ans) (</w:t>
            </w:r>
            <w:r w:rsidRPr="008C79D1">
              <w:t>#</w:t>
            </w:r>
            <w:r>
              <w:t xml:space="preserve"> CFR1 IV</w:t>
            </w:r>
            <w:r w:rsidRPr="009875A6">
              <w:t>)</w:t>
            </w:r>
          </w:p>
        </w:tc>
        <w:tc>
          <w:tcPr>
            <w:tcW w:w="851" w:type="dxa"/>
          </w:tcPr>
          <w:p w14:paraId="62FDB514" w14:textId="77777777" w:rsidR="008931D4" w:rsidRDefault="008931D4" w:rsidP="008931D4"/>
        </w:tc>
        <w:tc>
          <w:tcPr>
            <w:tcW w:w="709" w:type="dxa"/>
          </w:tcPr>
          <w:p w14:paraId="3A18A233" w14:textId="77777777" w:rsidR="008931D4" w:rsidRDefault="008931D4" w:rsidP="008931D4"/>
        </w:tc>
        <w:tc>
          <w:tcPr>
            <w:tcW w:w="1134" w:type="dxa"/>
          </w:tcPr>
          <w:p w14:paraId="5E134183" w14:textId="77777777" w:rsidR="008931D4" w:rsidRDefault="008931D4" w:rsidP="008931D4"/>
        </w:tc>
      </w:tr>
      <w:tr w:rsidR="008931D4" w14:paraId="40A01A51" w14:textId="77777777" w:rsidTr="008931D4">
        <w:tc>
          <w:tcPr>
            <w:tcW w:w="5665" w:type="dxa"/>
          </w:tcPr>
          <w:p w14:paraId="5D802C06" w14:textId="77777777" w:rsidR="008931D4" w:rsidRPr="000C64DF" w:rsidRDefault="008931D4" w:rsidP="008931D4">
            <w:r w:rsidRPr="009875A6">
              <w:t>4</w:t>
            </w:r>
            <w:r>
              <w:t>e</w:t>
            </w:r>
            <w:r w:rsidRPr="009875A6">
              <w:t>. Nombre de TDR positifs (5</w:t>
            </w:r>
            <w:r>
              <w:t xml:space="preserve"> ans </w:t>
            </w:r>
            <w:r w:rsidRPr="009875A6">
              <w:t>et plus) (#</w:t>
            </w:r>
            <w:r>
              <w:t>CFR1 IV</w:t>
            </w:r>
            <w:r w:rsidRPr="009875A6">
              <w:t>)</w:t>
            </w:r>
          </w:p>
        </w:tc>
        <w:tc>
          <w:tcPr>
            <w:tcW w:w="851" w:type="dxa"/>
          </w:tcPr>
          <w:p w14:paraId="1925D798" w14:textId="77777777" w:rsidR="008931D4" w:rsidRDefault="008931D4" w:rsidP="008931D4"/>
        </w:tc>
        <w:tc>
          <w:tcPr>
            <w:tcW w:w="709" w:type="dxa"/>
          </w:tcPr>
          <w:p w14:paraId="5BCCADE5" w14:textId="77777777" w:rsidR="008931D4" w:rsidRDefault="008931D4" w:rsidP="008931D4"/>
        </w:tc>
        <w:tc>
          <w:tcPr>
            <w:tcW w:w="1134" w:type="dxa"/>
          </w:tcPr>
          <w:p w14:paraId="56381590" w14:textId="77777777" w:rsidR="008931D4" w:rsidRDefault="008931D4" w:rsidP="008931D4"/>
        </w:tc>
      </w:tr>
      <w:tr w:rsidR="008931D4" w14:paraId="13B4710B" w14:textId="77777777" w:rsidTr="008931D4">
        <w:tc>
          <w:tcPr>
            <w:tcW w:w="5665" w:type="dxa"/>
          </w:tcPr>
          <w:p w14:paraId="591E6992" w14:textId="77777777" w:rsidR="008931D4" w:rsidRPr="009875A6" w:rsidRDefault="008931D4" w:rsidP="008931D4">
            <w:r>
              <w:t>4f</w:t>
            </w:r>
            <w:r w:rsidRPr="009875A6">
              <w:t xml:space="preserve">. Nombre de TDR </w:t>
            </w:r>
            <w:r>
              <w:t>positifs</w:t>
            </w:r>
            <w:r w:rsidRPr="009875A6">
              <w:t xml:space="preserve"> (</w:t>
            </w:r>
            <w:r>
              <w:t>FE malades</w:t>
            </w:r>
            <w:r w:rsidRPr="009875A6">
              <w:t>) (#</w:t>
            </w:r>
            <w:r>
              <w:t>CFR1IV</w:t>
            </w:r>
            <w:r w:rsidRPr="009875A6">
              <w:t>)</w:t>
            </w:r>
          </w:p>
        </w:tc>
        <w:tc>
          <w:tcPr>
            <w:tcW w:w="851" w:type="dxa"/>
          </w:tcPr>
          <w:p w14:paraId="7EC4DF33" w14:textId="77777777" w:rsidR="008931D4" w:rsidRDefault="008931D4" w:rsidP="008931D4"/>
        </w:tc>
        <w:tc>
          <w:tcPr>
            <w:tcW w:w="709" w:type="dxa"/>
          </w:tcPr>
          <w:p w14:paraId="61B3AD93" w14:textId="77777777" w:rsidR="008931D4" w:rsidRDefault="008931D4" w:rsidP="008931D4"/>
        </w:tc>
        <w:tc>
          <w:tcPr>
            <w:tcW w:w="1134" w:type="dxa"/>
          </w:tcPr>
          <w:p w14:paraId="4516B898" w14:textId="77777777" w:rsidR="008931D4" w:rsidRDefault="008931D4" w:rsidP="008931D4"/>
        </w:tc>
      </w:tr>
      <w:tr w:rsidR="008931D4" w14:paraId="78CB14E6" w14:textId="77777777" w:rsidTr="008931D4">
        <w:tc>
          <w:tcPr>
            <w:tcW w:w="5665" w:type="dxa"/>
          </w:tcPr>
          <w:p w14:paraId="0C6173F6" w14:textId="77777777" w:rsidR="008931D4" w:rsidRPr="00CE7845" w:rsidRDefault="008931D4" w:rsidP="008931D4">
            <w:r w:rsidRPr="009875A6">
              <w:t>4</w:t>
            </w:r>
            <w:r>
              <w:t>g</w:t>
            </w:r>
            <w:r w:rsidRPr="009875A6">
              <w:t xml:space="preserve">. Nombre de </w:t>
            </w:r>
            <w:r>
              <w:t>GE</w:t>
            </w:r>
            <w:r w:rsidRPr="009875A6">
              <w:t xml:space="preserve"> effectuées (</w:t>
            </w:r>
            <w:r>
              <w:t>moins de 5 ans</w:t>
            </w:r>
            <w:r w:rsidRPr="009875A6">
              <w:t>) (</w:t>
            </w:r>
            <w:r w:rsidRPr="008C79D1">
              <w:t>#</w:t>
            </w:r>
            <w:r>
              <w:t>CFR2</w:t>
            </w:r>
            <w:r w:rsidRPr="009875A6">
              <w:t>)</w:t>
            </w:r>
          </w:p>
        </w:tc>
        <w:tc>
          <w:tcPr>
            <w:tcW w:w="851" w:type="dxa"/>
          </w:tcPr>
          <w:p w14:paraId="11AA6A5A" w14:textId="77777777" w:rsidR="008931D4" w:rsidRDefault="008931D4" w:rsidP="008931D4"/>
        </w:tc>
        <w:tc>
          <w:tcPr>
            <w:tcW w:w="709" w:type="dxa"/>
          </w:tcPr>
          <w:p w14:paraId="51BECB32" w14:textId="77777777" w:rsidR="008931D4" w:rsidRDefault="008931D4" w:rsidP="008931D4"/>
        </w:tc>
        <w:tc>
          <w:tcPr>
            <w:tcW w:w="1134" w:type="dxa"/>
          </w:tcPr>
          <w:p w14:paraId="1F862877" w14:textId="77777777" w:rsidR="008931D4" w:rsidRDefault="008931D4" w:rsidP="008931D4"/>
        </w:tc>
      </w:tr>
      <w:tr w:rsidR="008931D4" w14:paraId="7E9C9BBC" w14:textId="77777777" w:rsidTr="008931D4">
        <w:tc>
          <w:tcPr>
            <w:tcW w:w="5665" w:type="dxa"/>
          </w:tcPr>
          <w:p w14:paraId="21EDBA30" w14:textId="77777777" w:rsidR="008931D4" w:rsidRPr="00CE7845" w:rsidRDefault="008931D4" w:rsidP="008931D4">
            <w:r w:rsidRPr="009875A6">
              <w:t>4</w:t>
            </w:r>
            <w:r>
              <w:t>h</w:t>
            </w:r>
            <w:r w:rsidRPr="009875A6">
              <w:t xml:space="preserve">. Nombre de </w:t>
            </w:r>
            <w:r>
              <w:t>GE</w:t>
            </w:r>
            <w:r w:rsidRPr="009875A6">
              <w:t xml:space="preserve"> effectuées (5 </w:t>
            </w:r>
            <w:r>
              <w:t xml:space="preserve">ans </w:t>
            </w:r>
            <w:r w:rsidRPr="009875A6">
              <w:t>et plus)</w:t>
            </w:r>
            <w:r>
              <w:t xml:space="preserve"> </w:t>
            </w:r>
            <w:r w:rsidRPr="009875A6">
              <w:t>(#</w:t>
            </w:r>
            <w:r>
              <w:t>CFR2</w:t>
            </w:r>
            <w:r w:rsidRPr="009875A6">
              <w:t>)</w:t>
            </w:r>
          </w:p>
        </w:tc>
        <w:tc>
          <w:tcPr>
            <w:tcW w:w="851" w:type="dxa"/>
          </w:tcPr>
          <w:p w14:paraId="380C7604" w14:textId="77777777" w:rsidR="008931D4" w:rsidRDefault="008931D4" w:rsidP="008931D4"/>
        </w:tc>
        <w:tc>
          <w:tcPr>
            <w:tcW w:w="709" w:type="dxa"/>
          </w:tcPr>
          <w:p w14:paraId="5118423B" w14:textId="77777777" w:rsidR="008931D4" w:rsidRDefault="008931D4" w:rsidP="008931D4"/>
        </w:tc>
        <w:tc>
          <w:tcPr>
            <w:tcW w:w="1134" w:type="dxa"/>
          </w:tcPr>
          <w:p w14:paraId="2AB1B5EA" w14:textId="77777777" w:rsidR="008931D4" w:rsidRDefault="008931D4" w:rsidP="008931D4"/>
        </w:tc>
      </w:tr>
      <w:tr w:rsidR="008931D4" w14:paraId="3E828838" w14:textId="77777777" w:rsidTr="008931D4">
        <w:tc>
          <w:tcPr>
            <w:tcW w:w="5665" w:type="dxa"/>
          </w:tcPr>
          <w:p w14:paraId="590F714F" w14:textId="77777777" w:rsidR="008931D4" w:rsidRPr="009875A6" w:rsidRDefault="008931D4" w:rsidP="008931D4">
            <w:r>
              <w:t>4i</w:t>
            </w:r>
            <w:r w:rsidRPr="009875A6">
              <w:t xml:space="preserve">. Nombre de </w:t>
            </w:r>
            <w:r>
              <w:t>GE</w:t>
            </w:r>
            <w:r w:rsidRPr="009875A6">
              <w:t xml:space="preserve"> effectuées (</w:t>
            </w:r>
            <w:r>
              <w:t>FE</w:t>
            </w:r>
            <w:r w:rsidRPr="009875A6">
              <w:t>)</w:t>
            </w:r>
            <w:r>
              <w:t xml:space="preserve"> </w:t>
            </w:r>
            <w:r w:rsidRPr="009875A6">
              <w:t>(#</w:t>
            </w:r>
            <w:r>
              <w:t>CFR2</w:t>
            </w:r>
            <w:r w:rsidRPr="009875A6">
              <w:t>)</w:t>
            </w:r>
          </w:p>
        </w:tc>
        <w:tc>
          <w:tcPr>
            <w:tcW w:w="851" w:type="dxa"/>
          </w:tcPr>
          <w:p w14:paraId="407AC0D6" w14:textId="77777777" w:rsidR="008931D4" w:rsidRDefault="008931D4" w:rsidP="008931D4"/>
        </w:tc>
        <w:tc>
          <w:tcPr>
            <w:tcW w:w="709" w:type="dxa"/>
          </w:tcPr>
          <w:p w14:paraId="4044A31D" w14:textId="77777777" w:rsidR="008931D4" w:rsidRDefault="008931D4" w:rsidP="008931D4"/>
        </w:tc>
        <w:tc>
          <w:tcPr>
            <w:tcW w:w="1134" w:type="dxa"/>
          </w:tcPr>
          <w:p w14:paraId="2432736B" w14:textId="77777777" w:rsidR="008931D4" w:rsidRDefault="008931D4" w:rsidP="008931D4"/>
        </w:tc>
      </w:tr>
      <w:tr w:rsidR="008931D4" w14:paraId="5619F2C8" w14:textId="77777777" w:rsidTr="008931D4">
        <w:tc>
          <w:tcPr>
            <w:tcW w:w="5665" w:type="dxa"/>
          </w:tcPr>
          <w:p w14:paraId="30B09699" w14:textId="77777777" w:rsidR="008931D4" w:rsidRPr="00CE7845" w:rsidRDefault="008931D4" w:rsidP="008931D4">
            <w:r w:rsidRPr="009875A6">
              <w:t>4</w:t>
            </w:r>
            <w:r>
              <w:t>j</w:t>
            </w:r>
            <w:r w:rsidRPr="009875A6">
              <w:t xml:space="preserve">. Nombre de </w:t>
            </w:r>
            <w:r>
              <w:t>GE</w:t>
            </w:r>
            <w:r w:rsidRPr="009875A6">
              <w:t xml:space="preserve"> positives (</w:t>
            </w:r>
            <w:proofErr w:type="spellStart"/>
            <w:r>
              <w:t>moin</w:t>
            </w:r>
            <w:proofErr w:type="spellEnd"/>
            <w:r>
              <w:t xml:space="preserve"> de 5</w:t>
            </w:r>
            <w:r w:rsidRPr="009875A6">
              <w:t xml:space="preserve"> ans) (#</w:t>
            </w:r>
            <w:r>
              <w:t>CFR2</w:t>
            </w:r>
            <w:r w:rsidRPr="009875A6">
              <w:t>)</w:t>
            </w:r>
          </w:p>
        </w:tc>
        <w:tc>
          <w:tcPr>
            <w:tcW w:w="851" w:type="dxa"/>
          </w:tcPr>
          <w:p w14:paraId="018E45A6" w14:textId="77777777" w:rsidR="008931D4" w:rsidRDefault="008931D4" w:rsidP="008931D4"/>
        </w:tc>
        <w:tc>
          <w:tcPr>
            <w:tcW w:w="709" w:type="dxa"/>
          </w:tcPr>
          <w:p w14:paraId="4A12B185" w14:textId="77777777" w:rsidR="008931D4" w:rsidRDefault="008931D4" w:rsidP="008931D4"/>
        </w:tc>
        <w:tc>
          <w:tcPr>
            <w:tcW w:w="1134" w:type="dxa"/>
          </w:tcPr>
          <w:p w14:paraId="4A310858" w14:textId="77777777" w:rsidR="008931D4" w:rsidRDefault="008931D4" w:rsidP="008931D4"/>
        </w:tc>
      </w:tr>
      <w:tr w:rsidR="008931D4" w14:paraId="37D83B6D" w14:textId="77777777" w:rsidTr="008931D4">
        <w:tc>
          <w:tcPr>
            <w:tcW w:w="5665" w:type="dxa"/>
          </w:tcPr>
          <w:p w14:paraId="3C83C231" w14:textId="77777777" w:rsidR="008931D4" w:rsidRPr="008C79D1" w:rsidRDefault="008931D4" w:rsidP="008931D4">
            <w:r w:rsidRPr="008C79D1">
              <w:t>4</w:t>
            </w:r>
            <w:r>
              <w:t>k.</w:t>
            </w:r>
            <w:r w:rsidRPr="008C79D1">
              <w:t xml:space="preserve"> Nombre de </w:t>
            </w:r>
            <w:r>
              <w:t>GE</w:t>
            </w:r>
            <w:r w:rsidRPr="008C79D1">
              <w:t xml:space="preserve"> positives (5</w:t>
            </w:r>
            <w:r>
              <w:t xml:space="preserve"> ans</w:t>
            </w:r>
            <w:r w:rsidRPr="008C79D1">
              <w:t xml:space="preserve"> et plus) (#</w:t>
            </w:r>
            <w:r>
              <w:t>CFR2</w:t>
            </w:r>
            <w:r w:rsidRPr="008C79D1">
              <w:t>)</w:t>
            </w:r>
          </w:p>
        </w:tc>
        <w:tc>
          <w:tcPr>
            <w:tcW w:w="851" w:type="dxa"/>
          </w:tcPr>
          <w:p w14:paraId="25BD9BFB" w14:textId="77777777" w:rsidR="008931D4" w:rsidRDefault="008931D4" w:rsidP="008931D4"/>
        </w:tc>
        <w:tc>
          <w:tcPr>
            <w:tcW w:w="709" w:type="dxa"/>
          </w:tcPr>
          <w:p w14:paraId="7615BF47" w14:textId="77777777" w:rsidR="008931D4" w:rsidRDefault="008931D4" w:rsidP="008931D4"/>
        </w:tc>
        <w:tc>
          <w:tcPr>
            <w:tcW w:w="1134" w:type="dxa"/>
          </w:tcPr>
          <w:p w14:paraId="3B57F17E" w14:textId="77777777" w:rsidR="008931D4" w:rsidRDefault="008931D4" w:rsidP="008931D4"/>
        </w:tc>
      </w:tr>
      <w:tr w:rsidR="008931D4" w14:paraId="4598E4B6" w14:textId="77777777" w:rsidTr="008931D4">
        <w:tc>
          <w:tcPr>
            <w:tcW w:w="5665" w:type="dxa"/>
          </w:tcPr>
          <w:p w14:paraId="7D6C9777" w14:textId="77777777" w:rsidR="008931D4" w:rsidRPr="008C79D1" w:rsidRDefault="008931D4" w:rsidP="008931D4">
            <w:r>
              <w:t>4l.</w:t>
            </w:r>
            <w:r w:rsidRPr="008C79D1">
              <w:t xml:space="preserve"> Nombre de </w:t>
            </w:r>
            <w:r>
              <w:t>GE</w:t>
            </w:r>
            <w:r w:rsidRPr="008C79D1">
              <w:t xml:space="preserve"> positives (</w:t>
            </w:r>
            <w:r>
              <w:t>FE</w:t>
            </w:r>
            <w:r w:rsidRPr="008C79D1">
              <w:t>) (#</w:t>
            </w:r>
            <w:r>
              <w:t>CFR2</w:t>
            </w:r>
            <w:r w:rsidRPr="008C79D1">
              <w:t>)</w:t>
            </w:r>
          </w:p>
        </w:tc>
        <w:tc>
          <w:tcPr>
            <w:tcW w:w="851" w:type="dxa"/>
          </w:tcPr>
          <w:p w14:paraId="49FBAC63" w14:textId="77777777" w:rsidR="008931D4" w:rsidRDefault="008931D4" w:rsidP="008931D4"/>
        </w:tc>
        <w:tc>
          <w:tcPr>
            <w:tcW w:w="709" w:type="dxa"/>
          </w:tcPr>
          <w:p w14:paraId="57112B0E" w14:textId="77777777" w:rsidR="008931D4" w:rsidRDefault="008931D4" w:rsidP="008931D4"/>
        </w:tc>
        <w:tc>
          <w:tcPr>
            <w:tcW w:w="1134" w:type="dxa"/>
          </w:tcPr>
          <w:p w14:paraId="48AD90CD" w14:textId="77777777" w:rsidR="008931D4" w:rsidRDefault="008931D4" w:rsidP="008931D4"/>
        </w:tc>
      </w:tr>
    </w:tbl>
    <w:p w14:paraId="158AE499" w14:textId="77777777" w:rsidR="008931D4" w:rsidRDefault="008931D4" w:rsidP="008931D4">
      <w:pPr>
        <w:spacing w:after="0" w:line="240" w:lineRule="auto"/>
        <w:rPr>
          <w:b/>
        </w:rPr>
      </w:pPr>
    </w:p>
    <w:p w14:paraId="0C708A31" w14:textId="77777777" w:rsidR="008931D4" w:rsidRPr="000C7C8F" w:rsidRDefault="008931D4" w:rsidP="008931D4">
      <w:pPr>
        <w:spacing w:after="0" w:line="240" w:lineRule="auto"/>
        <w:rPr>
          <w:b/>
        </w:rPr>
      </w:pPr>
      <w:r w:rsidRPr="000C7C8F">
        <w:rPr>
          <w:b/>
        </w:rPr>
        <w:t>SECTION 5: DIA</w:t>
      </w:r>
      <w:r>
        <w:rPr>
          <w:b/>
        </w:rPr>
        <w:t>GNOSTIC DES PATIENTS AMBULANTS</w:t>
      </w:r>
      <w:r w:rsidRPr="000C7C8F">
        <w:rPr>
          <w:b/>
        </w:rPr>
        <w:t xml:space="preserve"> PAR MOIS (Voir page 1, partie 1.3)</w:t>
      </w:r>
    </w:p>
    <w:p w14:paraId="54722DA6" w14:textId="77777777" w:rsidR="008931D4" w:rsidRDefault="008931D4" w:rsidP="008931D4">
      <w:pPr>
        <w:spacing w:after="0" w:line="240" w:lineRule="auto"/>
      </w:pPr>
      <w:r w:rsidRPr="000C7C8F">
        <w:rPr>
          <w:b/>
        </w:rPr>
        <w:t>Instructions</w:t>
      </w:r>
      <w:r w:rsidRPr="007B2066">
        <w:t>: Entrez le numéro tel qu’il apparaît  sur le formulaire  mensuel ou  dans les registres pour chaque indicateur et chaque mois. Si les données ne sont pas disponibles pour un mois particulier, écrivez 999. Ne laissez pas de cellules vides.</w:t>
      </w:r>
    </w:p>
    <w:p w14:paraId="3B4E2DD2" w14:textId="77777777" w:rsidR="008931D4" w:rsidRDefault="008931D4" w:rsidP="008931D4">
      <w:pPr>
        <w:spacing w:after="0" w:line="240" w:lineRule="auto"/>
      </w:pPr>
    </w:p>
    <w:p w14:paraId="41409613" w14:textId="77777777" w:rsidR="008931D4" w:rsidRDefault="008931D4" w:rsidP="008931D4">
      <w:pPr>
        <w:spacing w:after="0" w:line="240" w:lineRule="auto"/>
      </w:pPr>
      <w:r w:rsidRPr="00972F45">
        <w:rPr>
          <w:b/>
        </w:rPr>
        <w:t>Année : 2019</w:t>
      </w:r>
    </w:p>
    <w:tbl>
      <w:tblPr>
        <w:tblStyle w:val="Grilledutableau"/>
        <w:tblW w:w="0" w:type="auto"/>
        <w:tblLayout w:type="fixed"/>
        <w:tblLook w:val="04A0" w:firstRow="1" w:lastRow="0" w:firstColumn="1" w:lastColumn="0" w:noHBand="0" w:noVBand="1"/>
      </w:tblPr>
      <w:tblGrid>
        <w:gridCol w:w="5665"/>
        <w:gridCol w:w="851"/>
        <w:gridCol w:w="709"/>
        <w:gridCol w:w="1134"/>
      </w:tblGrid>
      <w:tr w:rsidR="008931D4" w14:paraId="7D152DD8" w14:textId="77777777" w:rsidTr="008931D4">
        <w:tc>
          <w:tcPr>
            <w:tcW w:w="5665" w:type="dxa"/>
            <w:shd w:val="clear" w:color="auto" w:fill="D9D9D9" w:themeFill="background1" w:themeFillShade="D9"/>
          </w:tcPr>
          <w:p w14:paraId="65CA2700" w14:textId="77777777" w:rsidR="008931D4" w:rsidRPr="00147826" w:rsidRDefault="008931D4" w:rsidP="008931D4">
            <w:r w:rsidRPr="008C79D1">
              <w:rPr>
                <w:b/>
              </w:rPr>
              <w:t>Cas totaux de Paludisme</w:t>
            </w:r>
          </w:p>
        </w:tc>
        <w:tc>
          <w:tcPr>
            <w:tcW w:w="851" w:type="dxa"/>
            <w:shd w:val="clear" w:color="auto" w:fill="D9D9D9" w:themeFill="background1" w:themeFillShade="D9"/>
          </w:tcPr>
          <w:p w14:paraId="17470B83" w14:textId="77777777" w:rsidR="008931D4" w:rsidRDefault="008931D4" w:rsidP="008931D4">
            <w:r w:rsidRPr="00F655EC">
              <w:rPr>
                <w:b/>
              </w:rPr>
              <w:t>Juillet</w:t>
            </w:r>
          </w:p>
        </w:tc>
        <w:tc>
          <w:tcPr>
            <w:tcW w:w="709" w:type="dxa"/>
            <w:shd w:val="clear" w:color="auto" w:fill="D9D9D9" w:themeFill="background1" w:themeFillShade="D9"/>
          </w:tcPr>
          <w:p w14:paraId="1B915245" w14:textId="77777777" w:rsidR="008931D4" w:rsidRDefault="008931D4" w:rsidP="008931D4">
            <w:r w:rsidRPr="00F655EC">
              <w:rPr>
                <w:b/>
              </w:rPr>
              <w:t>Juin</w:t>
            </w:r>
          </w:p>
        </w:tc>
        <w:tc>
          <w:tcPr>
            <w:tcW w:w="1134" w:type="dxa"/>
            <w:shd w:val="clear" w:color="auto" w:fill="D9D9D9" w:themeFill="background1" w:themeFillShade="D9"/>
          </w:tcPr>
          <w:p w14:paraId="310DE4F4" w14:textId="77777777" w:rsidR="008931D4" w:rsidRDefault="008931D4" w:rsidP="008931D4">
            <w:r w:rsidRPr="00F655EC">
              <w:rPr>
                <w:b/>
              </w:rPr>
              <w:t>Mai</w:t>
            </w:r>
          </w:p>
        </w:tc>
      </w:tr>
      <w:tr w:rsidR="008931D4" w14:paraId="2DD51BA6" w14:textId="77777777" w:rsidTr="008931D4">
        <w:tc>
          <w:tcPr>
            <w:tcW w:w="5665" w:type="dxa"/>
          </w:tcPr>
          <w:p w14:paraId="308CA311" w14:textId="77777777" w:rsidR="008931D4" w:rsidRPr="00CE7845" w:rsidRDefault="008931D4" w:rsidP="008931D4">
            <w:r w:rsidRPr="00147826">
              <w:t>5a. Paludisme total: Nombre d'hommes (</w:t>
            </w:r>
            <w:r>
              <w:t>moins de 5 ans</w:t>
            </w:r>
            <w:r w:rsidRPr="00147826">
              <w:t>) (#</w:t>
            </w:r>
            <w:r>
              <w:t>CFR1</w:t>
            </w:r>
            <w:r w:rsidRPr="00147826">
              <w:t>)</w:t>
            </w:r>
          </w:p>
        </w:tc>
        <w:tc>
          <w:tcPr>
            <w:tcW w:w="851" w:type="dxa"/>
          </w:tcPr>
          <w:p w14:paraId="1E5896B9" w14:textId="77777777" w:rsidR="008931D4" w:rsidRDefault="008931D4" w:rsidP="008931D4"/>
        </w:tc>
        <w:tc>
          <w:tcPr>
            <w:tcW w:w="709" w:type="dxa"/>
          </w:tcPr>
          <w:p w14:paraId="479AFEFD" w14:textId="77777777" w:rsidR="008931D4" w:rsidRDefault="008931D4" w:rsidP="008931D4"/>
        </w:tc>
        <w:tc>
          <w:tcPr>
            <w:tcW w:w="1134" w:type="dxa"/>
          </w:tcPr>
          <w:p w14:paraId="20350A33" w14:textId="77777777" w:rsidR="008931D4" w:rsidRDefault="008931D4" w:rsidP="008931D4"/>
        </w:tc>
      </w:tr>
      <w:tr w:rsidR="008931D4" w14:paraId="5C297CEC" w14:textId="77777777" w:rsidTr="008931D4">
        <w:tc>
          <w:tcPr>
            <w:tcW w:w="5665" w:type="dxa"/>
          </w:tcPr>
          <w:p w14:paraId="63926FF7" w14:textId="77777777" w:rsidR="008931D4" w:rsidRPr="00CE7845" w:rsidRDefault="008931D4" w:rsidP="008931D4">
            <w:r w:rsidRPr="00147826">
              <w:t>5c Paludisme total: Nombre de femmes (</w:t>
            </w:r>
            <w:r>
              <w:t>moins de 5 ans</w:t>
            </w:r>
            <w:r w:rsidRPr="00147826">
              <w:t>) (#</w:t>
            </w:r>
            <w:r>
              <w:t>CFR1</w:t>
            </w:r>
            <w:r w:rsidRPr="00147826">
              <w:t>)</w:t>
            </w:r>
          </w:p>
        </w:tc>
        <w:tc>
          <w:tcPr>
            <w:tcW w:w="851" w:type="dxa"/>
          </w:tcPr>
          <w:p w14:paraId="03DE4D92" w14:textId="77777777" w:rsidR="008931D4" w:rsidRDefault="008931D4" w:rsidP="008931D4"/>
        </w:tc>
        <w:tc>
          <w:tcPr>
            <w:tcW w:w="709" w:type="dxa"/>
          </w:tcPr>
          <w:p w14:paraId="025290AA" w14:textId="77777777" w:rsidR="008931D4" w:rsidRDefault="008931D4" w:rsidP="008931D4"/>
        </w:tc>
        <w:tc>
          <w:tcPr>
            <w:tcW w:w="1134" w:type="dxa"/>
          </w:tcPr>
          <w:p w14:paraId="34848D32" w14:textId="77777777" w:rsidR="008931D4" w:rsidRDefault="008931D4" w:rsidP="008931D4"/>
        </w:tc>
      </w:tr>
      <w:tr w:rsidR="008931D4" w14:paraId="2DD62A70" w14:textId="77777777" w:rsidTr="008931D4">
        <w:tc>
          <w:tcPr>
            <w:tcW w:w="5665" w:type="dxa"/>
          </w:tcPr>
          <w:p w14:paraId="3EAA5EB3" w14:textId="77777777" w:rsidR="008931D4" w:rsidRPr="00CE7845" w:rsidRDefault="008931D4" w:rsidP="008931D4">
            <w:r w:rsidRPr="00147826">
              <w:t>5</w:t>
            </w:r>
            <w:r>
              <w:t>e</w:t>
            </w:r>
            <w:r w:rsidRPr="00147826">
              <w:t xml:space="preserve">. Paludisme total: </w:t>
            </w:r>
            <w:r>
              <w:t>N</w:t>
            </w:r>
            <w:r w:rsidRPr="00147826">
              <w:t>ombre d'hommes (5 ans</w:t>
            </w:r>
            <w:r>
              <w:t xml:space="preserve"> et plus</w:t>
            </w:r>
            <w:r w:rsidRPr="00147826">
              <w:t>) (</w:t>
            </w:r>
            <w:r w:rsidRPr="008C79D1">
              <w:t>#</w:t>
            </w:r>
            <w:r>
              <w:t>CFR1</w:t>
            </w:r>
            <w:r w:rsidRPr="00147826">
              <w:t>)</w:t>
            </w:r>
          </w:p>
        </w:tc>
        <w:tc>
          <w:tcPr>
            <w:tcW w:w="851" w:type="dxa"/>
          </w:tcPr>
          <w:p w14:paraId="28FFC143" w14:textId="77777777" w:rsidR="008931D4" w:rsidRDefault="008931D4" w:rsidP="008931D4"/>
        </w:tc>
        <w:tc>
          <w:tcPr>
            <w:tcW w:w="709" w:type="dxa"/>
          </w:tcPr>
          <w:p w14:paraId="76A5DEB5" w14:textId="77777777" w:rsidR="008931D4" w:rsidRDefault="008931D4" w:rsidP="008931D4"/>
        </w:tc>
        <w:tc>
          <w:tcPr>
            <w:tcW w:w="1134" w:type="dxa"/>
          </w:tcPr>
          <w:p w14:paraId="545DCEDF" w14:textId="77777777" w:rsidR="008931D4" w:rsidRDefault="008931D4" w:rsidP="008931D4"/>
        </w:tc>
      </w:tr>
      <w:tr w:rsidR="008931D4" w14:paraId="758D455D" w14:textId="77777777" w:rsidTr="008931D4">
        <w:tc>
          <w:tcPr>
            <w:tcW w:w="5665" w:type="dxa"/>
          </w:tcPr>
          <w:p w14:paraId="0C26D3F9" w14:textId="77777777" w:rsidR="008931D4" w:rsidRPr="00CE7845" w:rsidRDefault="008931D4" w:rsidP="008931D4">
            <w:r w:rsidRPr="00147826">
              <w:t>5</w:t>
            </w:r>
            <w:r>
              <w:t>g</w:t>
            </w:r>
            <w:r w:rsidRPr="00147826">
              <w:t>. Paludisme total: Nombre de femmes (5 ans</w:t>
            </w:r>
            <w:r>
              <w:t xml:space="preserve"> et plus</w:t>
            </w:r>
            <w:r w:rsidRPr="00147826">
              <w:t>) (#</w:t>
            </w:r>
            <w:r>
              <w:t>CFR1</w:t>
            </w:r>
            <w:r w:rsidRPr="00147826">
              <w:t>)</w:t>
            </w:r>
          </w:p>
        </w:tc>
        <w:tc>
          <w:tcPr>
            <w:tcW w:w="851" w:type="dxa"/>
          </w:tcPr>
          <w:p w14:paraId="489E9D4C" w14:textId="77777777" w:rsidR="008931D4" w:rsidRDefault="008931D4" w:rsidP="008931D4"/>
        </w:tc>
        <w:tc>
          <w:tcPr>
            <w:tcW w:w="709" w:type="dxa"/>
          </w:tcPr>
          <w:p w14:paraId="08053C09" w14:textId="77777777" w:rsidR="008931D4" w:rsidRDefault="008931D4" w:rsidP="008931D4"/>
        </w:tc>
        <w:tc>
          <w:tcPr>
            <w:tcW w:w="1134" w:type="dxa"/>
          </w:tcPr>
          <w:p w14:paraId="4BDCED6D" w14:textId="77777777" w:rsidR="008931D4" w:rsidRDefault="008931D4" w:rsidP="008931D4"/>
        </w:tc>
      </w:tr>
      <w:tr w:rsidR="008931D4" w14:paraId="0965F4BD" w14:textId="77777777" w:rsidTr="008931D4">
        <w:tc>
          <w:tcPr>
            <w:tcW w:w="5665" w:type="dxa"/>
          </w:tcPr>
          <w:p w14:paraId="47AAE7A9" w14:textId="77777777" w:rsidR="008931D4" w:rsidRPr="00C96146" w:rsidRDefault="008931D4" w:rsidP="008931D4">
            <w:r w:rsidRPr="00147826">
              <w:t>5</w:t>
            </w:r>
            <w:r>
              <w:t>i</w:t>
            </w:r>
            <w:r w:rsidRPr="00147826">
              <w:t xml:space="preserve">. Paludisme total: Nombre de </w:t>
            </w:r>
            <w:r>
              <w:t>FE</w:t>
            </w:r>
            <w:r w:rsidRPr="00147826">
              <w:t xml:space="preserve"> (</w:t>
            </w:r>
            <w:r w:rsidRPr="008C79D1">
              <w:t>#</w:t>
            </w:r>
            <w:r>
              <w:t>CFR1</w:t>
            </w:r>
            <w:r w:rsidRPr="00147826">
              <w:t>)</w:t>
            </w:r>
          </w:p>
        </w:tc>
        <w:tc>
          <w:tcPr>
            <w:tcW w:w="851" w:type="dxa"/>
          </w:tcPr>
          <w:p w14:paraId="02862760" w14:textId="77777777" w:rsidR="008931D4" w:rsidRDefault="008931D4" w:rsidP="008931D4"/>
        </w:tc>
        <w:tc>
          <w:tcPr>
            <w:tcW w:w="709" w:type="dxa"/>
          </w:tcPr>
          <w:p w14:paraId="6FA12D58" w14:textId="77777777" w:rsidR="008931D4" w:rsidRDefault="008931D4" w:rsidP="008931D4"/>
        </w:tc>
        <w:tc>
          <w:tcPr>
            <w:tcW w:w="1134" w:type="dxa"/>
          </w:tcPr>
          <w:p w14:paraId="15556DE7" w14:textId="77777777" w:rsidR="008931D4" w:rsidRDefault="008931D4" w:rsidP="008931D4"/>
        </w:tc>
      </w:tr>
      <w:tr w:rsidR="008931D4" w14:paraId="41363C16" w14:textId="77777777" w:rsidTr="008931D4">
        <w:tc>
          <w:tcPr>
            <w:tcW w:w="8359" w:type="dxa"/>
            <w:gridSpan w:val="4"/>
            <w:shd w:val="clear" w:color="auto" w:fill="D9D9D9" w:themeFill="background1" w:themeFillShade="D9"/>
          </w:tcPr>
          <w:p w14:paraId="276AA485" w14:textId="77777777" w:rsidR="008931D4" w:rsidRPr="008C79D1" w:rsidRDefault="008931D4" w:rsidP="008931D4">
            <w:pPr>
              <w:rPr>
                <w:b/>
              </w:rPr>
            </w:pPr>
            <w:r w:rsidRPr="008C79D1">
              <w:rPr>
                <w:b/>
              </w:rPr>
              <w:t>Paludisme confirmé (</w:t>
            </w:r>
            <w:r>
              <w:rPr>
                <w:b/>
              </w:rPr>
              <w:t>GE</w:t>
            </w:r>
            <w:r w:rsidRPr="008C79D1">
              <w:rPr>
                <w:b/>
              </w:rPr>
              <w:t xml:space="preserve"> et TDR)</w:t>
            </w:r>
          </w:p>
        </w:tc>
      </w:tr>
      <w:tr w:rsidR="008931D4" w14:paraId="6894CA14" w14:textId="77777777" w:rsidTr="008931D4">
        <w:tc>
          <w:tcPr>
            <w:tcW w:w="5665" w:type="dxa"/>
          </w:tcPr>
          <w:p w14:paraId="58ABF38E" w14:textId="77777777" w:rsidR="008931D4" w:rsidRPr="00C96146" w:rsidRDefault="008931D4" w:rsidP="008931D4">
            <w:r w:rsidRPr="00A51116">
              <w:t>5b. Confirmé: Nombre d'hommes (</w:t>
            </w:r>
            <w:r>
              <w:t>moins de 5 ans</w:t>
            </w:r>
            <w:r w:rsidRPr="00A51116">
              <w:t>) (#</w:t>
            </w:r>
            <w:r>
              <w:t>CFR1</w:t>
            </w:r>
            <w:r w:rsidRPr="00A51116">
              <w:t>)</w:t>
            </w:r>
          </w:p>
        </w:tc>
        <w:tc>
          <w:tcPr>
            <w:tcW w:w="851" w:type="dxa"/>
          </w:tcPr>
          <w:p w14:paraId="57AB6713" w14:textId="77777777" w:rsidR="008931D4" w:rsidRDefault="008931D4" w:rsidP="008931D4"/>
        </w:tc>
        <w:tc>
          <w:tcPr>
            <w:tcW w:w="709" w:type="dxa"/>
          </w:tcPr>
          <w:p w14:paraId="659E3198" w14:textId="77777777" w:rsidR="008931D4" w:rsidRDefault="008931D4" w:rsidP="008931D4"/>
        </w:tc>
        <w:tc>
          <w:tcPr>
            <w:tcW w:w="1134" w:type="dxa"/>
          </w:tcPr>
          <w:p w14:paraId="00E1916E" w14:textId="77777777" w:rsidR="008931D4" w:rsidRDefault="008931D4" w:rsidP="008931D4"/>
        </w:tc>
      </w:tr>
      <w:tr w:rsidR="008931D4" w14:paraId="73EC2FB6" w14:textId="77777777" w:rsidTr="008931D4">
        <w:tc>
          <w:tcPr>
            <w:tcW w:w="5665" w:type="dxa"/>
          </w:tcPr>
          <w:p w14:paraId="2F19460C" w14:textId="77777777" w:rsidR="008931D4" w:rsidRPr="00C96146" w:rsidRDefault="008931D4" w:rsidP="008931D4">
            <w:r w:rsidRPr="00A51116">
              <w:t>5d. Confirmé: Nombre de femmes (</w:t>
            </w:r>
            <w:r>
              <w:t>moins de 5 ans</w:t>
            </w:r>
            <w:r w:rsidRPr="00A51116">
              <w:t>) (#</w:t>
            </w:r>
            <w:r>
              <w:t>CFR1</w:t>
            </w:r>
            <w:r w:rsidRPr="00A51116">
              <w:t>)</w:t>
            </w:r>
          </w:p>
        </w:tc>
        <w:tc>
          <w:tcPr>
            <w:tcW w:w="851" w:type="dxa"/>
          </w:tcPr>
          <w:p w14:paraId="77A1050F" w14:textId="77777777" w:rsidR="008931D4" w:rsidRDefault="008931D4" w:rsidP="008931D4"/>
        </w:tc>
        <w:tc>
          <w:tcPr>
            <w:tcW w:w="709" w:type="dxa"/>
          </w:tcPr>
          <w:p w14:paraId="774C1452" w14:textId="77777777" w:rsidR="008931D4" w:rsidRDefault="008931D4" w:rsidP="008931D4"/>
        </w:tc>
        <w:tc>
          <w:tcPr>
            <w:tcW w:w="1134" w:type="dxa"/>
          </w:tcPr>
          <w:p w14:paraId="3CB48201" w14:textId="77777777" w:rsidR="008931D4" w:rsidRDefault="008931D4" w:rsidP="008931D4"/>
        </w:tc>
      </w:tr>
      <w:tr w:rsidR="008931D4" w14:paraId="5BD010A6" w14:textId="77777777" w:rsidTr="008931D4">
        <w:tc>
          <w:tcPr>
            <w:tcW w:w="5665" w:type="dxa"/>
          </w:tcPr>
          <w:p w14:paraId="46EF40AB" w14:textId="77777777" w:rsidR="008931D4" w:rsidRPr="00C96146" w:rsidRDefault="008931D4" w:rsidP="008931D4">
            <w:r w:rsidRPr="00A51116">
              <w:t>5</w:t>
            </w:r>
            <w:r>
              <w:t>f</w:t>
            </w:r>
            <w:r w:rsidRPr="00A51116">
              <w:t>. Confirmé: Nombre d'hommes (5 ans</w:t>
            </w:r>
            <w:r>
              <w:t xml:space="preserve"> et plus</w:t>
            </w:r>
            <w:r w:rsidRPr="00A51116">
              <w:t>) (#</w:t>
            </w:r>
            <w:r>
              <w:t>CFR1</w:t>
            </w:r>
            <w:r w:rsidRPr="00A51116">
              <w:t>)</w:t>
            </w:r>
          </w:p>
        </w:tc>
        <w:tc>
          <w:tcPr>
            <w:tcW w:w="851" w:type="dxa"/>
          </w:tcPr>
          <w:p w14:paraId="6390BB28" w14:textId="77777777" w:rsidR="008931D4" w:rsidRDefault="008931D4" w:rsidP="008931D4"/>
        </w:tc>
        <w:tc>
          <w:tcPr>
            <w:tcW w:w="709" w:type="dxa"/>
          </w:tcPr>
          <w:p w14:paraId="4268E1F8" w14:textId="77777777" w:rsidR="008931D4" w:rsidRDefault="008931D4" w:rsidP="008931D4"/>
        </w:tc>
        <w:tc>
          <w:tcPr>
            <w:tcW w:w="1134" w:type="dxa"/>
          </w:tcPr>
          <w:p w14:paraId="4CB1CB46" w14:textId="77777777" w:rsidR="008931D4" w:rsidRDefault="008931D4" w:rsidP="008931D4"/>
        </w:tc>
      </w:tr>
      <w:tr w:rsidR="008931D4" w14:paraId="1F4BA4E7" w14:textId="77777777" w:rsidTr="008931D4">
        <w:tc>
          <w:tcPr>
            <w:tcW w:w="5665" w:type="dxa"/>
          </w:tcPr>
          <w:p w14:paraId="581B9070" w14:textId="77777777" w:rsidR="008931D4" w:rsidRPr="00C96146" w:rsidRDefault="008931D4" w:rsidP="008931D4">
            <w:r w:rsidRPr="00A51116">
              <w:t>5</w:t>
            </w:r>
            <w:r>
              <w:t>h</w:t>
            </w:r>
            <w:r w:rsidRPr="00A51116">
              <w:t>. Confirmé: Nombre de femmes (5 ans</w:t>
            </w:r>
            <w:r>
              <w:t xml:space="preserve"> et plus</w:t>
            </w:r>
            <w:r w:rsidRPr="00A51116">
              <w:t>) (#</w:t>
            </w:r>
            <w:r>
              <w:t>CFR1</w:t>
            </w:r>
            <w:r w:rsidRPr="00A51116">
              <w:t>)</w:t>
            </w:r>
          </w:p>
        </w:tc>
        <w:tc>
          <w:tcPr>
            <w:tcW w:w="851" w:type="dxa"/>
          </w:tcPr>
          <w:p w14:paraId="3480F440" w14:textId="77777777" w:rsidR="008931D4" w:rsidRDefault="008931D4" w:rsidP="008931D4"/>
        </w:tc>
        <w:tc>
          <w:tcPr>
            <w:tcW w:w="709" w:type="dxa"/>
          </w:tcPr>
          <w:p w14:paraId="522713BD" w14:textId="77777777" w:rsidR="008931D4" w:rsidRDefault="008931D4" w:rsidP="008931D4"/>
        </w:tc>
        <w:tc>
          <w:tcPr>
            <w:tcW w:w="1134" w:type="dxa"/>
          </w:tcPr>
          <w:p w14:paraId="402D275B" w14:textId="77777777" w:rsidR="008931D4" w:rsidRDefault="008931D4" w:rsidP="008931D4"/>
        </w:tc>
      </w:tr>
      <w:tr w:rsidR="008931D4" w14:paraId="1A0CD8AE" w14:textId="77777777" w:rsidTr="008931D4">
        <w:tc>
          <w:tcPr>
            <w:tcW w:w="5665" w:type="dxa"/>
          </w:tcPr>
          <w:p w14:paraId="3401F967" w14:textId="77777777" w:rsidR="008931D4" w:rsidRPr="00C96146" w:rsidRDefault="008931D4" w:rsidP="008931D4">
            <w:r w:rsidRPr="00A51116">
              <w:t>5</w:t>
            </w:r>
            <w:r>
              <w:t>j</w:t>
            </w:r>
            <w:r w:rsidRPr="00A51116">
              <w:t xml:space="preserve">. Confirmé: Nombre de </w:t>
            </w:r>
            <w:r>
              <w:t xml:space="preserve">FE </w:t>
            </w:r>
            <w:r w:rsidRPr="00A51116">
              <w:t>(</w:t>
            </w:r>
            <w:r w:rsidRPr="008C79D1">
              <w:t>#</w:t>
            </w:r>
            <w:r>
              <w:t>CFR1</w:t>
            </w:r>
            <w:r w:rsidRPr="00A51116">
              <w:t>)</w:t>
            </w:r>
          </w:p>
        </w:tc>
        <w:tc>
          <w:tcPr>
            <w:tcW w:w="851" w:type="dxa"/>
          </w:tcPr>
          <w:p w14:paraId="4AC9A2D5" w14:textId="77777777" w:rsidR="008931D4" w:rsidRDefault="008931D4" w:rsidP="008931D4"/>
        </w:tc>
        <w:tc>
          <w:tcPr>
            <w:tcW w:w="709" w:type="dxa"/>
          </w:tcPr>
          <w:p w14:paraId="3478AAFC" w14:textId="77777777" w:rsidR="008931D4" w:rsidRDefault="008931D4" w:rsidP="008931D4"/>
        </w:tc>
        <w:tc>
          <w:tcPr>
            <w:tcW w:w="1134" w:type="dxa"/>
          </w:tcPr>
          <w:p w14:paraId="144444B7" w14:textId="77777777" w:rsidR="008931D4" w:rsidRDefault="008931D4" w:rsidP="008931D4"/>
        </w:tc>
      </w:tr>
    </w:tbl>
    <w:p w14:paraId="79E14786" w14:textId="77777777" w:rsidR="008931D4" w:rsidRDefault="008931D4" w:rsidP="008931D4">
      <w:pPr>
        <w:spacing w:after="0" w:line="240" w:lineRule="auto"/>
        <w:rPr>
          <w:b/>
        </w:rPr>
      </w:pPr>
    </w:p>
    <w:p w14:paraId="128EE3FE" w14:textId="77777777" w:rsidR="00AB546C" w:rsidRDefault="00AB546C">
      <w:pPr>
        <w:rPr>
          <w:b/>
        </w:rPr>
      </w:pPr>
      <w:r>
        <w:rPr>
          <w:b/>
        </w:rPr>
        <w:br w:type="page"/>
      </w:r>
    </w:p>
    <w:p w14:paraId="5281E859" w14:textId="042174EA" w:rsidR="008931D4" w:rsidRDefault="008931D4" w:rsidP="008931D4">
      <w:pPr>
        <w:spacing w:after="0" w:line="240" w:lineRule="auto"/>
        <w:rPr>
          <w:b/>
        </w:rPr>
      </w:pPr>
      <w:r w:rsidRPr="000C7C8F">
        <w:rPr>
          <w:b/>
        </w:rPr>
        <w:lastRenderedPageBreak/>
        <w:t xml:space="preserve">SECTION 6: </w:t>
      </w:r>
      <w:r w:rsidRPr="008C79D1">
        <w:rPr>
          <w:b/>
        </w:rPr>
        <w:t>D</w:t>
      </w:r>
      <w:r>
        <w:rPr>
          <w:b/>
        </w:rPr>
        <w:t>IAGNOSTIC DES PATIENTS HOSPITALISES</w:t>
      </w:r>
      <w:r w:rsidRPr="008C79D1">
        <w:rPr>
          <w:b/>
        </w:rPr>
        <w:t xml:space="preserve"> PAR MOIS </w:t>
      </w:r>
      <w:r w:rsidRPr="000C7C8F">
        <w:rPr>
          <w:b/>
        </w:rPr>
        <w:t>(page 3, partie 6)</w:t>
      </w:r>
    </w:p>
    <w:tbl>
      <w:tblPr>
        <w:tblStyle w:val="Grilledutableau"/>
        <w:tblW w:w="0" w:type="auto"/>
        <w:tblLayout w:type="fixed"/>
        <w:tblLook w:val="04A0" w:firstRow="1" w:lastRow="0" w:firstColumn="1" w:lastColumn="0" w:noHBand="0" w:noVBand="1"/>
      </w:tblPr>
      <w:tblGrid>
        <w:gridCol w:w="5395"/>
        <w:gridCol w:w="2964"/>
      </w:tblGrid>
      <w:tr w:rsidR="008931D4" w14:paraId="5B32B0C9" w14:textId="77777777" w:rsidTr="00AB546C">
        <w:trPr>
          <w:trHeight w:val="915"/>
        </w:trPr>
        <w:tc>
          <w:tcPr>
            <w:tcW w:w="5395" w:type="dxa"/>
          </w:tcPr>
          <w:p w14:paraId="5CBB8428" w14:textId="77777777" w:rsidR="008931D4" w:rsidRPr="003D0998" w:rsidRDefault="008931D4" w:rsidP="008931D4">
            <w:pPr>
              <w:rPr>
                <w:b/>
              </w:rPr>
            </w:pPr>
            <w:r>
              <w:rPr>
                <w:b/>
              </w:rPr>
              <w:t>Des services d’hospitalisation</w:t>
            </w:r>
            <w:r w:rsidRPr="003D0998">
              <w:rPr>
                <w:b/>
              </w:rPr>
              <w:t xml:space="preserve"> sont-ils disponibles dans cet établissement de santé?</w:t>
            </w:r>
          </w:p>
          <w:p w14:paraId="20C9ECF7" w14:textId="77777777" w:rsidR="008931D4" w:rsidRDefault="008931D4" w:rsidP="008931D4">
            <w:pPr>
              <w:rPr>
                <w:b/>
              </w:rPr>
            </w:pPr>
          </w:p>
          <w:p w14:paraId="7D9491EC" w14:textId="77777777" w:rsidR="008931D4" w:rsidRPr="003D0998" w:rsidRDefault="008931D4" w:rsidP="008931D4">
            <w:pPr>
              <w:rPr>
                <w:b/>
              </w:rPr>
            </w:pPr>
            <w:r w:rsidRPr="003D0998">
              <w:rPr>
                <w:b/>
              </w:rPr>
              <w:t xml:space="preserve">SI OUI: </w:t>
            </w:r>
            <w:r w:rsidRPr="000476A7">
              <w:t>PASSER.</w:t>
            </w:r>
          </w:p>
          <w:p w14:paraId="47AF14E7" w14:textId="77777777" w:rsidR="008931D4" w:rsidRPr="000C7C8F" w:rsidRDefault="008931D4" w:rsidP="008931D4">
            <w:pPr>
              <w:rPr>
                <w:b/>
              </w:rPr>
            </w:pPr>
            <w:r>
              <w:rPr>
                <w:b/>
              </w:rPr>
              <w:t>SI NON :</w:t>
            </w:r>
            <w:r w:rsidRPr="003D0998">
              <w:rPr>
                <w:b/>
              </w:rPr>
              <w:t xml:space="preserve"> </w:t>
            </w:r>
            <w:r w:rsidRPr="000476A7">
              <w:t>PASSEZ À LA SECTION 8.</w:t>
            </w:r>
          </w:p>
        </w:tc>
        <w:tc>
          <w:tcPr>
            <w:tcW w:w="2964" w:type="dxa"/>
          </w:tcPr>
          <w:p w14:paraId="22C1B9A9" w14:textId="77777777" w:rsidR="008931D4" w:rsidRDefault="008931D4" w:rsidP="008931D4">
            <w:pPr>
              <w:spacing w:after="160" w:line="259" w:lineRule="auto"/>
              <w:jc w:val="right"/>
              <w:rPr>
                <w:b/>
              </w:rPr>
            </w:pPr>
            <w:r>
              <w:rPr>
                <w:b/>
              </w:rPr>
              <w:t>OUI…………………1</w:t>
            </w:r>
          </w:p>
          <w:p w14:paraId="7CFC56C4" w14:textId="77777777" w:rsidR="008931D4" w:rsidRDefault="008931D4" w:rsidP="008931D4">
            <w:pPr>
              <w:spacing w:after="160" w:line="259" w:lineRule="auto"/>
              <w:jc w:val="right"/>
              <w:rPr>
                <w:b/>
              </w:rPr>
            </w:pPr>
            <w:r>
              <w:rPr>
                <w:b/>
              </w:rPr>
              <w:t>NO ………………….2</w:t>
            </w:r>
          </w:p>
          <w:p w14:paraId="77999D41" w14:textId="77777777" w:rsidR="008931D4" w:rsidRPr="000C7C8F" w:rsidRDefault="008931D4" w:rsidP="008931D4">
            <w:pPr>
              <w:jc w:val="right"/>
              <w:rPr>
                <w:b/>
              </w:rPr>
            </w:pPr>
          </w:p>
        </w:tc>
      </w:tr>
      <w:tr w:rsidR="008931D4" w14:paraId="5EC2EA3A" w14:textId="77777777" w:rsidTr="00AB546C">
        <w:trPr>
          <w:trHeight w:val="915"/>
        </w:trPr>
        <w:tc>
          <w:tcPr>
            <w:tcW w:w="5395" w:type="dxa"/>
          </w:tcPr>
          <w:p w14:paraId="42B4F7B2" w14:textId="77777777" w:rsidR="008931D4" w:rsidRDefault="008931D4" w:rsidP="008931D4">
            <w:pPr>
              <w:rPr>
                <w:b/>
              </w:rPr>
            </w:pPr>
            <w:r>
              <w:rPr>
                <w:b/>
              </w:rPr>
              <w:t xml:space="preserve">Le formulaire EPS ou Centre de Sante </w:t>
            </w:r>
            <w:r w:rsidRPr="003D0998">
              <w:rPr>
                <w:b/>
              </w:rPr>
              <w:t>est-il disponible?</w:t>
            </w:r>
          </w:p>
          <w:p w14:paraId="338F37FD" w14:textId="77777777" w:rsidR="008931D4" w:rsidRPr="003D0998" w:rsidRDefault="008931D4" w:rsidP="008931D4">
            <w:pPr>
              <w:rPr>
                <w:b/>
              </w:rPr>
            </w:pPr>
          </w:p>
          <w:p w14:paraId="1863B3F6" w14:textId="77777777" w:rsidR="008931D4" w:rsidRPr="000476A7" w:rsidRDefault="008931D4" w:rsidP="008931D4">
            <w:r w:rsidRPr="003D0998">
              <w:rPr>
                <w:b/>
              </w:rPr>
              <w:t xml:space="preserve">SI OUI: </w:t>
            </w:r>
            <w:r w:rsidRPr="000476A7">
              <w:t>PASSER À LA SECTION 6.</w:t>
            </w:r>
          </w:p>
          <w:p w14:paraId="43FBB00B" w14:textId="77777777" w:rsidR="008931D4" w:rsidRDefault="008931D4" w:rsidP="008931D4">
            <w:pPr>
              <w:rPr>
                <w:b/>
              </w:rPr>
            </w:pPr>
            <w:r w:rsidRPr="003D0998">
              <w:rPr>
                <w:b/>
              </w:rPr>
              <w:t>SI NON</w:t>
            </w:r>
            <w:r>
              <w:rPr>
                <w:b/>
              </w:rPr>
              <w:t> :</w:t>
            </w:r>
            <w:r w:rsidRPr="003D0998">
              <w:rPr>
                <w:b/>
              </w:rPr>
              <w:t xml:space="preserve"> </w:t>
            </w:r>
            <w:r w:rsidRPr="000476A7">
              <w:t>PASSEZ À LA SECTION 8.</w:t>
            </w:r>
          </w:p>
        </w:tc>
        <w:tc>
          <w:tcPr>
            <w:tcW w:w="2964" w:type="dxa"/>
          </w:tcPr>
          <w:p w14:paraId="299D815F" w14:textId="77777777" w:rsidR="008931D4" w:rsidRPr="003D0998" w:rsidRDefault="008931D4" w:rsidP="008931D4">
            <w:pPr>
              <w:spacing w:after="160" w:line="259" w:lineRule="auto"/>
              <w:jc w:val="right"/>
              <w:rPr>
                <w:b/>
              </w:rPr>
            </w:pPr>
            <w:r w:rsidRPr="003D0998">
              <w:rPr>
                <w:b/>
              </w:rPr>
              <w:t>OUI…………………1</w:t>
            </w:r>
          </w:p>
          <w:p w14:paraId="1A78D828" w14:textId="77777777" w:rsidR="008931D4" w:rsidRDefault="008931D4" w:rsidP="008931D4">
            <w:pPr>
              <w:spacing w:after="160" w:line="259" w:lineRule="auto"/>
              <w:jc w:val="right"/>
              <w:rPr>
                <w:b/>
              </w:rPr>
            </w:pPr>
            <w:r w:rsidRPr="003D0998">
              <w:rPr>
                <w:b/>
              </w:rPr>
              <w:t>NO ………………….2</w:t>
            </w:r>
          </w:p>
          <w:p w14:paraId="29092450" w14:textId="77777777" w:rsidR="008931D4" w:rsidRDefault="008931D4" w:rsidP="008931D4">
            <w:pPr>
              <w:jc w:val="right"/>
              <w:rPr>
                <w:b/>
              </w:rPr>
            </w:pPr>
          </w:p>
        </w:tc>
      </w:tr>
    </w:tbl>
    <w:p w14:paraId="76A092C0" w14:textId="77777777" w:rsidR="008931D4" w:rsidRDefault="008931D4" w:rsidP="008931D4">
      <w:pPr>
        <w:spacing w:after="0" w:line="240" w:lineRule="auto"/>
        <w:rPr>
          <w:b/>
        </w:rPr>
      </w:pPr>
    </w:p>
    <w:p w14:paraId="092ACE3C" w14:textId="77777777" w:rsidR="008931D4" w:rsidRDefault="008931D4" w:rsidP="008931D4">
      <w:pPr>
        <w:spacing w:after="0" w:line="240" w:lineRule="auto"/>
      </w:pPr>
      <w:r>
        <w:rPr>
          <w:b/>
        </w:rPr>
        <w:t>I</w:t>
      </w:r>
      <w:r w:rsidRPr="008E619E">
        <w:rPr>
          <w:b/>
        </w:rPr>
        <w:t xml:space="preserve">nstructions: </w:t>
      </w:r>
      <w:r w:rsidRPr="007B2066">
        <w:t>Entrez le numéro tel qu’il apparaît sur le formulaire mensuel ou dans les registres pour chaque indicateur et chaque mois. Si les données ne sont pas disponibles pour un mois particulier, écrivez 999. Ne laissez pas de cellules vides.</w:t>
      </w:r>
    </w:p>
    <w:p w14:paraId="4A367849" w14:textId="77777777" w:rsidR="008931D4" w:rsidRDefault="008931D4" w:rsidP="008931D4">
      <w:pPr>
        <w:spacing w:after="0" w:line="240" w:lineRule="auto"/>
        <w:rPr>
          <w:b/>
        </w:rPr>
      </w:pPr>
    </w:p>
    <w:p w14:paraId="26B173F8" w14:textId="77777777" w:rsidR="008931D4" w:rsidRDefault="008931D4" w:rsidP="008931D4">
      <w:pPr>
        <w:spacing w:after="0" w:line="240" w:lineRule="auto"/>
      </w:pPr>
      <w:r w:rsidRPr="00972F45">
        <w:rPr>
          <w:b/>
        </w:rPr>
        <w:t>Année : 2019</w:t>
      </w:r>
    </w:p>
    <w:tbl>
      <w:tblPr>
        <w:tblStyle w:val="Grilledutableau"/>
        <w:tblW w:w="0" w:type="auto"/>
        <w:tblLayout w:type="fixed"/>
        <w:tblLook w:val="04A0" w:firstRow="1" w:lastRow="0" w:firstColumn="1" w:lastColumn="0" w:noHBand="0" w:noVBand="1"/>
      </w:tblPr>
      <w:tblGrid>
        <w:gridCol w:w="5665"/>
        <w:gridCol w:w="851"/>
        <w:gridCol w:w="709"/>
        <w:gridCol w:w="1134"/>
      </w:tblGrid>
      <w:tr w:rsidR="008931D4" w14:paraId="21F03B57" w14:textId="77777777" w:rsidTr="008931D4">
        <w:tc>
          <w:tcPr>
            <w:tcW w:w="5665" w:type="dxa"/>
            <w:shd w:val="clear" w:color="auto" w:fill="D9D9D9" w:themeFill="background1" w:themeFillShade="D9"/>
          </w:tcPr>
          <w:p w14:paraId="00BAB6B5" w14:textId="77777777" w:rsidR="008931D4" w:rsidRPr="00DF7651" w:rsidRDefault="008931D4" w:rsidP="008931D4">
            <w:pPr>
              <w:rPr>
                <w:i/>
              </w:rPr>
            </w:pPr>
            <w:r w:rsidRPr="001B523D">
              <w:rPr>
                <w:b/>
              </w:rPr>
              <w:t xml:space="preserve">Enfants de 0 à </w:t>
            </w:r>
            <w:r>
              <w:rPr>
                <w:b/>
              </w:rPr>
              <w:t>5</w:t>
            </w:r>
            <w:r w:rsidRPr="001B523D">
              <w:rPr>
                <w:b/>
              </w:rPr>
              <w:t xml:space="preserve"> ans</w:t>
            </w:r>
            <w:r>
              <w:rPr>
                <w:b/>
                <w:i/>
              </w:rPr>
              <w:t xml:space="preserve"> </w:t>
            </w:r>
          </w:p>
        </w:tc>
        <w:tc>
          <w:tcPr>
            <w:tcW w:w="851" w:type="dxa"/>
            <w:shd w:val="clear" w:color="auto" w:fill="D9D9D9" w:themeFill="background1" w:themeFillShade="D9"/>
          </w:tcPr>
          <w:p w14:paraId="15FFE76B" w14:textId="77777777" w:rsidR="008931D4" w:rsidRDefault="008931D4" w:rsidP="008931D4">
            <w:r w:rsidRPr="00F655EC">
              <w:rPr>
                <w:b/>
              </w:rPr>
              <w:t>Juillet</w:t>
            </w:r>
          </w:p>
        </w:tc>
        <w:tc>
          <w:tcPr>
            <w:tcW w:w="709" w:type="dxa"/>
            <w:shd w:val="clear" w:color="auto" w:fill="D9D9D9" w:themeFill="background1" w:themeFillShade="D9"/>
          </w:tcPr>
          <w:p w14:paraId="155DA70D" w14:textId="77777777" w:rsidR="008931D4" w:rsidRDefault="008931D4" w:rsidP="008931D4">
            <w:r w:rsidRPr="00F655EC">
              <w:rPr>
                <w:b/>
              </w:rPr>
              <w:t>Juin</w:t>
            </w:r>
          </w:p>
        </w:tc>
        <w:tc>
          <w:tcPr>
            <w:tcW w:w="1134" w:type="dxa"/>
            <w:shd w:val="clear" w:color="auto" w:fill="D9D9D9" w:themeFill="background1" w:themeFillShade="D9"/>
          </w:tcPr>
          <w:p w14:paraId="44DE5F06" w14:textId="77777777" w:rsidR="008931D4" w:rsidRDefault="008931D4" w:rsidP="008931D4">
            <w:r w:rsidRPr="00F655EC">
              <w:rPr>
                <w:b/>
              </w:rPr>
              <w:t>Mai</w:t>
            </w:r>
          </w:p>
        </w:tc>
      </w:tr>
      <w:tr w:rsidR="008931D4" w14:paraId="12C64E69" w14:textId="77777777" w:rsidTr="008931D4">
        <w:tc>
          <w:tcPr>
            <w:tcW w:w="5665" w:type="dxa"/>
          </w:tcPr>
          <w:p w14:paraId="182145C9" w14:textId="77777777" w:rsidR="008931D4" w:rsidRPr="000C64DF" w:rsidRDefault="008931D4" w:rsidP="008931D4">
            <w:r w:rsidRPr="002E62A1">
              <w:t>6a. Nombre d</w:t>
            </w:r>
            <w:r>
              <w:t>es personnes</w:t>
            </w:r>
            <w:r w:rsidRPr="002E62A1">
              <w:t xml:space="preserve"> atteints de paludisme total (</w:t>
            </w:r>
            <w:r w:rsidRPr="00640CEA">
              <w:t>#</w:t>
            </w:r>
            <w:r>
              <w:t>CFR1</w:t>
            </w:r>
            <w:r w:rsidRPr="002E62A1">
              <w:t>)</w:t>
            </w:r>
          </w:p>
        </w:tc>
        <w:tc>
          <w:tcPr>
            <w:tcW w:w="851" w:type="dxa"/>
          </w:tcPr>
          <w:p w14:paraId="4F7EE6F1" w14:textId="77777777" w:rsidR="008931D4" w:rsidRDefault="008931D4" w:rsidP="008931D4"/>
        </w:tc>
        <w:tc>
          <w:tcPr>
            <w:tcW w:w="709" w:type="dxa"/>
          </w:tcPr>
          <w:p w14:paraId="526E8ADC" w14:textId="77777777" w:rsidR="008931D4" w:rsidRDefault="008931D4" w:rsidP="008931D4"/>
        </w:tc>
        <w:tc>
          <w:tcPr>
            <w:tcW w:w="1134" w:type="dxa"/>
          </w:tcPr>
          <w:p w14:paraId="75D1F58E" w14:textId="77777777" w:rsidR="008931D4" w:rsidRDefault="008931D4" w:rsidP="008931D4"/>
        </w:tc>
      </w:tr>
      <w:tr w:rsidR="008931D4" w14:paraId="62E4F8BB" w14:textId="77777777" w:rsidTr="008931D4">
        <w:tc>
          <w:tcPr>
            <w:tcW w:w="5665" w:type="dxa"/>
          </w:tcPr>
          <w:p w14:paraId="5CBAD581" w14:textId="77777777" w:rsidR="008931D4" w:rsidRPr="000C64DF" w:rsidRDefault="008931D4" w:rsidP="008931D4">
            <w:r w:rsidRPr="002E62A1">
              <w:t>6b. Nombre d'hommes atteints de paludisme confirmé (TDR ou microscopie) (</w:t>
            </w:r>
            <w:r w:rsidRPr="00640CEA">
              <w:t>#</w:t>
            </w:r>
            <w:r>
              <w:t>CFR1</w:t>
            </w:r>
            <w:r w:rsidRPr="002E62A1">
              <w:t>)</w:t>
            </w:r>
          </w:p>
        </w:tc>
        <w:tc>
          <w:tcPr>
            <w:tcW w:w="851" w:type="dxa"/>
          </w:tcPr>
          <w:p w14:paraId="069D9B05" w14:textId="77777777" w:rsidR="008931D4" w:rsidRDefault="008931D4" w:rsidP="008931D4"/>
        </w:tc>
        <w:tc>
          <w:tcPr>
            <w:tcW w:w="709" w:type="dxa"/>
          </w:tcPr>
          <w:p w14:paraId="6750CA88" w14:textId="77777777" w:rsidR="008931D4" w:rsidRDefault="008931D4" w:rsidP="008931D4"/>
        </w:tc>
        <w:tc>
          <w:tcPr>
            <w:tcW w:w="1134" w:type="dxa"/>
          </w:tcPr>
          <w:p w14:paraId="2176BAB2" w14:textId="77777777" w:rsidR="008931D4" w:rsidRDefault="008931D4" w:rsidP="008931D4"/>
        </w:tc>
      </w:tr>
      <w:tr w:rsidR="008931D4" w14:paraId="28C1901A" w14:textId="77777777" w:rsidTr="008931D4">
        <w:tc>
          <w:tcPr>
            <w:tcW w:w="5665" w:type="dxa"/>
          </w:tcPr>
          <w:p w14:paraId="05271560" w14:textId="77777777" w:rsidR="008931D4" w:rsidRPr="000C64DF" w:rsidRDefault="008931D4" w:rsidP="008931D4">
            <w:r w:rsidRPr="002E62A1">
              <w:t>6d. Nombre de femmes atteintes de paludisme confirmé (TDR ou microscopie) (</w:t>
            </w:r>
            <w:r w:rsidRPr="00640CEA">
              <w:t>#</w:t>
            </w:r>
            <w:r>
              <w:t>CFR1</w:t>
            </w:r>
            <w:r w:rsidRPr="002E62A1">
              <w:t>)</w:t>
            </w:r>
          </w:p>
        </w:tc>
        <w:tc>
          <w:tcPr>
            <w:tcW w:w="851" w:type="dxa"/>
          </w:tcPr>
          <w:p w14:paraId="476BA585" w14:textId="77777777" w:rsidR="008931D4" w:rsidRDefault="008931D4" w:rsidP="008931D4"/>
        </w:tc>
        <w:tc>
          <w:tcPr>
            <w:tcW w:w="709" w:type="dxa"/>
          </w:tcPr>
          <w:p w14:paraId="07B9A827" w14:textId="77777777" w:rsidR="008931D4" w:rsidRDefault="008931D4" w:rsidP="008931D4"/>
        </w:tc>
        <w:tc>
          <w:tcPr>
            <w:tcW w:w="1134" w:type="dxa"/>
          </w:tcPr>
          <w:p w14:paraId="7874828F" w14:textId="77777777" w:rsidR="008931D4" w:rsidRDefault="008931D4" w:rsidP="008931D4"/>
        </w:tc>
      </w:tr>
      <w:tr w:rsidR="008931D4" w14:paraId="46AB0EE1" w14:textId="77777777" w:rsidTr="008931D4">
        <w:tc>
          <w:tcPr>
            <w:tcW w:w="5665" w:type="dxa"/>
            <w:shd w:val="clear" w:color="auto" w:fill="D9D9D9" w:themeFill="background1" w:themeFillShade="D9"/>
          </w:tcPr>
          <w:p w14:paraId="24C1FB81" w14:textId="77777777" w:rsidR="008931D4" w:rsidRPr="002E62A1" w:rsidRDefault="008931D4" w:rsidP="008931D4">
            <w:r w:rsidRPr="001B523D">
              <w:rPr>
                <w:b/>
              </w:rPr>
              <w:t>Patients de 5 ans et plus</w:t>
            </w:r>
            <w:r>
              <w:t xml:space="preserve"> </w:t>
            </w:r>
          </w:p>
        </w:tc>
        <w:tc>
          <w:tcPr>
            <w:tcW w:w="851" w:type="dxa"/>
            <w:shd w:val="clear" w:color="auto" w:fill="D9D9D9" w:themeFill="background1" w:themeFillShade="D9"/>
          </w:tcPr>
          <w:p w14:paraId="40DA5755" w14:textId="77777777" w:rsidR="008931D4" w:rsidRDefault="008931D4" w:rsidP="008931D4"/>
        </w:tc>
        <w:tc>
          <w:tcPr>
            <w:tcW w:w="709" w:type="dxa"/>
            <w:shd w:val="clear" w:color="auto" w:fill="D9D9D9" w:themeFill="background1" w:themeFillShade="D9"/>
          </w:tcPr>
          <w:p w14:paraId="13553F0F" w14:textId="77777777" w:rsidR="008931D4" w:rsidRDefault="008931D4" w:rsidP="008931D4"/>
        </w:tc>
        <w:tc>
          <w:tcPr>
            <w:tcW w:w="1134" w:type="dxa"/>
            <w:shd w:val="clear" w:color="auto" w:fill="D9D9D9" w:themeFill="background1" w:themeFillShade="D9"/>
          </w:tcPr>
          <w:p w14:paraId="4860DA7F" w14:textId="77777777" w:rsidR="008931D4" w:rsidRDefault="008931D4" w:rsidP="008931D4"/>
        </w:tc>
      </w:tr>
      <w:tr w:rsidR="008931D4" w14:paraId="3F2B45D0" w14:textId="77777777" w:rsidTr="008931D4">
        <w:tc>
          <w:tcPr>
            <w:tcW w:w="5665" w:type="dxa"/>
          </w:tcPr>
          <w:p w14:paraId="2B66B84A" w14:textId="77777777" w:rsidR="008931D4" w:rsidRPr="000C64DF" w:rsidRDefault="008931D4" w:rsidP="008931D4">
            <w:r w:rsidRPr="00EC34D2">
              <w:rPr>
                <w:highlight w:val="yellow"/>
              </w:rPr>
              <w:t>6e. Nombre d</w:t>
            </w:r>
            <w:r>
              <w:rPr>
                <w:highlight w:val="yellow"/>
              </w:rPr>
              <w:t xml:space="preserve">es personnes atteints de paludisme </w:t>
            </w:r>
          </w:p>
        </w:tc>
        <w:tc>
          <w:tcPr>
            <w:tcW w:w="851" w:type="dxa"/>
          </w:tcPr>
          <w:p w14:paraId="1EB8AD9A" w14:textId="77777777" w:rsidR="008931D4" w:rsidRDefault="008931D4" w:rsidP="008931D4"/>
        </w:tc>
        <w:tc>
          <w:tcPr>
            <w:tcW w:w="709" w:type="dxa"/>
          </w:tcPr>
          <w:p w14:paraId="2DE8A1B2" w14:textId="77777777" w:rsidR="008931D4" w:rsidRDefault="008931D4" w:rsidP="008931D4"/>
        </w:tc>
        <w:tc>
          <w:tcPr>
            <w:tcW w:w="1134" w:type="dxa"/>
          </w:tcPr>
          <w:p w14:paraId="508FFEB5" w14:textId="77777777" w:rsidR="008931D4" w:rsidRDefault="008931D4" w:rsidP="008931D4"/>
        </w:tc>
      </w:tr>
      <w:tr w:rsidR="008931D4" w14:paraId="6591261B" w14:textId="77777777" w:rsidTr="008931D4">
        <w:tc>
          <w:tcPr>
            <w:tcW w:w="5665" w:type="dxa"/>
          </w:tcPr>
          <w:p w14:paraId="7A221127" w14:textId="77777777" w:rsidR="008931D4" w:rsidRPr="00DF7651" w:rsidRDefault="008931D4" w:rsidP="008931D4">
            <w:pPr>
              <w:rPr>
                <w:b/>
              </w:rPr>
            </w:pPr>
            <w:r w:rsidRPr="003A05B7">
              <w:t>6f. Nombre d'hommes atteints de paludisme confirmé (TDR ou microscopie) (</w:t>
            </w:r>
            <w:r w:rsidRPr="00640CEA">
              <w:t>#</w:t>
            </w:r>
            <w:r>
              <w:t>CFR1</w:t>
            </w:r>
            <w:r w:rsidRPr="003A05B7">
              <w:t>)</w:t>
            </w:r>
          </w:p>
        </w:tc>
        <w:tc>
          <w:tcPr>
            <w:tcW w:w="851" w:type="dxa"/>
          </w:tcPr>
          <w:p w14:paraId="07F90825" w14:textId="77777777" w:rsidR="008931D4" w:rsidRDefault="008931D4" w:rsidP="008931D4"/>
        </w:tc>
        <w:tc>
          <w:tcPr>
            <w:tcW w:w="709" w:type="dxa"/>
          </w:tcPr>
          <w:p w14:paraId="77BA3A65" w14:textId="77777777" w:rsidR="008931D4" w:rsidRDefault="008931D4" w:rsidP="008931D4"/>
        </w:tc>
        <w:tc>
          <w:tcPr>
            <w:tcW w:w="1134" w:type="dxa"/>
          </w:tcPr>
          <w:p w14:paraId="3E5F356B" w14:textId="77777777" w:rsidR="008931D4" w:rsidRDefault="008931D4" w:rsidP="008931D4"/>
        </w:tc>
      </w:tr>
      <w:tr w:rsidR="008931D4" w14:paraId="03700982" w14:textId="77777777" w:rsidTr="008931D4">
        <w:tc>
          <w:tcPr>
            <w:tcW w:w="5665" w:type="dxa"/>
          </w:tcPr>
          <w:p w14:paraId="0C6FCAA7" w14:textId="77777777" w:rsidR="008931D4" w:rsidRDefault="008931D4" w:rsidP="008931D4">
            <w:r w:rsidRPr="003A05B7">
              <w:t>6h Nombre de femmes atteintes de paludisme confirmé (TDR ou microscopie) (</w:t>
            </w:r>
            <w:r w:rsidRPr="00640CEA">
              <w:t>#</w:t>
            </w:r>
            <w:r>
              <w:t>CFR1</w:t>
            </w:r>
            <w:r w:rsidRPr="003A05B7">
              <w:t>)</w:t>
            </w:r>
          </w:p>
        </w:tc>
        <w:tc>
          <w:tcPr>
            <w:tcW w:w="851" w:type="dxa"/>
          </w:tcPr>
          <w:p w14:paraId="37BE3146" w14:textId="77777777" w:rsidR="008931D4" w:rsidRDefault="008931D4" w:rsidP="008931D4"/>
        </w:tc>
        <w:tc>
          <w:tcPr>
            <w:tcW w:w="709" w:type="dxa"/>
          </w:tcPr>
          <w:p w14:paraId="167524A5" w14:textId="77777777" w:rsidR="008931D4" w:rsidRDefault="008931D4" w:rsidP="008931D4"/>
        </w:tc>
        <w:tc>
          <w:tcPr>
            <w:tcW w:w="1134" w:type="dxa"/>
          </w:tcPr>
          <w:p w14:paraId="270B9C18" w14:textId="77777777" w:rsidR="008931D4" w:rsidRDefault="008931D4" w:rsidP="008931D4"/>
        </w:tc>
      </w:tr>
      <w:tr w:rsidR="008931D4" w14:paraId="7E8BD2AE" w14:textId="77777777" w:rsidTr="008931D4">
        <w:tc>
          <w:tcPr>
            <w:tcW w:w="5665" w:type="dxa"/>
          </w:tcPr>
          <w:p w14:paraId="7C2969F5" w14:textId="77777777" w:rsidR="008931D4" w:rsidRPr="003A05B7" w:rsidRDefault="008931D4" w:rsidP="008931D4">
            <w:r w:rsidRPr="001B523D">
              <w:rPr>
                <w:b/>
              </w:rPr>
              <w:t xml:space="preserve">Patients de </w:t>
            </w:r>
            <w:r>
              <w:rPr>
                <w:b/>
              </w:rPr>
              <w:t>Femmes Enceintes</w:t>
            </w:r>
            <w:r>
              <w:t xml:space="preserve"> </w:t>
            </w:r>
          </w:p>
        </w:tc>
        <w:tc>
          <w:tcPr>
            <w:tcW w:w="851" w:type="dxa"/>
          </w:tcPr>
          <w:p w14:paraId="5BD2E2E0" w14:textId="77777777" w:rsidR="008931D4" w:rsidRDefault="008931D4" w:rsidP="008931D4"/>
        </w:tc>
        <w:tc>
          <w:tcPr>
            <w:tcW w:w="709" w:type="dxa"/>
          </w:tcPr>
          <w:p w14:paraId="4456836A" w14:textId="77777777" w:rsidR="008931D4" w:rsidRDefault="008931D4" w:rsidP="008931D4"/>
        </w:tc>
        <w:tc>
          <w:tcPr>
            <w:tcW w:w="1134" w:type="dxa"/>
          </w:tcPr>
          <w:p w14:paraId="45FC63C2" w14:textId="77777777" w:rsidR="008931D4" w:rsidRDefault="008931D4" w:rsidP="008931D4"/>
        </w:tc>
      </w:tr>
      <w:tr w:rsidR="008931D4" w14:paraId="092CDDC4" w14:textId="77777777" w:rsidTr="008931D4">
        <w:tc>
          <w:tcPr>
            <w:tcW w:w="5665" w:type="dxa"/>
          </w:tcPr>
          <w:p w14:paraId="551E48CF" w14:textId="77777777" w:rsidR="008931D4" w:rsidRPr="003A05B7" w:rsidRDefault="008931D4" w:rsidP="008931D4">
            <w:r w:rsidRPr="003A05B7">
              <w:t xml:space="preserve">6h Nombre de </w:t>
            </w:r>
            <w:r>
              <w:t>FE</w:t>
            </w:r>
            <w:r w:rsidRPr="003A05B7">
              <w:t xml:space="preserve"> atteintes de paludisme confirmé (TDR ou microscopie) (</w:t>
            </w:r>
            <w:r w:rsidRPr="00640CEA">
              <w:t>#</w:t>
            </w:r>
            <w:r>
              <w:t>CFR1</w:t>
            </w:r>
            <w:r w:rsidRPr="003A05B7">
              <w:t>)</w:t>
            </w:r>
          </w:p>
        </w:tc>
        <w:tc>
          <w:tcPr>
            <w:tcW w:w="851" w:type="dxa"/>
          </w:tcPr>
          <w:p w14:paraId="05DC00C0" w14:textId="77777777" w:rsidR="008931D4" w:rsidRDefault="008931D4" w:rsidP="008931D4"/>
        </w:tc>
        <w:tc>
          <w:tcPr>
            <w:tcW w:w="709" w:type="dxa"/>
          </w:tcPr>
          <w:p w14:paraId="6415672B" w14:textId="77777777" w:rsidR="008931D4" w:rsidRDefault="008931D4" w:rsidP="008931D4"/>
        </w:tc>
        <w:tc>
          <w:tcPr>
            <w:tcW w:w="1134" w:type="dxa"/>
          </w:tcPr>
          <w:p w14:paraId="2423B6E9" w14:textId="77777777" w:rsidR="008931D4" w:rsidRDefault="008931D4" w:rsidP="008931D4"/>
        </w:tc>
      </w:tr>
    </w:tbl>
    <w:p w14:paraId="194468DE" w14:textId="77777777" w:rsidR="008931D4" w:rsidRDefault="008931D4" w:rsidP="008931D4">
      <w:pPr>
        <w:spacing w:after="0" w:line="240" w:lineRule="auto"/>
        <w:rPr>
          <w:b/>
        </w:rPr>
      </w:pPr>
    </w:p>
    <w:p w14:paraId="7077DD1E" w14:textId="77777777" w:rsidR="008931D4" w:rsidRPr="008E2762" w:rsidRDefault="008931D4" w:rsidP="008931D4">
      <w:pPr>
        <w:spacing w:after="0" w:line="240" w:lineRule="auto"/>
        <w:rPr>
          <w:b/>
        </w:rPr>
      </w:pPr>
      <w:r>
        <w:rPr>
          <w:b/>
        </w:rPr>
        <w:t xml:space="preserve">SECTION 7: DECES DES PATIENTS HOSPITALISES A LA STRUCTURE SANITAIRE </w:t>
      </w:r>
      <w:r w:rsidRPr="008E2762">
        <w:rPr>
          <w:b/>
        </w:rPr>
        <w:t>(page 3, partie 6)</w:t>
      </w:r>
    </w:p>
    <w:p w14:paraId="416ACB3F" w14:textId="77777777" w:rsidR="008931D4" w:rsidRDefault="008931D4" w:rsidP="008931D4">
      <w:pPr>
        <w:spacing w:after="0" w:line="240" w:lineRule="auto"/>
      </w:pPr>
      <w:r w:rsidRPr="008E2762">
        <w:rPr>
          <w:b/>
        </w:rPr>
        <w:t xml:space="preserve">Instructions: </w:t>
      </w:r>
      <w:r w:rsidRPr="007B2066">
        <w:t>Entre</w:t>
      </w:r>
      <w:r>
        <w:t>z le numéro tel qu’il apparaît sur le formulaire</w:t>
      </w:r>
      <w:r w:rsidRPr="007B2066">
        <w:t xml:space="preserve"> m</w:t>
      </w:r>
      <w:r>
        <w:t>ensuel ou</w:t>
      </w:r>
      <w:r w:rsidRPr="007B2066">
        <w:t xml:space="preserve"> dans les registres pour chaque indicateur et chaque mois. Si les données ne sont pas disponibles pour un mois particulier, écrivez 999. Ne laissez pas de cellules vides.</w:t>
      </w:r>
    </w:p>
    <w:p w14:paraId="390419C3" w14:textId="77777777" w:rsidR="008931D4" w:rsidRDefault="008931D4" w:rsidP="008931D4">
      <w:pPr>
        <w:spacing w:after="0" w:line="240" w:lineRule="auto"/>
        <w:rPr>
          <w:b/>
        </w:rPr>
      </w:pPr>
    </w:p>
    <w:p w14:paraId="6D5D1A90" w14:textId="77777777" w:rsidR="008931D4" w:rsidRDefault="008931D4" w:rsidP="008931D4">
      <w:pPr>
        <w:spacing w:after="0" w:line="240" w:lineRule="auto"/>
      </w:pPr>
      <w:r w:rsidRPr="00972F45">
        <w:rPr>
          <w:b/>
        </w:rPr>
        <w:t>Année : 2019</w:t>
      </w:r>
    </w:p>
    <w:tbl>
      <w:tblPr>
        <w:tblStyle w:val="Grilledutableau"/>
        <w:tblW w:w="0" w:type="auto"/>
        <w:tblLayout w:type="fixed"/>
        <w:tblLook w:val="04A0" w:firstRow="1" w:lastRow="0" w:firstColumn="1" w:lastColumn="0" w:noHBand="0" w:noVBand="1"/>
      </w:tblPr>
      <w:tblGrid>
        <w:gridCol w:w="5665"/>
        <w:gridCol w:w="851"/>
        <w:gridCol w:w="949"/>
        <w:gridCol w:w="894"/>
      </w:tblGrid>
      <w:tr w:rsidR="008931D4" w14:paraId="31660CAB" w14:textId="77777777" w:rsidTr="00AB546C">
        <w:tc>
          <w:tcPr>
            <w:tcW w:w="5665" w:type="dxa"/>
            <w:shd w:val="clear" w:color="auto" w:fill="D9D9D9" w:themeFill="background1" w:themeFillShade="D9"/>
          </w:tcPr>
          <w:p w14:paraId="27D10684" w14:textId="77777777" w:rsidR="008931D4" w:rsidRPr="001B523D" w:rsidRDefault="008931D4" w:rsidP="008931D4">
            <w:pPr>
              <w:rPr>
                <w:b/>
              </w:rPr>
            </w:pPr>
            <w:r>
              <w:rPr>
                <w:b/>
              </w:rPr>
              <w:t>Situation des décès hospitalisation (CFR-3)</w:t>
            </w:r>
          </w:p>
        </w:tc>
        <w:tc>
          <w:tcPr>
            <w:tcW w:w="851" w:type="dxa"/>
            <w:shd w:val="clear" w:color="auto" w:fill="D9D9D9" w:themeFill="background1" w:themeFillShade="D9"/>
          </w:tcPr>
          <w:p w14:paraId="18F3C7B4" w14:textId="77777777" w:rsidR="008931D4" w:rsidRPr="001B523D" w:rsidRDefault="008931D4" w:rsidP="008931D4">
            <w:pPr>
              <w:rPr>
                <w:b/>
              </w:rPr>
            </w:pPr>
            <w:r w:rsidRPr="00F655EC">
              <w:rPr>
                <w:b/>
              </w:rPr>
              <w:t>Juillet</w:t>
            </w:r>
          </w:p>
        </w:tc>
        <w:tc>
          <w:tcPr>
            <w:tcW w:w="949" w:type="dxa"/>
            <w:shd w:val="clear" w:color="auto" w:fill="D9D9D9" w:themeFill="background1" w:themeFillShade="D9"/>
          </w:tcPr>
          <w:p w14:paraId="5B40FE62" w14:textId="77777777" w:rsidR="008931D4" w:rsidRPr="001B523D" w:rsidRDefault="008931D4" w:rsidP="008931D4">
            <w:pPr>
              <w:rPr>
                <w:b/>
              </w:rPr>
            </w:pPr>
            <w:r w:rsidRPr="00F655EC">
              <w:rPr>
                <w:b/>
              </w:rPr>
              <w:t>Juin</w:t>
            </w:r>
          </w:p>
        </w:tc>
        <w:tc>
          <w:tcPr>
            <w:tcW w:w="894" w:type="dxa"/>
            <w:shd w:val="clear" w:color="auto" w:fill="D9D9D9" w:themeFill="background1" w:themeFillShade="D9"/>
          </w:tcPr>
          <w:p w14:paraId="676BE611" w14:textId="77777777" w:rsidR="008931D4" w:rsidRPr="001B523D" w:rsidRDefault="008931D4" w:rsidP="008931D4">
            <w:pPr>
              <w:rPr>
                <w:b/>
              </w:rPr>
            </w:pPr>
            <w:r w:rsidRPr="00F655EC">
              <w:rPr>
                <w:b/>
              </w:rPr>
              <w:t>Mai</w:t>
            </w:r>
          </w:p>
        </w:tc>
      </w:tr>
      <w:tr w:rsidR="008931D4" w14:paraId="6215C8ED" w14:textId="77777777" w:rsidTr="00AB546C">
        <w:tc>
          <w:tcPr>
            <w:tcW w:w="5665" w:type="dxa"/>
          </w:tcPr>
          <w:p w14:paraId="3300C494" w14:textId="77777777" w:rsidR="008931D4" w:rsidRDefault="008931D4" w:rsidP="008931D4">
            <w:r w:rsidRPr="00F22C6C">
              <w:t>7b. Nombre d</w:t>
            </w:r>
            <w:r>
              <w:t>es enfants moins de 5 an</w:t>
            </w:r>
            <w:r w:rsidRPr="00F22C6C">
              <w:t>s atteints de paludisme confirmé (</w:t>
            </w:r>
            <w:r w:rsidRPr="00640CEA">
              <w:t>#</w:t>
            </w:r>
            <w:r>
              <w:t>CFR 3-4.4</w:t>
            </w:r>
            <w:r w:rsidRPr="00F22C6C">
              <w:t>)</w:t>
            </w:r>
          </w:p>
        </w:tc>
        <w:tc>
          <w:tcPr>
            <w:tcW w:w="851" w:type="dxa"/>
          </w:tcPr>
          <w:p w14:paraId="3F822E0B" w14:textId="77777777" w:rsidR="008931D4" w:rsidRDefault="008931D4" w:rsidP="008931D4"/>
        </w:tc>
        <w:tc>
          <w:tcPr>
            <w:tcW w:w="949" w:type="dxa"/>
          </w:tcPr>
          <w:p w14:paraId="002D3265" w14:textId="77777777" w:rsidR="008931D4" w:rsidRDefault="008931D4" w:rsidP="008931D4"/>
        </w:tc>
        <w:tc>
          <w:tcPr>
            <w:tcW w:w="894" w:type="dxa"/>
          </w:tcPr>
          <w:p w14:paraId="60F2EA5D" w14:textId="77777777" w:rsidR="008931D4" w:rsidRDefault="008931D4" w:rsidP="008931D4"/>
        </w:tc>
      </w:tr>
      <w:tr w:rsidR="008931D4" w14:paraId="6C5C601B" w14:textId="77777777" w:rsidTr="00AB546C">
        <w:tc>
          <w:tcPr>
            <w:tcW w:w="5665" w:type="dxa"/>
          </w:tcPr>
          <w:p w14:paraId="78CA1DD6" w14:textId="77777777" w:rsidR="008931D4" w:rsidRDefault="008931D4" w:rsidP="008931D4">
            <w:r w:rsidRPr="00F22C6C">
              <w:t>7c. Nombre d</w:t>
            </w:r>
            <w:r>
              <w:t>es patients de 5 ans et plus (excluant le FE) atteints de paludisme confirm</w:t>
            </w:r>
            <w:r w:rsidRPr="00F22C6C">
              <w:t>é</w:t>
            </w:r>
            <w:r>
              <w:t xml:space="preserve">e– </w:t>
            </w:r>
            <w:r w:rsidRPr="00F22C6C">
              <w:t>(</w:t>
            </w:r>
            <w:r w:rsidRPr="00640CEA">
              <w:t>#</w:t>
            </w:r>
            <w:r>
              <w:t>CFR 3-4.4</w:t>
            </w:r>
            <w:r w:rsidRPr="00F22C6C">
              <w:t>)</w:t>
            </w:r>
          </w:p>
        </w:tc>
        <w:tc>
          <w:tcPr>
            <w:tcW w:w="851" w:type="dxa"/>
          </w:tcPr>
          <w:p w14:paraId="7CE7909A" w14:textId="77777777" w:rsidR="008931D4" w:rsidRDefault="008931D4" w:rsidP="008931D4"/>
        </w:tc>
        <w:tc>
          <w:tcPr>
            <w:tcW w:w="949" w:type="dxa"/>
          </w:tcPr>
          <w:p w14:paraId="5AA35982" w14:textId="77777777" w:rsidR="008931D4" w:rsidRDefault="008931D4" w:rsidP="008931D4"/>
        </w:tc>
        <w:tc>
          <w:tcPr>
            <w:tcW w:w="894" w:type="dxa"/>
          </w:tcPr>
          <w:p w14:paraId="47ADA9EA" w14:textId="77777777" w:rsidR="008931D4" w:rsidRDefault="008931D4" w:rsidP="008931D4"/>
        </w:tc>
      </w:tr>
      <w:tr w:rsidR="008931D4" w14:paraId="39EE43CD" w14:textId="77777777" w:rsidTr="00AB546C">
        <w:tc>
          <w:tcPr>
            <w:tcW w:w="5665" w:type="dxa"/>
          </w:tcPr>
          <w:p w14:paraId="2EDFCD71" w14:textId="77777777" w:rsidR="008931D4" w:rsidRDefault="008931D4" w:rsidP="008931D4">
            <w:r w:rsidRPr="00F22C6C">
              <w:t>7d. Nombre d</w:t>
            </w:r>
            <w:r>
              <w:t>es femmes enceintes atteints de paludisme confirm</w:t>
            </w:r>
            <w:r w:rsidRPr="00F22C6C">
              <w:t>é</w:t>
            </w:r>
            <w:r>
              <w:t xml:space="preserve"> </w:t>
            </w:r>
            <w:r w:rsidRPr="00F22C6C">
              <w:t xml:space="preserve"> (#</w:t>
            </w:r>
            <w:r>
              <w:t>CFR 3-4.4</w:t>
            </w:r>
            <w:r w:rsidRPr="00F22C6C">
              <w:t>)</w:t>
            </w:r>
          </w:p>
        </w:tc>
        <w:tc>
          <w:tcPr>
            <w:tcW w:w="851" w:type="dxa"/>
          </w:tcPr>
          <w:p w14:paraId="5AD9359A" w14:textId="77777777" w:rsidR="008931D4" w:rsidRDefault="008931D4" w:rsidP="008931D4"/>
        </w:tc>
        <w:tc>
          <w:tcPr>
            <w:tcW w:w="949" w:type="dxa"/>
          </w:tcPr>
          <w:p w14:paraId="59EA2EB5" w14:textId="77777777" w:rsidR="008931D4" w:rsidRDefault="008931D4" w:rsidP="008931D4"/>
        </w:tc>
        <w:tc>
          <w:tcPr>
            <w:tcW w:w="894" w:type="dxa"/>
          </w:tcPr>
          <w:p w14:paraId="080EC6D3" w14:textId="77777777" w:rsidR="008931D4" w:rsidRDefault="008931D4" w:rsidP="008931D4"/>
        </w:tc>
      </w:tr>
    </w:tbl>
    <w:p w14:paraId="1362FEFB" w14:textId="77777777" w:rsidR="00AB546C" w:rsidRDefault="00AB546C">
      <w:r>
        <w:br w:type="page"/>
      </w:r>
    </w:p>
    <w:tbl>
      <w:tblPr>
        <w:tblStyle w:val="Grilledutableau"/>
        <w:tblW w:w="0" w:type="auto"/>
        <w:tblLayout w:type="fixed"/>
        <w:tblLook w:val="04A0" w:firstRow="1" w:lastRow="0" w:firstColumn="1" w:lastColumn="0" w:noHBand="0" w:noVBand="1"/>
      </w:tblPr>
      <w:tblGrid>
        <w:gridCol w:w="5665"/>
        <w:gridCol w:w="851"/>
        <w:gridCol w:w="949"/>
        <w:gridCol w:w="894"/>
      </w:tblGrid>
      <w:tr w:rsidR="00AB546C" w14:paraId="1A12E3E6" w14:textId="77777777" w:rsidTr="00AB546C">
        <w:tc>
          <w:tcPr>
            <w:tcW w:w="5665" w:type="dxa"/>
            <w:shd w:val="clear" w:color="auto" w:fill="D9D9D9" w:themeFill="background1" w:themeFillShade="D9"/>
          </w:tcPr>
          <w:p w14:paraId="7124448A" w14:textId="1CE03C27" w:rsidR="00AB546C" w:rsidRPr="00BA2DBC" w:rsidRDefault="00AB546C" w:rsidP="00AB546C">
            <w:r>
              <w:rPr>
                <w:b/>
              </w:rPr>
              <w:lastRenderedPageBreak/>
              <w:t>Mortalité du CS/PS (X.6)</w:t>
            </w:r>
          </w:p>
        </w:tc>
        <w:tc>
          <w:tcPr>
            <w:tcW w:w="851" w:type="dxa"/>
            <w:shd w:val="clear" w:color="auto" w:fill="D9D9D9" w:themeFill="background1" w:themeFillShade="D9"/>
          </w:tcPr>
          <w:p w14:paraId="17665C7F" w14:textId="265A09EB" w:rsidR="00AB546C" w:rsidRDefault="00AB546C" w:rsidP="00AB546C">
            <w:r w:rsidRPr="00F655EC">
              <w:rPr>
                <w:b/>
              </w:rPr>
              <w:t>Juillet</w:t>
            </w:r>
          </w:p>
        </w:tc>
        <w:tc>
          <w:tcPr>
            <w:tcW w:w="949" w:type="dxa"/>
            <w:shd w:val="clear" w:color="auto" w:fill="D9D9D9" w:themeFill="background1" w:themeFillShade="D9"/>
          </w:tcPr>
          <w:p w14:paraId="4CF73001" w14:textId="673B36F7" w:rsidR="00AB546C" w:rsidRDefault="00AB546C" w:rsidP="00AB546C">
            <w:r w:rsidRPr="00F655EC">
              <w:rPr>
                <w:b/>
              </w:rPr>
              <w:t>Juin</w:t>
            </w:r>
          </w:p>
        </w:tc>
        <w:tc>
          <w:tcPr>
            <w:tcW w:w="894" w:type="dxa"/>
            <w:shd w:val="clear" w:color="auto" w:fill="D9D9D9" w:themeFill="background1" w:themeFillShade="D9"/>
          </w:tcPr>
          <w:p w14:paraId="41F97539" w14:textId="65B87D37" w:rsidR="00AB546C" w:rsidRDefault="00AB546C" w:rsidP="00AB546C">
            <w:r w:rsidRPr="00F655EC">
              <w:rPr>
                <w:b/>
              </w:rPr>
              <w:t>Mai</w:t>
            </w:r>
          </w:p>
        </w:tc>
      </w:tr>
      <w:tr w:rsidR="00AB546C" w14:paraId="57C5B858" w14:textId="77777777" w:rsidTr="00AB546C">
        <w:tc>
          <w:tcPr>
            <w:tcW w:w="5665" w:type="dxa"/>
          </w:tcPr>
          <w:p w14:paraId="22BC9E2F" w14:textId="77777777" w:rsidR="00AB546C" w:rsidRPr="00202E89" w:rsidRDefault="00AB546C" w:rsidP="00AB546C">
            <w:pPr>
              <w:rPr>
                <w:b/>
                <w:i/>
              </w:rPr>
            </w:pPr>
            <w:r w:rsidRPr="00BA2DBC">
              <w:t>7k. Nombre d'hommes</w:t>
            </w:r>
            <w:r>
              <w:t xml:space="preserve"> (moins de 5 ans)</w:t>
            </w:r>
            <w:r w:rsidRPr="00BA2DBC">
              <w:t xml:space="preserve"> atteints de paludisme </w:t>
            </w:r>
            <w:r>
              <w:t>grave</w:t>
            </w:r>
            <w:r w:rsidRPr="00BA2DBC">
              <w:t xml:space="preserve"> </w:t>
            </w:r>
          </w:p>
        </w:tc>
        <w:tc>
          <w:tcPr>
            <w:tcW w:w="851" w:type="dxa"/>
          </w:tcPr>
          <w:p w14:paraId="390D29B9" w14:textId="77777777" w:rsidR="00AB546C" w:rsidRDefault="00AB546C" w:rsidP="00AB546C"/>
        </w:tc>
        <w:tc>
          <w:tcPr>
            <w:tcW w:w="949" w:type="dxa"/>
          </w:tcPr>
          <w:p w14:paraId="49065DF9" w14:textId="77777777" w:rsidR="00AB546C" w:rsidRDefault="00AB546C" w:rsidP="00AB546C"/>
        </w:tc>
        <w:tc>
          <w:tcPr>
            <w:tcW w:w="894" w:type="dxa"/>
          </w:tcPr>
          <w:p w14:paraId="144FE30A" w14:textId="77777777" w:rsidR="00AB546C" w:rsidRDefault="00AB546C" w:rsidP="00AB546C"/>
        </w:tc>
      </w:tr>
      <w:tr w:rsidR="00AB546C" w14:paraId="3F3A68F8" w14:textId="77777777" w:rsidTr="00AB546C">
        <w:tc>
          <w:tcPr>
            <w:tcW w:w="5665" w:type="dxa"/>
          </w:tcPr>
          <w:p w14:paraId="573DED45" w14:textId="77777777" w:rsidR="00AB546C" w:rsidRPr="00202E89" w:rsidRDefault="00AB546C" w:rsidP="00AB546C">
            <w:pPr>
              <w:rPr>
                <w:b/>
                <w:i/>
              </w:rPr>
            </w:pPr>
            <w:r w:rsidRPr="00BA2DBC">
              <w:t xml:space="preserve">7l. Nombre d'hommes </w:t>
            </w:r>
            <w:r>
              <w:t xml:space="preserve">(5 ans et plus) </w:t>
            </w:r>
            <w:r w:rsidRPr="00BA2DBC">
              <w:t xml:space="preserve">atteints de paludisme </w:t>
            </w:r>
            <w:r>
              <w:t>grave</w:t>
            </w:r>
          </w:p>
        </w:tc>
        <w:tc>
          <w:tcPr>
            <w:tcW w:w="851" w:type="dxa"/>
          </w:tcPr>
          <w:p w14:paraId="7DC46015" w14:textId="77777777" w:rsidR="00AB546C" w:rsidRDefault="00AB546C" w:rsidP="00AB546C"/>
        </w:tc>
        <w:tc>
          <w:tcPr>
            <w:tcW w:w="949" w:type="dxa"/>
          </w:tcPr>
          <w:p w14:paraId="71A6F4AC" w14:textId="77777777" w:rsidR="00AB546C" w:rsidRDefault="00AB546C" w:rsidP="00AB546C"/>
        </w:tc>
        <w:tc>
          <w:tcPr>
            <w:tcW w:w="894" w:type="dxa"/>
          </w:tcPr>
          <w:p w14:paraId="2D054BD1" w14:textId="77777777" w:rsidR="00AB546C" w:rsidRDefault="00AB546C" w:rsidP="00AB546C"/>
        </w:tc>
      </w:tr>
      <w:tr w:rsidR="00AB546C" w14:paraId="587A76B4" w14:textId="77777777" w:rsidTr="00AB546C">
        <w:tc>
          <w:tcPr>
            <w:tcW w:w="5665" w:type="dxa"/>
          </w:tcPr>
          <w:p w14:paraId="3ED9B5FB" w14:textId="77777777" w:rsidR="00AB546C" w:rsidRPr="00202E89" w:rsidRDefault="00AB546C" w:rsidP="00AB546C">
            <w:pPr>
              <w:rPr>
                <w:b/>
                <w:i/>
              </w:rPr>
            </w:pPr>
            <w:r w:rsidRPr="00BA2DBC">
              <w:t>7p. Nombre de femmes</w:t>
            </w:r>
            <w:r>
              <w:t xml:space="preserve"> (moins de 5 ans)</w:t>
            </w:r>
            <w:r w:rsidRPr="00BA2DBC">
              <w:t xml:space="preserve"> atteintes de paludisme </w:t>
            </w:r>
            <w:r>
              <w:t xml:space="preserve">grave </w:t>
            </w:r>
          </w:p>
        </w:tc>
        <w:tc>
          <w:tcPr>
            <w:tcW w:w="851" w:type="dxa"/>
          </w:tcPr>
          <w:p w14:paraId="41272764" w14:textId="77777777" w:rsidR="00AB546C" w:rsidRDefault="00AB546C" w:rsidP="00AB546C"/>
        </w:tc>
        <w:tc>
          <w:tcPr>
            <w:tcW w:w="949" w:type="dxa"/>
          </w:tcPr>
          <w:p w14:paraId="161EEC91" w14:textId="77777777" w:rsidR="00AB546C" w:rsidRDefault="00AB546C" w:rsidP="00AB546C"/>
        </w:tc>
        <w:tc>
          <w:tcPr>
            <w:tcW w:w="894" w:type="dxa"/>
          </w:tcPr>
          <w:p w14:paraId="3B6623DC" w14:textId="77777777" w:rsidR="00AB546C" w:rsidRDefault="00AB546C" w:rsidP="00AB546C"/>
        </w:tc>
      </w:tr>
      <w:tr w:rsidR="00AB546C" w14:paraId="1280C915" w14:textId="77777777" w:rsidTr="00AB546C">
        <w:tc>
          <w:tcPr>
            <w:tcW w:w="5665" w:type="dxa"/>
          </w:tcPr>
          <w:p w14:paraId="6D28B1AD" w14:textId="77777777" w:rsidR="00AB546C" w:rsidRPr="00202E89" w:rsidRDefault="00AB546C" w:rsidP="00AB546C">
            <w:pPr>
              <w:rPr>
                <w:b/>
                <w:i/>
              </w:rPr>
            </w:pPr>
            <w:r w:rsidRPr="00BA2DBC">
              <w:t xml:space="preserve">7q. Nombre de femmes </w:t>
            </w:r>
            <w:r>
              <w:t xml:space="preserve">(5 ans et plus) </w:t>
            </w:r>
            <w:r w:rsidRPr="00BA2DBC">
              <w:t xml:space="preserve">atteintes de paludisme </w:t>
            </w:r>
            <w:r>
              <w:t>grave</w:t>
            </w:r>
          </w:p>
        </w:tc>
        <w:tc>
          <w:tcPr>
            <w:tcW w:w="851" w:type="dxa"/>
          </w:tcPr>
          <w:p w14:paraId="4D353554" w14:textId="77777777" w:rsidR="00AB546C" w:rsidRDefault="00AB546C" w:rsidP="00AB546C"/>
        </w:tc>
        <w:tc>
          <w:tcPr>
            <w:tcW w:w="949" w:type="dxa"/>
          </w:tcPr>
          <w:p w14:paraId="0D4BBE8C" w14:textId="77777777" w:rsidR="00AB546C" w:rsidRDefault="00AB546C" w:rsidP="00AB546C"/>
        </w:tc>
        <w:tc>
          <w:tcPr>
            <w:tcW w:w="894" w:type="dxa"/>
          </w:tcPr>
          <w:p w14:paraId="2DD9AAF8" w14:textId="77777777" w:rsidR="00AB546C" w:rsidRDefault="00AB546C" w:rsidP="00AB546C"/>
        </w:tc>
      </w:tr>
    </w:tbl>
    <w:p w14:paraId="71AEEE10" w14:textId="77777777" w:rsidR="008931D4" w:rsidRDefault="008931D4" w:rsidP="008931D4">
      <w:pPr>
        <w:spacing w:after="0" w:line="240" w:lineRule="auto"/>
      </w:pPr>
    </w:p>
    <w:p w14:paraId="5EEFC7EF" w14:textId="77777777" w:rsidR="008931D4" w:rsidRDefault="008931D4" w:rsidP="008931D4">
      <w:pPr>
        <w:spacing w:after="0" w:line="240" w:lineRule="auto"/>
      </w:pPr>
      <w:r>
        <w:t>REMARQUES: PROGRAMMEZ AUSSI CE CALCUL POUR LES INDICATEURS SUIVANTS:</w:t>
      </w:r>
    </w:p>
    <w:p w14:paraId="2FD5F9DC" w14:textId="77777777" w:rsidR="008931D4" w:rsidRDefault="008931D4" w:rsidP="008931D4">
      <w:pPr>
        <w:spacing w:after="0" w:line="240" w:lineRule="auto"/>
      </w:pPr>
    </w:p>
    <w:p w14:paraId="3EDF4530" w14:textId="77777777" w:rsidR="008931D4" w:rsidRDefault="008931D4" w:rsidP="008931D4">
      <w:pPr>
        <w:spacing w:after="0" w:line="240" w:lineRule="auto"/>
      </w:pPr>
      <w:r w:rsidRPr="001B523D">
        <w:rPr>
          <w:b/>
        </w:rPr>
        <w:t>COMPLETUDE </w:t>
      </w:r>
      <w:r>
        <w:t>: Pourcentage du nombre d’indicateurs complets par mois pour chaque structure sanitaire :</w:t>
      </w:r>
    </w:p>
    <w:p w14:paraId="166E1B3B" w14:textId="77777777" w:rsidR="008931D4" w:rsidRDefault="008931D4" w:rsidP="008931D4">
      <w:pPr>
        <w:pStyle w:val="Paragraphedeliste"/>
        <w:spacing w:after="0" w:line="240" w:lineRule="auto"/>
      </w:pPr>
      <w:r>
        <w:rPr>
          <w:b/>
        </w:rPr>
        <w:t>*</w:t>
      </w:r>
      <w:r>
        <w:t xml:space="preserve"> Numérateur = nombre de champs complets sur les formulaires récapitulatifs mensuels (c'est-à-dire le nombre de récapitulatifs mensuels ou de registres sans champs 999 ou vierges) /</w:t>
      </w:r>
    </w:p>
    <w:p w14:paraId="19176347" w14:textId="77777777" w:rsidR="008931D4" w:rsidRDefault="008931D4" w:rsidP="008931D4">
      <w:pPr>
        <w:pStyle w:val="Paragraphedeliste"/>
        <w:spacing w:after="0" w:line="240" w:lineRule="auto"/>
      </w:pPr>
      <w:r w:rsidRPr="009932A3">
        <w:t xml:space="preserve">* </w:t>
      </w:r>
      <w:r>
        <w:t>Dénominateur = Nombre attendu de champs de l’outil.</w:t>
      </w:r>
    </w:p>
    <w:p w14:paraId="31486127" w14:textId="77777777" w:rsidR="008931D4" w:rsidRDefault="008931D4" w:rsidP="008931D4">
      <w:pPr>
        <w:spacing w:after="0" w:line="240" w:lineRule="auto"/>
      </w:pPr>
    </w:p>
    <w:p w14:paraId="40C3DE26" w14:textId="77777777" w:rsidR="008931D4" w:rsidRDefault="008931D4" w:rsidP="008931D4">
      <w:pPr>
        <w:spacing w:after="0" w:line="240" w:lineRule="auto"/>
      </w:pPr>
      <w:r w:rsidRPr="009932A3">
        <w:rPr>
          <w:b/>
        </w:rPr>
        <w:t>DISPONIBILITÉ</w:t>
      </w:r>
      <w:r>
        <w:t xml:space="preserve"> : Pourcentage de fiches (canevas du rapport mensuel) ou registres disponibles par formation sanitaire et par an  </w:t>
      </w:r>
    </w:p>
    <w:p w14:paraId="352E2E7F" w14:textId="77777777" w:rsidR="008931D4" w:rsidRPr="00773945" w:rsidRDefault="008931D4" w:rsidP="008931D4">
      <w:pPr>
        <w:pStyle w:val="Paragraphedeliste"/>
        <w:spacing w:after="0" w:line="240" w:lineRule="auto"/>
      </w:pPr>
      <w:r w:rsidRPr="00773945">
        <w:t>*</w:t>
      </w:r>
      <w:r>
        <w:t xml:space="preserve"> Numérateur</w:t>
      </w:r>
      <w:r w:rsidRPr="00773945">
        <w:t xml:space="preserve"> = nombre de fiches de synthèse mensuels  (canevas du rapport mensuel) ou de registres disponibles pour révision </w:t>
      </w:r>
      <w:r>
        <w:t>/</w:t>
      </w:r>
      <w:r w:rsidRPr="00773945">
        <w:t xml:space="preserve"> </w:t>
      </w:r>
    </w:p>
    <w:p w14:paraId="47BA9E0B" w14:textId="77777777" w:rsidR="008931D4" w:rsidRDefault="008931D4" w:rsidP="008931D4">
      <w:pPr>
        <w:pStyle w:val="Paragraphedeliste"/>
        <w:spacing w:after="0" w:line="240" w:lineRule="auto"/>
      </w:pPr>
      <w:r w:rsidRPr="00773945">
        <w:t>* Dénominateur = 12 (nombre de formulaires de synthèse mensuels ou de registres devant être disponibles pour révision par an)</w:t>
      </w:r>
    </w:p>
    <w:p w14:paraId="5D4DF904" w14:textId="77777777" w:rsidR="008931D4" w:rsidRPr="00773945" w:rsidRDefault="008931D4" w:rsidP="008931D4">
      <w:pPr>
        <w:pStyle w:val="Paragraphedeliste"/>
        <w:spacing w:after="0" w:line="240" w:lineRule="auto"/>
      </w:pPr>
    </w:p>
    <w:p w14:paraId="1356F34F" w14:textId="77777777" w:rsidR="008931D4" w:rsidRDefault="008931D4" w:rsidP="008931D4">
      <w:pPr>
        <w:spacing w:after="0" w:line="240" w:lineRule="auto"/>
      </w:pPr>
      <w:r w:rsidRPr="00862CF7">
        <w:rPr>
          <w:b/>
        </w:rPr>
        <w:t>PROMPTITUDE</w:t>
      </w:r>
      <w:r>
        <w:rPr>
          <w:b/>
        </w:rPr>
        <w:t xml:space="preserve"> : </w:t>
      </w:r>
      <w:r w:rsidRPr="00862CF7">
        <w:t>Pourcent</w:t>
      </w:r>
      <w:r>
        <w:t>age des structures</w:t>
      </w:r>
      <w:r w:rsidRPr="00862CF7">
        <w:t xml:space="preserve"> sanitaires </w:t>
      </w:r>
      <w:r>
        <w:t xml:space="preserve">avec les données rapportées dans le délai (pour le cas ici ce sont les structures sanitaires avec les données collectées rapportées jusqu’au mois de juin 2019) </w:t>
      </w:r>
    </w:p>
    <w:p w14:paraId="09C0E3E9" w14:textId="77777777" w:rsidR="008931D4" w:rsidRDefault="008931D4" w:rsidP="008931D4">
      <w:pPr>
        <w:pStyle w:val="Paragraphedeliste"/>
        <w:spacing w:after="0" w:line="240" w:lineRule="auto"/>
      </w:pPr>
      <w:r w:rsidRPr="00862CF7">
        <w:t>*</w:t>
      </w:r>
      <w:r>
        <w:t>Numérateur = nombre de formation sanitaire avec une réponse “Oui” pour la zone “</w:t>
      </w:r>
      <w:proofErr w:type="spellStart"/>
      <w:r>
        <w:t>uuu</w:t>
      </w:r>
      <w:proofErr w:type="spellEnd"/>
      <w:r>
        <w:t>” (c'est-à-dire avec un rapport daté du mois précédant le mois précédent cette visite) /</w:t>
      </w:r>
    </w:p>
    <w:p w14:paraId="47F41CB0" w14:textId="77777777" w:rsidR="008931D4" w:rsidRDefault="008931D4" w:rsidP="008931D4">
      <w:pPr>
        <w:pStyle w:val="Paragraphedeliste"/>
        <w:spacing w:after="0" w:line="240" w:lineRule="auto"/>
      </w:pPr>
      <w:r w:rsidRPr="00862CF7">
        <w:t>*</w:t>
      </w:r>
      <w:r>
        <w:t>Dénominateur  = nombre de structures sanitaires dans l'échantillon d'évaluation</w:t>
      </w:r>
    </w:p>
    <w:p w14:paraId="7AFD6ADE" w14:textId="77777777" w:rsidR="008931D4" w:rsidRDefault="008931D4" w:rsidP="008931D4">
      <w:pPr>
        <w:spacing w:after="0" w:line="240" w:lineRule="auto"/>
      </w:pPr>
    </w:p>
    <w:p w14:paraId="181A81D6" w14:textId="727C22AC" w:rsidR="008931D4" w:rsidRPr="00263AD1" w:rsidRDefault="008931D4" w:rsidP="008931D4">
      <w:pPr>
        <w:spacing w:after="0" w:line="240" w:lineRule="auto"/>
        <w:rPr>
          <w:b/>
        </w:rPr>
      </w:pPr>
      <w:r w:rsidRPr="00773945">
        <w:rPr>
          <w:b/>
        </w:rPr>
        <w:t>SECTION 8: REGISTRE JOURNA</w:t>
      </w:r>
      <w:r w:rsidR="00AB546C">
        <w:rPr>
          <w:b/>
        </w:rPr>
        <w:t>LIER DES CONSULTATIONS EXTERNES</w:t>
      </w:r>
      <w:r w:rsidRPr="00773945">
        <w:rPr>
          <w:b/>
        </w:rPr>
        <w:t xml:space="preserve"> </w:t>
      </w:r>
    </w:p>
    <w:p w14:paraId="4BF3BE04" w14:textId="77777777" w:rsidR="008931D4" w:rsidRPr="00972F45" w:rsidRDefault="008931D4" w:rsidP="008931D4">
      <w:pPr>
        <w:spacing w:after="0" w:line="240" w:lineRule="auto"/>
      </w:pPr>
    </w:p>
    <w:p w14:paraId="60CD8009" w14:textId="77777777" w:rsidR="008931D4" w:rsidRPr="001B28EA" w:rsidRDefault="008931D4" w:rsidP="008931D4">
      <w:pPr>
        <w:spacing w:after="0" w:line="240" w:lineRule="auto"/>
      </w:pPr>
      <w:r w:rsidRPr="00773945">
        <w:rPr>
          <w:b/>
        </w:rPr>
        <w:t>Instructions:</w:t>
      </w:r>
      <w:r w:rsidRPr="00972F45">
        <w:t xml:space="preserve"> Recherchez chaque indicateur dans les registres journaliers des consultations externes pour le mois qui précède le mois précèdent cette visite. (Par exemple, si la visite a lieu en août, écrivez les valeurs enregistrées pour juin.) </w:t>
      </w:r>
      <w:r w:rsidRPr="001B28EA">
        <w:t>Ajoutez les «observations/les cas »</w:t>
      </w:r>
    </w:p>
    <w:p w14:paraId="46B5B847" w14:textId="77777777" w:rsidR="008931D4" w:rsidRPr="00972F45" w:rsidRDefault="008931D4" w:rsidP="008931D4">
      <w:pPr>
        <w:spacing w:after="0" w:line="240" w:lineRule="auto"/>
      </w:pPr>
      <w:r w:rsidRPr="00972F45">
        <w:t>(Soit cocher, soit des Croix ou des symboles «+» et «-» selon le cas) pour chaque indicateur pour le mois entier et entrez le total pour le mois.</w:t>
      </w:r>
    </w:p>
    <w:p w14:paraId="446B61EC" w14:textId="77777777" w:rsidR="008931D4" w:rsidRPr="00972F45" w:rsidRDefault="008931D4" w:rsidP="008931D4">
      <w:pPr>
        <w:spacing w:after="0" w:line="240" w:lineRule="auto"/>
      </w:pPr>
    </w:p>
    <w:tbl>
      <w:tblPr>
        <w:tblStyle w:val="Grilledutableau"/>
        <w:tblW w:w="0" w:type="auto"/>
        <w:tblLook w:val="04A0" w:firstRow="1" w:lastRow="0" w:firstColumn="1" w:lastColumn="0" w:noHBand="0" w:noVBand="1"/>
      </w:tblPr>
      <w:tblGrid>
        <w:gridCol w:w="6655"/>
        <w:gridCol w:w="2407"/>
      </w:tblGrid>
      <w:tr w:rsidR="008931D4" w14:paraId="120A152A" w14:textId="77777777" w:rsidTr="008931D4">
        <w:tc>
          <w:tcPr>
            <w:tcW w:w="6655" w:type="dxa"/>
          </w:tcPr>
          <w:p w14:paraId="66986450" w14:textId="1F4B14B3" w:rsidR="008931D4" w:rsidRPr="00972F45" w:rsidRDefault="008931D4" w:rsidP="008931D4">
            <w:r w:rsidRPr="00972F45">
              <w:t>Est-ce que le registre journalier est disponible pour le mois précédant le mois précèdent la visite?</w:t>
            </w:r>
          </w:p>
          <w:p w14:paraId="7F4D3922" w14:textId="77777777" w:rsidR="008931D4" w:rsidRPr="00972F45" w:rsidRDefault="008931D4" w:rsidP="008931D4"/>
          <w:p w14:paraId="5095D904" w14:textId="77777777" w:rsidR="008931D4" w:rsidRPr="00972F45" w:rsidRDefault="008931D4" w:rsidP="008931D4">
            <w:r w:rsidRPr="00DD50E4">
              <w:rPr>
                <w:b/>
              </w:rPr>
              <w:t>SI OUI:</w:t>
            </w:r>
            <w:r w:rsidRPr="00972F45">
              <w:t xml:space="preserve"> PASSER À LA SECTION 8.</w:t>
            </w:r>
          </w:p>
          <w:p w14:paraId="1FB35E79" w14:textId="77777777" w:rsidR="008931D4" w:rsidRDefault="008931D4" w:rsidP="008931D4">
            <w:pPr>
              <w:rPr>
                <w:lang w:val="en-US"/>
              </w:rPr>
            </w:pPr>
            <w:r w:rsidRPr="00DD50E4">
              <w:rPr>
                <w:b/>
                <w:lang w:val="en-US"/>
              </w:rPr>
              <w:t>SI NON:</w:t>
            </w:r>
            <w:r w:rsidRPr="00002B60">
              <w:rPr>
                <w:lang w:val="en-US"/>
              </w:rPr>
              <w:t xml:space="preserve"> FIN</w:t>
            </w:r>
          </w:p>
        </w:tc>
        <w:tc>
          <w:tcPr>
            <w:tcW w:w="2407" w:type="dxa"/>
          </w:tcPr>
          <w:p w14:paraId="3F3C10A3" w14:textId="77777777" w:rsidR="008931D4" w:rsidRPr="00002B60" w:rsidRDefault="008931D4" w:rsidP="008931D4">
            <w:pPr>
              <w:jc w:val="right"/>
              <w:rPr>
                <w:b/>
                <w:lang w:val="en-US"/>
              </w:rPr>
            </w:pPr>
            <w:r w:rsidRPr="00002B60">
              <w:rPr>
                <w:b/>
                <w:lang w:val="en-US"/>
              </w:rPr>
              <w:t>OUI</w:t>
            </w:r>
            <w:r>
              <w:t xml:space="preserve"> </w:t>
            </w:r>
            <w:r w:rsidRPr="00002B60">
              <w:rPr>
                <w:b/>
                <w:lang w:val="en-US"/>
              </w:rPr>
              <w:t>………… 1</w:t>
            </w:r>
          </w:p>
          <w:p w14:paraId="7E571E65" w14:textId="77777777" w:rsidR="008931D4" w:rsidRDefault="008931D4" w:rsidP="008931D4">
            <w:pPr>
              <w:jc w:val="right"/>
              <w:rPr>
                <w:b/>
                <w:lang w:val="en-US"/>
              </w:rPr>
            </w:pPr>
          </w:p>
          <w:p w14:paraId="6F35F915" w14:textId="77777777" w:rsidR="008931D4" w:rsidRDefault="008931D4" w:rsidP="008931D4">
            <w:pPr>
              <w:jc w:val="right"/>
              <w:rPr>
                <w:b/>
                <w:lang w:val="en-US"/>
              </w:rPr>
            </w:pPr>
          </w:p>
          <w:p w14:paraId="04A18628" w14:textId="77777777" w:rsidR="008931D4" w:rsidRPr="00002B60" w:rsidRDefault="008931D4" w:rsidP="008931D4">
            <w:pPr>
              <w:jc w:val="right"/>
              <w:rPr>
                <w:b/>
                <w:lang w:val="en-US"/>
              </w:rPr>
            </w:pPr>
            <w:r w:rsidRPr="00002B60">
              <w:rPr>
                <w:b/>
                <w:lang w:val="en-US"/>
              </w:rPr>
              <w:t>NO ………….2</w:t>
            </w:r>
          </w:p>
          <w:p w14:paraId="43A452D2" w14:textId="77777777" w:rsidR="008931D4" w:rsidRDefault="008931D4" w:rsidP="008931D4">
            <w:pPr>
              <w:rPr>
                <w:lang w:val="en-US"/>
              </w:rPr>
            </w:pPr>
          </w:p>
        </w:tc>
      </w:tr>
    </w:tbl>
    <w:p w14:paraId="27DA9BB0" w14:textId="33D2A87D" w:rsidR="00AB546C" w:rsidRDefault="00AB546C" w:rsidP="008931D4">
      <w:pPr>
        <w:spacing w:after="0" w:line="240" w:lineRule="auto"/>
      </w:pPr>
    </w:p>
    <w:p w14:paraId="3396838D" w14:textId="77777777" w:rsidR="00AB546C" w:rsidRDefault="00AB546C">
      <w:r>
        <w:br w:type="page"/>
      </w:r>
    </w:p>
    <w:p w14:paraId="4643D86D" w14:textId="77777777" w:rsidR="008931D4" w:rsidRDefault="008931D4" w:rsidP="008931D4">
      <w:pPr>
        <w:spacing w:after="0" w:line="240" w:lineRule="auto"/>
      </w:pPr>
    </w:p>
    <w:tbl>
      <w:tblPr>
        <w:tblStyle w:val="Grilledutableau"/>
        <w:tblW w:w="0" w:type="auto"/>
        <w:tblLook w:val="04A0" w:firstRow="1" w:lastRow="0" w:firstColumn="1" w:lastColumn="0" w:noHBand="0" w:noVBand="1"/>
      </w:tblPr>
      <w:tblGrid>
        <w:gridCol w:w="633"/>
        <w:gridCol w:w="6652"/>
        <w:gridCol w:w="1777"/>
      </w:tblGrid>
      <w:tr w:rsidR="008931D4" w14:paraId="2FA7ED42" w14:textId="77777777" w:rsidTr="008931D4">
        <w:tc>
          <w:tcPr>
            <w:tcW w:w="633" w:type="dxa"/>
            <w:shd w:val="clear" w:color="auto" w:fill="D9D9D9" w:themeFill="background1" w:themeFillShade="D9"/>
          </w:tcPr>
          <w:p w14:paraId="089387F5" w14:textId="77777777" w:rsidR="008931D4" w:rsidRDefault="008931D4" w:rsidP="008931D4"/>
        </w:tc>
        <w:tc>
          <w:tcPr>
            <w:tcW w:w="6652" w:type="dxa"/>
            <w:shd w:val="clear" w:color="auto" w:fill="D9D9D9" w:themeFill="background1" w:themeFillShade="D9"/>
          </w:tcPr>
          <w:p w14:paraId="1ED36D64" w14:textId="77777777" w:rsidR="008931D4" w:rsidRDefault="008931D4" w:rsidP="008931D4">
            <w:r>
              <w:t xml:space="preserve">Indicateurs </w:t>
            </w:r>
          </w:p>
        </w:tc>
        <w:tc>
          <w:tcPr>
            <w:tcW w:w="1777" w:type="dxa"/>
            <w:shd w:val="clear" w:color="auto" w:fill="D9D9D9" w:themeFill="background1" w:themeFillShade="D9"/>
          </w:tcPr>
          <w:p w14:paraId="30184F53" w14:textId="77777777" w:rsidR="008931D4" w:rsidRDefault="008931D4" w:rsidP="008931D4">
            <w:r>
              <w:t>Total du mois</w:t>
            </w:r>
          </w:p>
        </w:tc>
      </w:tr>
      <w:tr w:rsidR="008931D4" w14:paraId="1E136094" w14:textId="77777777" w:rsidTr="008931D4">
        <w:tc>
          <w:tcPr>
            <w:tcW w:w="633" w:type="dxa"/>
          </w:tcPr>
          <w:p w14:paraId="5845C91A" w14:textId="77777777" w:rsidR="008931D4" w:rsidRDefault="008931D4" w:rsidP="008931D4">
            <w:r w:rsidRPr="0047761C">
              <w:t>8a</w:t>
            </w:r>
          </w:p>
        </w:tc>
        <w:tc>
          <w:tcPr>
            <w:tcW w:w="6652" w:type="dxa"/>
          </w:tcPr>
          <w:p w14:paraId="0840D945" w14:textId="77777777" w:rsidR="008931D4" w:rsidRDefault="008931D4" w:rsidP="008931D4">
            <w:r w:rsidRPr="007620B4">
              <w:t>Nombre de nouveaux fréquentations de sexe masculin âgés de 0 à 4 ans (n ° 4a &lt;5 ET n ° 4b = masculin ET n ° 10a = "+")</w:t>
            </w:r>
          </w:p>
        </w:tc>
        <w:tc>
          <w:tcPr>
            <w:tcW w:w="1777" w:type="dxa"/>
          </w:tcPr>
          <w:p w14:paraId="3ADBD1FB" w14:textId="77777777" w:rsidR="008931D4" w:rsidRDefault="008931D4" w:rsidP="008931D4"/>
        </w:tc>
      </w:tr>
      <w:tr w:rsidR="008931D4" w14:paraId="5E40AE9F" w14:textId="77777777" w:rsidTr="008931D4">
        <w:tc>
          <w:tcPr>
            <w:tcW w:w="633" w:type="dxa"/>
          </w:tcPr>
          <w:p w14:paraId="686CD1CC" w14:textId="77777777" w:rsidR="008931D4" w:rsidRDefault="008931D4" w:rsidP="008931D4">
            <w:r w:rsidRPr="0047761C">
              <w:t>8b</w:t>
            </w:r>
          </w:p>
        </w:tc>
        <w:tc>
          <w:tcPr>
            <w:tcW w:w="6652" w:type="dxa"/>
          </w:tcPr>
          <w:p w14:paraId="31B97C9E" w14:textId="77777777" w:rsidR="008931D4" w:rsidRDefault="008931D4" w:rsidP="008931D4">
            <w:r w:rsidRPr="007620B4">
              <w:t>Nombre de nouvelles fréquentations masculines entre 5 ans et plus (# 4a≥5 ET # 4b = hommes ET # 10a = "+")</w:t>
            </w:r>
          </w:p>
        </w:tc>
        <w:tc>
          <w:tcPr>
            <w:tcW w:w="1777" w:type="dxa"/>
          </w:tcPr>
          <w:p w14:paraId="33EE7664" w14:textId="77777777" w:rsidR="008931D4" w:rsidRDefault="008931D4" w:rsidP="008931D4"/>
        </w:tc>
      </w:tr>
      <w:tr w:rsidR="008931D4" w14:paraId="54095171" w14:textId="77777777" w:rsidTr="008931D4">
        <w:tc>
          <w:tcPr>
            <w:tcW w:w="633" w:type="dxa"/>
          </w:tcPr>
          <w:p w14:paraId="7277F0DC" w14:textId="77777777" w:rsidR="008931D4" w:rsidRDefault="008931D4" w:rsidP="008931D4">
            <w:r w:rsidRPr="0047761C">
              <w:t>8c</w:t>
            </w:r>
          </w:p>
        </w:tc>
        <w:tc>
          <w:tcPr>
            <w:tcW w:w="6652" w:type="dxa"/>
          </w:tcPr>
          <w:p w14:paraId="7E6025B9" w14:textId="77777777" w:rsidR="008931D4" w:rsidRDefault="008931D4" w:rsidP="008931D4">
            <w:r w:rsidRPr="007620B4">
              <w:t>Nombre de nouvelles fréquentations chez les femmes âgées de 0 à 4 ans (n ° 4a &lt;5 ET n ° 4b = féminin ET n ° 10a = "+")</w:t>
            </w:r>
          </w:p>
        </w:tc>
        <w:tc>
          <w:tcPr>
            <w:tcW w:w="1777" w:type="dxa"/>
          </w:tcPr>
          <w:p w14:paraId="49942983" w14:textId="77777777" w:rsidR="008931D4" w:rsidRDefault="008931D4" w:rsidP="008931D4"/>
        </w:tc>
      </w:tr>
      <w:tr w:rsidR="008931D4" w14:paraId="68E008B4" w14:textId="77777777" w:rsidTr="008931D4">
        <w:tc>
          <w:tcPr>
            <w:tcW w:w="633" w:type="dxa"/>
          </w:tcPr>
          <w:p w14:paraId="04864780" w14:textId="77777777" w:rsidR="008931D4" w:rsidRDefault="008931D4" w:rsidP="008931D4">
            <w:r w:rsidRPr="0047761C">
              <w:t>8d</w:t>
            </w:r>
          </w:p>
        </w:tc>
        <w:tc>
          <w:tcPr>
            <w:tcW w:w="6652" w:type="dxa"/>
          </w:tcPr>
          <w:p w14:paraId="2E71BF1C" w14:textId="77777777" w:rsidR="008931D4" w:rsidRDefault="008931D4" w:rsidP="008931D4">
            <w:r w:rsidRPr="007620B4">
              <w:t>Nombre de nouvelles fréquentations chez les f</w:t>
            </w:r>
            <w:r>
              <w:t>emme</w:t>
            </w:r>
            <w:r w:rsidRPr="007620B4">
              <w:t>s entre 5 ans et plus (# 4a≥5 ET # 4b = femmes ET # 10a = "+")</w:t>
            </w:r>
          </w:p>
        </w:tc>
        <w:tc>
          <w:tcPr>
            <w:tcW w:w="1777" w:type="dxa"/>
          </w:tcPr>
          <w:p w14:paraId="5CBD6532" w14:textId="77777777" w:rsidR="008931D4" w:rsidRDefault="008931D4" w:rsidP="008931D4"/>
        </w:tc>
      </w:tr>
      <w:tr w:rsidR="008931D4" w14:paraId="00FA91EA" w14:textId="77777777" w:rsidTr="008931D4">
        <w:tc>
          <w:tcPr>
            <w:tcW w:w="633" w:type="dxa"/>
          </w:tcPr>
          <w:p w14:paraId="75BABD8D" w14:textId="77777777" w:rsidR="008931D4" w:rsidRPr="0047761C" w:rsidRDefault="008931D4" w:rsidP="008931D4">
            <w:r>
              <w:t>8e</w:t>
            </w:r>
          </w:p>
        </w:tc>
        <w:tc>
          <w:tcPr>
            <w:tcW w:w="6652" w:type="dxa"/>
          </w:tcPr>
          <w:p w14:paraId="1806B419" w14:textId="77777777" w:rsidR="008931D4" w:rsidRPr="00AA79B1" w:rsidRDefault="008931D4" w:rsidP="008931D4">
            <w:r w:rsidRPr="007620B4">
              <w:t>Nombre de personnes présentant de la fièvre et testées (0 à 4 ans) (n ° 4a &lt;5 et n ° 12a = "oui" et n ° 12b = BS ou RDT ou oui)</w:t>
            </w:r>
          </w:p>
        </w:tc>
        <w:tc>
          <w:tcPr>
            <w:tcW w:w="1777" w:type="dxa"/>
          </w:tcPr>
          <w:p w14:paraId="5437EFE2" w14:textId="77777777" w:rsidR="008931D4" w:rsidRDefault="008931D4" w:rsidP="008931D4"/>
        </w:tc>
      </w:tr>
      <w:tr w:rsidR="008931D4" w14:paraId="138E2DEC" w14:textId="77777777" w:rsidTr="008931D4">
        <w:tc>
          <w:tcPr>
            <w:tcW w:w="633" w:type="dxa"/>
          </w:tcPr>
          <w:p w14:paraId="27BC6532" w14:textId="77777777" w:rsidR="008931D4" w:rsidRPr="0047761C" w:rsidRDefault="008931D4" w:rsidP="008931D4">
            <w:r>
              <w:t>8f</w:t>
            </w:r>
          </w:p>
        </w:tc>
        <w:tc>
          <w:tcPr>
            <w:tcW w:w="6652" w:type="dxa"/>
          </w:tcPr>
          <w:p w14:paraId="018308EF" w14:textId="77777777" w:rsidR="008931D4" w:rsidRPr="00AA79B1" w:rsidRDefault="008931D4" w:rsidP="008931D4">
            <w:r w:rsidRPr="007620B4">
              <w:t>Nombre de personnes séropositives pour le paludisme (0 à 4 ans) (n ° 4a &lt;5 et n ° 12c = "+" ou "pos")</w:t>
            </w:r>
          </w:p>
        </w:tc>
        <w:tc>
          <w:tcPr>
            <w:tcW w:w="1777" w:type="dxa"/>
          </w:tcPr>
          <w:p w14:paraId="1AFA68AB" w14:textId="77777777" w:rsidR="008931D4" w:rsidRDefault="008931D4" w:rsidP="008931D4"/>
        </w:tc>
      </w:tr>
      <w:tr w:rsidR="008931D4" w14:paraId="6AF32E74" w14:textId="77777777" w:rsidTr="008931D4">
        <w:tc>
          <w:tcPr>
            <w:tcW w:w="633" w:type="dxa"/>
          </w:tcPr>
          <w:p w14:paraId="50846A22" w14:textId="77777777" w:rsidR="008931D4" w:rsidRPr="0047761C" w:rsidRDefault="008931D4" w:rsidP="008931D4">
            <w:r>
              <w:t>8g</w:t>
            </w:r>
          </w:p>
        </w:tc>
        <w:tc>
          <w:tcPr>
            <w:tcW w:w="6652" w:type="dxa"/>
          </w:tcPr>
          <w:p w14:paraId="02E88B6C" w14:textId="77777777" w:rsidR="008931D4" w:rsidRPr="00AA79B1" w:rsidRDefault="008931D4" w:rsidP="008931D4">
            <w:r w:rsidRPr="007620B4">
              <w:t>Nombre de personnes testées positives pour le paludisme recevant ACT (0 à 4 ans) (# 4a &lt;5 et # 12c = "+" ou "pos" ET # 15 = "AL" ou "ACT" ou "</w:t>
            </w:r>
            <w:proofErr w:type="spellStart"/>
            <w:r w:rsidRPr="007620B4">
              <w:t>Coartem</w:t>
            </w:r>
            <w:proofErr w:type="spellEnd"/>
            <w:r w:rsidRPr="007620B4">
              <w:t>" ou "ASAQ" ou “AA”)</w:t>
            </w:r>
          </w:p>
        </w:tc>
        <w:tc>
          <w:tcPr>
            <w:tcW w:w="1777" w:type="dxa"/>
          </w:tcPr>
          <w:p w14:paraId="2E396562" w14:textId="77777777" w:rsidR="008931D4" w:rsidRDefault="008931D4" w:rsidP="008931D4"/>
        </w:tc>
      </w:tr>
    </w:tbl>
    <w:p w14:paraId="0E49FE6C" w14:textId="77777777" w:rsidR="008931D4" w:rsidRDefault="008931D4" w:rsidP="00AB546C">
      <w:pPr>
        <w:spacing w:after="0" w:line="240" w:lineRule="auto"/>
      </w:pPr>
    </w:p>
    <w:p w14:paraId="47B22676" w14:textId="77777777" w:rsidR="008931D4" w:rsidRDefault="008931D4" w:rsidP="00AB546C">
      <w:pPr>
        <w:spacing w:after="0" w:line="240" w:lineRule="auto"/>
      </w:pPr>
      <w:r w:rsidRPr="00651918">
        <w:t>Veuillez ajouter vos observations générales lors de cette vérification croisée.</w:t>
      </w:r>
    </w:p>
    <w:tbl>
      <w:tblPr>
        <w:tblStyle w:val="Grilledutableau"/>
        <w:tblpPr w:leftFromText="180" w:rightFromText="180" w:vertAnchor="text" w:horzAnchor="margin" w:tblpY="76"/>
        <w:tblW w:w="0" w:type="auto"/>
        <w:tblLook w:val="04A0" w:firstRow="1" w:lastRow="0" w:firstColumn="1" w:lastColumn="0" w:noHBand="0" w:noVBand="1"/>
      </w:tblPr>
      <w:tblGrid>
        <w:gridCol w:w="9062"/>
      </w:tblGrid>
      <w:tr w:rsidR="008931D4" w14:paraId="78E9764D" w14:textId="77777777" w:rsidTr="008931D4">
        <w:tc>
          <w:tcPr>
            <w:tcW w:w="9062" w:type="dxa"/>
          </w:tcPr>
          <w:p w14:paraId="187A63AC" w14:textId="77777777" w:rsidR="008931D4" w:rsidRDefault="008931D4" w:rsidP="008931D4"/>
          <w:p w14:paraId="2A4E790E" w14:textId="77777777" w:rsidR="008931D4" w:rsidRDefault="008931D4" w:rsidP="008931D4"/>
          <w:p w14:paraId="1F86D113" w14:textId="77777777" w:rsidR="008931D4" w:rsidRDefault="008931D4" w:rsidP="008931D4"/>
          <w:p w14:paraId="120F8838" w14:textId="77777777" w:rsidR="008931D4" w:rsidRDefault="008931D4" w:rsidP="008931D4"/>
        </w:tc>
      </w:tr>
    </w:tbl>
    <w:p w14:paraId="2F6C5D63" w14:textId="77777777" w:rsidR="008931D4" w:rsidRDefault="008931D4" w:rsidP="00AB546C">
      <w:pPr>
        <w:spacing w:after="0" w:line="240" w:lineRule="auto"/>
      </w:pPr>
    </w:p>
    <w:p w14:paraId="6B476AB7" w14:textId="77777777" w:rsidR="008931D4" w:rsidRDefault="008931D4" w:rsidP="00AB546C">
      <w:pPr>
        <w:spacing w:after="0" w:line="240" w:lineRule="auto"/>
      </w:pPr>
      <w:r w:rsidRPr="00651918">
        <w:t>Avez-vous rencontré des difficultés lors de cette vérification croisée? Si oui, s'il vous plaît expliquer.</w:t>
      </w:r>
    </w:p>
    <w:tbl>
      <w:tblPr>
        <w:tblStyle w:val="Grilledutableau"/>
        <w:tblpPr w:leftFromText="180" w:rightFromText="180" w:vertAnchor="text" w:horzAnchor="margin" w:tblpY="82"/>
        <w:tblW w:w="0" w:type="auto"/>
        <w:tblLook w:val="04A0" w:firstRow="1" w:lastRow="0" w:firstColumn="1" w:lastColumn="0" w:noHBand="0" w:noVBand="1"/>
      </w:tblPr>
      <w:tblGrid>
        <w:gridCol w:w="9062"/>
      </w:tblGrid>
      <w:tr w:rsidR="008931D4" w14:paraId="70C19D36" w14:textId="77777777" w:rsidTr="008931D4">
        <w:tc>
          <w:tcPr>
            <w:tcW w:w="9062" w:type="dxa"/>
          </w:tcPr>
          <w:p w14:paraId="2DD5E0D3" w14:textId="77777777" w:rsidR="008931D4" w:rsidRDefault="008931D4" w:rsidP="008931D4"/>
          <w:p w14:paraId="011EB953" w14:textId="77777777" w:rsidR="008931D4" w:rsidRDefault="008931D4" w:rsidP="008931D4"/>
          <w:p w14:paraId="12B8613F" w14:textId="77777777" w:rsidR="008931D4" w:rsidRDefault="008931D4" w:rsidP="008931D4"/>
          <w:p w14:paraId="46777B4A" w14:textId="77777777" w:rsidR="008931D4" w:rsidRDefault="008931D4" w:rsidP="008931D4"/>
        </w:tc>
      </w:tr>
    </w:tbl>
    <w:p w14:paraId="4EB9022C" w14:textId="77777777" w:rsidR="008931D4" w:rsidRDefault="008931D4" w:rsidP="00AB546C">
      <w:pPr>
        <w:spacing w:after="0" w:line="240" w:lineRule="auto"/>
      </w:pPr>
    </w:p>
    <w:p w14:paraId="2A953F02" w14:textId="77777777" w:rsidR="008931D4" w:rsidRPr="00DD50E4" w:rsidRDefault="008931D4" w:rsidP="00AB546C">
      <w:pPr>
        <w:spacing w:after="0" w:line="240" w:lineRule="auto"/>
        <w:rPr>
          <w:b/>
        </w:rPr>
      </w:pPr>
      <w:r w:rsidRPr="00DD50E4">
        <w:rPr>
          <w:b/>
        </w:rPr>
        <w:t>* Merci à toutes les parties impliquées pour l</w:t>
      </w:r>
      <w:r>
        <w:rPr>
          <w:b/>
        </w:rPr>
        <w:t>eurs</w:t>
      </w:r>
      <w:r w:rsidRPr="00DD50E4">
        <w:rPr>
          <w:b/>
        </w:rPr>
        <w:t xml:space="preserve"> temps et efforts </w:t>
      </w:r>
    </w:p>
    <w:p w14:paraId="3A9EEE38" w14:textId="77777777" w:rsidR="008931D4" w:rsidRDefault="008931D4" w:rsidP="00AB546C">
      <w:pPr>
        <w:spacing w:after="0" w:line="240" w:lineRule="auto"/>
      </w:pPr>
    </w:p>
    <w:tbl>
      <w:tblPr>
        <w:tblStyle w:val="Grilledutableau"/>
        <w:tblpPr w:leftFromText="141" w:rightFromText="141" w:vertAnchor="text" w:horzAnchor="margin" w:tblpXSpec="right" w:tblpY="17"/>
        <w:tblW w:w="9023" w:type="dxa"/>
        <w:tblLook w:val="04A0" w:firstRow="1" w:lastRow="0" w:firstColumn="1" w:lastColumn="0" w:noHBand="0" w:noVBand="1"/>
      </w:tblPr>
      <w:tblGrid>
        <w:gridCol w:w="1370"/>
        <w:gridCol w:w="2675"/>
        <w:gridCol w:w="1856"/>
        <w:gridCol w:w="3122"/>
      </w:tblGrid>
      <w:tr w:rsidR="008931D4" w14:paraId="048D22A2" w14:textId="77777777" w:rsidTr="008931D4">
        <w:tc>
          <w:tcPr>
            <w:tcW w:w="9023" w:type="dxa"/>
            <w:gridSpan w:val="4"/>
          </w:tcPr>
          <w:p w14:paraId="7E25A08C" w14:textId="77777777" w:rsidR="008931D4" w:rsidRDefault="008931D4" w:rsidP="008931D4">
            <w:r>
              <w:t>Remplie par :</w:t>
            </w:r>
          </w:p>
        </w:tc>
      </w:tr>
      <w:tr w:rsidR="008931D4" w14:paraId="4ED4F311" w14:textId="77777777" w:rsidTr="008931D4">
        <w:tc>
          <w:tcPr>
            <w:tcW w:w="1370" w:type="dxa"/>
          </w:tcPr>
          <w:p w14:paraId="3576596C" w14:textId="77777777" w:rsidR="008931D4" w:rsidRDefault="008931D4" w:rsidP="008931D4">
            <w:r>
              <w:t>Nom</w:t>
            </w:r>
            <w:r w:rsidRPr="00EA3B89">
              <w:t>:</w:t>
            </w:r>
          </w:p>
        </w:tc>
        <w:tc>
          <w:tcPr>
            <w:tcW w:w="2675" w:type="dxa"/>
          </w:tcPr>
          <w:p w14:paraId="18516365" w14:textId="77777777" w:rsidR="008931D4" w:rsidRDefault="008931D4" w:rsidP="008931D4">
            <w:r w:rsidRPr="00651918">
              <w:t>Signature:</w:t>
            </w:r>
          </w:p>
        </w:tc>
        <w:tc>
          <w:tcPr>
            <w:tcW w:w="1856" w:type="dxa"/>
          </w:tcPr>
          <w:p w14:paraId="055EE765" w14:textId="77777777" w:rsidR="008931D4" w:rsidRDefault="008931D4" w:rsidP="008931D4">
            <w:r>
              <w:t xml:space="preserve">Date </w:t>
            </w:r>
            <w:r w:rsidRPr="00EA3B89">
              <w:t>:</w:t>
            </w:r>
          </w:p>
        </w:tc>
        <w:tc>
          <w:tcPr>
            <w:tcW w:w="3122" w:type="dxa"/>
          </w:tcPr>
          <w:p w14:paraId="24DFCF08" w14:textId="77777777" w:rsidR="008931D4" w:rsidRDefault="008931D4" w:rsidP="008931D4">
            <w:r>
              <w:t xml:space="preserve">Heure de fin de collecte </w:t>
            </w:r>
            <w:r w:rsidRPr="00EA3B89">
              <w:t>:</w:t>
            </w:r>
          </w:p>
          <w:p w14:paraId="3916285E" w14:textId="77777777" w:rsidR="008931D4" w:rsidRDefault="008931D4" w:rsidP="008931D4"/>
          <w:p w14:paraId="22177C69" w14:textId="77777777" w:rsidR="008931D4" w:rsidRDefault="008931D4" w:rsidP="008931D4"/>
          <w:p w14:paraId="7A0C8EF3" w14:textId="77777777" w:rsidR="008931D4" w:rsidRDefault="008931D4" w:rsidP="008931D4"/>
        </w:tc>
      </w:tr>
      <w:tr w:rsidR="008931D4" w14:paraId="23F5B205" w14:textId="77777777" w:rsidTr="008931D4">
        <w:tc>
          <w:tcPr>
            <w:tcW w:w="9023" w:type="dxa"/>
            <w:gridSpan w:val="4"/>
          </w:tcPr>
          <w:p w14:paraId="5A7DB781" w14:textId="77777777" w:rsidR="008931D4" w:rsidRDefault="008931D4" w:rsidP="008931D4">
            <w:r>
              <w:t xml:space="preserve">Outil vérifié par </w:t>
            </w:r>
          </w:p>
        </w:tc>
      </w:tr>
      <w:tr w:rsidR="008931D4" w14:paraId="06CF679C" w14:textId="77777777" w:rsidTr="00AB546C">
        <w:trPr>
          <w:trHeight w:val="779"/>
        </w:trPr>
        <w:tc>
          <w:tcPr>
            <w:tcW w:w="1370" w:type="dxa"/>
          </w:tcPr>
          <w:p w14:paraId="23BB41B6" w14:textId="77777777" w:rsidR="008931D4" w:rsidRDefault="008931D4" w:rsidP="008931D4">
            <w:r w:rsidRPr="00E92423">
              <w:t>Nom:</w:t>
            </w:r>
          </w:p>
        </w:tc>
        <w:tc>
          <w:tcPr>
            <w:tcW w:w="2675" w:type="dxa"/>
          </w:tcPr>
          <w:p w14:paraId="61D49910" w14:textId="77777777" w:rsidR="008931D4" w:rsidRDefault="008931D4" w:rsidP="008931D4">
            <w:r w:rsidRPr="00E92423">
              <w:t>Signature:</w:t>
            </w:r>
          </w:p>
        </w:tc>
        <w:tc>
          <w:tcPr>
            <w:tcW w:w="1856" w:type="dxa"/>
          </w:tcPr>
          <w:p w14:paraId="3400F2A0" w14:textId="77777777" w:rsidR="008931D4" w:rsidRDefault="008931D4" w:rsidP="008931D4">
            <w:r w:rsidRPr="00E92423">
              <w:t>Date :</w:t>
            </w:r>
          </w:p>
        </w:tc>
        <w:tc>
          <w:tcPr>
            <w:tcW w:w="3122" w:type="dxa"/>
          </w:tcPr>
          <w:p w14:paraId="2368A89D" w14:textId="77777777" w:rsidR="008931D4" w:rsidRDefault="008931D4" w:rsidP="008931D4">
            <w:r w:rsidRPr="00E92423">
              <w:t>Heure:</w:t>
            </w:r>
          </w:p>
          <w:p w14:paraId="01194344" w14:textId="77777777" w:rsidR="008931D4" w:rsidRDefault="008931D4" w:rsidP="008931D4"/>
          <w:p w14:paraId="41362BF8" w14:textId="77777777" w:rsidR="008931D4" w:rsidRDefault="008931D4" w:rsidP="008931D4"/>
          <w:p w14:paraId="22B4A29F" w14:textId="77777777" w:rsidR="008931D4" w:rsidRDefault="008931D4" w:rsidP="008931D4"/>
        </w:tc>
      </w:tr>
    </w:tbl>
    <w:p w14:paraId="5DC687D6" w14:textId="77777777" w:rsidR="008931D4" w:rsidRDefault="008931D4" w:rsidP="008931D4"/>
    <w:p w14:paraId="2456177A" w14:textId="77777777" w:rsidR="008931D4" w:rsidRDefault="008931D4" w:rsidP="008931D4"/>
    <w:p w14:paraId="44DF70F8" w14:textId="77777777" w:rsidR="00A26C6C" w:rsidRDefault="00D32543" w:rsidP="00D32543">
      <w:pPr>
        <w:pStyle w:val="Titre2"/>
        <w:numPr>
          <w:ilvl w:val="0"/>
          <w:numId w:val="0"/>
        </w:numPr>
        <w:ind w:left="1559"/>
        <w:rPr>
          <w:highlight w:val="yellow"/>
        </w:rPr>
        <w:sectPr w:rsidR="00A26C6C" w:rsidSect="00DD631D">
          <w:pgSz w:w="12240" w:h="15840"/>
          <w:pgMar w:top="1440" w:right="1440" w:bottom="1440" w:left="1440" w:header="720" w:footer="720" w:gutter="0"/>
          <w:cols w:space="720"/>
          <w:titlePg/>
          <w:docGrid w:linePitch="360"/>
        </w:sectPr>
      </w:pPr>
      <w:r>
        <w:rPr>
          <w:highlight w:val="yellow"/>
        </w:rPr>
        <w:t xml:space="preserve"> </w:t>
      </w:r>
    </w:p>
    <w:p w14:paraId="00DE75A8" w14:textId="7E92BAAE" w:rsidR="00A26C6C" w:rsidRDefault="00A05AB1" w:rsidP="00892A97">
      <w:pPr>
        <w:pStyle w:val="Titre2"/>
        <w:numPr>
          <w:ilvl w:val="1"/>
          <w:numId w:val="4"/>
        </w:numPr>
      </w:pPr>
      <w:bookmarkStart w:id="681" w:name="_Guide_d’entretien_des_1"/>
      <w:bookmarkEnd w:id="681"/>
      <w:r w:rsidRPr="000D0D8C">
        <w:lastRenderedPageBreak/>
        <w:t>Guide d’entretien des prestataires des soins</w:t>
      </w:r>
    </w:p>
    <w:p w14:paraId="30D7AB87" w14:textId="77777777" w:rsidR="00406178" w:rsidRPr="00406178" w:rsidRDefault="00406178" w:rsidP="00406178">
      <w:pPr>
        <w:spacing w:after="0" w:line="240" w:lineRule="auto"/>
        <w:jc w:val="center"/>
        <w:rPr>
          <w:rFonts w:ascii="Calibri" w:eastAsia="Calibri" w:hAnsi="Calibri" w:cs="Times New Roman"/>
          <w:color w:val="000000"/>
          <w:sz w:val="32"/>
          <w:szCs w:val="32"/>
        </w:rPr>
      </w:pPr>
      <w:r w:rsidRPr="00406178">
        <w:rPr>
          <w:rFonts w:ascii="Calibri" w:eastAsia="Calibri" w:hAnsi="Calibri" w:cs="Times New Roman"/>
          <w:b/>
          <w:color w:val="000000"/>
          <w:sz w:val="32"/>
          <w:szCs w:val="32"/>
        </w:rPr>
        <w:t xml:space="preserve">Guide d'entretien d’agent de santé </w:t>
      </w:r>
    </w:p>
    <w:p w14:paraId="5CDC3468" w14:textId="77777777" w:rsidR="00406178" w:rsidRPr="00406178" w:rsidRDefault="00406178" w:rsidP="00406178">
      <w:pPr>
        <w:pStyle w:val="Paragraphedeliste"/>
        <w:spacing w:after="0" w:line="240" w:lineRule="auto"/>
        <w:ind w:left="360"/>
        <w:rPr>
          <w:rFonts w:ascii="Calibri" w:eastAsia="Calibri" w:hAnsi="Calibri" w:cs="Times New Roman"/>
          <w:sz w:val="24"/>
          <w:szCs w:val="24"/>
        </w:rPr>
      </w:pPr>
    </w:p>
    <w:p w14:paraId="06D355DF" w14:textId="77777777" w:rsidR="00406178" w:rsidRPr="00406178" w:rsidRDefault="00406178" w:rsidP="00406178">
      <w:pPr>
        <w:pStyle w:val="Paragraphedeliste"/>
        <w:spacing w:after="0" w:line="240" w:lineRule="auto"/>
        <w:ind w:left="360"/>
        <w:rPr>
          <w:rFonts w:ascii="Calibri" w:eastAsia="Calibri" w:hAnsi="Calibri" w:cs="Times New Roman"/>
          <w:b/>
          <w:sz w:val="24"/>
          <w:szCs w:val="24"/>
        </w:rPr>
      </w:pPr>
      <w:r w:rsidRPr="00406178">
        <w:rPr>
          <w:rFonts w:ascii="Calibri" w:eastAsia="Calibri" w:hAnsi="Calibri" w:cs="Times New Roman"/>
          <w:b/>
          <w:sz w:val="24"/>
          <w:szCs w:val="24"/>
        </w:rPr>
        <w:t>Nom de l'enquêteur/enquêtrice : ______________________________________</w:t>
      </w:r>
    </w:p>
    <w:p w14:paraId="7492088D" w14:textId="77777777" w:rsidR="00406178" w:rsidRPr="00406178" w:rsidRDefault="00406178" w:rsidP="00406178">
      <w:pPr>
        <w:rPr>
          <w:b/>
        </w:rPr>
      </w:pPr>
    </w:p>
    <w:tbl>
      <w:tblPr>
        <w:tblStyle w:val="TableGrid2"/>
        <w:tblW w:w="5000" w:type="pct"/>
        <w:tblLook w:val="04A0" w:firstRow="1" w:lastRow="0" w:firstColumn="1" w:lastColumn="0" w:noHBand="0" w:noVBand="1"/>
      </w:tblPr>
      <w:tblGrid>
        <w:gridCol w:w="4675"/>
        <w:gridCol w:w="4675"/>
      </w:tblGrid>
      <w:tr w:rsidR="00406178" w:rsidRPr="001D1E2F" w14:paraId="54A07BDD" w14:textId="77777777" w:rsidTr="00582D02">
        <w:tc>
          <w:tcPr>
            <w:tcW w:w="5000" w:type="pct"/>
            <w:gridSpan w:val="2"/>
          </w:tcPr>
          <w:p w14:paraId="215F0070" w14:textId="77777777" w:rsidR="00406178" w:rsidRPr="00CD5689" w:rsidRDefault="00406178" w:rsidP="00582D02">
            <w:pPr>
              <w:rPr>
                <w:rFonts w:ascii="Calibri" w:eastAsia="Calibri" w:hAnsi="Calibri" w:cs="Times New Roman"/>
              </w:rPr>
            </w:pPr>
            <w:r w:rsidRPr="001D1E2F">
              <w:rPr>
                <w:rFonts w:ascii="Calibri" w:eastAsia="Times New Roman" w:hAnsi="Calibri" w:cs="Calibri"/>
                <w:b/>
                <w:bCs/>
                <w:lang w:val="fr-BE" w:eastAsia="fr-FR"/>
              </w:rPr>
              <w:t>Identification de la formation sanitaire</w:t>
            </w:r>
          </w:p>
        </w:tc>
      </w:tr>
      <w:tr w:rsidR="00406178" w:rsidRPr="001D1E2F" w14:paraId="1FBD379D" w14:textId="77777777" w:rsidTr="00582D02">
        <w:tc>
          <w:tcPr>
            <w:tcW w:w="2500" w:type="pct"/>
            <w:tcBorders>
              <w:top w:val="single" w:sz="6" w:space="0" w:color="000000"/>
              <w:left w:val="single" w:sz="6" w:space="0" w:color="000000"/>
              <w:bottom w:val="single" w:sz="6" w:space="0" w:color="000000"/>
              <w:right w:val="single" w:sz="6" w:space="0" w:color="000000"/>
            </w:tcBorders>
          </w:tcPr>
          <w:p w14:paraId="2BBCA973" w14:textId="77777777" w:rsidR="00406178" w:rsidRPr="00CD5689" w:rsidRDefault="00406178" w:rsidP="00582D02">
            <w:pPr>
              <w:rPr>
                <w:rFonts w:ascii="Times New Roman" w:eastAsia="Times New Roman" w:hAnsi="Times New Roman" w:cs="Times New Roman"/>
                <w:lang w:val="fr-BE" w:eastAsia="fr-FR"/>
              </w:rPr>
            </w:pPr>
            <w:r w:rsidRPr="001D1E2F">
              <w:rPr>
                <w:rFonts w:ascii="Calibri" w:eastAsia="Times New Roman" w:hAnsi="Calibri" w:cs="Calibri"/>
                <w:lang w:val="fr-BE" w:eastAsia="fr-FR"/>
              </w:rPr>
              <w:t>Région</w:t>
            </w:r>
          </w:p>
        </w:tc>
        <w:tc>
          <w:tcPr>
            <w:tcW w:w="2500" w:type="pct"/>
            <w:tcBorders>
              <w:top w:val="single" w:sz="6" w:space="0" w:color="000000"/>
              <w:left w:val="single" w:sz="6" w:space="0" w:color="000000"/>
              <w:bottom w:val="single" w:sz="6" w:space="0" w:color="000000"/>
              <w:right w:val="single" w:sz="6" w:space="0" w:color="000000"/>
            </w:tcBorders>
          </w:tcPr>
          <w:p w14:paraId="7FBD6449" w14:textId="77777777" w:rsidR="00406178" w:rsidRPr="00CD5689" w:rsidRDefault="00406178" w:rsidP="00582D02">
            <w:pPr>
              <w:rPr>
                <w:rFonts w:ascii="Times New Roman" w:eastAsia="Times New Roman" w:hAnsi="Times New Roman" w:cs="Times New Roman"/>
                <w:lang w:val="fr-BE" w:eastAsia="fr-FR"/>
              </w:rPr>
            </w:pPr>
            <w:r w:rsidRPr="00A1247C">
              <w:rPr>
                <w:rFonts w:ascii="Calibri" w:eastAsia="Times New Roman" w:hAnsi="Calibri" w:cs="Calibri"/>
                <w:lang w:val="fr-BE" w:eastAsia="fr-FR"/>
              </w:rPr>
              <w:t>____________</w:t>
            </w:r>
            <w:r>
              <w:rPr>
                <w:rFonts w:ascii="Calibri" w:eastAsia="Times New Roman" w:hAnsi="Calibri" w:cs="Calibri"/>
                <w:lang w:val="fr-BE" w:eastAsia="fr-FR"/>
              </w:rPr>
              <w:t>_____________ Code</w:t>
            </w:r>
            <w:r w:rsidRPr="00A1247C">
              <w:rPr>
                <w:rFonts w:ascii="Calibri" w:eastAsia="Times New Roman" w:hAnsi="Calibri" w:cs="Calibri"/>
                <w:lang w:val="fr-BE" w:eastAsia="fr-FR"/>
              </w:rPr>
              <w:t xml:space="preserve"> I__I__I</w:t>
            </w:r>
          </w:p>
        </w:tc>
      </w:tr>
      <w:tr w:rsidR="00406178" w:rsidRPr="001D1E2F" w14:paraId="61E047BA" w14:textId="77777777" w:rsidTr="00582D02">
        <w:tc>
          <w:tcPr>
            <w:tcW w:w="2500" w:type="pct"/>
            <w:tcBorders>
              <w:top w:val="single" w:sz="6" w:space="0" w:color="000000"/>
              <w:left w:val="single" w:sz="6" w:space="0" w:color="000000"/>
              <w:bottom w:val="single" w:sz="6" w:space="0" w:color="000000"/>
              <w:right w:val="single" w:sz="6" w:space="0" w:color="000000"/>
            </w:tcBorders>
          </w:tcPr>
          <w:p w14:paraId="390B3583" w14:textId="77777777" w:rsidR="00406178" w:rsidRPr="00CD5689" w:rsidRDefault="00406178" w:rsidP="00582D02">
            <w:pPr>
              <w:rPr>
                <w:rFonts w:ascii="Times New Roman" w:eastAsia="Times New Roman" w:hAnsi="Times New Roman" w:cs="Times New Roman"/>
                <w:lang w:val="fr-BE" w:eastAsia="fr-FR"/>
              </w:rPr>
            </w:pPr>
            <w:r w:rsidRPr="001D1E2F">
              <w:rPr>
                <w:rFonts w:ascii="Calibri" w:eastAsia="Times New Roman" w:hAnsi="Calibri" w:cs="Calibri"/>
                <w:lang w:val="fr-BE" w:eastAsia="fr-FR"/>
              </w:rPr>
              <w:t>District</w:t>
            </w:r>
          </w:p>
        </w:tc>
        <w:tc>
          <w:tcPr>
            <w:tcW w:w="2500" w:type="pct"/>
            <w:tcBorders>
              <w:top w:val="single" w:sz="6" w:space="0" w:color="000000"/>
              <w:left w:val="single" w:sz="6" w:space="0" w:color="000000"/>
              <w:bottom w:val="single" w:sz="6" w:space="0" w:color="000000"/>
              <w:right w:val="single" w:sz="6" w:space="0" w:color="000000"/>
            </w:tcBorders>
          </w:tcPr>
          <w:p w14:paraId="7E10B442" w14:textId="77777777" w:rsidR="00406178" w:rsidRPr="00CD5689" w:rsidRDefault="00406178" w:rsidP="00582D02">
            <w:pPr>
              <w:rPr>
                <w:rFonts w:ascii="Times New Roman" w:eastAsia="Times New Roman" w:hAnsi="Times New Roman" w:cs="Times New Roman"/>
                <w:lang w:val="fr-BE" w:eastAsia="fr-FR"/>
              </w:rPr>
            </w:pPr>
            <w:r w:rsidRPr="00A1247C">
              <w:rPr>
                <w:rFonts w:ascii="Calibri" w:eastAsia="Times New Roman" w:hAnsi="Calibri" w:cs="Calibri"/>
                <w:lang w:val="fr-BE" w:eastAsia="fr-FR"/>
              </w:rPr>
              <w:t>____________</w:t>
            </w:r>
            <w:r>
              <w:rPr>
                <w:rFonts w:ascii="Calibri" w:eastAsia="Times New Roman" w:hAnsi="Calibri" w:cs="Calibri"/>
                <w:lang w:val="fr-BE" w:eastAsia="fr-FR"/>
              </w:rPr>
              <w:t>_____________ Code</w:t>
            </w:r>
            <w:r w:rsidRPr="00A1247C">
              <w:rPr>
                <w:rFonts w:ascii="Calibri" w:eastAsia="Times New Roman" w:hAnsi="Calibri" w:cs="Calibri"/>
                <w:lang w:val="fr-BE" w:eastAsia="fr-FR"/>
              </w:rPr>
              <w:t xml:space="preserve"> I__I__I</w:t>
            </w:r>
          </w:p>
        </w:tc>
      </w:tr>
      <w:tr w:rsidR="00406178" w:rsidRPr="001D1E2F" w14:paraId="78591D2B" w14:textId="77777777" w:rsidTr="00582D02">
        <w:tc>
          <w:tcPr>
            <w:tcW w:w="2500" w:type="pct"/>
            <w:tcBorders>
              <w:top w:val="single" w:sz="6" w:space="0" w:color="000000"/>
              <w:left w:val="single" w:sz="6" w:space="0" w:color="000000"/>
              <w:bottom w:val="single" w:sz="6" w:space="0" w:color="000000"/>
              <w:right w:val="single" w:sz="6" w:space="0" w:color="000000"/>
            </w:tcBorders>
          </w:tcPr>
          <w:p w14:paraId="742C9F3B" w14:textId="77777777" w:rsidR="00406178" w:rsidRPr="00CD5689" w:rsidRDefault="00406178" w:rsidP="00582D02">
            <w:pPr>
              <w:rPr>
                <w:rFonts w:ascii="Times New Roman" w:eastAsia="Times New Roman" w:hAnsi="Times New Roman" w:cs="Times New Roman"/>
                <w:lang w:val="fr-BE" w:eastAsia="fr-FR"/>
              </w:rPr>
            </w:pPr>
            <w:r w:rsidRPr="001D1E2F">
              <w:rPr>
                <w:rFonts w:ascii="Calibri" w:eastAsia="Times New Roman" w:hAnsi="Calibri" w:cs="Calibri"/>
                <w:lang w:val="fr-BE" w:eastAsia="fr-FR"/>
              </w:rPr>
              <w:t>Nom de la formation sanitaire</w:t>
            </w:r>
          </w:p>
        </w:tc>
        <w:tc>
          <w:tcPr>
            <w:tcW w:w="2500" w:type="pct"/>
            <w:tcBorders>
              <w:top w:val="single" w:sz="6" w:space="0" w:color="000000"/>
              <w:left w:val="single" w:sz="6" w:space="0" w:color="000000"/>
              <w:bottom w:val="single" w:sz="6" w:space="0" w:color="000000"/>
              <w:right w:val="single" w:sz="6" w:space="0" w:color="000000"/>
            </w:tcBorders>
          </w:tcPr>
          <w:p w14:paraId="6EE59384" w14:textId="77777777" w:rsidR="00406178" w:rsidRPr="00CD5689" w:rsidRDefault="00406178" w:rsidP="00582D02">
            <w:pPr>
              <w:rPr>
                <w:rFonts w:ascii="Times New Roman" w:eastAsia="Times New Roman" w:hAnsi="Times New Roman" w:cs="Times New Roman"/>
                <w:lang w:val="fr-BE" w:eastAsia="fr-FR"/>
              </w:rPr>
            </w:pPr>
            <w:r w:rsidRPr="00A1247C">
              <w:rPr>
                <w:rFonts w:ascii="Calibri" w:eastAsia="Times New Roman" w:hAnsi="Calibri" w:cs="Calibri"/>
                <w:lang w:val="fr-BE" w:eastAsia="fr-FR"/>
              </w:rPr>
              <w:t>____________</w:t>
            </w:r>
            <w:r>
              <w:rPr>
                <w:rFonts w:ascii="Calibri" w:eastAsia="Times New Roman" w:hAnsi="Calibri" w:cs="Calibri"/>
                <w:lang w:val="fr-BE" w:eastAsia="fr-FR"/>
              </w:rPr>
              <w:t>_____________ Code</w:t>
            </w:r>
            <w:r w:rsidRPr="00A1247C">
              <w:rPr>
                <w:rFonts w:ascii="Calibri" w:eastAsia="Times New Roman" w:hAnsi="Calibri" w:cs="Calibri"/>
                <w:lang w:val="fr-BE" w:eastAsia="fr-FR"/>
              </w:rPr>
              <w:t xml:space="preserve"> I__I__I__I</w:t>
            </w:r>
          </w:p>
        </w:tc>
      </w:tr>
      <w:tr w:rsidR="00406178" w:rsidRPr="001D1E2F" w14:paraId="7178807A" w14:textId="77777777" w:rsidTr="00582D02">
        <w:tc>
          <w:tcPr>
            <w:tcW w:w="2500" w:type="pct"/>
            <w:tcBorders>
              <w:top w:val="single" w:sz="6" w:space="0" w:color="000000"/>
              <w:left w:val="single" w:sz="6" w:space="0" w:color="000000"/>
              <w:bottom w:val="single" w:sz="6" w:space="0" w:color="000000"/>
              <w:right w:val="single" w:sz="6" w:space="0" w:color="000000"/>
            </w:tcBorders>
          </w:tcPr>
          <w:p w14:paraId="0DC10252" w14:textId="77777777" w:rsidR="00406178" w:rsidRPr="00CD5689" w:rsidRDefault="00406178" w:rsidP="00582D02">
            <w:pPr>
              <w:rPr>
                <w:rFonts w:ascii="Times New Roman" w:eastAsia="Times New Roman" w:hAnsi="Times New Roman" w:cs="Times New Roman"/>
                <w:lang w:val="fr-BE" w:eastAsia="fr-FR"/>
              </w:rPr>
            </w:pPr>
            <w:r w:rsidRPr="001D1E2F">
              <w:rPr>
                <w:rFonts w:ascii="Calibri" w:eastAsia="Times New Roman" w:hAnsi="Calibri" w:cs="Calibri"/>
                <w:lang w:val="fr-BE" w:eastAsia="fr-FR"/>
              </w:rPr>
              <w:t>Date de l'entretien</w:t>
            </w:r>
          </w:p>
        </w:tc>
        <w:tc>
          <w:tcPr>
            <w:tcW w:w="2500" w:type="pct"/>
            <w:tcBorders>
              <w:top w:val="single" w:sz="6" w:space="0" w:color="000000"/>
              <w:left w:val="single" w:sz="6" w:space="0" w:color="000000"/>
              <w:bottom w:val="single" w:sz="6" w:space="0" w:color="000000"/>
              <w:right w:val="single" w:sz="6" w:space="0" w:color="000000"/>
            </w:tcBorders>
          </w:tcPr>
          <w:p w14:paraId="4082B578" w14:textId="77777777" w:rsidR="00406178" w:rsidRPr="00CD5689" w:rsidRDefault="00406178" w:rsidP="00582D02">
            <w:pPr>
              <w:jc w:val="right"/>
              <w:rPr>
                <w:rFonts w:ascii="Times New Roman" w:eastAsia="Times New Roman" w:hAnsi="Times New Roman" w:cs="Times New Roman"/>
                <w:lang w:val="fr-BE" w:eastAsia="fr-FR"/>
              </w:rPr>
            </w:pPr>
            <w:r w:rsidRPr="00A1247C">
              <w:rPr>
                <w:rFonts w:ascii="Calibri" w:eastAsia="Times New Roman" w:hAnsi="Calibri" w:cs="Calibri"/>
                <w:lang w:val="fr-BE" w:eastAsia="fr-FR"/>
              </w:rPr>
              <w:t>I__I__I / I__I__I / 2019</w:t>
            </w:r>
          </w:p>
        </w:tc>
      </w:tr>
      <w:tr w:rsidR="00406178" w:rsidRPr="00DA6581" w14:paraId="2E36F83B" w14:textId="77777777" w:rsidTr="00582D02">
        <w:tc>
          <w:tcPr>
            <w:tcW w:w="2500" w:type="pct"/>
          </w:tcPr>
          <w:p w14:paraId="36E5B7E4" w14:textId="77777777" w:rsidR="00406178" w:rsidRPr="00F5203C" w:rsidRDefault="00406178" w:rsidP="00582D02">
            <w:pPr>
              <w:rPr>
                <w:rFonts w:ascii="Times New Roman" w:eastAsia="Times New Roman" w:hAnsi="Times New Roman" w:cs="Times New Roman"/>
                <w:lang w:val="fr-BE" w:eastAsia="fr-FR"/>
              </w:rPr>
            </w:pPr>
            <w:r>
              <w:rPr>
                <w:rFonts w:ascii="Calibri" w:eastAsia="Times New Roman" w:hAnsi="Calibri" w:cs="Calibri"/>
                <w:lang w:val="fr-BE" w:eastAsia="fr-FR"/>
              </w:rPr>
              <w:t>Heure</w:t>
            </w:r>
            <w:r w:rsidRPr="00F5203C">
              <w:rPr>
                <w:rFonts w:ascii="Calibri" w:eastAsia="Times New Roman" w:hAnsi="Calibri" w:cs="Calibri"/>
                <w:lang w:val="fr-BE" w:eastAsia="fr-FR"/>
              </w:rPr>
              <w:t xml:space="preserve"> dé</w:t>
            </w:r>
            <w:r>
              <w:rPr>
                <w:rFonts w:ascii="Calibri" w:eastAsia="Times New Roman" w:hAnsi="Calibri" w:cs="Calibri"/>
                <w:lang w:val="fr-BE" w:eastAsia="fr-FR"/>
              </w:rPr>
              <w:t>but de</w:t>
            </w:r>
            <w:r w:rsidRPr="00F5203C">
              <w:rPr>
                <w:rFonts w:ascii="Calibri" w:eastAsia="Times New Roman" w:hAnsi="Calibri" w:cs="Calibri"/>
                <w:lang w:val="fr-BE" w:eastAsia="fr-FR"/>
              </w:rPr>
              <w:t xml:space="preserve"> l'entretien</w:t>
            </w:r>
          </w:p>
        </w:tc>
        <w:tc>
          <w:tcPr>
            <w:tcW w:w="2500" w:type="pct"/>
          </w:tcPr>
          <w:p w14:paraId="25CC6B24" w14:textId="77777777" w:rsidR="00406178" w:rsidRPr="00CD5689" w:rsidRDefault="00406178" w:rsidP="00582D02">
            <w:pPr>
              <w:jc w:val="right"/>
              <w:rPr>
                <w:rFonts w:ascii="Times New Roman" w:eastAsia="Times New Roman" w:hAnsi="Times New Roman" w:cs="Times New Roman"/>
                <w:lang w:val="en-US" w:eastAsia="fr-FR"/>
              </w:rPr>
            </w:pPr>
            <w:proofErr w:type="spellStart"/>
            <w:r w:rsidRPr="00CD5689">
              <w:rPr>
                <w:rFonts w:ascii="Calibri" w:eastAsia="Times New Roman" w:hAnsi="Calibri" w:cs="Calibri"/>
                <w:lang w:val="en-US" w:eastAsia="fr-FR"/>
              </w:rPr>
              <w:t>Heure</w:t>
            </w:r>
            <w:proofErr w:type="spellEnd"/>
            <w:r w:rsidRPr="00CD5689">
              <w:rPr>
                <w:rFonts w:ascii="Calibri" w:eastAsia="Times New Roman" w:hAnsi="Calibri" w:cs="Calibri"/>
                <w:lang w:val="en-US" w:eastAsia="fr-FR"/>
              </w:rPr>
              <w:t xml:space="preserve"> I__I__I Minute I__I__I</w:t>
            </w:r>
          </w:p>
        </w:tc>
      </w:tr>
    </w:tbl>
    <w:p w14:paraId="0DDDB319" w14:textId="77777777" w:rsidR="00406178" w:rsidRPr="00406178" w:rsidRDefault="00406178" w:rsidP="00406178">
      <w:pPr>
        <w:pStyle w:val="Paragraphedeliste"/>
        <w:spacing w:after="0" w:line="240" w:lineRule="auto"/>
        <w:ind w:left="360"/>
        <w:rPr>
          <w:rFonts w:ascii="Calibri" w:eastAsia="Calibri" w:hAnsi="Calibri" w:cs="Times New Roman"/>
          <w:sz w:val="24"/>
          <w:szCs w:val="24"/>
          <w:lang w:val="en-US"/>
        </w:rPr>
      </w:pPr>
    </w:p>
    <w:tbl>
      <w:tblPr>
        <w:tblStyle w:val="TableGrid2"/>
        <w:tblW w:w="5000" w:type="pct"/>
        <w:tblLook w:val="04A0" w:firstRow="1" w:lastRow="0" w:firstColumn="1" w:lastColumn="0" w:noHBand="0" w:noVBand="1"/>
      </w:tblPr>
      <w:tblGrid>
        <w:gridCol w:w="4675"/>
        <w:gridCol w:w="4675"/>
      </w:tblGrid>
      <w:tr w:rsidR="00406178" w:rsidRPr="00A26C6C" w14:paraId="7E5FD332" w14:textId="77777777" w:rsidTr="00582D02">
        <w:tc>
          <w:tcPr>
            <w:tcW w:w="5000" w:type="pct"/>
            <w:gridSpan w:val="2"/>
          </w:tcPr>
          <w:p w14:paraId="0D2C7A63" w14:textId="77777777" w:rsidR="00406178" w:rsidRPr="00A26C6C" w:rsidRDefault="00406178" w:rsidP="00582D02">
            <w:pPr>
              <w:rPr>
                <w:rFonts w:ascii="Calibri" w:eastAsia="Calibri" w:hAnsi="Calibri" w:cs="Times New Roman"/>
                <w:b/>
                <w:sz w:val="24"/>
                <w:szCs w:val="24"/>
              </w:rPr>
            </w:pPr>
            <w:r w:rsidRPr="00A26C6C">
              <w:rPr>
                <w:rFonts w:ascii="Calibri" w:eastAsia="Calibri" w:hAnsi="Calibri" w:cs="Times New Roman"/>
                <w:b/>
                <w:sz w:val="24"/>
                <w:szCs w:val="24"/>
              </w:rPr>
              <w:t xml:space="preserve">A compléter par l’enquêteur /enquêtrice </w:t>
            </w:r>
          </w:p>
        </w:tc>
      </w:tr>
      <w:tr w:rsidR="00406178" w:rsidRPr="001D1E2F" w14:paraId="70D55680" w14:textId="77777777" w:rsidTr="00582D02">
        <w:tc>
          <w:tcPr>
            <w:tcW w:w="2500" w:type="pct"/>
          </w:tcPr>
          <w:p w14:paraId="3D361DF3" w14:textId="77777777" w:rsidR="00406178" w:rsidRPr="00CD5689" w:rsidRDefault="00406178" w:rsidP="00582D02">
            <w:pPr>
              <w:rPr>
                <w:rFonts w:ascii="Calibri" w:eastAsia="Calibri" w:hAnsi="Calibri" w:cs="Times New Roman"/>
              </w:rPr>
            </w:pPr>
            <w:r w:rsidRPr="00CD5689">
              <w:rPr>
                <w:rFonts w:ascii="Calibri" w:eastAsia="Calibri" w:hAnsi="Calibri" w:cs="Times New Roman"/>
              </w:rPr>
              <w:t>Code de l'agent de santé</w:t>
            </w:r>
          </w:p>
        </w:tc>
        <w:tc>
          <w:tcPr>
            <w:tcW w:w="2500" w:type="pct"/>
          </w:tcPr>
          <w:p w14:paraId="6027C59F" w14:textId="77777777" w:rsidR="00406178" w:rsidRPr="00CD5689" w:rsidRDefault="00406178" w:rsidP="00582D02">
            <w:pPr>
              <w:rPr>
                <w:rFonts w:ascii="Calibri" w:eastAsia="Calibri" w:hAnsi="Calibri" w:cs="Times New Roman"/>
              </w:rPr>
            </w:pPr>
            <w:r w:rsidRPr="00CD5689">
              <w:rPr>
                <w:rFonts w:ascii="Calibri" w:eastAsia="Calibri" w:hAnsi="Calibri" w:cs="Times New Roman"/>
              </w:rPr>
              <w:t>I__I__I__I</w:t>
            </w:r>
          </w:p>
        </w:tc>
      </w:tr>
      <w:tr w:rsidR="00406178" w:rsidRPr="001D1E2F" w14:paraId="1048952A" w14:textId="77777777" w:rsidTr="00582D02">
        <w:tc>
          <w:tcPr>
            <w:tcW w:w="2500" w:type="pct"/>
          </w:tcPr>
          <w:p w14:paraId="4364625D" w14:textId="77777777" w:rsidR="00406178" w:rsidRPr="00CD5689" w:rsidRDefault="00406178" w:rsidP="00582D02">
            <w:pPr>
              <w:rPr>
                <w:rFonts w:ascii="Calibri" w:eastAsia="Calibri" w:hAnsi="Calibri" w:cs="Times New Roman"/>
              </w:rPr>
            </w:pPr>
            <w:r w:rsidRPr="00CD5689">
              <w:rPr>
                <w:rFonts w:ascii="Calibri" w:eastAsia="Calibri" w:hAnsi="Calibri" w:cs="Times New Roman"/>
              </w:rPr>
              <w:t xml:space="preserve">Sexe </w:t>
            </w:r>
            <w:r>
              <w:rPr>
                <w:rFonts w:ascii="Calibri" w:eastAsia="Calibri" w:hAnsi="Calibri" w:cs="Times New Roman"/>
              </w:rPr>
              <w:t>de l’</w:t>
            </w:r>
            <w:r w:rsidRPr="00CD5689">
              <w:rPr>
                <w:rFonts w:ascii="Calibri" w:eastAsia="Calibri" w:hAnsi="Calibri" w:cs="Times New Roman"/>
              </w:rPr>
              <w:t>agent de santé</w:t>
            </w:r>
          </w:p>
        </w:tc>
        <w:tc>
          <w:tcPr>
            <w:tcW w:w="2500" w:type="pct"/>
          </w:tcPr>
          <w:p w14:paraId="7D1E58FB" w14:textId="77777777" w:rsidR="00406178" w:rsidRPr="00CD5689" w:rsidRDefault="00406178" w:rsidP="00582D02">
            <w:pPr>
              <w:rPr>
                <w:rFonts w:ascii="Calibri" w:eastAsia="Calibri" w:hAnsi="Calibri" w:cs="Times New Roman"/>
              </w:rPr>
            </w:pPr>
            <w:r w:rsidRPr="00CD5689">
              <w:rPr>
                <w:rFonts w:ascii="Calibri" w:eastAsia="Calibri" w:hAnsi="Calibri" w:cs="Times New Roman"/>
              </w:rPr>
              <w:t>F: __I                             M: I__I</w:t>
            </w:r>
          </w:p>
        </w:tc>
      </w:tr>
      <w:tr w:rsidR="00406178" w:rsidRPr="001D1E2F" w14:paraId="6DF5DFB4" w14:textId="77777777" w:rsidTr="00B72686">
        <w:trPr>
          <w:trHeight w:val="2519"/>
        </w:trPr>
        <w:tc>
          <w:tcPr>
            <w:tcW w:w="2500" w:type="pct"/>
          </w:tcPr>
          <w:p w14:paraId="4B8F2906" w14:textId="77777777" w:rsidR="00406178" w:rsidRPr="00CD5689" w:rsidRDefault="00406178" w:rsidP="00582D02">
            <w:pPr>
              <w:rPr>
                <w:rFonts w:ascii="Calibri" w:eastAsia="Calibri" w:hAnsi="Calibri" w:cs="Times New Roman"/>
              </w:rPr>
            </w:pPr>
            <w:r w:rsidRPr="00CD5689">
              <w:rPr>
                <w:rFonts w:ascii="Calibri" w:eastAsia="Calibri" w:hAnsi="Calibri" w:cs="Times New Roman"/>
              </w:rPr>
              <w:t>Fonction de l'agent de santé</w:t>
            </w:r>
          </w:p>
        </w:tc>
        <w:tc>
          <w:tcPr>
            <w:tcW w:w="2500" w:type="pct"/>
          </w:tcPr>
          <w:p w14:paraId="4E25B0EF" w14:textId="6B5FA7AC" w:rsidR="00406178" w:rsidDel="000B54CA" w:rsidRDefault="00406178" w:rsidP="00582D02">
            <w:pPr>
              <w:rPr>
                <w:del w:id="682" w:author="HP" w:date="2019-08-02T16:41:00Z"/>
                <w:rFonts w:ascii="Calibri" w:eastAsia="Calibri" w:hAnsi="Calibri" w:cs="Times New Roman"/>
              </w:rPr>
            </w:pPr>
            <w:del w:id="683" w:author="HP" w:date="2019-08-02T16:41:00Z">
              <w:r w:rsidRPr="000B54CA" w:rsidDel="000B54CA">
                <w:rPr>
                  <w:rFonts w:ascii="Calibri" w:eastAsia="Calibri" w:hAnsi="Calibri" w:cs="Times New Roman"/>
                  <w:rPrChange w:id="684" w:author="HP" w:date="2019-08-02T16:41:00Z">
                    <w:rPr>
                      <w:rFonts w:ascii="Calibri" w:eastAsia="Calibri" w:hAnsi="Calibri" w:cs="Times New Roman"/>
                      <w:lang w:val="en-US"/>
                    </w:rPr>
                  </w:rPrChange>
                </w:rPr>
                <w:delText>Médecin: I__I__I__I</w:delText>
              </w:r>
            </w:del>
            <w:ins w:id="685" w:author="HP" w:date="2019-08-02T16:41:00Z">
              <w:r w:rsidR="000B54CA" w:rsidRPr="000B54CA">
                <w:rPr>
                  <w:rFonts w:ascii="Calibri" w:eastAsia="Calibri" w:hAnsi="Calibri" w:cs="Times New Roman"/>
                  <w:rPrChange w:id="686" w:author="HP" w:date="2019-08-02T16:41:00Z">
                    <w:rPr>
                      <w:rFonts w:ascii="Calibri" w:eastAsia="Calibri" w:hAnsi="Calibri" w:cs="Times New Roman"/>
                      <w:lang w:val="en-US"/>
                    </w:rPr>
                  </w:rPrChange>
                </w:rPr>
                <w:t xml:space="preserve"> </w:t>
              </w:r>
              <w:proofErr w:type="spellStart"/>
              <w:proofErr w:type="gramStart"/>
              <w:r w:rsidR="000B54CA" w:rsidRPr="000B54CA">
                <w:rPr>
                  <w:rFonts w:ascii="Calibri" w:eastAsia="Calibri" w:hAnsi="Calibri" w:cs="Times New Roman"/>
                  <w:rPrChange w:id="687" w:author="HP" w:date="2019-08-02T16:41:00Z">
                    <w:rPr>
                      <w:rFonts w:ascii="Calibri" w:eastAsia="Calibri" w:hAnsi="Calibri" w:cs="Times New Roman"/>
                      <w:lang w:val="en-US"/>
                    </w:rPr>
                  </w:rPrChange>
                </w:rPr>
                <w:t>medecin</w:t>
              </w:r>
              <w:proofErr w:type="spellEnd"/>
              <w:proofErr w:type="gramEnd"/>
              <w:r w:rsidR="000B54CA" w:rsidRPr="000B54CA">
                <w:rPr>
                  <w:rFonts w:ascii="Calibri" w:eastAsia="Calibri" w:hAnsi="Calibri" w:cs="Times New Roman"/>
                  <w:rPrChange w:id="688" w:author="HP" w:date="2019-08-02T16:41:00Z">
                    <w:rPr>
                      <w:rFonts w:ascii="Calibri" w:eastAsia="Calibri" w:hAnsi="Calibri" w:cs="Times New Roman"/>
                      <w:lang w:val="en-US"/>
                    </w:rPr>
                  </w:rPrChange>
                </w:rPr>
                <w:t xml:space="preserve"> chef de centre d</w:t>
              </w:r>
              <w:r w:rsidR="000B54CA">
                <w:rPr>
                  <w:rFonts w:ascii="Calibri" w:eastAsia="Calibri" w:hAnsi="Calibri" w:cs="Times New Roman"/>
                </w:rPr>
                <w:t xml:space="preserve">e sante </w:t>
              </w:r>
            </w:ins>
          </w:p>
          <w:p w14:paraId="4FB0633A" w14:textId="24FBB2BD" w:rsidR="000B54CA" w:rsidRDefault="000B54CA" w:rsidP="00582D02">
            <w:pPr>
              <w:rPr>
                <w:ins w:id="689" w:author="HP" w:date="2019-08-02T16:41:00Z"/>
                <w:rFonts w:ascii="Calibri" w:eastAsia="Calibri" w:hAnsi="Calibri" w:cs="Times New Roman"/>
              </w:rPr>
            </w:pPr>
            <w:ins w:id="690" w:author="HP" w:date="2019-08-02T16:41:00Z">
              <w:r>
                <w:rPr>
                  <w:rFonts w:ascii="Calibri" w:eastAsia="Calibri" w:hAnsi="Calibri" w:cs="Times New Roman"/>
                </w:rPr>
                <w:t xml:space="preserve">ICP </w:t>
              </w:r>
            </w:ins>
          </w:p>
          <w:p w14:paraId="6704CA6F" w14:textId="3530FBE6" w:rsidR="000B54CA" w:rsidRDefault="000B54CA" w:rsidP="00582D02">
            <w:pPr>
              <w:rPr>
                <w:ins w:id="691" w:author="HP" w:date="2019-08-02T16:42:00Z"/>
                <w:rFonts w:ascii="Calibri" w:eastAsia="Calibri" w:hAnsi="Calibri" w:cs="Times New Roman"/>
              </w:rPr>
            </w:pPr>
            <w:ins w:id="692" w:author="HP" w:date="2019-08-02T16:41:00Z">
              <w:r>
                <w:rPr>
                  <w:rFonts w:ascii="Calibri" w:eastAsia="Calibri" w:hAnsi="Calibri" w:cs="Times New Roman"/>
                </w:rPr>
                <w:t>Maitress</w:t>
              </w:r>
            </w:ins>
            <w:ins w:id="693" w:author="HP" w:date="2019-08-02T16:42:00Z">
              <w:r>
                <w:rPr>
                  <w:rFonts w:ascii="Calibri" w:eastAsia="Calibri" w:hAnsi="Calibri" w:cs="Times New Roman"/>
                </w:rPr>
                <w:t xml:space="preserve">e </w:t>
              </w:r>
              <w:proofErr w:type="spellStart"/>
              <w:r>
                <w:rPr>
                  <w:rFonts w:ascii="Calibri" w:eastAsia="Calibri" w:hAnsi="Calibri" w:cs="Times New Roman"/>
                </w:rPr>
                <w:t>sage femme</w:t>
              </w:r>
              <w:proofErr w:type="spellEnd"/>
              <w:r>
                <w:rPr>
                  <w:rFonts w:ascii="Calibri" w:eastAsia="Calibri" w:hAnsi="Calibri" w:cs="Times New Roman"/>
                </w:rPr>
                <w:t xml:space="preserve"> </w:t>
              </w:r>
            </w:ins>
          </w:p>
          <w:p w14:paraId="333C6F89" w14:textId="153512B8" w:rsidR="000B54CA" w:rsidRDefault="000B54CA" w:rsidP="00582D02">
            <w:pPr>
              <w:rPr>
                <w:ins w:id="694" w:author="HP" w:date="2019-08-02T16:42:00Z"/>
                <w:rFonts w:ascii="Calibri" w:eastAsia="Calibri" w:hAnsi="Calibri" w:cs="Times New Roman"/>
              </w:rPr>
            </w:pPr>
            <w:ins w:id="695" w:author="HP" w:date="2019-08-02T16:42:00Z">
              <w:r>
                <w:rPr>
                  <w:rFonts w:ascii="Calibri" w:eastAsia="Calibri" w:hAnsi="Calibri" w:cs="Times New Roman"/>
                </w:rPr>
                <w:t xml:space="preserve">Infirmier major </w:t>
              </w:r>
            </w:ins>
          </w:p>
          <w:p w14:paraId="301BD710" w14:textId="1DCCEFD8" w:rsidR="000B54CA" w:rsidRPr="000B54CA" w:rsidRDefault="000B54CA" w:rsidP="00582D02">
            <w:pPr>
              <w:rPr>
                <w:ins w:id="696" w:author="HP" w:date="2019-08-02T16:41:00Z"/>
                <w:rFonts w:ascii="Calibri" w:eastAsia="Calibri" w:hAnsi="Calibri" w:cs="Times New Roman"/>
                <w:rPrChange w:id="697" w:author="HP" w:date="2019-08-02T16:41:00Z">
                  <w:rPr>
                    <w:ins w:id="698" w:author="HP" w:date="2019-08-02T16:41:00Z"/>
                    <w:rFonts w:ascii="Calibri" w:eastAsia="Calibri" w:hAnsi="Calibri" w:cs="Times New Roman"/>
                    <w:lang w:val="en-US"/>
                  </w:rPr>
                </w:rPrChange>
              </w:rPr>
            </w:pPr>
            <w:ins w:id="699" w:author="HP" w:date="2019-08-02T16:42:00Z">
              <w:r>
                <w:rPr>
                  <w:rFonts w:ascii="Calibri" w:eastAsia="Calibri" w:hAnsi="Calibri" w:cs="Times New Roman"/>
                </w:rPr>
                <w:t xml:space="preserve">Responsable laboratoire </w:t>
              </w:r>
            </w:ins>
          </w:p>
          <w:p w14:paraId="17018DEE" w14:textId="2AFD5190" w:rsidR="00406178" w:rsidRPr="00CD5689" w:rsidDel="000B54CA" w:rsidRDefault="00406178" w:rsidP="00582D02">
            <w:pPr>
              <w:rPr>
                <w:del w:id="700" w:author="HP" w:date="2019-08-02T16:41:00Z"/>
                <w:rFonts w:ascii="Calibri" w:eastAsia="Calibri" w:hAnsi="Calibri" w:cs="Times New Roman"/>
                <w:lang w:val="en-US"/>
              </w:rPr>
            </w:pPr>
            <w:del w:id="701" w:author="HP" w:date="2019-08-02T16:41:00Z">
              <w:r w:rsidRPr="00CD5689" w:rsidDel="000B54CA">
                <w:rPr>
                  <w:rFonts w:ascii="Calibri" w:eastAsia="Calibri" w:hAnsi="Calibri" w:cs="Times New Roman"/>
                  <w:lang w:val="en-US"/>
                </w:rPr>
                <w:delText>Infirmièr(e) d’Etat: I__I__I__I</w:delText>
              </w:r>
            </w:del>
          </w:p>
          <w:p w14:paraId="31AE936B" w14:textId="435BA9BA" w:rsidR="00406178" w:rsidRPr="00CD5689" w:rsidDel="000B54CA" w:rsidRDefault="00406178" w:rsidP="00582D02">
            <w:pPr>
              <w:rPr>
                <w:del w:id="702" w:author="HP" w:date="2019-08-02T16:41:00Z"/>
                <w:rFonts w:ascii="Calibri" w:eastAsia="Calibri" w:hAnsi="Calibri" w:cs="Times New Roman"/>
                <w:lang w:val="en-US"/>
              </w:rPr>
            </w:pPr>
            <w:del w:id="703" w:author="HP" w:date="2019-08-02T16:41:00Z">
              <w:r w:rsidRPr="00CD5689" w:rsidDel="000B54CA">
                <w:rPr>
                  <w:rFonts w:ascii="Calibri" w:eastAsia="Calibri" w:hAnsi="Calibri" w:cs="Times New Roman"/>
                  <w:lang w:val="en-US"/>
                </w:rPr>
                <w:delText>Sage-femme d’Etat: I__I__I__I</w:delText>
              </w:r>
            </w:del>
          </w:p>
          <w:p w14:paraId="115A2CF1" w14:textId="77777777" w:rsidR="00406178" w:rsidRPr="00CD5689" w:rsidRDefault="00406178" w:rsidP="00582D02">
            <w:pPr>
              <w:rPr>
                <w:rFonts w:ascii="Calibri" w:eastAsia="Calibri" w:hAnsi="Calibri" w:cs="Times New Roman"/>
                <w:lang w:val="en-US"/>
              </w:rPr>
            </w:pPr>
            <w:r w:rsidRPr="00CD5689">
              <w:rPr>
                <w:rFonts w:ascii="Calibri" w:eastAsia="Calibri" w:hAnsi="Calibri" w:cs="Times New Roman"/>
                <w:lang w:val="en-US"/>
              </w:rPr>
              <w:t xml:space="preserve">Assistant </w:t>
            </w:r>
            <w:proofErr w:type="spellStart"/>
            <w:r w:rsidRPr="00CD5689">
              <w:rPr>
                <w:rFonts w:ascii="Calibri" w:eastAsia="Calibri" w:hAnsi="Calibri" w:cs="Times New Roman"/>
                <w:lang w:val="en-US"/>
              </w:rPr>
              <w:t>Infirmièr</w:t>
            </w:r>
            <w:proofErr w:type="spellEnd"/>
            <w:r w:rsidRPr="00CD5689">
              <w:rPr>
                <w:rFonts w:ascii="Calibri" w:eastAsia="Calibri" w:hAnsi="Calibri" w:cs="Times New Roman"/>
                <w:lang w:val="en-US"/>
              </w:rPr>
              <w:t xml:space="preserve"> (e): I__I__I__I</w:t>
            </w:r>
          </w:p>
          <w:p w14:paraId="4B7ACE73" w14:textId="699D2E5E" w:rsidR="00406178" w:rsidRPr="00CD5689" w:rsidDel="000B54CA" w:rsidRDefault="00406178" w:rsidP="00582D02">
            <w:pPr>
              <w:rPr>
                <w:del w:id="704" w:author="HP" w:date="2019-08-02T16:41:00Z"/>
                <w:rFonts w:ascii="Calibri" w:eastAsia="Calibri" w:hAnsi="Calibri" w:cs="Times New Roman"/>
                <w:lang w:val="en-US"/>
              </w:rPr>
            </w:pPr>
            <w:del w:id="705" w:author="HP" w:date="2019-08-02T16:41:00Z">
              <w:r w:rsidRPr="00CD5689" w:rsidDel="000B54CA">
                <w:rPr>
                  <w:rFonts w:ascii="Calibri" w:eastAsia="Calibri" w:hAnsi="Calibri" w:cs="Times New Roman"/>
                  <w:lang w:val="en-US"/>
                </w:rPr>
                <w:delText>Technicien de laboratoire: I__I__I__I</w:delText>
              </w:r>
            </w:del>
          </w:p>
          <w:p w14:paraId="414EF4C2" w14:textId="77777777" w:rsidR="00406178" w:rsidRPr="00CD5689" w:rsidRDefault="00406178" w:rsidP="00582D02">
            <w:pPr>
              <w:rPr>
                <w:rFonts w:ascii="Calibri" w:eastAsia="Calibri" w:hAnsi="Calibri" w:cs="Times New Roman"/>
                <w:lang w:val="en-US"/>
              </w:rPr>
            </w:pPr>
            <w:r w:rsidRPr="00CD5689">
              <w:rPr>
                <w:rFonts w:ascii="Calibri" w:eastAsia="Calibri" w:hAnsi="Calibri" w:cs="Times New Roman"/>
                <w:lang w:val="en-US"/>
              </w:rPr>
              <w:t xml:space="preserve">Assistant de </w:t>
            </w:r>
            <w:proofErr w:type="spellStart"/>
            <w:r w:rsidRPr="00CD5689">
              <w:rPr>
                <w:rFonts w:ascii="Calibri" w:eastAsia="Calibri" w:hAnsi="Calibri" w:cs="Times New Roman"/>
                <w:lang w:val="en-US"/>
              </w:rPr>
              <w:t>laboratoire</w:t>
            </w:r>
            <w:proofErr w:type="spellEnd"/>
            <w:r w:rsidRPr="00CD5689">
              <w:rPr>
                <w:rFonts w:ascii="Calibri" w:eastAsia="Calibri" w:hAnsi="Calibri" w:cs="Times New Roman"/>
                <w:lang w:val="en-US"/>
              </w:rPr>
              <w:t>: I__I__I__I</w:t>
            </w:r>
          </w:p>
          <w:p w14:paraId="0D108E4C" w14:textId="32B14E0D" w:rsidR="00406178" w:rsidRPr="00CD5689" w:rsidRDefault="00406178" w:rsidP="00582D02">
            <w:pPr>
              <w:rPr>
                <w:rFonts w:ascii="Calibri" w:eastAsia="Calibri" w:hAnsi="Calibri" w:cs="Times New Roman"/>
                <w:lang w:val="en-US"/>
              </w:rPr>
            </w:pPr>
            <w:r w:rsidRPr="00CD5689">
              <w:rPr>
                <w:rFonts w:ascii="Calibri" w:eastAsia="Calibri" w:hAnsi="Calibri" w:cs="Times New Roman"/>
                <w:lang w:val="en-US"/>
              </w:rPr>
              <w:t xml:space="preserve">Point </w:t>
            </w:r>
            <w:proofErr w:type="gramStart"/>
            <w:r w:rsidRPr="00CD5689">
              <w:rPr>
                <w:rFonts w:ascii="Calibri" w:eastAsia="Calibri" w:hAnsi="Calibri" w:cs="Times New Roman"/>
                <w:lang w:val="en-US"/>
              </w:rPr>
              <w:t xml:space="preserve">focal </w:t>
            </w:r>
            <w:ins w:id="706" w:author="HP" w:date="2019-08-02T16:43:00Z">
              <w:r w:rsidR="000B54CA">
                <w:rPr>
                  <w:rFonts w:ascii="Calibri" w:eastAsia="Calibri" w:hAnsi="Calibri" w:cs="Times New Roman"/>
                  <w:lang w:val="en-US"/>
                </w:rPr>
                <w:t xml:space="preserve"> SSE</w:t>
              </w:r>
              <w:proofErr w:type="gramEnd"/>
              <w:r w:rsidR="000B54CA">
                <w:rPr>
                  <w:rFonts w:ascii="Calibri" w:eastAsia="Calibri" w:hAnsi="Calibri" w:cs="Times New Roman"/>
                  <w:lang w:val="en-US"/>
                </w:rPr>
                <w:t xml:space="preserve"> </w:t>
              </w:r>
            </w:ins>
            <w:del w:id="707" w:author="HP" w:date="2019-08-02T16:43:00Z">
              <w:r w:rsidRPr="00CD5689" w:rsidDel="000B54CA">
                <w:rPr>
                  <w:rFonts w:ascii="Calibri" w:eastAsia="Calibri" w:hAnsi="Calibri" w:cs="Times New Roman"/>
                  <w:lang w:val="en-US"/>
                </w:rPr>
                <w:delText xml:space="preserve">/ Chargé du  SNIS: </w:delText>
              </w:r>
            </w:del>
            <w:r w:rsidRPr="00CD5689">
              <w:rPr>
                <w:rFonts w:ascii="Calibri" w:eastAsia="Calibri" w:hAnsi="Calibri" w:cs="Times New Roman"/>
                <w:lang w:val="en-US"/>
              </w:rPr>
              <w:t>I__I__I__I</w:t>
            </w:r>
          </w:p>
          <w:p w14:paraId="4F2FA897" w14:textId="77777777" w:rsidR="00406178" w:rsidRPr="00CD5689" w:rsidRDefault="00406178" w:rsidP="00582D02">
            <w:pPr>
              <w:rPr>
                <w:rFonts w:ascii="Calibri" w:eastAsia="Calibri" w:hAnsi="Calibri" w:cs="Times New Roman"/>
                <w:lang w:val="en-US"/>
              </w:rPr>
            </w:pPr>
            <w:r w:rsidRPr="00CD5689">
              <w:rPr>
                <w:rFonts w:ascii="Calibri" w:eastAsia="Calibri" w:hAnsi="Calibri" w:cs="Times New Roman"/>
                <w:lang w:val="en-US"/>
              </w:rPr>
              <w:t xml:space="preserve">Point focal </w:t>
            </w:r>
            <w:proofErr w:type="spellStart"/>
            <w:r w:rsidRPr="00CD5689">
              <w:rPr>
                <w:rFonts w:ascii="Calibri" w:eastAsia="Calibri" w:hAnsi="Calibri" w:cs="Times New Roman"/>
                <w:lang w:val="en-US"/>
              </w:rPr>
              <w:t>Paludisme</w:t>
            </w:r>
            <w:proofErr w:type="spellEnd"/>
            <w:r w:rsidRPr="00CD5689">
              <w:rPr>
                <w:rFonts w:ascii="Calibri" w:eastAsia="Calibri" w:hAnsi="Calibri" w:cs="Times New Roman"/>
                <w:lang w:val="en-US"/>
              </w:rPr>
              <w:t>: I__I__I__I</w:t>
            </w:r>
          </w:p>
          <w:p w14:paraId="72637E6C" w14:textId="77777777" w:rsidR="00406178" w:rsidRPr="00CD5689" w:rsidRDefault="00406178" w:rsidP="00582D02">
            <w:pPr>
              <w:rPr>
                <w:rFonts w:ascii="Calibri" w:eastAsia="Calibri" w:hAnsi="Calibri" w:cs="Times New Roman"/>
              </w:rPr>
            </w:pPr>
            <w:proofErr w:type="spellStart"/>
            <w:r w:rsidRPr="00CD5689">
              <w:rPr>
                <w:rFonts w:ascii="Calibri" w:eastAsia="Calibri" w:hAnsi="Calibri" w:cs="Times New Roman"/>
                <w:lang w:val="en-US"/>
              </w:rPr>
              <w:t>Autre</w:t>
            </w:r>
            <w:proofErr w:type="spellEnd"/>
            <w:r w:rsidRPr="00CD5689">
              <w:rPr>
                <w:rFonts w:ascii="Calibri" w:eastAsia="Calibri" w:hAnsi="Calibri" w:cs="Times New Roman"/>
                <w:lang w:val="en-US"/>
              </w:rPr>
              <w:t>_________________ I__I__I__I</w:t>
            </w:r>
          </w:p>
        </w:tc>
      </w:tr>
      <w:tr w:rsidR="000B54CA" w:rsidRPr="00DA6581" w14:paraId="61AA814B" w14:textId="77777777" w:rsidTr="00582D02">
        <w:trPr>
          <w:ins w:id="708" w:author="HP" w:date="2019-08-02T16:40:00Z"/>
        </w:trPr>
        <w:tc>
          <w:tcPr>
            <w:tcW w:w="2500" w:type="pct"/>
          </w:tcPr>
          <w:p w14:paraId="0797B5CB" w14:textId="6829A1DE" w:rsidR="000B54CA" w:rsidRPr="00CD5689" w:rsidRDefault="000B54CA" w:rsidP="00582D02">
            <w:pPr>
              <w:rPr>
                <w:ins w:id="709" w:author="HP" w:date="2019-08-02T16:40:00Z"/>
                <w:rFonts w:ascii="Calibri" w:eastAsia="Calibri" w:hAnsi="Calibri" w:cs="Times New Roman"/>
              </w:rPr>
            </w:pPr>
            <w:ins w:id="710" w:author="HP" w:date="2019-08-02T16:40:00Z">
              <w:r>
                <w:rPr>
                  <w:rFonts w:ascii="Calibri" w:eastAsia="Calibri" w:hAnsi="Calibri" w:cs="Times New Roman"/>
                </w:rPr>
                <w:t xml:space="preserve">Qualification </w:t>
              </w:r>
            </w:ins>
          </w:p>
        </w:tc>
        <w:tc>
          <w:tcPr>
            <w:tcW w:w="2500" w:type="pct"/>
          </w:tcPr>
          <w:p w14:paraId="4E08B0ED" w14:textId="77777777" w:rsidR="000B54CA" w:rsidRPr="00CD5689" w:rsidRDefault="000B54CA" w:rsidP="000B54CA">
            <w:pPr>
              <w:rPr>
                <w:ins w:id="711" w:author="HP" w:date="2019-08-02T16:41:00Z"/>
                <w:rFonts w:ascii="Calibri" w:eastAsia="Calibri" w:hAnsi="Calibri" w:cs="Times New Roman"/>
                <w:lang w:val="en-US"/>
              </w:rPr>
            </w:pPr>
            <w:proofErr w:type="spellStart"/>
            <w:ins w:id="712" w:author="HP" w:date="2019-08-02T16:41:00Z">
              <w:r w:rsidRPr="00CD5689">
                <w:rPr>
                  <w:rFonts w:ascii="Calibri" w:eastAsia="Calibri" w:hAnsi="Calibri" w:cs="Times New Roman"/>
                  <w:lang w:val="en-US"/>
                </w:rPr>
                <w:t>Technicien</w:t>
              </w:r>
              <w:proofErr w:type="spellEnd"/>
              <w:r w:rsidRPr="00CD5689">
                <w:rPr>
                  <w:rFonts w:ascii="Calibri" w:eastAsia="Calibri" w:hAnsi="Calibri" w:cs="Times New Roman"/>
                  <w:lang w:val="en-US"/>
                </w:rPr>
                <w:t xml:space="preserve"> de </w:t>
              </w:r>
              <w:proofErr w:type="spellStart"/>
              <w:r w:rsidRPr="00CD5689">
                <w:rPr>
                  <w:rFonts w:ascii="Calibri" w:eastAsia="Calibri" w:hAnsi="Calibri" w:cs="Times New Roman"/>
                  <w:lang w:val="en-US"/>
                </w:rPr>
                <w:t>laboratoire</w:t>
              </w:r>
              <w:proofErr w:type="spellEnd"/>
              <w:r w:rsidRPr="00CD5689">
                <w:rPr>
                  <w:rFonts w:ascii="Calibri" w:eastAsia="Calibri" w:hAnsi="Calibri" w:cs="Times New Roman"/>
                  <w:lang w:val="en-US"/>
                </w:rPr>
                <w:t>: I__I__I__I</w:t>
              </w:r>
            </w:ins>
          </w:p>
          <w:p w14:paraId="2E8B0ED3" w14:textId="77777777" w:rsidR="000B54CA" w:rsidRPr="00CD5689" w:rsidRDefault="000B54CA" w:rsidP="000B54CA">
            <w:pPr>
              <w:rPr>
                <w:ins w:id="713" w:author="HP" w:date="2019-08-02T16:41:00Z"/>
                <w:rFonts w:ascii="Calibri" w:eastAsia="Calibri" w:hAnsi="Calibri" w:cs="Times New Roman"/>
                <w:lang w:val="en-US"/>
              </w:rPr>
            </w:pPr>
            <w:proofErr w:type="spellStart"/>
            <w:ins w:id="714" w:author="HP" w:date="2019-08-02T16:41:00Z">
              <w:r w:rsidRPr="00CD5689">
                <w:rPr>
                  <w:rFonts w:ascii="Calibri" w:eastAsia="Calibri" w:hAnsi="Calibri" w:cs="Times New Roman"/>
                  <w:lang w:val="en-US"/>
                </w:rPr>
                <w:t>Médecin</w:t>
              </w:r>
              <w:proofErr w:type="spellEnd"/>
              <w:r w:rsidRPr="00CD5689">
                <w:rPr>
                  <w:rFonts w:ascii="Calibri" w:eastAsia="Calibri" w:hAnsi="Calibri" w:cs="Times New Roman"/>
                  <w:lang w:val="en-US"/>
                </w:rPr>
                <w:t>: I__I__I__I</w:t>
              </w:r>
            </w:ins>
          </w:p>
          <w:p w14:paraId="27C48EB8" w14:textId="77777777" w:rsidR="000B54CA" w:rsidRPr="00CD5689" w:rsidRDefault="000B54CA" w:rsidP="000B54CA">
            <w:pPr>
              <w:rPr>
                <w:ins w:id="715" w:author="HP" w:date="2019-08-02T16:41:00Z"/>
                <w:rFonts w:ascii="Calibri" w:eastAsia="Calibri" w:hAnsi="Calibri" w:cs="Times New Roman"/>
                <w:lang w:val="en-US"/>
              </w:rPr>
            </w:pPr>
            <w:proofErr w:type="spellStart"/>
            <w:ins w:id="716" w:author="HP" w:date="2019-08-02T16:41:00Z">
              <w:r w:rsidRPr="00CD5689">
                <w:rPr>
                  <w:rFonts w:ascii="Calibri" w:eastAsia="Calibri" w:hAnsi="Calibri" w:cs="Times New Roman"/>
                  <w:lang w:val="en-US"/>
                </w:rPr>
                <w:t>Infirmièr</w:t>
              </w:r>
              <w:proofErr w:type="spellEnd"/>
              <w:r w:rsidRPr="00CD5689">
                <w:rPr>
                  <w:rFonts w:ascii="Calibri" w:eastAsia="Calibri" w:hAnsi="Calibri" w:cs="Times New Roman"/>
                  <w:lang w:val="en-US"/>
                </w:rPr>
                <w:t xml:space="preserve">(e) </w:t>
              </w:r>
              <w:proofErr w:type="spellStart"/>
              <w:r w:rsidRPr="00CD5689">
                <w:rPr>
                  <w:rFonts w:ascii="Calibri" w:eastAsia="Calibri" w:hAnsi="Calibri" w:cs="Times New Roman"/>
                  <w:lang w:val="en-US"/>
                </w:rPr>
                <w:t>d’Etat</w:t>
              </w:r>
              <w:proofErr w:type="spellEnd"/>
              <w:r w:rsidRPr="00CD5689">
                <w:rPr>
                  <w:rFonts w:ascii="Calibri" w:eastAsia="Calibri" w:hAnsi="Calibri" w:cs="Times New Roman"/>
                  <w:lang w:val="en-US"/>
                </w:rPr>
                <w:t>: I__I__I__I</w:t>
              </w:r>
            </w:ins>
          </w:p>
          <w:p w14:paraId="3AA3E90F" w14:textId="77777777" w:rsidR="000B54CA" w:rsidRPr="00CD5689" w:rsidRDefault="000B54CA" w:rsidP="000B54CA">
            <w:pPr>
              <w:rPr>
                <w:ins w:id="717" w:author="HP" w:date="2019-08-02T16:41:00Z"/>
                <w:rFonts w:ascii="Calibri" w:eastAsia="Calibri" w:hAnsi="Calibri" w:cs="Times New Roman"/>
                <w:lang w:val="en-US"/>
              </w:rPr>
            </w:pPr>
            <w:ins w:id="718" w:author="HP" w:date="2019-08-02T16:41:00Z">
              <w:r w:rsidRPr="00CD5689">
                <w:rPr>
                  <w:rFonts w:ascii="Calibri" w:eastAsia="Calibri" w:hAnsi="Calibri" w:cs="Times New Roman"/>
                  <w:lang w:val="en-US"/>
                </w:rPr>
                <w:t xml:space="preserve">Sage-femme </w:t>
              </w:r>
              <w:proofErr w:type="spellStart"/>
              <w:r w:rsidRPr="00CD5689">
                <w:rPr>
                  <w:rFonts w:ascii="Calibri" w:eastAsia="Calibri" w:hAnsi="Calibri" w:cs="Times New Roman"/>
                  <w:lang w:val="en-US"/>
                </w:rPr>
                <w:t>d’Etat</w:t>
              </w:r>
              <w:proofErr w:type="spellEnd"/>
              <w:r w:rsidRPr="00CD5689">
                <w:rPr>
                  <w:rFonts w:ascii="Calibri" w:eastAsia="Calibri" w:hAnsi="Calibri" w:cs="Times New Roman"/>
                  <w:lang w:val="en-US"/>
                </w:rPr>
                <w:t>: I__I__I__I</w:t>
              </w:r>
            </w:ins>
          </w:p>
          <w:p w14:paraId="5EF9BE03" w14:textId="77777777" w:rsidR="000B54CA" w:rsidRDefault="000B54CA" w:rsidP="00582D02">
            <w:pPr>
              <w:rPr>
                <w:ins w:id="719" w:author="HP" w:date="2019-08-02T16:43:00Z"/>
                <w:rFonts w:ascii="Calibri" w:eastAsia="Calibri" w:hAnsi="Calibri" w:cs="Times New Roman"/>
                <w:lang w:val="en-US"/>
              </w:rPr>
            </w:pPr>
            <w:ins w:id="720" w:author="HP" w:date="2019-08-02T16:42:00Z">
              <w:r>
                <w:rPr>
                  <w:rFonts w:ascii="Calibri" w:eastAsia="Calibri" w:hAnsi="Calibri" w:cs="Times New Roman"/>
                  <w:lang w:val="en-US"/>
                </w:rPr>
                <w:t xml:space="preserve">Technician </w:t>
              </w:r>
            </w:ins>
            <w:ins w:id="721" w:author="HP" w:date="2019-08-02T16:43:00Z">
              <w:r>
                <w:rPr>
                  <w:rFonts w:ascii="Calibri" w:eastAsia="Calibri" w:hAnsi="Calibri" w:cs="Times New Roman"/>
                  <w:lang w:val="en-US"/>
                </w:rPr>
                <w:t xml:space="preserve">super de </w:t>
              </w:r>
              <w:proofErr w:type="spellStart"/>
              <w:r>
                <w:rPr>
                  <w:rFonts w:ascii="Calibri" w:eastAsia="Calibri" w:hAnsi="Calibri" w:cs="Times New Roman"/>
                  <w:lang w:val="en-US"/>
                </w:rPr>
                <w:t>sante</w:t>
              </w:r>
              <w:proofErr w:type="spellEnd"/>
              <w:r>
                <w:rPr>
                  <w:rFonts w:ascii="Calibri" w:eastAsia="Calibri" w:hAnsi="Calibri" w:cs="Times New Roman"/>
                  <w:lang w:val="en-US"/>
                </w:rPr>
                <w:t xml:space="preserve"> </w:t>
              </w:r>
            </w:ins>
          </w:p>
          <w:p w14:paraId="6225DD5F" w14:textId="3625B0BB" w:rsidR="000B54CA" w:rsidRPr="00CD5689" w:rsidRDefault="000B54CA" w:rsidP="00582D02">
            <w:pPr>
              <w:rPr>
                <w:ins w:id="722" w:author="HP" w:date="2019-08-02T16:40:00Z"/>
                <w:rFonts w:ascii="Calibri" w:eastAsia="Calibri" w:hAnsi="Calibri" w:cs="Times New Roman"/>
                <w:lang w:val="en-US"/>
              </w:rPr>
            </w:pPr>
          </w:p>
        </w:tc>
      </w:tr>
      <w:tr w:rsidR="00406178" w:rsidRPr="00DA6581" w14:paraId="60E0F5BF" w14:textId="77777777" w:rsidTr="00582D02">
        <w:tc>
          <w:tcPr>
            <w:tcW w:w="2500" w:type="pct"/>
          </w:tcPr>
          <w:p w14:paraId="0C9400F1" w14:textId="77777777" w:rsidR="00406178" w:rsidRPr="00CD5689" w:rsidRDefault="00406178" w:rsidP="00582D02">
            <w:pPr>
              <w:rPr>
                <w:rFonts w:ascii="Calibri" w:eastAsia="Calibri" w:hAnsi="Calibri" w:cs="Times New Roman"/>
              </w:rPr>
            </w:pPr>
            <w:r w:rsidRPr="00CD5689">
              <w:rPr>
                <w:rFonts w:ascii="Calibri" w:eastAsia="Calibri" w:hAnsi="Calibri" w:cs="Times New Roman"/>
              </w:rPr>
              <w:t xml:space="preserve">Depuis combien d'années vous avez obtenu votre diplôme d’agent de </w:t>
            </w:r>
            <w:proofErr w:type="gramStart"/>
            <w:r w:rsidRPr="00CD5689">
              <w:rPr>
                <w:rFonts w:ascii="Calibri" w:eastAsia="Calibri" w:hAnsi="Calibri" w:cs="Times New Roman"/>
              </w:rPr>
              <w:t>santé?</w:t>
            </w:r>
            <w:proofErr w:type="gramEnd"/>
          </w:p>
        </w:tc>
        <w:tc>
          <w:tcPr>
            <w:tcW w:w="2500" w:type="pct"/>
          </w:tcPr>
          <w:p w14:paraId="24F4DD77" w14:textId="06912BC2" w:rsidR="00406178" w:rsidRPr="00CD5689" w:rsidRDefault="00406178" w:rsidP="00582D02">
            <w:pPr>
              <w:rPr>
                <w:rFonts w:ascii="Calibri" w:eastAsia="Calibri" w:hAnsi="Calibri" w:cs="Times New Roman"/>
                <w:lang w:val="en-US"/>
              </w:rPr>
            </w:pPr>
            <w:proofErr w:type="spellStart"/>
            <w:r w:rsidRPr="00CD5689">
              <w:rPr>
                <w:rFonts w:ascii="Calibri" w:eastAsia="Calibri" w:hAnsi="Calibri" w:cs="Times New Roman"/>
                <w:lang w:val="en-US"/>
              </w:rPr>
              <w:t>Année</w:t>
            </w:r>
            <w:proofErr w:type="spellEnd"/>
            <w:r w:rsidRPr="00CD5689">
              <w:rPr>
                <w:rFonts w:ascii="Calibri" w:eastAsia="Calibri" w:hAnsi="Calibri" w:cs="Times New Roman"/>
                <w:lang w:val="en-US"/>
              </w:rPr>
              <w:t xml:space="preserve"> I__I__I </w:t>
            </w:r>
            <w:del w:id="723" w:author="HP" w:date="2019-08-02T16:44:00Z">
              <w:r w:rsidRPr="00CD5689" w:rsidDel="000B54CA">
                <w:rPr>
                  <w:rFonts w:ascii="Calibri" w:eastAsia="Calibri" w:hAnsi="Calibri" w:cs="Times New Roman"/>
                  <w:lang w:val="en-US"/>
                </w:rPr>
                <w:delText>mois I__I__I</w:delText>
              </w:r>
            </w:del>
          </w:p>
        </w:tc>
      </w:tr>
      <w:tr w:rsidR="00406178" w:rsidRPr="00DA6581" w14:paraId="64F86DAA" w14:textId="77777777" w:rsidTr="00582D02">
        <w:tc>
          <w:tcPr>
            <w:tcW w:w="2500" w:type="pct"/>
          </w:tcPr>
          <w:p w14:paraId="31408039" w14:textId="77777777" w:rsidR="00406178" w:rsidRPr="00CD5689" w:rsidRDefault="00406178" w:rsidP="00582D02">
            <w:pPr>
              <w:rPr>
                <w:rFonts w:ascii="Calibri" w:eastAsia="Calibri" w:hAnsi="Calibri" w:cs="Times New Roman"/>
              </w:rPr>
            </w:pPr>
            <w:r w:rsidRPr="00CD5689">
              <w:rPr>
                <w:rFonts w:ascii="Calibri" w:eastAsia="Calibri" w:hAnsi="Calibri" w:cs="Times New Roman"/>
              </w:rPr>
              <w:t>Combien d'années d'expérience avez-</w:t>
            </w:r>
            <w:proofErr w:type="gramStart"/>
            <w:r w:rsidRPr="00CD5689">
              <w:rPr>
                <w:rFonts w:ascii="Calibri" w:eastAsia="Calibri" w:hAnsi="Calibri" w:cs="Times New Roman"/>
              </w:rPr>
              <w:t>vous?</w:t>
            </w:r>
            <w:proofErr w:type="gramEnd"/>
          </w:p>
        </w:tc>
        <w:tc>
          <w:tcPr>
            <w:tcW w:w="2500" w:type="pct"/>
          </w:tcPr>
          <w:p w14:paraId="1283CA66" w14:textId="0A485BE4" w:rsidR="00406178" w:rsidRPr="00CD5689" w:rsidRDefault="00406178" w:rsidP="00582D02">
            <w:pPr>
              <w:rPr>
                <w:rFonts w:ascii="Calibri" w:eastAsia="Calibri" w:hAnsi="Calibri" w:cs="Times New Roman"/>
                <w:lang w:val="en-US"/>
              </w:rPr>
            </w:pPr>
            <w:proofErr w:type="spellStart"/>
            <w:r w:rsidRPr="00CD5689">
              <w:rPr>
                <w:rFonts w:ascii="Calibri" w:eastAsia="Calibri" w:hAnsi="Calibri" w:cs="Times New Roman"/>
                <w:lang w:val="en-US"/>
              </w:rPr>
              <w:t>Année</w:t>
            </w:r>
            <w:proofErr w:type="spellEnd"/>
            <w:r w:rsidRPr="00CD5689">
              <w:rPr>
                <w:rFonts w:ascii="Calibri" w:eastAsia="Calibri" w:hAnsi="Calibri" w:cs="Times New Roman"/>
                <w:lang w:val="en-US"/>
              </w:rPr>
              <w:t xml:space="preserve"> I__I__I </w:t>
            </w:r>
            <w:del w:id="724" w:author="HP" w:date="2019-08-02T16:46:00Z">
              <w:r w:rsidRPr="00CD5689" w:rsidDel="000B54CA">
                <w:rPr>
                  <w:rFonts w:ascii="Calibri" w:eastAsia="Calibri" w:hAnsi="Calibri" w:cs="Times New Roman"/>
                  <w:lang w:val="en-US"/>
                </w:rPr>
                <w:delText>mois I__I__I</w:delText>
              </w:r>
            </w:del>
          </w:p>
        </w:tc>
      </w:tr>
      <w:tr w:rsidR="00406178" w:rsidRPr="00DA6581" w14:paraId="3D309D37" w14:textId="77777777" w:rsidTr="00582D02">
        <w:tc>
          <w:tcPr>
            <w:tcW w:w="2500" w:type="pct"/>
          </w:tcPr>
          <w:p w14:paraId="2993FEF5" w14:textId="77777777" w:rsidR="00406178" w:rsidRPr="00CD5689" w:rsidRDefault="00406178" w:rsidP="00582D02">
            <w:pPr>
              <w:rPr>
                <w:rFonts w:ascii="Calibri" w:eastAsia="Calibri" w:hAnsi="Calibri" w:cs="Times New Roman"/>
              </w:rPr>
            </w:pPr>
            <w:r w:rsidRPr="00CD5689">
              <w:rPr>
                <w:rFonts w:ascii="Calibri" w:eastAsia="Calibri" w:hAnsi="Calibri" w:cs="Times New Roman"/>
              </w:rPr>
              <w:t xml:space="preserve">Depuis combien de temps êtes-vous à ce </w:t>
            </w:r>
            <w:proofErr w:type="gramStart"/>
            <w:r w:rsidRPr="00CD5689">
              <w:rPr>
                <w:rFonts w:ascii="Calibri" w:eastAsia="Calibri" w:hAnsi="Calibri" w:cs="Times New Roman"/>
              </w:rPr>
              <w:t>poste?</w:t>
            </w:r>
            <w:proofErr w:type="gramEnd"/>
          </w:p>
        </w:tc>
        <w:tc>
          <w:tcPr>
            <w:tcW w:w="2500" w:type="pct"/>
          </w:tcPr>
          <w:p w14:paraId="2DA8BB92" w14:textId="14F9E5F7" w:rsidR="00406178" w:rsidRPr="00CD5689" w:rsidRDefault="00406178" w:rsidP="00582D02">
            <w:pPr>
              <w:rPr>
                <w:rFonts w:ascii="Calibri" w:eastAsia="Calibri" w:hAnsi="Calibri" w:cs="Times New Roman"/>
                <w:lang w:val="en-US"/>
              </w:rPr>
            </w:pPr>
            <w:proofErr w:type="spellStart"/>
            <w:r w:rsidRPr="00CD5689">
              <w:rPr>
                <w:rFonts w:ascii="Calibri" w:eastAsia="Calibri" w:hAnsi="Calibri" w:cs="Times New Roman"/>
                <w:lang w:val="en-US"/>
              </w:rPr>
              <w:t>Année</w:t>
            </w:r>
            <w:proofErr w:type="spellEnd"/>
            <w:r w:rsidRPr="00CD5689">
              <w:rPr>
                <w:rFonts w:ascii="Calibri" w:eastAsia="Calibri" w:hAnsi="Calibri" w:cs="Times New Roman"/>
                <w:lang w:val="en-US"/>
              </w:rPr>
              <w:t xml:space="preserve"> I__I__I </w:t>
            </w:r>
            <w:del w:id="725" w:author="HP" w:date="2019-08-02T16:46:00Z">
              <w:r w:rsidRPr="00CD5689" w:rsidDel="000B54CA">
                <w:rPr>
                  <w:rFonts w:ascii="Calibri" w:eastAsia="Calibri" w:hAnsi="Calibri" w:cs="Times New Roman"/>
                  <w:lang w:val="en-US"/>
                </w:rPr>
                <w:delText>mois I__I__I</w:delText>
              </w:r>
            </w:del>
          </w:p>
        </w:tc>
      </w:tr>
    </w:tbl>
    <w:p w14:paraId="0D0C2445" w14:textId="77777777" w:rsidR="00406178" w:rsidRPr="00406178" w:rsidRDefault="00406178" w:rsidP="00406178">
      <w:pPr>
        <w:pStyle w:val="Paragraphedeliste"/>
        <w:spacing w:after="0" w:line="240" w:lineRule="auto"/>
        <w:ind w:left="360"/>
        <w:rPr>
          <w:rFonts w:ascii="Calibri" w:eastAsia="Calibri" w:hAnsi="Calibri" w:cs="Times New Roman"/>
          <w:sz w:val="24"/>
          <w:szCs w:val="24"/>
          <w:lang w:val="en-US"/>
        </w:rPr>
      </w:pPr>
    </w:p>
    <w:tbl>
      <w:tblPr>
        <w:tblStyle w:val="TableGrid2"/>
        <w:tblW w:w="5000" w:type="pct"/>
        <w:tblLook w:val="04A0" w:firstRow="1" w:lastRow="0" w:firstColumn="1" w:lastColumn="0" w:noHBand="0" w:noVBand="1"/>
      </w:tblPr>
      <w:tblGrid>
        <w:gridCol w:w="4595"/>
        <w:gridCol w:w="4755"/>
      </w:tblGrid>
      <w:tr w:rsidR="00406178" w:rsidRPr="00A26C6C" w14:paraId="6FEA62B9" w14:textId="77777777" w:rsidTr="00582D02">
        <w:tc>
          <w:tcPr>
            <w:tcW w:w="5000" w:type="pct"/>
            <w:gridSpan w:val="2"/>
          </w:tcPr>
          <w:p w14:paraId="25D82404" w14:textId="77777777" w:rsidR="00406178" w:rsidRPr="00A26C6C" w:rsidRDefault="00406178" w:rsidP="00582D02">
            <w:pPr>
              <w:rPr>
                <w:rFonts w:ascii="Calibri" w:eastAsia="Calibri" w:hAnsi="Calibri" w:cs="Times New Roman"/>
                <w:b/>
                <w:sz w:val="24"/>
                <w:szCs w:val="24"/>
              </w:rPr>
            </w:pPr>
            <w:r>
              <w:rPr>
                <w:rFonts w:ascii="Calibri" w:eastAsia="Calibri" w:hAnsi="Calibri" w:cs="Times New Roman"/>
                <w:b/>
                <w:sz w:val="24"/>
                <w:szCs w:val="24"/>
              </w:rPr>
              <w:t>Section 1</w:t>
            </w:r>
            <w:r w:rsidRPr="00A26C6C">
              <w:rPr>
                <w:rFonts w:ascii="Calibri" w:eastAsia="Calibri" w:hAnsi="Calibri" w:cs="Times New Roman"/>
                <w:b/>
                <w:sz w:val="24"/>
                <w:szCs w:val="24"/>
              </w:rPr>
              <w:t xml:space="preserve">: </w:t>
            </w:r>
            <w:r>
              <w:rPr>
                <w:rFonts w:ascii="Calibri" w:eastAsia="Calibri" w:hAnsi="Calibri" w:cs="Times New Roman"/>
                <w:b/>
                <w:sz w:val="24"/>
                <w:szCs w:val="24"/>
              </w:rPr>
              <w:t>Disponibilité des directives</w:t>
            </w:r>
          </w:p>
        </w:tc>
      </w:tr>
      <w:tr w:rsidR="00406178" w:rsidRPr="00A26C6C" w14:paraId="0C964B45" w14:textId="77777777" w:rsidTr="00582D02">
        <w:tc>
          <w:tcPr>
            <w:tcW w:w="5000" w:type="pct"/>
            <w:gridSpan w:val="2"/>
          </w:tcPr>
          <w:p w14:paraId="0DDA5908" w14:textId="77777777" w:rsidR="00406178" w:rsidRPr="00CD5689" w:rsidRDefault="00406178" w:rsidP="00582D02">
            <w:pPr>
              <w:rPr>
                <w:rFonts w:ascii="Calibri" w:eastAsia="Calibri" w:hAnsi="Calibri" w:cs="Times New Roman"/>
              </w:rPr>
            </w:pPr>
            <w:r w:rsidRPr="00A1247C">
              <w:rPr>
                <w:rFonts w:ascii="Calibri" w:eastAsia="Times New Roman" w:hAnsi="Calibri" w:cs="Calibri"/>
                <w:b/>
                <w:bCs/>
                <w:lang w:val="fr-BE" w:eastAsia="fr-FR"/>
              </w:rPr>
              <w:t>Instructions</w:t>
            </w:r>
            <w:r w:rsidRPr="00CD5689">
              <w:rPr>
                <w:rFonts w:ascii="Calibri" w:eastAsia="Times New Roman" w:hAnsi="Calibri" w:cs="Calibri"/>
                <w:b/>
                <w:bCs/>
                <w:i/>
                <w:lang w:val="fr-BE" w:eastAsia="fr-FR"/>
              </w:rPr>
              <w:t>:</w:t>
            </w:r>
            <w:r w:rsidRPr="00CD5689">
              <w:rPr>
                <w:rFonts w:ascii="Times New Roman" w:eastAsia="Times New Roman" w:hAnsi="Times New Roman" w:cs="Times New Roman"/>
                <w:i/>
                <w:lang w:val="fr-BE" w:eastAsia="fr-FR"/>
              </w:rPr>
              <w:t xml:space="preserve"> </w:t>
            </w:r>
            <w:r w:rsidRPr="00CD5689">
              <w:rPr>
                <w:rFonts w:ascii="Calibri" w:eastAsia="Times New Roman" w:hAnsi="Calibri" w:cs="Calibri"/>
                <w:i/>
                <w:lang w:val="fr-BE" w:eastAsia="fr-FR"/>
              </w:rPr>
              <w:t>Pour chacune des questions suivantes, vérifiez si chaque élément est présent dans la formation aujourd'hui.</w:t>
            </w:r>
          </w:p>
        </w:tc>
      </w:tr>
      <w:tr w:rsidR="00406178" w:rsidRPr="00A26C6C" w14:paraId="235471CE" w14:textId="77777777" w:rsidTr="00582D02">
        <w:tc>
          <w:tcPr>
            <w:tcW w:w="2457" w:type="pct"/>
            <w:tcBorders>
              <w:top w:val="single" w:sz="6" w:space="0" w:color="000000"/>
              <w:left w:val="single" w:sz="6" w:space="0" w:color="000000"/>
              <w:bottom w:val="single" w:sz="6" w:space="0" w:color="000000"/>
              <w:right w:val="single" w:sz="6" w:space="0" w:color="000000"/>
            </w:tcBorders>
            <w:vAlign w:val="center"/>
          </w:tcPr>
          <w:p w14:paraId="7CD254DA" w14:textId="77777777" w:rsidR="00406178" w:rsidRPr="00CD5689" w:rsidRDefault="00406178" w:rsidP="00582D02">
            <w:pPr>
              <w:rPr>
                <w:rFonts w:ascii="Times New Roman" w:eastAsia="Times New Roman" w:hAnsi="Times New Roman" w:cs="Times New Roman"/>
                <w:lang w:val="fr-BE" w:eastAsia="fr-FR"/>
              </w:rPr>
            </w:pPr>
            <w:r w:rsidRPr="00A1247C">
              <w:rPr>
                <w:rFonts w:ascii="Calibri" w:eastAsia="Times New Roman" w:hAnsi="Calibri" w:cs="Calibri"/>
                <w:lang w:val="fr-BE" w:eastAsia="fr-FR"/>
              </w:rPr>
              <w:lastRenderedPageBreak/>
              <w:t xml:space="preserve">Avez-vous accès à une copie du </w:t>
            </w:r>
            <w:r>
              <w:rPr>
                <w:color w:val="000000" w:themeColor="text1"/>
              </w:rPr>
              <w:t>p</w:t>
            </w:r>
            <w:r w:rsidRPr="00CD5689">
              <w:rPr>
                <w:color w:val="000000" w:themeColor="text1"/>
              </w:rPr>
              <w:t>lan stratégique national de lutte contre le paludisme au Sénégal 2016-2020</w:t>
            </w:r>
            <w:r w:rsidRPr="00A1247C">
              <w:rPr>
                <w:rFonts w:ascii="Calibri" w:eastAsia="Times New Roman" w:hAnsi="Calibri" w:cs="Calibri"/>
                <w:lang w:val="fr-BE" w:eastAsia="fr-FR"/>
              </w:rPr>
              <w:t xml:space="preserve">? </w:t>
            </w:r>
          </w:p>
        </w:tc>
        <w:tc>
          <w:tcPr>
            <w:tcW w:w="2543" w:type="pct"/>
            <w:tcBorders>
              <w:top w:val="single" w:sz="6" w:space="0" w:color="000000"/>
              <w:left w:val="single" w:sz="6" w:space="0" w:color="000000"/>
              <w:bottom w:val="single" w:sz="6" w:space="0" w:color="000000"/>
              <w:right w:val="single" w:sz="6" w:space="0" w:color="000000"/>
            </w:tcBorders>
          </w:tcPr>
          <w:p w14:paraId="2C0E37A4" w14:textId="77777777" w:rsidR="00406178" w:rsidRPr="00A1247C" w:rsidRDefault="00406178" w:rsidP="00582D02">
            <w:pPr>
              <w:rPr>
                <w:rFonts w:ascii="Calibri" w:eastAsia="Times New Roman" w:hAnsi="Calibri" w:cs="Calibri"/>
                <w:lang w:val="fr-BE" w:eastAsia="fr-FR"/>
              </w:rPr>
            </w:pPr>
            <w:r w:rsidRPr="00A1247C">
              <w:rPr>
                <w:rFonts w:ascii="Calibri" w:eastAsia="Times New Roman" w:hAnsi="Calibri" w:cs="Calibri"/>
                <w:lang w:val="fr-BE" w:eastAsia="fr-FR"/>
              </w:rPr>
              <w:t xml:space="preserve">Oui, observé: I__I            Oui, non observé: I__I </w:t>
            </w:r>
          </w:p>
          <w:p w14:paraId="38795F94" w14:textId="77777777" w:rsidR="00406178" w:rsidRPr="00CD5689" w:rsidRDefault="00406178" w:rsidP="00582D02">
            <w:pPr>
              <w:rPr>
                <w:rFonts w:ascii="Times New Roman" w:eastAsia="Times New Roman" w:hAnsi="Times New Roman" w:cs="Times New Roman"/>
                <w:lang w:val="fr-BE" w:eastAsia="fr-FR"/>
              </w:rPr>
            </w:pPr>
            <w:r w:rsidRPr="001D1E2F">
              <w:rPr>
                <w:rFonts w:ascii="Calibri" w:eastAsia="Times New Roman" w:hAnsi="Calibri" w:cs="Calibri"/>
                <w:lang w:val="fr-BE" w:eastAsia="fr-FR"/>
              </w:rPr>
              <w:t>Non: I__I</w:t>
            </w:r>
          </w:p>
        </w:tc>
      </w:tr>
      <w:tr w:rsidR="00406178" w:rsidRPr="00A26C6C" w14:paraId="130D1CD9" w14:textId="77777777" w:rsidTr="00582D02">
        <w:tc>
          <w:tcPr>
            <w:tcW w:w="2457" w:type="pct"/>
            <w:tcBorders>
              <w:top w:val="single" w:sz="6" w:space="0" w:color="000000"/>
              <w:left w:val="single" w:sz="6" w:space="0" w:color="000000"/>
              <w:bottom w:val="single" w:sz="6" w:space="0" w:color="000000"/>
              <w:right w:val="single" w:sz="6" w:space="0" w:color="000000"/>
            </w:tcBorders>
            <w:vAlign w:val="center"/>
          </w:tcPr>
          <w:p w14:paraId="799EB8C9" w14:textId="77777777" w:rsidR="00406178" w:rsidRPr="00A1247C" w:rsidRDefault="00406178" w:rsidP="00582D02">
            <w:pPr>
              <w:rPr>
                <w:rFonts w:ascii="Calibri" w:eastAsia="Times New Roman" w:hAnsi="Calibri" w:cs="Calibri"/>
                <w:lang w:val="fr-BE" w:eastAsia="fr-FR"/>
              </w:rPr>
            </w:pPr>
            <w:r w:rsidRPr="00F5203C">
              <w:rPr>
                <w:rFonts w:ascii="Calibri" w:eastAsia="Times New Roman" w:hAnsi="Calibri" w:cs="Calibri"/>
                <w:lang w:val="fr-BE" w:eastAsia="fr-FR"/>
              </w:rPr>
              <w:t xml:space="preserve">Avez-vous accès à une copie du </w:t>
            </w:r>
            <w:r>
              <w:rPr>
                <w:color w:val="000000" w:themeColor="text1"/>
              </w:rPr>
              <w:t>p</w:t>
            </w:r>
            <w:r w:rsidRPr="00F5203C">
              <w:rPr>
                <w:color w:val="000000" w:themeColor="text1"/>
              </w:rPr>
              <w:t>lan</w:t>
            </w:r>
            <w:r>
              <w:rPr>
                <w:color w:val="000000" w:themeColor="text1"/>
              </w:rPr>
              <w:t xml:space="preserve"> de suivi et évaluation en cours</w:t>
            </w:r>
            <w:r w:rsidRPr="00A1247C">
              <w:rPr>
                <w:rFonts w:ascii="Calibri" w:eastAsia="Times New Roman" w:hAnsi="Calibri" w:cs="Calibri"/>
                <w:lang w:val="fr-BE" w:eastAsia="fr-FR"/>
              </w:rPr>
              <w:t>?</w:t>
            </w:r>
          </w:p>
        </w:tc>
        <w:tc>
          <w:tcPr>
            <w:tcW w:w="2543" w:type="pct"/>
            <w:tcBorders>
              <w:top w:val="single" w:sz="6" w:space="0" w:color="000000"/>
              <w:left w:val="single" w:sz="6" w:space="0" w:color="000000"/>
              <w:bottom w:val="single" w:sz="6" w:space="0" w:color="000000"/>
              <w:right w:val="single" w:sz="6" w:space="0" w:color="000000"/>
            </w:tcBorders>
          </w:tcPr>
          <w:p w14:paraId="5923E5C3" w14:textId="77777777" w:rsidR="00406178" w:rsidRPr="001D1E2F" w:rsidRDefault="00406178" w:rsidP="00582D02">
            <w:pPr>
              <w:rPr>
                <w:rFonts w:ascii="Calibri" w:eastAsia="Times New Roman" w:hAnsi="Calibri" w:cs="Calibri"/>
                <w:lang w:val="fr-BE" w:eastAsia="fr-FR"/>
              </w:rPr>
            </w:pPr>
            <w:r w:rsidRPr="001D1E2F">
              <w:rPr>
                <w:rFonts w:ascii="Calibri" w:eastAsia="Times New Roman" w:hAnsi="Calibri" w:cs="Calibri"/>
                <w:lang w:val="fr-BE" w:eastAsia="fr-FR"/>
              </w:rPr>
              <w:t xml:space="preserve">Oui, observé: I__I            Oui, non observé: I__I </w:t>
            </w:r>
          </w:p>
          <w:p w14:paraId="513255A9" w14:textId="77777777" w:rsidR="00406178" w:rsidRPr="001D1E2F" w:rsidRDefault="00406178" w:rsidP="00582D02">
            <w:pPr>
              <w:rPr>
                <w:rFonts w:ascii="Calibri" w:eastAsia="Times New Roman" w:hAnsi="Calibri" w:cs="Calibri"/>
                <w:lang w:val="fr-BE" w:eastAsia="fr-FR"/>
              </w:rPr>
            </w:pPr>
            <w:r w:rsidRPr="001D1E2F">
              <w:rPr>
                <w:rFonts w:ascii="Calibri" w:eastAsia="Times New Roman" w:hAnsi="Calibri" w:cs="Calibri"/>
                <w:lang w:val="fr-BE" w:eastAsia="fr-FR"/>
              </w:rPr>
              <w:t>Non: I__I</w:t>
            </w:r>
          </w:p>
        </w:tc>
      </w:tr>
      <w:tr w:rsidR="00406178" w:rsidRPr="00F5203C" w14:paraId="5E6CD5A2"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79186C3F" w14:textId="0A0D3BA4" w:rsidR="00406178" w:rsidRPr="00593533" w:rsidRDefault="00406178" w:rsidP="00582D02">
            <w:pPr>
              <w:ind w:left="245"/>
              <w:rPr>
                <w:rFonts w:ascii="Calibri" w:eastAsia="Times New Roman" w:hAnsi="Calibri" w:cs="Calibri"/>
                <w:lang w:val="fr-BE" w:eastAsia="fr-FR"/>
              </w:rPr>
            </w:pPr>
            <w:r w:rsidRPr="00F5203C">
              <w:rPr>
                <w:rFonts w:ascii="Calibri" w:eastAsia="Times New Roman" w:hAnsi="Calibri" w:cs="Calibri"/>
                <w:i/>
                <w:lang w:val="fr-BE" w:eastAsia="fr-FR"/>
              </w:rPr>
              <w:t>Si « oui »</w:t>
            </w:r>
            <w:r>
              <w:rPr>
                <w:rFonts w:ascii="Calibri" w:eastAsia="Times New Roman" w:hAnsi="Calibri" w:cs="Calibri"/>
                <w:i/>
                <w:lang w:val="fr-BE" w:eastAsia="fr-FR"/>
              </w:rPr>
              <w:t xml:space="preserve"> </w:t>
            </w:r>
            <w:r>
              <w:rPr>
                <w:rFonts w:ascii="Calibri" w:eastAsia="Times New Roman" w:hAnsi="Calibri" w:cs="Calibri"/>
                <w:lang w:val="fr-BE" w:eastAsia="fr-FR"/>
              </w:rPr>
              <w:t>Quelle est votre appréciation des directives</w:t>
            </w:r>
            <w:ins w:id="726" w:author="HP" w:date="2019-08-02T16:51:00Z">
              <w:r w:rsidR="00233591">
                <w:rPr>
                  <w:rFonts w:ascii="Calibri" w:eastAsia="Times New Roman" w:hAnsi="Calibri" w:cs="Calibri"/>
                  <w:lang w:val="fr-BE" w:eastAsia="fr-FR"/>
                </w:rPr>
                <w:t xml:space="preserve"> De suivi </w:t>
              </w:r>
              <w:proofErr w:type="spellStart"/>
              <w:r w:rsidR="00233591">
                <w:rPr>
                  <w:rFonts w:ascii="Calibri" w:eastAsia="Times New Roman" w:hAnsi="Calibri" w:cs="Calibri"/>
                  <w:lang w:val="fr-BE" w:eastAsia="fr-FR"/>
                </w:rPr>
                <w:t>evaluation</w:t>
              </w:r>
              <w:proofErr w:type="spellEnd"/>
              <w:r w:rsidR="00233591">
                <w:rPr>
                  <w:rFonts w:ascii="Calibri" w:eastAsia="Times New Roman" w:hAnsi="Calibri" w:cs="Calibri"/>
                  <w:lang w:val="fr-BE" w:eastAsia="fr-FR"/>
                </w:rPr>
                <w:t xml:space="preserve"> </w:t>
              </w:r>
            </w:ins>
            <w:ins w:id="727" w:author="HP" w:date="2019-08-02T16:52:00Z">
              <w:r w:rsidR="00233591">
                <w:rPr>
                  <w:rFonts w:ascii="Calibri" w:eastAsia="Times New Roman" w:hAnsi="Calibri" w:cs="Calibri"/>
                  <w:lang w:val="fr-BE" w:eastAsia="fr-FR"/>
                </w:rPr>
                <w:t>du programme Paludisme</w:t>
              </w:r>
            </w:ins>
          </w:p>
          <w:p w14:paraId="38FDAEAA" w14:textId="77777777" w:rsidR="00406178" w:rsidRPr="00F5203C" w:rsidRDefault="00406178" w:rsidP="00582D02">
            <w:pPr>
              <w:ind w:left="335"/>
              <w:rPr>
                <w:rFonts w:ascii="Calibri" w:eastAsia="Times New Roman" w:hAnsi="Calibri" w:cs="Calibri"/>
                <w:lang w:eastAsia="fr-FR"/>
              </w:rPr>
            </w:pPr>
            <w:r w:rsidRPr="00F5203C">
              <w:rPr>
                <w:rFonts w:ascii="Calibri" w:eastAsia="Times New Roman" w:hAnsi="Calibri" w:cs="Calibri"/>
                <w:lang w:eastAsia="fr-FR"/>
              </w:rPr>
              <w:t>Claire et applicable I__I</w:t>
            </w:r>
            <w:r>
              <w:rPr>
                <w:rFonts w:ascii="Calibri" w:eastAsia="Times New Roman" w:hAnsi="Calibri" w:cs="Calibri"/>
                <w:lang w:eastAsia="fr-FR"/>
              </w:rPr>
              <w:t xml:space="preserve">, </w:t>
            </w:r>
            <w:r w:rsidRPr="00F5203C">
              <w:rPr>
                <w:rFonts w:ascii="Calibri" w:eastAsia="Times New Roman" w:hAnsi="Calibri" w:cs="Calibri"/>
                <w:lang w:eastAsia="fr-FR"/>
              </w:rPr>
              <w:t xml:space="preserve">Claire mais difficile </w:t>
            </w:r>
            <w:r>
              <w:rPr>
                <w:rFonts w:ascii="Calibri" w:eastAsia="Times New Roman" w:hAnsi="Calibri" w:cs="Calibri"/>
                <w:lang w:eastAsia="fr-FR"/>
              </w:rPr>
              <w:t xml:space="preserve">à </w:t>
            </w:r>
            <w:r w:rsidRPr="00F5203C">
              <w:rPr>
                <w:rFonts w:ascii="Calibri" w:eastAsia="Times New Roman" w:hAnsi="Calibri" w:cs="Calibri"/>
                <w:lang w:eastAsia="fr-FR"/>
              </w:rPr>
              <w:t>applique</w:t>
            </w:r>
            <w:r>
              <w:rPr>
                <w:rFonts w:ascii="Calibri" w:eastAsia="Times New Roman" w:hAnsi="Calibri" w:cs="Calibri"/>
                <w:lang w:eastAsia="fr-FR"/>
              </w:rPr>
              <w:t>r</w:t>
            </w:r>
            <w:r w:rsidRPr="00F5203C">
              <w:rPr>
                <w:rFonts w:ascii="Calibri" w:eastAsia="Times New Roman" w:hAnsi="Calibri" w:cs="Calibri"/>
                <w:lang w:eastAsia="fr-FR"/>
              </w:rPr>
              <w:t xml:space="preserve"> I__I</w:t>
            </w:r>
            <w:r>
              <w:rPr>
                <w:rFonts w:ascii="Calibri" w:eastAsia="Times New Roman" w:hAnsi="Calibri" w:cs="Calibri"/>
                <w:lang w:eastAsia="fr-FR"/>
              </w:rPr>
              <w:t xml:space="preserve">, </w:t>
            </w:r>
            <w:r w:rsidRPr="00F5203C">
              <w:rPr>
                <w:rFonts w:ascii="Calibri" w:eastAsia="Times New Roman" w:hAnsi="Calibri" w:cs="Calibri"/>
                <w:lang w:eastAsia="fr-FR"/>
              </w:rPr>
              <w:t xml:space="preserve">Pas </w:t>
            </w:r>
            <w:r>
              <w:rPr>
                <w:rFonts w:ascii="Calibri" w:eastAsia="Times New Roman" w:hAnsi="Calibri" w:cs="Calibri"/>
                <w:lang w:eastAsia="fr-FR"/>
              </w:rPr>
              <w:t>claire</w:t>
            </w:r>
            <w:r w:rsidRPr="00F5203C">
              <w:rPr>
                <w:rFonts w:ascii="Calibri" w:eastAsia="Times New Roman" w:hAnsi="Calibri" w:cs="Calibri"/>
                <w:lang w:eastAsia="fr-FR"/>
              </w:rPr>
              <w:t xml:space="preserve"> I__I</w:t>
            </w:r>
            <w:r>
              <w:rPr>
                <w:rFonts w:ascii="Calibri" w:eastAsia="Times New Roman" w:hAnsi="Calibri" w:cs="Calibri"/>
                <w:lang w:eastAsia="fr-FR"/>
              </w:rPr>
              <w:t xml:space="preserve">, Ne sais pas </w:t>
            </w:r>
            <w:r w:rsidRPr="00F5203C">
              <w:rPr>
                <w:rFonts w:ascii="Calibri" w:eastAsia="Times New Roman" w:hAnsi="Calibri" w:cs="Calibri"/>
                <w:lang w:eastAsia="fr-FR"/>
              </w:rPr>
              <w:t>I__I</w:t>
            </w:r>
          </w:p>
          <w:p w14:paraId="77227A4F" w14:textId="77777777" w:rsidR="00406178" w:rsidRPr="00F5203C" w:rsidRDefault="00406178" w:rsidP="00582D02">
            <w:pPr>
              <w:ind w:left="335"/>
              <w:rPr>
                <w:rFonts w:ascii="Calibri" w:eastAsia="Times New Roman" w:hAnsi="Calibri" w:cs="Calibri"/>
                <w:lang w:eastAsia="fr-FR"/>
              </w:rPr>
            </w:pPr>
            <w:r>
              <w:rPr>
                <w:rFonts w:ascii="Calibri" w:eastAsia="Times New Roman" w:hAnsi="Calibri" w:cs="Calibri"/>
                <w:lang w:eastAsia="fr-FR"/>
              </w:rPr>
              <w:t>Vos s</w:t>
            </w:r>
            <w:r w:rsidRPr="00F5203C">
              <w:rPr>
                <w:rFonts w:ascii="Calibri" w:eastAsia="Times New Roman" w:hAnsi="Calibri" w:cs="Calibri"/>
                <w:lang w:eastAsia="fr-FR"/>
              </w:rPr>
              <w:t xml:space="preserve">uggestions: </w:t>
            </w:r>
          </w:p>
          <w:p w14:paraId="00BB1EA4" w14:textId="72B65F79" w:rsidR="00406178" w:rsidRPr="00F5203C" w:rsidRDefault="00406178" w:rsidP="00582D02">
            <w:pPr>
              <w:ind w:left="335"/>
              <w:rPr>
                <w:rFonts w:ascii="Calibri" w:eastAsia="Times New Roman" w:hAnsi="Calibri" w:cs="Calibri"/>
                <w:lang w:eastAsia="fr-FR"/>
              </w:rPr>
            </w:pPr>
            <w:r w:rsidRPr="00F5203C">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p w14:paraId="25932976" w14:textId="2AB3885D" w:rsidR="00406178" w:rsidRPr="00F5203C" w:rsidRDefault="00406178" w:rsidP="00582D02">
            <w:pPr>
              <w:ind w:left="335"/>
              <w:rPr>
                <w:rFonts w:ascii="Calibri" w:eastAsia="Times New Roman" w:hAnsi="Calibri" w:cs="Calibri"/>
                <w:lang w:eastAsia="fr-FR"/>
              </w:rPr>
            </w:pPr>
            <w:r w:rsidRPr="00F5203C">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p w14:paraId="19AA49F8" w14:textId="776FC02A" w:rsidR="00406178" w:rsidRPr="00F5203C" w:rsidRDefault="00406178" w:rsidP="00582D02">
            <w:pPr>
              <w:ind w:left="335"/>
              <w:rPr>
                <w:rFonts w:ascii="Calibri" w:eastAsia="Times New Roman" w:hAnsi="Calibri" w:cs="Calibri"/>
                <w:lang w:eastAsia="fr-FR"/>
              </w:rPr>
            </w:pPr>
            <w:r w:rsidRPr="00F5203C">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p w14:paraId="3B343F4A" w14:textId="1D7F83F7" w:rsidR="00406178" w:rsidRPr="00F5203C" w:rsidRDefault="00406178" w:rsidP="00B72686">
            <w:pPr>
              <w:ind w:left="335"/>
              <w:rPr>
                <w:rFonts w:ascii="Calibri" w:eastAsia="Times New Roman" w:hAnsi="Calibri" w:cs="Calibri"/>
                <w:lang w:eastAsia="fr-FR"/>
              </w:rPr>
            </w:pPr>
            <w:r w:rsidRPr="00F5203C">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tc>
      </w:tr>
      <w:tr w:rsidR="00406178" w:rsidRPr="001D1E2F" w14:paraId="16A833BF" w14:textId="77777777" w:rsidTr="00582D02">
        <w:tc>
          <w:tcPr>
            <w:tcW w:w="2457" w:type="pct"/>
            <w:tcBorders>
              <w:top w:val="single" w:sz="6" w:space="0" w:color="000000"/>
              <w:left w:val="single" w:sz="6" w:space="0" w:color="000000"/>
              <w:bottom w:val="single" w:sz="6" w:space="0" w:color="000000"/>
              <w:right w:val="single" w:sz="6" w:space="0" w:color="000000"/>
            </w:tcBorders>
            <w:vAlign w:val="center"/>
          </w:tcPr>
          <w:p w14:paraId="104C7E9F" w14:textId="77777777" w:rsidR="00406178" w:rsidRPr="00CD5689" w:rsidRDefault="00406178" w:rsidP="00582D02">
            <w:pPr>
              <w:rPr>
                <w:rFonts w:ascii="Times New Roman" w:eastAsia="Times New Roman" w:hAnsi="Times New Roman" w:cs="Times New Roman"/>
                <w:highlight w:val="yellow"/>
                <w:lang w:val="fr-BE" w:eastAsia="fr-FR"/>
              </w:rPr>
            </w:pPr>
            <w:r w:rsidRPr="00F5203C">
              <w:rPr>
                <w:rFonts w:ascii="Calibri" w:eastAsia="Times New Roman" w:hAnsi="Calibri" w:cs="Calibri"/>
                <w:lang w:val="fr-BE" w:eastAsia="fr-FR"/>
              </w:rPr>
              <w:t xml:space="preserve">Avez-vous accès à une copie </w:t>
            </w:r>
            <w:r>
              <w:rPr>
                <w:rFonts w:ascii="Calibri" w:eastAsia="Times New Roman" w:hAnsi="Calibri" w:cs="Calibri"/>
                <w:lang w:val="fr-BE" w:eastAsia="fr-FR"/>
              </w:rPr>
              <w:t>du document sur les d</w:t>
            </w:r>
            <w:r w:rsidRPr="00AB78CF">
              <w:rPr>
                <w:rFonts w:ascii="Calibri" w:eastAsia="Times New Roman" w:hAnsi="Calibri" w:cs="Calibri"/>
                <w:lang w:val="fr-BE" w:eastAsia="fr-FR"/>
              </w:rPr>
              <w:t>irectives nationales de surveillance du paludisme (2017)</w:t>
            </w:r>
            <w:r w:rsidRPr="00A1247C">
              <w:rPr>
                <w:rFonts w:ascii="Calibri" w:eastAsia="Times New Roman" w:hAnsi="Calibri" w:cs="Calibri"/>
                <w:lang w:val="fr-BE" w:eastAsia="fr-FR"/>
              </w:rPr>
              <w:t>?</w:t>
            </w:r>
          </w:p>
        </w:tc>
        <w:tc>
          <w:tcPr>
            <w:tcW w:w="2543" w:type="pct"/>
            <w:tcBorders>
              <w:top w:val="single" w:sz="6" w:space="0" w:color="000000"/>
              <w:left w:val="single" w:sz="6" w:space="0" w:color="000000"/>
              <w:bottom w:val="single" w:sz="6" w:space="0" w:color="000000"/>
              <w:right w:val="single" w:sz="6" w:space="0" w:color="000000"/>
            </w:tcBorders>
          </w:tcPr>
          <w:p w14:paraId="61A25A46" w14:textId="77777777" w:rsidR="00406178" w:rsidRPr="00CD5689" w:rsidRDefault="00406178" w:rsidP="00582D02">
            <w:pPr>
              <w:rPr>
                <w:rFonts w:ascii="Times New Roman" w:eastAsia="Times New Roman" w:hAnsi="Times New Roman" w:cs="Times New Roman"/>
                <w:lang w:val="fr-BE" w:eastAsia="fr-FR"/>
              </w:rPr>
            </w:pPr>
            <w:r w:rsidRPr="00A1247C">
              <w:rPr>
                <w:rFonts w:ascii="Calibri" w:eastAsia="Times New Roman" w:hAnsi="Calibri" w:cs="Calibri"/>
                <w:lang w:val="fr-BE" w:eastAsia="fr-FR"/>
              </w:rPr>
              <w:t xml:space="preserve">Oui, observé: I__I            Oui, non observé: I__I </w:t>
            </w:r>
          </w:p>
          <w:p w14:paraId="2C6E1855" w14:textId="77777777" w:rsidR="00406178" w:rsidRPr="00CD5689" w:rsidRDefault="00406178" w:rsidP="00582D02">
            <w:pPr>
              <w:rPr>
                <w:rFonts w:ascii="Times New Roman" w:eastAsia="Times New Roman" w:hAnsi="Times New Roman" w:cs="Times New Roman"/>
                <w:highlight w:val="yellow"/>
                <w:lang w:eastAsia="fr-FR"/>
              </w:rPr>
            </w:pPr>
            <w:r w:rsidRPr="00A1247C">
              <w:rPr>
                <w:rFonts w:ascii="Calibri" w:eastAsia="Times New Roman" w:hAnsi="Calibri" w:cs="Calibri"/>
                <w:lang w:val="fr-BE" w:eastAsia="fr-FR"/>
              </w:rPr>
              <w:t>Non: I__I</w:t>
            </w:r>
          </w:p>
        </w:tc>
      </w:tr>
      <w:tr w:rsidR="00406178" w:rsidRPr="0052671B" w14:paraId="2A7319DB"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4DD5E913" w14:textId="77777777" w:rsidR="00406178" w:rsidRPr="00CD5689" w:rsidRDefault="00406178" w:rsidP="00582D02">
            <w:pPr>
              <w:ind w:left="245"/>
              <w:rPr>
                <w:rFonts w:ascii="Calibri" w:eastAsia="Times New Roman" w:hAnsi="Calibri" w:cs="Calibri"/>
                <w:lang w:eastAsia="fr-FR"/>
              </w:rPr>
            </w:pPr>
            <w:r w:rsidRPr="00F5203C">
              <w:rPr>
                <w:rFonts w:ascii="Calibri" w:eastAsia="Times New Roman" w:hAnsi="Calibri" w:cs="Calibri"/>
                <w:i/>
                <w:lang w:val="fr-BE" w:eastAsia="fr-FR"/>
              </w:rPr>
              <w:t>Si « oui »</w:t>
            </w:r>
            <w:r>
              <w:rPr>
                <w:rFonts w:ascii="Calibri" w:eastAsia="Times New Roman" w:hAnsi="Calibri" w:cs="Calibri"/>
                <w:i/>
                <w:lang w:val="fr-BE" w:eastAsia="fr-FR"/>
              </w:rPr>
              <w:t xml:space="preserve"> </w:t>
            </w:r>
            <w:r>
              <w:rPr>
                <w:rFonts w:ascii="Calibri" w:eastAsia="Times New Roman" w:hAnsi="Calibri" w:cs="Calibri"/>
                <w:lang w:val="fr-BE" w:eastAsia="fr-FR"/>
              </w:rPr>
              <w:t xml:space="preserve">Quelle est votre appréciation des directives </w:t>
            </w:r>
          </w:p>
          <w:p w14:paraId="225B4AB5" w14:textId="77777777" w:rsidR="00406178" w:rsidRPr="00CD5689" w:rsidRDefault="00406178" w:rsidP="00582D02">
            <w:pPr>
              <w:ind w:left="335"/>
              <w:rPr>
                <w:rFonts w:ascii="Calibri" w:eastAsia="Times New Roman" w:hAnsi="Calibri" w:cs="Calibri"/>
                <w:lang w:eastAsia="fr-FR"/>
              </w:rPr>
            </w:pPr>
            <w:r w:rsidRPr="00CD5689">
              <w:rPr>
                <w:rFonts w:ascii="Calibri" w:eastAsia="Times New Roman" w:hAnsi="Calibri" w:cs="Calibri"/>
                <w:lang w:eastAsia="fr-FR"/>
              </w:rPr>
              <w:t>Claire</w:t>
            </w:r>
            <w:r>
              <w:rPr>
                <w:rFonts w:ascii="Calibri" w:eastAsia="Times New Roman" w:hAnsi="Calibri" w:cs="Calibri"/>
                <w:lang w:eastAsia="fr-FR"/>
              </w:rPr>
              <w:t>s</w:t>
            </w:r>
            <w:r w:rsidRPr="00CD5689">
              <w:rPr>
                <w:rFonts w:ascii="Calibri" w:eastAsia="Times New Roman" w:hAnsi="Calibri" w:cs="Calibri"/>
                <w:lang w:eastAsia="fr-FR"/>
              </w:rPr>
              <w:t xml:space="preserve"> et applicable I__I</w:t>
            </w:r>
            <w:r>
              <w:rPr>
                <w:rFonts w:ascii="Calibri" w:eastAsia="Times New Roman" w:hAnsi="Calibri" w:cs="Calibri"/>
                <w:lang w:eastAsia="fr-FR"/>
              </w:rPr>
              <w:t xml:space="preserve">, </w:t>
            </w:r>
            <w:r w:rsidRPr="00CD5689">
              <w:rPr>
                <w:rFonts w:ascii="Calibri" w:eastAsia="Times New Roman" w:hAnsi="Calibri" w:cs="Calibri"/>
                <w:lang w:eastAsia="fr-FR"/>
              </w:rPr>
              <w:t>Claire</w:t>
            </w:r>
            <w:r>
              <w:rPr>
                <w:rFonts w:ascii="Calibri" w:eastAsia="Times New Roman" w:hAnsi="Calibri" w:cs="Calibri"/>
                <w:lang w:eastAsia="fr-FR"/>
              </w:rPr>
              <w:t>s</w:t>
            </w:r>
            <w:r w:rsidRPr="00A1247C">
              <w:rPr>
                <w:rFonts w:ascii="Calibri" w:eastAsia="Times New Roman" w:hAnsi="Calibri" w:cs="Calibri"/>
                <w:lang w:eastAsia="fr-FR"/>
              </w:rPr>
              <w:t xml:space="preserve"> mais</w:t>
            </w:r>
            <w:r w:rsidRPr="00CD5689">
              <w:rPr>
                <w:rFonts w:ascii="Calibri" w:eastAsia="Times New Roman" w:hAnsi="Calibri" w:cs="Calibri"/>
                <w:lang w:eastAsia="fr-FR"/>
              </w:rPr>
              <w:t xml:space="preserve"> difficile </w:t>
            </w:r>
            <w:r>
              <w:rPr>
                <w:rFonts w:ascii="Calibri" w:eastAsia="Times New Roman" w:hAnsi="Calibri" w:cs="Calibri"/>
                <w:lang w:eastAsia="fr-FR"/>
              </w:rPr>
              <w:t xml:space="preserve">à </w:t>
            </w:r>
            <w:r w:rsidRPr="00CD5689">
              <w:rPr>
                <w:rFonts w:ascii="Calibri" w:eastAsia="Times New Roman" w:hAnsi="Calibri" w:cs="Calibri"/>
                <w:lang w:eastAsia="fr-FR"/>
              </w:rPr>
              <w:t>applique</w:t>
            </w:r>
            <w:r>
              <w:rPr>
                <w:rFonts w:ascii="Calibri" w:eastAsia="Times New Roman" w:hAnsi="Calibri" w:cs="Calibri"/>
                <w:lang w:eastAsia="fr-FR"/>
              </w:rPr>
              <w:t>r</w:t>
            </w:r>
            <w:r w:rsidRPr="00F5203C">
              <w:rPr>
                <w:rFonts w:ascii="Calibri" w:eastAsia="Times New Roman" w:hAnsi="Calibri" w:cs="Calibri"/>
                <w:lang w:eastAsia="fr-FR"/>
              </w:rPr>
              <w:t xml:space="preserve"> I__I</w:t>
            </w:r>
            <w:r>
              <w:rPr>
                <w:rFonts w:ascii="Calibri" w:eastAsia="Times New Roman" w:hAnsi="Calibri" w:cs="Calibri"/>
                <w:lang w:eastAsia="fr-FR"/>
              </w:rPr>
              <w:t xml:space="preserve">, </w:t>
            </w:r>
            <w:r w:rsidRPr="00CD5689">
              <w:rPr>
                <w:rFonts w:ascii="Calibri" w:eastAsia="Times New Roman" w:hAnsi="Calibri" w:cs="Calibri"/>
                <w:lang w:eastAsia="fr-FR"/>
              </w:rPr>
              <w:t xml:space="preserve">Pas </w:t>
            </w:r>
            <w:r>
              <w:rPr>
                <w:rFonts w:ascii="Calibri" w:eastAsia="Times New Roman" w:hAnsi="Calibri" w:cs="Calibri"/>
                <w:lang w:eastAsia="fr-FR"/>
              </w:rPr>
              <w:t>claires</w:t>
            </w:r>
            <w:r w:rsidRPr="00CD5689">
              <w:rPr>
                <w:rFonts w:ascii="Calibri" w:eastAsia="Times New Roman" w:hAnsi="Calibri" w:cs="Calibri"/>
                <w:lang w:eastAsia="fr-FR"/>
              </w:rPr>
              <w:t xml:space="preserve"> I__I</w:t>
            </w:r>
            <w:r>
              <w:rPr>
                <w:rFonts w:ascii="Calibri" w:eastAsia="Times New Roman" w:hAnsi="Calibri" w:cs="Calibri"/>
                <w:lang w:eastAsia="fr-FR"/>
              </w:rPr>
              <w:t xml:space="preserve">, Ne sais pas </w:t>
            </w:r>
            <w:r w:rsidRPr="00F5203C">
              <w:rPr>
                <w:rFonts w:ascii="Calibri" w:eastAsia="Times New Roman" w:hAnsi="Calibri" w:cs="Calibri"/>
                <w:lang w:eastAsia="fr-FR"/>
              </w:rPr>
              <w:t>I__I</w:t>
            </w:r>
          </w:p>
          <w:p w14:paraId="234DBC33" w14:textId="77777777" w:rsidR="00406178" w:rsidRPr="00CD5689" w:rsidRDefault="00406178" w:rsidP="00582D02">
            <w:pPr>
              <w:ind w:left="335"/>
              <w:rPr>
                <w:rFonts w:ascii="Calibri" w:eastAsia="Times New Roman" w:hAnsi="Calibri" w:cs="Calibri"/>
                <w:lang w:eastAsia="fr-FR"/>
              </w:rPr>
            </w:pPr>
            <w:r w:rsidRPr="00CD5689">
              <w:rPr>
                <w:rFonts w:ascii="Calibri" w:eastAsia="Times New Roman" w:hAnsi="Calibri" w:cs="Calibri"/>
                <w:lang w:eastAsia="fr-FR"/>
              </w:rPr>
              <w:t xml:space="preserve">Vos suggestions: </w:t>
            </w:r>
          </w:p>
          <w:p w14:paraId="7839BE13" w14:textId="5664582B" w:rsidR="00406178" w:rsidRPr="00CD5689" w:rsidRDefault="00406178" w:rsidP="00582D02">
            <w:pPr>
              <w:ind w:left="335"/>
              <w:rPr>
                <w:rFonts w:ascii="Calibri" w:eastAsia="Times New Roman" w:hAnsi="Calibri" w:cs="Calibri"/>
                <w:lang w:eastAsia="fr-FR"/>
              </w:rPr>
            </w:pPr>
            <w:r w:rsidRPr="00CD5689">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p w14:paraId="5A3DDF07" w14:textId="3D13D196" w:rsidR="00406178" w:rsidRPr="00CD5689" w:rsidRDefault="00406178" w:rsidP="00582D02">
            <w:pPr>
              <w:ind w:left="335"/>
              <w:rPr>
                <w:rFonts w:ascii="Calibri" w:eastAsia="Times New Roman" w:hAnsi="Calibri" w:cs="Calibri"/>
                <w:lang w:eastAsia="fr-FR"/>
              </w:rPr>
            </w:pPr>
            <w:r w:rsidRPr="00CD5689">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p w14:paraId="12A200C3" w14:textId="38EFFAD0" w:rsidR="00406178" w:rsidRPr="00CD5689" w:rsidRDefault="00406178" w:rsidP="00582D02">
            <w:pPr>
              <w:ind w:left="335"/>
              <w:rPr>
                <w:rFonts w:ascii="Calibri" w:eastAsia="Times New Roman" w:hAnsi="Calibri" w:cs="Calibri"/>
                <w:lang w:eastAsia="fr-FR"/>
              </w:rPr>
            </w:pPr>
            <w:r w:rsidRPr="00CD5689">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p w14:paraId="6C03FDEC" w14:textId="66E6F255" w:rsidR="00406178" w:rsidRPr="00CD5689" w:rsidRDefault="00406178" w:rsidP="00582D02">
            <w:pPr>
              <w:ind w:left="335"/>
              <w:rPr>
                <w:rFonts w:ascii="Calibri" w:eastAsia="Times New Roman" w:hAnsi="Calibri" w:cs="Calibri"/>
                <w:lang w:eastAsia="fr-FR"/>
              </w:rPr>
            </w:pPr>
            <w:r w:rsidRPr="00CD5689">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p w14:paraId="703132B4" w14:textId="1C6205BD" w:rsidR="00406178" w:rsidRPr="00CD5689" w:rsidRDefault="00406178" w:rsidP="00582D02">
            <w:pPr>
              <w:ind w:left="335"/>
              <w:rPr>
                <w:rFonts w:ascii="Calibri" w:eastAsia="Times New Roman" w:hAnsi="Calibri" w:cs="Calibri"/>
                <w:lang w:eastAsia="fr-FR"/>
              </w:rPr>
            </w:pPr>
            <w:r w:rsidRPr="00CD5689">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tc>
      </w:tr>
      <w:tr w:rsidR="00406178" w:rsidRPr="00A26C6C" w14:paraId="40457806" w14:textId="77777777" w:rsidTr="00582D02">
        <w:tc>
          <w:tcPr>
            <w:tcW w:w="2457" w:type="pct"/>
            <w:tcBorders>
              <w:top w:val="single" w:sz="6" w:space="0" w:color="000000"/>
              <w:left w:val="single" w:sz="6" w:space="0" w:color="000000"/>
              <w:bottom w:val="single" w:sz="6" w:space="0" w:color="000000"/>
              <w:right w:val="single" w:sz="6" w:space="0" w:color="000000"/>
            </w:tcBorders>
            <w:vAlign w:val="center"/>
          </w:tcPr>
          <w:p w14:paraId="1CB3A0C8" w14:textId="77777777" w:rsidR="00406178" w:rsidRPr="00CD5689" w:rsidRDefault="00406178" w:rsidP="00582D02">
            <w:pPr>
              <w:rPr>
                <w:rFonts w:ascii="Times New Roman" w:eastAsia="Times New Roman" w:hAnsi="Times New Roman" w:cs="Times New Roman"/>
                <w:lang w:val="fr-BE" w:eastAsia="fr-FR"/>
              </w:rPr>
            </w:pPr>
            <w:r w:rsidRPr="001D1E2F">
              <w:rPr>
                <w:rFonts w:ascii="Calibri" w:eastAsia="Times New Roman" w:hAnsi="Calibri" w:cs="Calibri"/>
                <w:lang w:val="fr-BE" w:eastAsia="fr-FR"/>
              </w:rPr>
              <w:t>Avez-vous accès à une copie des dernières directives nationales sur la prise en charge du paludisme?</w:t>
            </w:r>
          </w:p>
        </w:tc>
        <w:tc>
          <w:tcPr>
            <w:tcW w:w="2543" w:type="pct"/>
            <w:tcBorders>
              <w:top w:val="single" w:sz="6" w:space="0" w:color="000000"/>
              <w:left w:val="single" w:sz="6" w:space="0" w:color="000000"/>
              <w:bottom w:val="single" w:sz="6" w:space="0" w:color="000000"/>
              <w:right w:val="single" w:sz="6" w:space="0" w:color="000000"/>
            </w:tcBorders>
          </w:tcPr>
          <w:p w14:paraId="322BD14E" w14:textId="77777777" w:rsidR="00406178" w:rsidRPr="001D1E2F" w:rsidRDefault="00406178" w:rsidP="00582D02">
            <w:pPr>
              <w:rPr>
                <w:rFonts w:ascii="Calibri" w:eastAsia="Times New Roman" w:hAnsi="Calibri" w:cs="Calibri"/>
                <w:lang w:val="fr-BE" w:eastAsia="fr-FR"/>
              </w:rPr>
            </w:pPr>
            <w:r w:rsidRPr="00A1247C">
              <w:rPr>
                <w:rFonts w:ascii="Calibri" w:eastAsia="Times New Roman" w:hAnsi="Calibri" w:cs="Calibri"/>
                <w:lang w:val="fr-BE" w:eastAsia="fr-FR"/>
              </w:rPr>
              <w:t>Oui</w:t>
            </w:r>
            <w:r w:rsidRPr="001D1E2F">
              <w:rPr>
                <w:rFonts w:ascii="Calibri" w:eastAsia="Times New Roman" w:hAnsi="Calibri" w:cs="Calibri"/>
                <w:lang w:val="fr-BE" w:eastAsia="fr-FR"/>
              </w:rPr>
              <w:t xml:space="preserve">, observé: I__I            Oui, non observé: I__I </w:t>
            </w:r>
          </w:p>
          <w:p w14:paraId="56095D19" w14:textId="77777777" w:rsidR="00406178" w:rsidRPr="00CD5689" w:rsidRDefault="00406178" w:rsidP="00582D02">
            <w:pPr>
              <w:rPr>
                <w:rFonts w:ascii="Times New Roman" w:eastAsia="Times New Roman" w:hAnsi="Times New Roman" w:cs="Times New Roman"/>
                <w:lang w:val="fr-BE" w:eastAsia="fr-FR"/>
              </w:rPr>
            </w:pPr>
            <w:r w:rsidRPr="001D1E2F">
              <w:rPr>
                <w:rFonts w:ascii="Calibri" w:eastAsia="Times New Roman" w:hAnsi="Calibri" w:cs="Calibri"/>
                <w:lang w:val="fr-BE" w:eastAsia="fr-FR"/>
              </w:rPr>
              <w:t>Non: I__I</w:t>
            </w:r>
          </w:p>
        </w:tc>
      </w:tr>
    </w:tbl>
    <w:p w14:paraId="441A6641" w14:textId="77777777" w:rsidR="00406178" w:rsidRPr="00406178" w:rsidRDefault="00406178" w:rsidP="00406178">
      <w:pPr>
        <w:pStyle w:val="Paragraphedeliste"/>
        <w:spacing w:after="0" w:line="240" w:lineRule="auto"/>
        <w:ind w:left="360"/>
        <w:rPr>
          <w:rFonts w:ascii="Calibri" w:eastAsia="Calibri" w:hAnsi="Calibri" w:cs="Times New Roman"/>
          <w:sz w:val="24"/>
          <w:szCs w:val="24"/>
        </w:rPr>
      </w:pPr>
    </w:p>
    <w:tbl>
      <w:tblPr>
        <w:tblStyle w:val="TableGrid2"/>
        <w:tblW w:w="5000" w:type="pct"/>
        <w:tblLook w:val="04A0" w:firstRow="1" w:lastRow="0" w:firstColumn="1" w:lastColumn="0" w:noHBand="0" w:noVBand="1"/>
      </w:tblPr>
      <w:tblGrid>
        <w:gridCol w:w="4675"/>
        <w:gridCol w:w="4675"/>
      </w:tblGrid>
      <w:tr w:rsidR="00406178" w:rsidRPr="00A26C6C" w14:paraId="5E7CF106" w14:textId="77777777" w:rsidTr="00582D02">
        <w:tc>
          <w:tcPr>
            <w:tcW w:w="5000" w:type="pct"/>
            <w:gridSpan w:val="2"/>
          </w:tcPr>
          <w:p w14:paraId="43D1B0EB" w14:textId="77777777" w:rsidR="00406178" w:rsidRPr="00A26C6C" w:rsidRDefault="00406178" w:rsidP="00582D02">
            <w:pPr>
              <w:rPr>
                <w:rFonts w:ascii="Calibri" w:eastAsia="Calibri" w:hAnsi="Calibri" w:cs="Times New Roman"/>
                <w:b/>
                <w:sz w:val="24"/>
                <w:szCs w:val="24"/>
              </w:rPr>
            </w:pPr>
            <w:r w:rsidRPr="00A26C6C">
              <w:rPr>
                <w:rFonts w:ascii="Calibri" w:eastAsia="Calibri" w:hAnsi="Calibri" w:cs="Times New Roman"/>
                <w:b/>
                <w:sz w:val="24"/>
                <w:szCs w:val="24"/>
              </w:rPr>
              <w:t xml:space="preserve">Section </w:t>
            </w:r>
            <w:r>
              <w:rPr>
                <w:rFonts w:ascii="Calibri" w:eastAsia="Calibri" w:hAnsi="Calibri" w:cs="Times New Roman"/>
                <w:b/>
                <w:sz w:val="24"/>
                <w:szCs w:val="24"/>
              </w:rPr>
              <w:t>2</w:t>
            </w:r>
            <w:r w:rsidRPr="00A26C6C">
              <w:rPr>
                <w:rFonts w:ascii="Calibri" w:eastAsia="Calibri" w:hAnsi="Calibri" w:cs="Times New Roman"/>
                <w:b/>
                <w:sz w:val="24"/>
                <w:szCs w:val="24"/>
              </w:rPr>
              <w:t xml:space="preserve"> : Formation </w:t>
            </w:r>
            <w:r>
              <w:rPr>
                <w:rFonts w:ascii="Calibri" w:eastAsia="Calibri" w:hAnsi="Calibri" w:cs="Times New Roman"/>
                <w:b/>
                <w:sz w:val="24"/>
                <w:szCs w:val="24"/>
              </w:rPr>
              <w:t>en SSE</w:t>
            </w:r>
          </w:p>
        </w:tc>
      </w:tr>
      <w:tr w:rsidR="00406178" w:rsidRPr="00DA6581" w14:paraId="16AEC5EF" w14:textId="77777777" w:rsidTr="00582D02">
        <w:tc>
          <w:tcPr>
            <w:tcW w:w="2500" w:type="pct"/>
          </w:tcPr>
          <w:p w14:paraId="7A376238" w14:textId="77777777" w:rsidR="00406178" w:rsidRPr="00CD5689" w:rsidRDefault="00406178" w:rsidP="00582D02">
            <w:pPr>
              <w:rPr>
                <w:rFonts w:ascii="Calibri" w:eastAsia="Calibri" w:hAnsi="Calibri" w:cs="Times New Roman"/>
              </w:rPr>
            </w:pPr>
            <w:r w:rsidRPr="00CD5689">
              <w:rPr>
                <w:rFonts w:ascii="Calibri" w:eastAsia="Calibri" w:hAnsi="Calibri" w:cs="Times New Roman"/>
              </w:rPr>
              <w:t>Au cours des 6 derniers mois, avez-vous reçu une formation sur le diagnostic et la prise en charge du paludisme?</w:t>
            </w:r>
          </w:p>
        </w:tc>
        <w:tc>
          <w:tcPr>
            <w:tcW w:w="2500" w:type="pct"/>
          </w:tcPr>
          <w:p w14:paraId="39C005E4" w14:textId="77777777" w:rsidR="00406178" w:rsidRPr="00CD5689" w:rsidRDefault="00406178" w:rsidP="00582D02">
            <w:pPr>
              <w:rPr>
                <w:rFonts w:ascii="Calibri" w:eastAsia="Calibri" w:hAnsi="Calibri" w:cs="Times New Roman"/>
                <w:lang w:val="en-US"/>
              </w:rPr>
            </w:pPr>
            <w:proofErr w:type="spellStart"/>
            <w:r w:rsidRPr="00CD5689">
              <w:rPr>
                <w:rFonts w:ascii="Calibri" w:eastAsia="Calibri" w:hAnsi="Calibri" w:cs="Times New Roman"/>
                <w:lang w:val="en-US"/>
              </w:rPr>
              <w:t>Oui</w:t>
            </w:r>
            <w:proofErr w:type="spellEnd"/>
            <w:r w:rsidRPr="00CD5689">
              <w:rPr>
                <w:rFonts w:ascii="Calibri" w:eastAsia="Calibri" w:hAnsi="Calibri" w:cs="Times New Roman"/>
                <w:lang w:val="en-US"/>
              </w:rPr>
              <w:t>:  I__I                             Non: I__I</w:t>
            </w:r>
          </w:p>
        </w:tc>
      </w:tr>
      <w:tr w:rsidR="00406178" w:rsidRPr="00DA6581" w14:paraId="49DC355C" w14:textId="77777777" w:rsidTr="00582D02">
        <w:tc>
          <w:tcPr>
            <w:tcW w:w="2500" w:type="pct"/>
          </w:tcPr>
          <w:p w14:paraId="49EC2DF3" w14:textId="77777777" w:rsidR="00406178" w:rsidRPr="00CD5689" w:rsidRDefault="00406178" w:rsidP="00582D02">
            <w:pPr>
              <w:rPr>
                <w:rFonts w:ascii="Calibri" w:eastAsia="Calibri" w:hAnsi="Calibri" w:cs="Times New Roman"/>
              </w:rPr>
            </w:pPr>
            <w:r w:rsidRPr="00CD5689">
              <w:rPr>
                <w:rFonts w:ascii="Calibri" w:eastAsia="Calibri" w:hAnsi="Calibri" w:cs="Times New Roman"/>
              </w:rPr>
              <w:t xml:space="preserve">Avez-vous déjà participé reçu une formation en </w:t>
            </w:r>
            <w:proofErr w:type="gramStart"/>
            <w:r w:rsidRPr="00CD5689">
              <w:rPr>
                <w:rFonts w:ascii="Calibri" w:eastAsia="Calibri" w:hAnsi="Calibri" w:cs="Times New Roman"/>
              </w:rPr>
              <w:t>paludologie?</w:t>
            </w:r>
            <w:proofErr w:type="gramEnd"/>
          </w:p>
        </w:tc>
        <w:tc>
          <w:tcPr>
            <w:tcW w:w="2500" w:type="pct"/>
          </w:tcPr>
          <w:p w14:paraId="04ABB21A" w14:textId="77777777" w:rsidR="00406178" w:rsidRPr="00CD5689" w:rsidRDefault="00406178" w:rsidP="00582D02">
            <w:pPr>
              <w:rPr>
                <w:rFonts w:ascii="Calibri" w:eastAsia="Calibri" w:hAnsi="Calibri" w:cs="Times New Roman"/>
                <w:lang w:val="en-US"/>
              </w:rPr>
            </w:pPr>
            <w:proofErr w:type="spellStart"/>
            <w:r w:rsidRPr="00CD5689">
              <w:rPr>
                <w:rFonts w:ascii="Calibri" w:eastAsia="Calibri" w:hAnsi="Calibri" w:cs="Times New Roman"/>
                <w:lang w:val="en-US"/>
              </w:rPr>
              <w:t>Oui</w:t>
            </w:r>
            <w:proofErr w:type="spellEnd"/>
            <w:r w:rsidRPr="00CD5689">
              <w:rPr>
                <w:rFonts w:ascii="Calibri" w:eastAsia="Calibri" w:hAnsi="Calibri" w:cs="Times New Roman"/>
                <w:lang w:val="en-US"/>
              </w:rPr>
              <w:t>:  I__I                             Non: I__I</w:t>
            </w:r>
          </w:p>
        </w:tc>
      </w:tr>
      <w:tr w:rsidR="00406178" w:rsidRPr="00970BE6" w14:paraId="742373A7"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1FF7E0D1" w14:textId="77777777" w:rsidR="00406178" w:rsidRDefault="00406178" w:rsidP="00582D02">
            <w:pPr>
              <w:ind w:firstLine="155"/>
              <w:rPr>
                <w:rFonts w:ascii="Calibri" w:eastAsia="Times New Roman" w:hAnsi="Calibri" w:cs="Calibri"/>
                <w:lang w:val="fr-BE" w:eastAsia="fr-FR"/>
              </w:rPr>
            </w:pPr>
            <w:r>
              <w:rPr>
                <w:rFonts w:ascii="Calibri" w:eastAsia="Times New Roman" w:hAnsi="Calibri" w:cs="Calibri"/>
                <w:lang w:val="fr-BE" w:eastAsia="fr-FR"/>
              </w:rPr>
              <w:t>Si « oui » :</w:t>
            </w:r>
          </w:p>
          <w:p w14:paraId="037875F7" w14:textId="77777777" w:rsidR="00406178" w:rsidRPr="00CD5689" w:rsidRDefault="00406178" w:rsidP="00582D02">
            <w:pPr>
              <w:ind w:left="245"/>
              <w:rPr>
                <w:rFonts w:ascii="Calibri" w:eastAsia="Times New Roman" w:hAnsi="Calibri" w:cs="Calibri"/>
                <w:lang w:eastAsia="fr-FR"/>
              </w:rPr>
            </w:pPr>
            <w:r>
              <w:rPr>
                <w:rFonts w:ascii="Calibri" w:eastAsia="Times New Roman" w:hAnsi="Calibri" w:cs="Calibri"/>
                <w:lang w:val="fr-BE" w:eastAsia="fr-FR"/>
              </w:rPr>
              <w:t xml:space="preserve">Il y a combien de temps : </w:t>
            </w:r>
            <w:r w:rsidRPr="00CD5689">
              <w:rPr>
                <w:rFonts w:ascii="Calibri" w:eastAsia="Calibri" w:hAnsi="Calibri" w:cs="Times New Roman"/>
              </w:rPr>
              <w:t>Année I__I__I mois I__I__I</w:t>
            </w:r>
          </w:p>
          <w:p w14:paraId="3F523582" w14:textId="77777777" w:rsidR="00406178" w:rsidRPr="00593533"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Quelle appréciation faites-vous de la</w:t>
            </w:r>
            <w:r w:rsidRPr="00F5203C">
              <w:rPr>
                <w:rFonts w:ascii="Calibri" w:eastAsia="Times New Roman" w:hAnsi="Calibri" w:cs="Calibri"/>
                <w:lang w:val="fr-BE" w:eastAsia="fr-FR"/>
              </w:rPr>
              <w:t xml:space="preserve"> </w:t>
            </w:r>
            <w:r>
              <w:rPr>
                <w:rFonts w:ascii="Calibri" w:eastAsia="Times New Roman" w:hAnsi="Calibri" w:cs="Calibri"/>
                <w:lang w:val="fr-BE" w:eastAsia="fr-FR"/>
              </w:rPr>
              <w:t xml:space="preserve">formation surtout dans la cadres de votre contribution dans la lutte contre le </w:t>
            </w:r>
            <w:proofErr w:type="gramStart"/>
            <w:r>
              <w:rPr>
                <w:rFonts w:ascii="Calibri" w:eastAsia="Times New Roman" w:hAnsi="Calibri" w:cs="Calibri"/>
                <w:lang w:val="fr-BE" w:eastAsia="fr-FR"/>
              </w:rPr>
              <w:t>paludisme</w:t>
            </w:r>
            <w:r w:rsidRPr="00F5203C">
              <w:rPr>
                <w:rFonts w:ascii="Calibri" w:eastAsia="Times New Roman" w:hAnsi="Calibri" w:cs="Calibri"/>
                <w:lang w:val="fr-BE" w:eastAsia="fr-FR"/>
              </w:rPr>
              <w:t>?</w:t>
            </w:r>
            <w:proofErr w:type="gramEnd"/>
          </w:p>
          <w:p w14:paraId="4FDB9F95" w14:textId="77777777" w:rsidR="00406178" w:rsidRDefault="00406178" w:rsidP="00582D02">
            <w:pPr>
              <w:ind w:left="155" w:firstLine="155"/>
              <w:rPr>
                <w:rFonts w:ascii="Calibri" w:eastAsia="Times New Roman" w:hAnsi="Calibri" w:cs="Calibri"/>
                <w:lang w:val="en-US" w:eastAsia="fr-FR"/>
              </w:rPr>
            </w:pPr>
            <w:r>
              <w:rPr>
                <w:rFonts w:ascii="Calibri" w:eastAsia="Times New Roman" w:hAnsi="Calibri" w:cs="Calibri"/>
                <w:lang w:val="en-US" w:eastAsia="fr-FR"/>
              </w:rPr>
              <w:t>Utile</w:t>
            </w:r>
            <w:r w:rsidRPr="00F5203C">
              <w:rPr>
                <w:rFonts w:ascii="Calibri" w:eastAsia="Times New Roman" w:hAnsi="Calibri" w:cs="Calibri"/>
                <w:lang w:val="en-US" w:eastAsia="fr-FR"/>
              </w:rPr>
              <w:t xml:space="preserve"> I__I</w:t>
            </w:r>
            <w:r w:rsidRPr="00593533">
              <w:rPr>
                <w:rFonts w:ascii="Calibri" w:eastAsia="Times New Roman" w:hAnsi="Calibri" w:cs="Calibri"/>
                <w:lang w:val="en-US" w:eastAsia="fr-FR"/>
              </w:rPr>
              <w:t xml:space="preserve"> </w:t>
            </w:r>
            <w:proofErr w:type="spellStart"/>
            <w:r>
              <w:rPr>
                <w:rFonts w:ascii="Calibri" w:eastAsia="Times New Roman" w:hAnsi="Calibri" w:cs="Calibri"/>
                <w:lang w:val="en-US" w:eastAsia="fr-FR"/>
              </w:rPr>
              <w:t>Neutre</w:t>
            </w:r>
            <w:proofErr w:type="spellEnd"/>
            <w:r w:rsidRPr="00593533">
              <w:rPr>
                <w:rFonts w:ascii="Calibri" w:eastAsia="Times New Roman" w:hAnsi="Calibri" w:cs="Calibri"/>
                <w:lang w:val="en-US" w:eastAsia="fr-FR"/>
              </w:rPr>
              <w:t xml:space="preserve"> </w:t>
            </w:r>
            <w:r w:rsidRPr="00F5203C">
              <w:rPr>
                <w:rFonts w:ascii="Calibri" w:eastAsia="Times New Roman" w:hAnsi="Calibri" w:cs="Calibri"/>
                <w:lang w:val="en-US" w:eastAsia="fr-FR"/>
              </w:rPr>
              <w:t>I__I</w:t>
            </w:r>
            <w:r>
              <w:rPr>
                <w:rFonts w:ascii="Calibri" w:eastAsia="Times New Roman" w:hAnsi="Calibri" w:cs="Calibri"/>
                <w:lang w:val="en-US" w:eastAsia="fr-FR"/>
              </w:rPr>
              <w:t xml:space="preserve"> Pas Utile</w:t>
            </w:r>
            <w:r w:rsidRPr="00F5203C">
              <w:rPr>
                <w:rFonts w:ascii="Calibri" w:eastAsia="Times New Roman" w:hAnsi="Calibri" w:cs="Calibri"/>
                <w:lang w:val="en-US" w:eastAsia="fr-FR"/>
              </w:rPr>
              <w:t xml:space="preserve"> I__I</w:t>
            </w:r>
          </w:p>
          <w:p w14:paraId="3785EB6D" w14:textId="77777777" w:rsidR="00406178" w:rsidRPr="00CD5689" w:rsidRDefault="00406178" w:rsidP="00582D02">
            <w:pPr>
              <w:ind w:left="155"/>
              <w:rPr>
                <w:rFonts w:ascii="Calibri" w:eastAsia="Times New Roman" w:hAnsi="Calibri" w:cs="Calibri"/>
                <w:lang w:eastAsia="fr-FR"/>
              </w:rPr>
            </w:pPr>
            <w:r w:rsidRPr="00CD5689">
              <w:rPr>
                <w:rFonts w:ascii="Calibri" w:eastAsia="Times New Roman" w:hAnsi="Calibri" w:cs="Calibri"/>
                <w:lang w:eastAsia="fr-FR"/>
              </w:rPr>
              <w:t xml:space="preserve">Vos suggestions: </w:t>
            </w:r>
          </w:p>
          <w:p w14:paraId="27A57556"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11933BB0"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58658170"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49238FDC"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7452D385"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28898509" w14:textId="77777777" w:rsidR="00406178" w:rsidRPr="00CD5689" w:rsidRDefault="00406178" w:rsidP="00582D02">
            <w:pPr>
              <w:rPr>
                <w:rFonts w:ascii="Calibri" w:eastAsia="Times New Roman" w:hAnsi="Calibri" w:cs="Calibri"/>
                <w:lang w:eastAsia="fr-FR"/>
              </w:rPr>
            </w:pPr>
          </w:p>
          <w:p w14:paraId="3EC17D84" w14:textId="77777777" w:rsidR="00406178"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Quelle module avez-vous le plus aimez et pourquoi</w:t>
            </w:r>
            <w:r w:rsidRPr="00F5203C">
              <w:rPr>
                <w:rFonts w:ascii="Calibri" w:eastAsia="Times New Roman" w:hAnsi="Calibri" w:cs="Calibri"/>
                <w:lang w:val="fr-BE" w:eastAsia="fr-FR"/>
              </w:rPr>
              <w:t>?</w:t>
            </w:r>
          </w:p>
          <w:p w14:paraId="1FF9033A"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2EFD8C7B"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lastRenderedPageBreak/>
              <w:t>______________________________________________________________________________</w:t>
            </w:r>
          </w:p>
          <w:p w14:paraId="50031E4E"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22AE6516" w14:textId="77777777" w:rsidR="00406178" w:rsidRPr="00593533" w:rsidRDefault="00406178" w:rsidP="00582D02">
            <w:pPr>
              <w:ind w:left="245"/>
              <w:rPr>
                <w:rFonts w:ascii="Calibri" w:eastAsia="Times New Roman" w:hAnsi="Calibri" w:cs="Calibri"/>
                <w:lang w:val="fr-BE" w:eastAsia="fr-FR"/>
              </w:rPr>
            </w:pPr>
            <w:r w:rsidRPr="00CD5689">
              <w:rPr>
                <w:rFonts w:ascii="Calibri" w:eastAsia="Times New Roman" w:hAnsi="Calibri" w:cs="Calibri"/>
                <w:lang w:eastAsia="fr-FR"/>
              </w:rPr>
              <w:t>______________________________________________________________________________</w:t>
            </w:r>
          </w:p>
          <w:p w14:paraId="1768D32A" w14:textId="77777777" w:rsidR="00406178" w:rsidRPr="00CD5689" w:rsidRDefault="00406178" w:rsidP="00582D02">
            <w:pPr>
              <w:rPr>
                <w:rFonts w:ascii="Calibri" w:eastAsia="Times New Roman" w:hAnsi="Calibri" w:cs="Calibri"/>
                <w:lang w:val="fr-BE" w:eastAsia="fr-FR"/>
              </w:rPr>
            </w:pPr>
          </w:p>
          <w:p w14:paraId="2B79A164" w14:textId="77777777" w:rsidR="00406178" w:rsidRPr="00CD5689" w:rsidRDefault="00406178" w:rsidP="00582D02">
            <w:pPr>
              <w:ind w:firstLine="155"/>
              <w:rPr>
                <w:rFonts w:ascii="Calibri" w:eastAsia="Times New Roman" w:hAnsi="Calibri" w:cs="Calibri"/>
                <w:lang w:eastAsia="fr-FR"/>
              </w:rPr>
            </w:pPr>
            <w:r>
              <w:rPr>
                <w:rFonts w:ascii="Calibri" w:eastAsia="Times New Roman" w:hAnsi="Calibri" w:cs="Calibri"/>
                <w:lang w:val="fr-BE" w:eastAsia="fr-FR"/>
              </w:rPr>
              <w:t>Appliquez vos les connaissances acquises</w:t>
            </w:r>
            <w:r w:rsidRPr="00F5203C">
              <w:rPr>
                <w:rFonts w:ascii="Calibri" w:eastAsia="Times New Roman" w:hAnsi="Calibri" w:cs="Calibri"/>
                <w:lang w:val="fr-BE" w:eastAsia="fr-FR"/>
              </w:rPr>
              <w:t>?</w:t>
            </w:r>
            <w:r>
              <w:rPr>
                <w:rFonts w:ascii="Calibri" w:eastAsia="Times New Roman" w:hAnsi="Calibri" w:cs="Calibri"/>
                <w:lang w:val="fr-BE" w:eastAsia="fr-FR"/>
              </w:rPr>
              <w:t xml:space="preserve"> </w:t>
            </w:r>
            <w:r w:rsidRPr="00CD5689">
              <w:rPr>
                <w:rFonts w:ascii="Calibri" w:eastAsia="Calibri" w:hAnsi="Calibri" w:cs="Times New Roman"/>
                <w:sz w:val="24"/>
                <w:szCs w:val="24"/>
              </w:rPr>
              <w:t>Oui: I__I                             Non: I__I</w:t>
            </w:r>
          </w:p>
          <w:p w14:paraId="74313677" w14:textId="77777777" w:rsidR="00406178" w:rsidRDefault="00406178" w:rsidP="00582D02">
            <w:pPr>
              <w:rPr>
                <w:rFonts w:ascii="Calibri" w:eastAsia="Times New Roman" w:hAnsi="Calibri" w:cs="Calibri"/>
                <w:lang w:val="fr-BE" w:eastAsia="fr-FR"/>
              </w:rPr>
            </w:pPr>
            <w:r w:rsidRPr="00CD5689">
              <w:rPr>
                <w:rFonts w:ascii="Calibri" w:eastAsia="Times New Roman" w:hAnsi="Calibri" w:cs="Calibri"/>
                <w:lang w:eastAsia="fr-FR"/>
              </w:rPr>
              <w:tab/>
            </w:r>
            <w:r>
              <w:rPr>
                <w:rFonts w:ascii="Calibri" w:eastAsia="Times New Roman" w:hAnsi="Calibri" w:cs="Calibri"/>
                <w:lang w:val="fr-BE" w:eastAsia="fr-FR"/>
              </w:rPr>
              <w:t xml:space="preserve">Si </w:t>
            </w:r>
            <w:r w:rsidRPr="00CD5689">
              <w:rPr>
                <w:rFonts w:ascii="Calibri" w:eastAsia="Times New Roman" w:hAnsi="Calibri" w:cs="Calibri"/>
                <w:i/>
                <w:lang w:val="fr-BE" w:eastAsia="fr-FR"/>
              </w:rPr>
              <w:t>« oui »</w:t>
            </w:r>
            <w:r>
              <w:rPr>
                <w:rFonts w:ascii="Calibri" w:eastAsia="Times New Roman" w:hAnsi="Calibri" w:cs="Calibri"/>
                <w:lang w:val="fr-BE" w:eastAsia="fr-FR"/>
              </w:rPr>
              <w:t xml:space="preserve"> – Donnez un exemple :</w:t>
            </w:r>
          </w:p>
          <w:p w14:paraId="1F037BD4" w14:textId="77777777" w:rsidR="00406178"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63B22C96" w14:textId="77777777" w:rsidR="00406178"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456555A7" w14:textId="77777777" w:rsidR="00406178"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5B93B55E" w14:textId="77777777" w:rsidR="00406178"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4CA1BED9" w14:textId="77777777" w:rsidR="00406178" w:rsidRPr="00CD5689" w:rsidRDefault="00406178" w:rsidP="00582D02">
            <w:pPr>
              <w:rPr>
                <w:rFonts w:ascii="Calibri" w:eastAsia="Times New Roman" w:hAnsi="Calibri" w:cs="Calibri"/>
                <w:lang w:eastAsia="fr-FR"/>
              </w:rPr>
            </w:pPr>
          </w:p>
        </w:tc>
      </w:tr>
      <w:tr w:rsidR="00406178" w:rsidRPr="00DA6581" w14:paraId="57E76AAC" w14:textId="77777777" w:rsidTr="00582D02">
        <w:tc>
          <w:tcPr>
            <w:tcW w:w="2500" w:type="pct"/>
          </w:tcPr>
          <w:p w14:paraId="446FC8B3" w14:textId="77777777" w:rsidR="00406178" w:rsidRPr="00A26C6C" w:rsidRDefault="00406178" w:rsidP="00582D02">
            <w:pPr>
              <w:rPr>
                <w:rFonts w:ascii="Calibri" w:eastAsia="Calibri" w:hAnsi="Calibri" w:cs="Times New Roman"/>
                <w:sz w:val="24"/>
                <w:szCs w:val="24"/>
              </w:rPr>
            </w:pPr>
            <w:r>
              <w:rPr>
                <w:rFonts w:ascii="Calibri" w:eastAsia="Calibri" w:hAnsi="Calibri" w:cs="Times New Roman"/>
                <w:sz w:val="24"/>
                <w:szCs w:val="24"/>
              </w:rPr>
              <w:lastRenderedPageBreak/>
              <w:t>A</w:t>
            </w:r>
            <w:r w:rsidRPr="00A26C6C">
              <w:rPr>
                <w:rFonts w:ascii="Calibri" w:eastAsia="Calibri" w:hAnsi="Calibri" w:cs="Times New Roman"/>
                <w:sz w:val="24"/>
                <w:szCs w:val="24"/>
              </w:rPr>
              <w:t>vez-vous reçu une formation en SSE du paludisme?</w:t>
            </w:r>
          </w:p>
        </w:tc>
        <w:tc>
          <w:tcPr>
            <w:tcW w:w="2500" w:type="pct"/>
          </w:tcPr>
          <w:p w14:paraId="0F735DF0" w14:textId="77777777" w:rsidR="00406178" w:rsidRPr="00A26C6C" w:rsidRDefault="00406178" w:rsidP="00582D02">
            <w:pPr>
              <w:rPr>
                <w:rFonts w:ascii="Calibri" w:eastAsia="Calibri" w:hAnsi="Calibri" w:cs="Times New Roman"/>
                <w:sz w:val="24"/>
                <w:szCs w:val="24"/>
                <w:lang w:val="en-US"/>
              </w:rPr>
            </w:pPr>
            <w:proofErr w:type="spellStart"/>
            <w:r w:rsidRPr="00A26C6C">
              <w:rPr>
                <w:rFonts w:ascii="Calibri" w:eastAsia="Calibri" w:hAnsi="Calibri" w:cs="Times New Roman"/>
                <w:sz w:val="24"/>
                <w:szCs w:val="24"/>
                <w:lang w:val="en-US"/>
              </w:rPr>
              <w:t>Oui</w:t>
            </w:r>
            <w:proofErr w:type="spellEnd"/>
            <w:r w:rsidRPr="00A26C6C">
              <w:rPr>
                <w:rFonts w:ascii="Calibri" w:eastAsia="Calibri" w:hAnsi="Calibri" w:cs="Times New Roman"/>
                <w:sz w:val="24"/>
                <w:szCs w:val="24"/>
                <w:lang w:val="en-US"/>
              </w:rPr>
              <w:t xml:space="preserve">:  I__I </w:t>
            </w:r>
            <w:r>
              <w:rPr>
                <w:rFonts w:ascii="Calibri" w:eastAsia="Calibri" w:hAnsi="Calibri" w:cs="Times New Roman"/>
                <w:sz w:val="24"/>
                <w:szCs w:val="24"/>
                <w:lang w:val="en-US"/>
              </w:rPr>
              <w:tab/>
            </w:r>
            <w:r>
              <w:rPr>
                <w:rFonts w:ascii="Calibri" w:eastAsia="Calibri" w:hAnsi="Calibri" w:cs="Times New Roman"/>
                <w:sz w:val="24"/>
                <w:szCs w:val="24"/>
                <w:lang w:val="en-US"/>
              </w:rPr>
              <w:tab/>
            </w:r>
            <w:r w:rsidRPr="00A26C6C">
              <w:rPr>
                <w:rFonts w:ascii="Calibri" w:eastAsia="Calibri" w:hAnsi="Calibri" w:cs="Times New Roman"/>
                <w:sz w:val="24"/>
                <w:szCs w:val="24"/>
                <w:lang w:val="en-US"/>
              </w:rPr>
              <w:t>Non: I__I</w:t>
            </w:r>
          </w:p>
        </w:tc>
      </w:tr>
      <w:tr w:rsidR="00406178" w:rsidRPr="00F5203C" w14:paraId="64332032"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63F421F2" w14:textId="77777777" w:rsidR="00406178" w:rsidRDefault="00406178" w:rsidP="00582D02">
            <w:pPr>
              <w:ind w:firstLine="155"/>
              <w:rPr>
                <w:rFonts w:ascii="Calibri" w:eastAsia="Times New Roman" w:hAnsi="Calibri" w:cs="Calibri"/>
                <w:lang w:val="fr-BE" w:eastAsia="fr-FR"/>
              </w:rPr>
            </w:pPr>
            <w:r>
              <w:rPr>
                <w:rFonts w:ascii="Calibri" w:eastAsia="Times New Roman" w:hAnsi="Calibri" w:cs="Calibri"/>
                <w:lang w:val="fr-BE" w:eastAsia="fr-FR"/>
              </w:rPr>
              <w:t>Si « oui » :</w:t>
            </w:r>
          </w:p>
          <w:p w14:paraId="27C73C79" w14:textId="77777777" w:rsidR="00406178" w:rsidRPr="00F5203C" w:rsidRDefault="00406178" w:rsidP="00582D02">
            <w:pPr>
              <w:ind w:left="245"/>
              <w:rPr>
                <w:rFonts w:ascii="Calibri" w:eastAsia="Times New Roman" w:hAnsi="Calibri" w:cs="Calibri"/>
                <w:lang w:eastAsia="fr-FR"/>
              </w:rPr>
            </w:pPr>
            <w:r>
              <w:rPr>
                <w:rFonts w:ascii="Calibri" w:eastAsia="Times New Roman" w:hAnsi="Calibri" w:cs="Calibri"/>
                <w:lang w:val="fr-BE" w:eastAsia="fr-FR"/>
              </w:rPr>
              <w:t xml:space="preserve">Il y a combien de temps : </w:t>
            </w:r>
            <w:r w:rsidRPr="00F5203C">
              <w:rPr>
                <w:rFonts w:ascii="Calibri" w:eastAsia="Calibri" w:hAnsi="Calibri" w:cs="Times New Roman"/>
              </w:rPr>
              <w:t>Année I__I__I mois I__I__I</w:t>
            </w:r>
          </w:p>
          <w:p w14:paraId="2167B597" w14:textId="01EAA6E4" w:rsidR="00406178" w:rsidRPr="00593533"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Quelle appréciation faites-vous de la</w:t>
            </w:r>
            <w:r w:rsidRPr="00F5203C">
              <w:rPr>
                <w:rFonts w:ascii="Calibri" w:eastAsia="Times New Roman" w:hAnsi="Calibri" w:cs="Calibri"/>
                <w:lang w:val="fr-BE" w:eastAsia="fr-FR"/>
              </w:rPr>
              <w:t xml:space="preserve"> </w:t>
            </w:r>
            <w:r>
              <w:rPr>
                <w:rFonts w:ascii="Calibri" w:eastAsia="Times New Roman" w:hAnsi="Calibri" w:cs="Calibri"/>
                <w:lang w:val="fr-BE" w:eastAsia="fr-FR"/>
              </w:rPr>
              <w:t>formation surtout dans les cadres de votre contribution dans la lutte contre le paludisme</w:t>
            </w:r>
            <w:r w:rsidRPr="00F5203C">
              <w:rPr>
                <w:rFonts w:ascii="Calibri" w:eastAsia="Times New Roman" w:hAnsi="Calibri" w:cs="Calibri"/>
                <w:lang w:val="fr-BE" w:eastAsia="fr-FR"/>
              </w:rPr>
              <w:t>?</w:t>
            </w:r>
          </w:p>
          <w:p w14:paraId="22AE2E36" w14:textId="77777777" w:rsidR="00406178" w:rsidRDefault="00406178" w:rsidP="00582D02">
            <w:pPr>
              <w:ind w:left="155" w:firstLine="155"/>
              <w:rPr>
                <w:rFonts w:ascii="Calibri" w:eastAsia="Times New Roman" w:hAnsi="Calibri" w:cs="Calibri"/>
                <w:lang w:val="en-US" w:eastAsia="fr-FR"/>
              </w:rPr>
            </w:pPr>
            <w:r>
              <w:rPr>
                <w:rFonts w:ascii="Calibri" w:eastAsia="Times New Roman" w:hAnsi="Calibri" w:cs="Calibri"/>
                <w:lang w:val="en-US" w:eastAsia="fr-FR"/>
              </w:rPr>
              <w:t>Utile</w:t>
            </w:r>
            <w:r w:rsidRPr="00F5203C">
              <w:rPr>
                <w:rFonts w:ascii="Calibri" w:eastAsia="Times New Roman" w:hAnsi="Calibri" w:cs="Calibri"/>
                <w:lang w:val="en-US" w:eastAsia="fr-FR"/>
              </w:rPr>
              <w:t xml:space="preserve"> I__I</w:t>
            </w:r>
            <w:r>
              <w:rPr>
                <w:rFonts w:ascii="Calibri" w:eastAsia="Times New Roman" w:hAnsi="Calibri" w:cs="Calibri"/>
                <w:lang w:val="en-US" w:eastAsia="fr-FR"/>
              </w:rPr>
              <w:tab/>
            </w:r>
            <w:proofErr w:type="spellStart"/>
            <w:r>
              <w:rPr>
                <w:rFonts w:ascii="Calibri" w:eastAsia="Times New Roman" w:hAnsi="Calibri" w:cs="Calibri"/>
                <w:lang w:val="en-US" w:eastAsia="fr-FR"/>
              </w:rPr>
              <w:t>Neutre</w:t>
            </w:r>
            <w:proofErr w:type="spellEnd"/>
            <w:r w:rsidRPr="00593533">
              <w:rPr>
                <w:rFonts w:ascii="Calibri" w:eastAsia="Times New Roman" w:hAnsi="Calibri" w:cs="Calibri"/>
                <w:lang w:val="en-US" w:eastAsia="fr-FR"/>
              </w:rPr>
              <w:t xml:space="preserve"> </w:t>
            </w:r>
            <w:r w:rsidRPr="00F5203C">
              <w:rPr>
                <w:rFonts w:ascii="Calibri" w:eastAsia="Times New Roman" w:hAnsi="Calibri" w:cs="Calibri"/>
                <w:lang w:val="en-US" w:eastAsia="fr-FR"/>
              </w:rPr>
              <w:t>I__I</w:t>
            </w:r>
            <w:r>
              <w:rPr>
                <w:rFonts w:ascii="Calibri" w:eastAsia="Times New Roman" w:hAnsi="Calibri" w:cs="Calibri"/>
                <w:lang w:val="en-US" w:eastAsia="fr-FR"/>
              </w:rPr>
              <w:tab/>
              <w:t>Pas Utile</w:t>
            </w:r>
            <w:r w:rsidRPr="00F5203C">
              <w:rPr>
                <w:rFonts w:ascii="Calibri" w:eastAsia="Times New Roman" w:hAnsi="Calibri" w:cs="Calibri"/>
                <w:lang w:val="en-US" w:eastAsia="fr-FR"/>
              </w:rPr>
              <w:t xml:space="preserve"> I__I</w:t>
            </w:r>
          </w:p>
          <w:p w14:paraId="0F2F849E" w14:textId="77777777" w:rsidR="00406178" w:rsidRPr="00CD5689" w:rsidRDefault="00406178" w:rsidP="00582D02">
            <w:pPr>
              <w:ind w:left="155"/>
              <w:rPr>
                <w:rFonts w:ascii="Calibri" w:eastAsia="Times New Roman" w:hAnsi="Calibri" w:cs="Calibri"/>
                <w:lang w:eastAsia="fr-FR"/>
              </w:rPr>
            </w:pPr>
            <w:r w:rsidRPr="00CD5689">
              <w:rPr>
                <w:rFonts w:ascii="Calibri" w:eastAsia="Times New Roman" w:hAnsi="Calibri" w:cs="Calibri"/>
                <w:lang w:eastAsia="fr-FR"/>
              </w:rPr>
              <w:t xml:space="preserve">Vos suggestions: </w:t>
            </w:r>
          </w:p>
          <w:p w14:paraId="2CFF6150"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5C451194"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60C03A99"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4994E5A2"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703A60D3"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0AA16ADA" w14:textId="77777777" w:rsidR="00406178" w:rsidRPr="00CD5689" w:rsidRDefault="00406178" w:rsidP="00582D02">
            <w:pPr>
              <w:rPr>
                <w:rFonts w:ascii="Calibri" w:eastAsia="Times New Roman" w:hAnsi="Calibri" w:cs="Calibri"/>
                <w:lang w:eastAsia="fr-FR"/>
              </w:rPr>
            </w:pPr>
          </w:p>
          <w:p w14:paraId="6D8CEBC2" w14:textId="77777777" w:rsidR="00406178"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Quelle module avez-vous le plus aimez et pourquoi</w:t>
            </w:r>
            <w:r w:rsidRPr="00F5203C">
              <w:rPr>
                <w:rFonts w:ascii="Calibri" w:eastAsia="Times New Roman" w:hAnsi="Calibri" w:cs="Calibri"/>
                <w:lang w:val="fr-BE" w:eastAsia="fr-FR"/>
              </w:rPr>
              <w:t>?</w:t>
            </w:r>
          </w:p>
          <w:p w14:paraId="523D6504"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185927E4"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2F5C1CB6"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7BC64582" w14:textId="77777777" w:rsidR="00406178" w:rsidRPr="00593533" w:rsidRDefault="00406178" w:rsidP="00582D02">
            <w:pPr>
              <w:ind w:left="245"/>
              <w:rPr>
                <w:rFonts w:ascii="Calibri" w:eastAsia="Times New Roman" w:hAnsi="Calibri" w:cs="Calibri"/>
                <w:lang w:val="fr-BE" w:eastAsia="fr-FR"/>
              </w:rPr>
            </w:pPr>
            <w:r w:rsidRPr="00CD5689">
              <w:rPr>
                <w:rFonts w:ascii="Calibri" w:eastAsia="Times New Roman" w:hAnsi="Calibri" w:cs="Calibri"/>
                <w:lang w:eastAsia="fr-FR"/>
              </w:rPr>
              <w:t>______________________________________________________________________________</w:t>
            </w:r>
          </w:p>
          <w:p w14:paraId="006592CD" w14:textId="77777777" w:rsidR="00406178" w:rsidRPr="00F5203C" w:rsidRDefault="00406178" w:rsidP="00582D02">
            <w:pPr>
              <w:rPr>
                <w:rFonts w:ascii="Calibri" w:eastAsia="Times New Roman" w:hAnsi="Calibri" w:cs="Calibri"/>
                <w:lang w:val="fr-BE" w:eastAsia="fr-FR"/>
              </w:rPr>
            </w:pPr>
          </w:p>
          <w:p w14:paraId="53BD7EA4" w14:textId="77777777" w:rsidR="00406178" w:rsidRPr="00593533" w:rsidRDefault="00406178" w:rsidP="00582D02">
            <w:pPr>
              <w:ind w:firstLine="155"/>
              <w:rPr>
                <w:rFonts w:ascii="Calibri" w:eastAsia="Times New Roman" w:hAnsi="Calibri" w:cs="Calibri"/>
                <w:lang w:val="fr-BE" w:eastAsia="fr-FR"/>
              </w:rPr>
            </w:pPr>
            <w:r>
              <w:rPr>
                <w:rFonts w:ascii="Calibri" w:eastAsia="Times New Roman" w:hAnsi="Calibri" w:cs="Calibri"/>
                <w:lang w:val="fr-BE" w:eastAsia="fr-FR"/>
              </w:rPr>
              <w:t>Appliquez vos les connaissances acquises</w:t>
            </w:r>
            <w:r w:rsidRPr="00F5203C">
              <w:rPr>
                <w:rFonts w:ascii="Calibri" w:eastAsia="Times New Roman" w:hAnsi="Calibri" w:cs="Calibri"/>
                <w:lang w:val="fr-BE" w:eastAsia="fr-FR"/>
              </w:rPr>
              <w:t>?</w:t>
            </w:r>
            <w:r>
              <w:rPr>
                <w:rFonts w:ascii="Calibri" w:eastAsia="Times New Roman" w:hAnsi="Calibri" w:cs="Calibri"/>
                <w:lang w:val="fr-BE" w:eastAsia="fr-FR"/>
              </w:rPr>
              <w:t xml:space="preserve"> </w:t>
            </w:r>
            <w:proofErr w:type="gramStart"/>
            <w:r w:rsidRPr="00CD5689">
              <w:rPr>
                <w:rFonts w:ascii="Calibri" w:eastAsia="Calibri" w:hAnsi="Calibri" w:cs="Times New Roman"/>
                <w:sz w:val="24"/>
                <w:szCs w:val="24"/>
              </w:rPr>
              <w:t>Oui:</w:t>
            </w:r>
            <w:proofErr w:type="gramEnd"/>
            <w:r w:rsidRPr="00CD5689">
              <w:rPr>
                <w:rFonts w:ascii="Calibri" w:eastAsia="Calibri" w:hAnsi="Calibri" w:cs="Times New Roman"/>
                <w:sz w:val="24"/>
                <w:szCs w:val="24"/>
              </w:rPr>
              <w:t xml:space="preserve">  I__I                             Non: I__I</w:t>
            </w:r>
          </w:p>
          <w:p w14:paraId="27B02DF3" w14:textId="77777777" w:rsidR="00406178" w:rsidRDefault="00406178" w:rsidP="00582D02">
            <w:pPr>
              <w:rPr>
                <w:rFonts w:ascii="Calibri" w:eastAsia="Times New Roman" w:hAnsi="Calibri" w:cs="Calibri"/>
                <w:lang w:val="fr-BE" w:eastAsia="fr-FR"/>
              </w:rPr>
            </w:pPr>
            <w:r>
              <w:rPr>
                <w:rFonts w:ascii="Calibri" w:eastAsia="Times New Roman" w:hAnsi="Calibri" w:cs="Calibri"/>
                <w:lang w:val="fr-BE" w:eastAsia="fr-FR"/>
              </w:rPr>
              <w:tab/>
              <w:t xml:space="preserve">Si </w:t>
            </w:r>
            <w:r w:rsidRPr="00F5203C">
              <w:rPr>
                <w:rFonts w:ascii="Calibri" w:eastAsia="Times New Roman" w:hAnsi="Calibri" w:cs="Calibri"/>
                <w:i/>
                <w:lang w:val="fr-BE" w:eastAsia="fr-FR"/>
              </w:rPr>
              <w:t>« oui »</w:t>
            </w:r>
            <w:r>
              <w:rPr>
                <w:rFonts w:ascii="Calibri" w:eastAsia="Times New Roman" w:hAnsi="Calibri" w:cs="Calibri"/>
                <w:lang w:val="fr-BE" w:eastAsia="fr-FR"/>
              </w:rPr>
              <w:t xml:space="preserve"> – Donnez un exemple :</w:t>
            </w:r>
          </w:p>
          <w:p w14:paraId="2CDF995F" w14:textId="77777777" w:rsidR="00406178"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190BA00A" w14:textId="77777777" w:rsidR="00406178"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6E0760E5" w14:textId="77777777" w:rsidR="00406178"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2C1D130D" w14:textId="77777777" w:rsidR="00406178"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727095E3" w14:textId="77777777" w:rsidR="00406178" w:rsidRPr="00F5203C" w:rsidRDefault="00406178" w:rsidP="00582D02">
            <w:pPr>
              <w:rPr>
                <w:rFonts w:ascii="Calibri" w:eastAsia="Times New Roman" w:hAnsi="Calibri" w:cs="Calibri"/>
                <w:lang w:eastAsia="fr-FR"/>
              </w:rPr>
            </w:pPr>
          </w:p>
        </w:tc>
      </w:tr>
      <w:tr w:rsidR="00406178" w:rsidRPr="00A26C6C" w14:paraId="3C5584EB" w14:textId="77777777" w:rsidTr="00582D02">
        <w:tc>
          <w:tcPr>
            <w:tcW w:w="5000" w:type="pct"/>
            <w:gridSpan w:val="2"/>
          </w:tcPr>
          <w:p w14:paraId="4452ECDC" w14:textId="66EC7B62" w:rsidR="00406178" w:rsidRPr="00A26C6C" w:rsidRDefault="00406178" w:rsidP="00582D02">
            <w:pPr>
              <w:rPr>
                <w:rFonts w:ascii="Calibri" w:eastAsia="Calibri" w:hAnsi="Calibri" w:cs="Times New Roman"/>
                <w:b/>
                <w:sz w:val="24"/>
                <w:szCs w:val="24"/>
              </w:rPr>
            </w:pPr>
            <w:r w:rsidRPr="00A26C6C">
              <w:rPr>
                <w:rFonts w:ascii="Calibri" w:eastAsia="Calibri" w:hAnsi="Calibri" w:cs="Times New Roman"/>
                <w:b/>
                <w:sz w:val="24"/>
                <w:szCs w:val="24"/>
              </w:rPr>
              <w:t xml:space="preserve">Section </w:t>
            </w:r>
            <w:r w:rsidR="00B72686">
              <w:rPr>
                <w:rFonts w:ascii="Calibri" w:eastAsia="Calibri" w:hAnsi="Calibri" w:cs="Times New Roman"/>
                <w:b/>
                <w:sz w:val="24"/>
                <w:szCs w:val="24"/>
              </w:rPr>
              <w:t>3</w:t>
            </w:r>
            <w:r w:rsidRPr="00A26C6C">
              <w:rPr>
                <w:rFonts w:ascii="Calibri" w:eastAsia="Calibri" w:hAnsi="Calibri" w:cs="Times New Roman"/>
                <w:b/>
                <w:sz w:val="24"/>
                <w:szCs w:val="24"/>
              </w:rPr>
              <w:t xml:space="preserve"> : </w:t>
            </w:r>
            <w:r>
              <w:rPr>
                <w:rFonts w:ascii="Calibri" w:eastAsia="Calibri" w:hAnsi="Calibri" w:cs="Times New Roman"/>
                <w:b/>
                <w:sz w:val="24"/>
                <w:szCs w:val="24"/>
              </w:rPr>
              <w:t>Outils de rapportage</w:t>
            </w:r>
          </w:p>
        </w:tc>
      </w:tr>
      <w:tr w:rsidR="00406178" w:rsidRPr="009028EA" w14:paraId="3A6E87EB" w14:textId="77777777" w:rsidTr="00582D02">
        <w:tc>
          <w:tcPr>
            <w:tcW w:w="2500" w:type="pct"/>
          </w:tcPr>
          <w:p w14:paraId="37D912C6" w14:textId="77777777" w:rsidR="00406178" w:rsidRDefault="00406178" w:rsidP="00582D02">
            <w:pPr>
              <w:rPr>
                <w:rFonts w:ascii="Calibri" w:eastAsia="Calibri" w:hAnsi="Calibri" w:cs="Times New Roman"/>
              </w:rPr>
            </w:pPr>
            <w:r>
              <w:rPr>
                <w:rFonts w:ascii="Calibri" w:eastAsia="Calibri" w:hAnsi="Calibri" w:cs="Times New Roman"/>
              </w:rPr>
              <w:t>Quelles sont les outils de rapportage que vous utilisez régulièrement</w:t>
            </w:r>
          </w:p>
        </w:tc>
        <w:tc>
          <w:tcPr>
            <w:tcW w:w="2500" w:type="pct"/>
          </w:tcPr>
          <w:p w14:paraId="1DB202E2" w14:textId="77777777" w:rsidR="00406178" w:rsidRDefault="00406178" w:rsidP="00582D02">
            <w:pPr>
              <w:rPr>
                <w:rFonts w:ascii="Calibri" w:eastAsia="Calibri" w:hAnsi="Calibri" w:cs="Times New Roman"/>
              </w:rPr>
            </w:pPr>
            <w:r>
              <w:rPr>
                <w:rFonts w:ascii="Calibri" w:eastAsia="Calibri" w:hAnsi="Calibri" w:cs="Times New Roman"/>
              </w:rPr>
              <w:t>Outil 1______________________________</w:t>
            </w:r>
          </w:p>
          <w:p w14:paraId="5125607B" w14:textId="77777777" w:rsidR="00406178" w:rsidRDefault="00406178" w:rsidP="00582D02">
            <w:pPr>
              <w:rPr>
                <w:rFonts w:ascii="Calibri" w:eastAsia="Calibri" w:hAnsi="Calibri" w:cs="Times New Roman"/>
              </w:rPr>
            </w:pPr>
            <w:r>
              <w:rPr>
                <w:rFonts w:ascii="Calibri" w:eastAsia="Calibri" w:hAnsi="Calibri" w:cs="Times New Roman"/>
              </w:rPr>
              <w:t>Outil 2______________________________</w:t>
            </w:r>
          </w:p>
          <w:p w14:paraId="21F33A5C" w14:textId="77777777" w:rsidR="00406178" w:rsidRDefault="00406178" w:rsidP="00582D02">
            <w:pPr>
              <w:rPr>
                <w:rFonts w:ascii="Calibri" w:eastAsia="Calibri" w:hAnsi="Calibri" w:cs="Times New Roman"/>
              </w:rPr>
            </w:pPr>
            <w:r>
              <w:rPr>
                <w:rFonts w:ascii="Calibri" w:eastAsia="Calibri" w:hAnsi="Calibri" w:cs="Times New Roman"/>
              </w:rPr>
              <w:t>Outil 3______________________________</w:t>
            </w:r>
          </w:p>
          <w:p w14:paraId="0B128F93" w14:textId="77777777" w:rsidR="00406178" w:rsidRDefault="00406178" w:rsidP="00582D02">
            <w:pPr>
              <w:rPr>
                <w:rFonts w:ascii="Calibri" w:eastAsia="Calibri" w:hAnsi="Calibri" w:cs="Times New Roman"/>
              </w:rPr>
            </w:pPr>
            <w:r>
              <w:rPr>
                <w:rFonts w:ascii="Calibri" w:eastAsia="Calibri" w:hAnsi="Calibri" w:cs="Times New Roman"/>
              </w:rPr>
              <w:t>Outil 4______________________________</w:t>
            </w:r>
          </w:p>
          <w:p w14:paraId="621ABE10" w14:textId="77777777" w:rsidR="00406178" w:rsidRDefault="00406178" w:rsidP="00582D02">
            <w:pPr>
              <w:rPr>
                <w:rFonts w:ascii="Calibri" w:eastAsia="Calibri" w:hAnsi="Calibri" w:cs="Times New Roman"/>
              </w:rPr>
            </w:pPr>
            <w:r>
              <w:rPr>
                <w:rFonts w:ascii="Calibri" w:eastAsia="Calibri" w:hAnsi="Calibri" w:cs="Times New Roman"/>
              </w:rPr>
              <w:t>Outil 5______________________________</w:t>
            </w:r>
          </w:p>
          <w:p w14:paraId="36FA467A" w14:textId="77777777" w:rsidR="00406178" w:rsidRPr="00CD5689" w:rsidRDefault="00406178" w:rsidP="00582D02">
            <w:pPr>
              <w:rPr>
                <w:rFonts w:ascii="Calibri" w:eastAsia="Calibri" w:hAnsi="Calibri" w:cs="Times New Roman"/>
              </w:rPr>
            </w:pPr>
            <w:r>
              <w:rPr>
                <w:rFonts w:ascii="Calibri" w:eastAsia="Calibri" w:hAnsi="Calibri" w:cs="Times New Roman"/>
              </w:rPr>
              <w:t>Outil 6______________________________</w:t>
            </w:r>
          </w:p>
        </w:tc>
      </w:tr>
      <w:tr w:rsidR="00406178" w:rsidRPr="00DA6581" w14:paraId="2DF69E19" w14:textId="77777777" w:rsidTr="00582D02">
        <w:tc>
          <w:tcPr>
            <w:tcW w:w="2500" w:type="pct"/>
          </w:tcPr>
          <w:p w14:paraId="3D6114CB" w14:textId="77777777" w:rsidR="00406178" w:rsidRPr="00F5203C" w:rsidRDefault="00406178" w:rsidP="00582D02">
            <w:pPr>
              <w:rPr>
                <w:rFonts w:ascii="Calibri" w:eastAsia="Calibri" w:hAnsi="Calibri" w:cs="Times New Roman"/>
              </w:rPr>
            </w:pPr>
            <w:r>
              <w:rPr>
                <w:rFonts w:ascii="Calibri" w:eastAsia="Calibri" w:hAnsi="Calibri" w:cs="Times New Roman"/>
              </w:rPr>
              <w:lastRenderedPageBreak/>
              <w:t>Comment trouvez- vous le contenu des outils de rapportage de façon générale pour la surveillance du paludisme</w:t>
            </w:r>
            <w:r w:rsidRPr="00F5203C">
              <w:rPr>
                <w:rFonts w:ascii="Calibri" w:eastAsia="Calibri" w:hAnsi="Calibri" w:cs="Times New Roman"/>
              </w:rPr>
              <w:t>?</w:t>
            </w:r>
          </w:p>
        </w:tc>
        <w:tc>
          <w:tcPr>
            <w:tcW w:w="2500" w:type="pct"/>
          </w:tcPr>
          <w:p w14:paraId="50678217" w14:textId="77777777" w:rsidR="00406178" w:rsidRPr="00F5203C" w:rsidRDefault="00406178" w:rsidP="00582D02">
            <w:pPr>
              <w:rPr>
                <w:rFonts w:ascii="Calibri" w:eastAsia="Calibri" w:hAnsi="Calibri" w:cs="Times New Roman"/>
                <w:lang w:val="en-US"/>
              </w:rPr>
            </w:pPr>
            <w:r>
              <w:rPr>
                <w:rFonts w:ascii="Calibri" w:eastAsia="Calibri" w:hAnsi="Calibri" w:cs="Times New Roman"/>
                <w:lang w:val="en-US"/>
              </w:rPr>
              <w:t>Adequate</w:t>
            </w:r>
            <w:r w:rsidRPr="00F5203C">
              <w:rPr>
                <w:rFonts w:ascii="Calibri" w:eastAsia="Calibri" w:hAnsi="Calibri" w:cs="Times New Roman"/>
                <w:lang w:val="en-US"/>
              </w:rPr>
              <w:t>:  I__I</w:t>
            </w:r>
            <w:r>
              <w:rPr>
                <w:rFonts w:ascii="Calibri" w:eastAsia="Calibri" w:hAnsi="Calibri" w:cs="Times New Roman"/>
                <w:lang w:val="en-US"/>
              </w:rPr>
              <w:tab/>
            </w:r>
            <w:r>
              <w:rPr>
                <w:rFonts w:ascii="Calibri" w:eastAsia="Calibri" w:hAnsi="Calibri" w:cs="Times New Roman"/>
                <w:lang w:val="en-US"/>
              </w:rPr>
              <w:tab/>
              <w:t xml:space="preserve">Pas Adequate </w:t>
            </w:r>
            <w:r w:rsidRPr="00F5203C">
              <w:rPr>
                <w:rFonts w:ascii="Calibri" w:eastAsia="Calibri" w:hAnsi="Calibri" w:cs="Times New Roman"/>
                <w:lang w:val="en-US"/>
              </w:rPr>
              <w:t>: I__I</w:t>
            </w:r>
          </w:p>
        </w:tc>
      </w:tr>
      <w:tr w:rsidR="00406178" w:rsidRPr="00F5203C" w14:paraId="530A9E4A" w14:textId="77777777" w:rsidTr="00582D02">
        <w:tc>
          <w:tcPr>
            <w:tcW w:w="5000" w:type="pct"/>
            <w:gridSpan w:val="2"/>
          </w:tcPr>
          <w:p w14:paraId="691BF494" w14:textId="77777777" w:rsidR="00406178" w:rsidRDefault="00406178" w:rsidP="00582D02">
            <w:pPr>
              <w:ind w:left="245"/>
              <w:rPr>
                <w:rFonts w:ascii="Calibri" w:eastAsia="Calibri" w:hAnsi="Calibri" w:cs="Times New Roman"/>
                <w:lang w:val="en-US"/>
              </w:rPr>
            </w:pPr>
            <w:r>
              <w:rPr>
                <w:rFonts w:ascii="Calibri" w:eastAsia="Calibri" w:hAnsi="Calibri" w:cs="Times New Roman"/>
                <w:lang w:val="en-US"/>
              </w:rPr>
              <w:t>Vos suggestions:</w:t>
            </w:r>
          </w:p>
          <w:p w14:paraId="7082C740" w14:textId="076A7AA5" w:rsidR="00406178"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6422DB42" w14:textId="78EB906C" w:rsidR="00406178"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28425A4E" w14:textId="1212D32A" w:rsidR="00406178"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148F2852" w14:textId="47910E45" w:rsidR="00406178"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tc>
      </w:tr>
      <w:tr w:rsidR="00406178" w:rsidRPr="00DA6581" w14:paraId="021B99A8" w14:textId="77777777" w:rsidTr="00582D02">
        <w:tc>
          <w:tcPr>
            <w:tcW w:w="2500" w:type="pct"/>
          </w:tcPr>
          <w:p w14:paraId="5967682E" w14:textId="77777777" w:rsidR="00406178" w:rsidRPr="00F5203C" w:rsidRDefault="00406178" w:rsidP="00582D02">
            <w:pPr>
              <w:rPr>
                <w:rFonts w:ascii="Calibri" w:eastAsia="Calibri" w:hAnsi="Calibri" w:cs="Times New Roman"/>
              </w:rPr>
            </w:pPr>
            <w:r>
              <w:rPr>
                <w:rFonts w:ascii="Calibri" w:eastAsia="Calibri" w:hAnsi="Calibri" w:cs="Times New Roman"/>
              </w:rPr>
              <w:t>Comment trouvez- vous le nombre d’outils de rapportage</w:t>
            </w:r>
            <w:r w:rsidRPr="00F5203C">
              <w:rPr>
                <w:rFonts w:ascii="Calibri" w:eastAsia="Calibri" w:hAnsi="Calibri" w:cs="Times New Roman"/>
              </w:rPr>
              <w:t>?</w:t>
            </w:r>
          </w:p>
        </w:tc>
        <w:tc>
          <w:tcPr>
            <w:tcW w:w="2500" w:type="pct"/>
          </w:tcPr>
          <w:p w14:paraId="6F148ABE" w14:textId="77777777" w:rsidR="00406178" w:rsidRPr="00F5203C" w:rsidRDefault="00406178" w:rsidP="00582D02">
            <w:pPr>
              <w:rPr>
                <w:rFonts w:ascii="Calibri" w:eastAsia="Calibri" w:hAnsi="Calibri" w:cs="Times New Roman"/>
                <w:lang w:val="en-US"/>
              </w:rPr>
            </w:pPr>
            <w:proofErr w:type="spellStart"/>
            <w:r>
              <w:rPr>
                <w:rFonts w:ascii="Calibri" w:eastAsia="Calibri" w:hAnsi="Calibri" w:cs="Times New Roman"/>
                <w:lang w:val="en-US"/>
              </w:rPr>
              <w:t>Peu</w:t>
            </w:r>
            <w:proofErr w:type="spellEnd"/>
            <w:r>
              <w:rPr>
                <w:rFonts w:ascii="Calibri" w:eastAsia="Calibri" w:hAnsi="Calibri" w:cs="Times New Roman"/>
                <w:lang w:val="en-US"/>
              </w:rPr>
              <w:t xml:space="preserve"> :</w:t>
            </w:r>
            <w:r w:rsidRPr="00F5203C">
              <w:rPr>
                <w:rFonts w:ascii="Calibri" w:eastAsia="Calibri" w:hAnsi="Calibri" w:cs="Times New Roman"/>
                <w:lang w:val="en-US"/>
              </w:rPr>
              <w:t>I__I</w:t>
            </w:r>
            <w:r>
              <w:rPr>
                <w:rFonts w:ascii="Calibri" w:eastAsia="Calibri" w:hAnsi="Calibri" w:cs="Times New Roman"/>
                <w:lang w:val="en-US"/>
              </w:rPr>
              <w:tab/>
              <w:t xml:space="preserve">Adequate: </w:t>
            </w:r>
            <w:r w:rsidRPr="00F5203C">
              <w:rPr>
                <w:rFonts w:ascii="Calibri" w:eastAsia="Calibri" w:hAnsi="Calibri" w:cs="Times New Roman"/>
                <w:lang w:val="en-US"/>
              </w:rPr>
              <w:t>I__I</w:t>
            </w:r>
            <w:r>
              <w:rPr>
                <w:rFonts w:ascii="Calibri" w:eastAsia="Calibri" w:hAnsi="Calibri" w:cs="Times New Roman"/>
                <w:lang w:val="en-US"/>
              </w:rPr>
              <w:tab/>
            </w:r>
            <w:r>
              <w:rPr>
                <w:rFonts w:ascii="Calibri" w:eastAsia="Calibri" w:hAnsi="Calibri" w:cs="Times New Roman"/>
                <w:lang w:val="en-US"/>
              </w:rPr>
              <w:tab/>
              <w:t>Trop</w:t>
            </w:r>
            <w:r w:rsidRPr="00F5203C">
              <w:rPr>
                <w:rFonts w:ascii="Calibri" w:eastAsia="Calibri" w:hAnsi="Calibri" w:cs="Times New Roman"/>
                <w:lang w:val="en-US"/>
              </w:rPr>
              <w:t>: I__I</w:t>
            </w:r>
          </w:p>
        </w:tc>
      </w:tr>
      <w:tr w:rsidR="00406178" w:rsidRPr="00F5203C" w14:paraId="1BAF91EF" w14:textId="77777777" w:rsidTr="00582D02">
        <w:tc>
          <w:tcPr>
            <w:tcW w:w="5000" w:type="pct"/>
            <w:gridSpan w:val="2"/>
          </w:tcPr>
          <w:p w14:paraId="77E2749B" w14:textId="77777777" w:rsidR="00406178" w:rsidRDefault="00406178" w:rsidP="00582D02">
            <w:pPr>
              <w:ind w:left="245"/>
              <w:rPr>
                <w:rFonts w:ascii="Calibri" w:eastAsia="Calibri" w:hAnsi="Calibri" w:cs="Times New Roman"/>
                <w:lang w:val="en-US"/>
              </w:rPr>
            </w:pPr>
            <w:r>
              <w:rPr>
                <w:rFonts w:ascii="Calibri" w:eastAsia="Calibri" w:hAnsi="Calibri" w:cs="Times New Roman"/>
                <w:lang w:val="en-US"/>
              </w:rPr>
              <w:t>Vos suggestions:</w:t>
            </w:r>
          </w:p>
          <w:p w14:paraId="45A04F74" w14:textId="1D830921" w:rsidR="00406178"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3214EA56" w14:textId="31305606" w:rsidR="00406178"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676EACDF" w14:textId="6DFE8587" w:rsidR="00406178"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1BEAD9BB" w14:textId="60859196" w:rsidR="00406178" w:rsidRPr="00F5203C"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tc>
      </w:tr>
      <w:tr w:rsidR="00406178" w:rsidRPr="00DA6581" w14:paraId="450F4793" w14:textId="77777777" w:rsidTr="00582D02">
        <w:tc>
          <w:tcPr>
            <w:tcW w:w="2500" w:type="pct"/>
          </w:tcPr>
          <w:p w14:paraId="6E1B5BC3" w14:textId="77777777" w:rsidR="00406178" w:rsidRPr="00F5203C" w:rsidRDefault="00406178" w:rsidP="00582D02">
            <w:pPr>
              <w:rPr>
                <w:rFonts w:ascii="Calibri" w:eastAsia="Calibri" w:hAnsi="Calibri" w:cs="Times New Roman"/>
              </w:rPr>
            </w:pPr>
            <w:r>
              <w:rPr>
                <w:rFonts w:ascii="Calibri" w:eastAsia="Calibri" w:hAnsi="Calibri" w:cs="Times New Roman"/>
              </w:rPr>
              <w:t>Comment trouvez- vous remplissage d’outils de rapportage – pour la surveillance du paludisme</w:t>
            </w:r>
            <w:r w:rsidRPr="00F5203C">
              <w:rPr>
                <w:rFonts w:ascii="Calibri" w:eastAsia="Calibri" w:hAnsi="Calibri" w:cs="Times New Roman"/>
              </w:rPr>
              <w:t>?</w:t>
            </w:r>
          </w:p>
        </w:tc>
        <w:tc>
          <w:tcPr>
            <w:tcW w:w="2500" w:type="pct"/>
          </w:tcPr>
          <w:p w14:paraId="2A9C30F7" w14:textId="77777777" w:rsidR="00406178" w:rsidRPr="00F5203C" w:rsidRDefault="00406178" w:rsidP="00582D02">
            <w:pPr>
              <w:rPr>
                <w:rFonts w:ascii="Calibri" w:eastAsia="Calibri" w:hAnsi="Calibri" w:cs="Times New Roman"/>
                <w:lang w:val="en-US"/>
              </w:rPr>
            </w:pPr>
            <w:r>
              <w:rPr>
                <w:rFonts w:ascii="Calibri" w:eastAsia="Calibri" w:hAnsi="Calibri" w:cs="Times New Roman"/>
                <w:lang w:val="en-US"/>
              </w:rPr>
              <w:t>Facile :</w:t>
            </w:r>
            <w:r w:rsidRPr="00F5203C">
              <w:rPr>
                <w:rFonts w:ascii="Calibri" w:eastAsia="Calibri" w:hAnsi="Calibri" w:cs="Times New Roman"/>
                <w:lang w:val="en-US"/>
              </w:rPr>
              <w:t>I__I</w:t>
            </w:r>
            <w:r>
              <w:rPr>
                <w:rFonts w:ascii="Calibri" w:eastAsia="Calibri" w:hAnsi="Calibri" w:cs="Times New Roman"/>
                <w:lang w:val="en-US"/>
              </w:rPr>
              <w:tab/>
            </w:r>
            <w:r>
              <w:rPr>
                <w:rFonts w:ascii="Calibri" w:eastAsia="Calibri" w:hAnsi="Calibri" w:cs="Times New Roman"/>
                <w:lang w:val="en-US"/>
              </w:rPr>
              <w:tab/>
              <w:t>Difficile</w:t>
            </w:r>
            <w:r w:rsidRPr="00F5203C">
              <w:rPr>
                <w:rFonts w:ascii="Calibri" w:eastAsia="Calibri" w:hAnsi="Calibri" w:cs="Times New Roman"/>
                <w:lang w:val="en-US"/>
              </w:rPr>
              <w:t>: I__I</w:t>
            </w:r>
          </w:p>
        </w:tc>
      </w:tr>
      <w:tr w:rsidR="00406178" w:rsidRPr="00F5203C" w14:paraId="0B027F5A" w14:textId="77777777" w:rsidTr="00582D02">
        <w:tc>
          <w:tcPr>
            <w:tcW w:w="5000" w:type="pct"/>
            <w:gridSpan w:val="2"/>
          </w:tcPr>
          <w:p w14:paraId="7639B60E" w14:textId="77777777" w:rsidR="00406178" w:rsidRDefault="00406178" w:rsidP="00582D02">
            <w:pPr>
              <w:ind w:left="245"/>
              <w:rPr>
                <w:rFonts w:ascii="Calibri" w:eastAsia="Calibri" w:hAnsi="Calibri" w:cs="Times New Roman"/>
                <w:lang w:val="en-US"/>
              </w:rPr>
            </w:pPr>
            <w:r>
              <w:rPr>
                <w:rFonts w:ascii="Calibri" w:eastAsia="Calibri" w:hAnsi="Calibri" w:cs="Times New Roman"/>
                <w:lang w:val="en-US"/>
              </w:rPr>
              <w:t>Vos suggestions:</w:t>
            </w:r>
          </w:p>
          <w:p w14:paraId="1F0A2742" w14:textId="629FCD6E" w:rsidR="00406178"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6390BF4E" w14:textId="2DFD0C3B" w:rsidR="00406178"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4307F33F" w14:textId="0898ACD5" w:rsidR="00406178"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230B7E8C" w14:textId="678C3461" w:rsidR="00406178" w:rsidRPr="00F5203C" w:rsidRDefault="00406178"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tc>
      </w:tr>
      <w:tr w:rsidR="00406178" w:rsidRPr="009028EA" w14:paraId="2E3F8E27" w14:textId="77777777" w:rsidTr="00582D02">
        <w:tc>
          <w:tcPr>
            <w:tcW w:w="2500" w:type="pct"/>
          </w:tcPr>
          <w:p w14:paraId="79DC65E6" w14:textId="77777777" w:rsidR="00406178" w:rsidRPr="00F5203C" w:rsidRDefault="00406178" w:rsidP="00582D02">
            <w:pPr>
              <w:rPr>
                <w:rFonts w:ascii="Calibri" w:eastAsia="Calibri" w:hAnsi="Calibri" w:cs="Times New Roman"/>
              </w:rPr>
            </w:pPr>
            <w:r>
              <w:rPr>
                <w:rFonts w:ascii="Calibri" w:eastAsia="Calibri" w:hAnsi="Calibri" w:cs="Times New Roman"/>
              </w:rPr>
              <w:t>Disposez-vous d’un manuel de remplissage des outils ?</w:t>
            </w:r>
          </w:p>
        </w:tc>
        <w:tc>
          <w:tcPr>
            <w:tcW w:w="2500" w:type="pct"/>
          </w:tcPr>
          <w:p w14:paraId="173E3054" w14:textId="77777777" w:rsidR="00406178" w:rsidRPr="00F5203C" w:rsidRDefault="00406178" w:rsidP="00582D02">
            <w:pPr>
              <w:rPr>
                <w:rFonts w:ascii="Times New Roman" w:eastAsia="Times New Roman" w:hAnsi="Times New Roman" w:cs="Times New Roman"/>
                <w:lang w:val="fr-BE" w:eastAsia="fr-FR"/>
              </w:rPr>
            </w:pPr>
            <w:r w:rsidRPr="00F5203C">
              <w:rPr>
                <w:rFonts w:ascii="Calibri" w:eastAsia="Times New Roman" w:hAnsi="Calibri" w:cs="Calibri"/>
                <w:lang w:val="fr-BE" w:eastAsia="fr-FR"/>
              </w:rPr>
              <w:t xml:space="preserve">Oui, observé: I__I            Oui, non observé: I__I </w:t>
            </w:r>
          </w:p>
          <w:p w14:paraId="47D0BF16" w14:textId="77777777" w:rsidR="00406178" w:rsidRPr="00A1247C" w:rsidRDefault="00406178" w:rsidP="00582D02">
            <w:pPr>
              <w:rPr>
                <w:rFonts w:ascii="Calibri" w:eastAsia="Calibri" w:hAnsi="Calibri" w:cs="Times New Roman"/>
              </w:rPr>
            </w:pPr>
            <w:r w:rsidRPr="00F5203C">
              <w:rPr>
                <w:rFonts w:ascii="Calibri" w:eastAsia="Times New Roman" w:hAnsi="Calibri" w:cs="Calibri"/>
                <w:lang w:val="fr-BE" w:eastAsia="fr-FR"/>
              </w:rPr>
              <w:t>Non: I__I</w:t>
            </w:r>
          </w:p>
        </w:tc>
      </w:tr>
      <w:tr w:rsidR="00406178" w:rsidRPr="00DA6581" w14:paraId="0E0A8E29" w14:textId="77777777" w:rsidTr="00582D02">
        <w:tc>
          <w:tcPr>
            <w:tcW w:w="2500" w:type="pct"/>
          </w:tcPr>
          <w:p w14:paraId="573D3BDE" w14:textId="77777777" w:rsidR="00406178" w:rsidRPr="00F5203C" w:rsidRDefault="00406178" w:rsidP="00582D02">
            <w:pPr>
              <w:rPr>
                <w:rFonts w:ascii="Calibri" w:eastAsia="Calibri" w:hAnsi="Calibri" w:cs="Times New Roman"/>
              </w:rPr>
            </w:pPr>
            <w:r w:rsidRPr="00F5203C">
              <w:rPr>
                <w:rFonts w:ascii="Calibri" w:eastAsia="Calibri" w:hAnsi="Calibri" w:cs="Times New Roman"/>
              </w:rPr>
              <w:t>Avez-vous déjà reçu</w:t>
            </w:r>
            <w:r>
              <w:rPr>
                <w:rFonts w:ascii="Calibri" w:eastAsia="Calibri" w:hAnsi="Calibri" w:cs="Times New Roman"/>
              </w:rPr>
              <w:t xml:space="preserve"> une formation sur le remplissage des outils de rapportage ?</w:t>
            </w:r>
          </w:p>
        </w:tc>
        <w:tc>
          <w:tcPr>
            <w:tcW w:w="2500" w:type="pct"/>
          </w:tcPr>
          <w:p w14:paraId="632E9B59" w14:textId="77777777" w:rsidR="00406178" w:rsidRPr="00CD5689" w:rsidRDefault="00406178" w:rsidP="00582D02">
            <w:pPr>
              <w:rPr>
                <w:rFonts w:ascii="Calibri" w:eastAsia="Calibri" w:hAnsi="Calibri" w:cs="Times New Roman"/>
                <w:lang w:val="en-US"/>
              </w:rPr>
            </w:pPr>
            <w:proofErr w:type="spellStart"/>
            <w:r w:rsidRPr="00CD5689">
              <w:rPr>
                <w:rFonts w:ascii="Calibri" w:eastAsia="Calibri" w:hAnsi="Calibri" w:cs="Times New Roman"/>
                <w:lang w:val="en-US"/>
              </w:rPr>
              <w:t>Oui</w:t>
            </w:r>
            <w:proofErr w:type="spellEnd"/>
            <w:r w:rsidRPr="00CD5689">
              <w:rPr>
                <w:rFonts w:ascii="Calibri" w:eastAsia="Calibri" w:hAnsi="Calibri" w:cs="Times New Roman"/>
                <w:lang w:val="en-US"/>
              </w:rPr>
              <w:t>:  I__I                             Non: I__I</w:t>
            </w:r>
          </w:p>
        </w:tc>
      </w:tr>
      <w:tr w:rsidR="00406178" w:rsidRPr="00F5203C" w14:paraId="379517CC"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45FC72CA" w14:textId="77777777" w:rsidR="00406178" w:rsidRDefault="00406178" w:rsidP="00582D02">
            <w:pPr>
              <w:ind w:firstLine="155"/>
              <w:rPr>
                <w:rFonts w:ascii="Calibri" w:eastAsia="Times New Roman" w:hAnsi="Calibri" w:cs="Calibri"/>
                <w:lang w:val="fr-BE" w:eastAsia="fr-FR"/>
              </w:rPr>
            </w:pPr>
            <w:r>
              <w:rPr>
                <w:rFonts w:ascii="Calibri" w:eastAsia="Times New Roman" w:hAnsi="Calibri" w:cs="Calibri"/>
                <w:lang w:val="fr-BE" w:eastAsia="fr-FR"/>
              </w:rPr>
              <w:t>Si « oui » :</w:t>
            </w:r>
          </w:p>
          <w:p w14:paraId="00CC9C8F" w14:textId="77777777" w:rsidR="00406178" w:rsidRPr="00F5203C" w:rsidRDefault="00406178" w:rsidP="00582D02">
            <w:pPr>
              <w:ind w:left="245"/>
              <w:rPr>
                <w:rFonts w:ascii="Calibri" w:eastAsia="Times New Roman" w:hAnsi="Calibri" w:cs="Calibri"/>
                <w:lang w:eastAsia="fr-FR"/>
              </w:rPr>
            </w:pPr>
            <w:r>
              <w:rPr>
                <w:rFonts w:ascii="Calibri" w:eastAsia="Times New Roman" w:hAnsi="Calibri" w:cs="Calibri"/>
                <w:lang w:val="fr-BE" w:eastAsia="fr-FR"/>
              </w:rPr>
              <w:t xml:space="preserve">Il y a combien de temps : </w:t>
            </w:r>
            <w:r w:rsidRPr="00F5203C">
              <w:rPr>
                <w:rFonts w:ascii="Calibri" w:eastAsia="Calibri" w:hAnsi="Calibri" w:cs="Times New Roman"/>
              </w:rPr>
              <w:t>Année I__I__I mois I__I__I</w:t>
            </w:r>
          </w:p>
          <w:p w14:paraId="449EC003" w14:textId="77777777" w:rsidR="00406178" w:rsidRPr="00593533" w:rsidRDefault="00406178" w:rsidP="00582D02">
            <w:pPr>
              <w:ind w:left="245"/>
              <w:rPr>
                <w:rFonts w:ascii="Calibri" w:eastAsia="Times New Roman" w:hAnsi="Calibri" w:cs="Calibri"/>
                <w:lang w:val="fr-BE" w:eastAsia="fr-FR"/>
              </w:rPr>
            </w:pPr>
            <w:r>
              <w:rPr>
                <w:rFonts w:ascii="Calibri" w:eastAsia="Times New Roman" w:hAnsi="Calibri" w:cs="Calibri"/>
                <w:lang w:val="fr-BE" w:eastAsia="fr-FR"/>
              </w:rPr>
              <w:t>Quelle appréciation faites-vous de la</w:t>
            </w:r>
            <w:r w:rsidRPr="00F5203C">
              <w:rPr>
                <w:rFonts w:ascii="Calibri" w:eastAsia="Times New Roman" w:hAnsi="Calibri" w:cs="Calibri"/>
                <w:lang w:val="fr-BE" w:eastAsia="fr-FR"/>
              </w:rPr>
              <w:t xml:space="preserve"> </w:t>
            </w:r>
            <w:r>
              <w:rPr>
                <w:rFonts w:ascii="Calibri" w:eastAsia="Times New Roman" w:hAnsi="Calibri" w:cs="Calibri"/>
                <w:lang w:val="fr-BE" w:eastAsia="fr-FR"/>
              </w:rPr>
              <w:t>formation</w:t>
            </w:r>
            <w:r w:rsidRPr="00F5203C">
              <w:rPr>
                <w:rFonts w:ascii="Calibri" w:eastAsia="Times New Roman" w:hAnsi="Calibri" w:cs="Calibri"/>
                <w:lang w:val="fr-BE" w:eastAsia="fr-FR"/>
              </w:rPr>
              <w:t>?</w:t>
            </w:r>
          </w:p>
          <w:p w14:paraId="1939176C" w14:textId="77777777" w:rsidR="00406178" w:rsidRDefault="00406178" w:rsidP="00582D02">
            <w:pPr>
              <w:ind w:left="155" w:firstLine="155"/>
              <w:rPr>
                <w:rFonts w:ascii="Calibri" w:eastAsia="Times New Roman" w:hAnsi="Calibri" w:cs="Calibri"/>
                <w:lang w:val="en-US" w:eastAsia="fr-FR"/>
              </w:rPr>
            </w:pPr>
            <w:r>
              <w:rPr>
                <w:rFonts w:ascii="Calibri" w:eastAsia="Times New Roman" w:hAnsi="Calibri" w:cs="Calibri"/>
                <w:lang w:val="en-US" w:eastAsia="fr-FR"/>
              </w:rPr>
              <w:t>Utile</w:t>
            </w:r>
            <w:r w:rsidRPr="00F5203C">
              <w:rPr>
                <w:rFonts w:ascii="Calibri" w:eastAsia="Times New Roman" w:hAnsi="Calibri" w:cs="Calibri"/>
                <w:lang w:val="en-US" w:eastAsia="fr-FR"/>
              </w:rPr>
              <w:t xml:space="preserve"> I__I</w:t>
            </w:r>
            <w:r w:rsidRPr="00593533">
              <w:rPr>
                <w:rFonts w:ascii="Calibri" w:eastAsia="Times New Roman" w:hAnsi="Calibri" w:cs="Calibri"/>
                <w:lang w:val="en-US" w:eastAsia="fr-FR"/>
              </w:rPr>
              <w:t xml:space="preserve"> </w:t>
            </w:r>
            <w:proofErr w:type="spellStart"/>
            <w:r>
              <w:rPr>
                <w:rFonts w:ascii="Calibri" w:eastAsia="Times New Roman" w:hAnsi="Calibri" w:cs="Calibri"/>
                <w:lang w:val="en-US" w:eastAsia="fr-FR"/>
              </w:rPr>
              <w:t>Neutre</w:t>
            </w:r>
            <w:proofErr w:type="spellEnd"/>
            <w:r w:rsidRPr="00593533">
              <w:rPr>
                <w:rFonts w:ascii="Calibri" w:eastAsia="Times New Roman" w:hAnsi="Calibri" w:cs="Calibri"/>
                <w:lang w:val="en-US" w:eastAsia="fr-FR"/>
              </w:rPr>
              <w:t xml:space="preserve"> </w:t>
            </w:r>
            <w:r w:rsidRPr="00F5203C">
              <w:rPr>
                <w:rFonts w:ascii="Calibri" w:eastAsia="Times New Roman" w:hAnsi="Calibri" w:cs="Calibri"/>
                <w:lang w:val="en-US" w:eastAsia="fr-FR"/>
              </w:rPr>
              <w:t>I__I</w:t>
            </w:r>
            <w:r>
              <w:rPr>
                <w:rFonts w:ascii="Calibri" w:eastAsia="Times New Roman" w:hAnsi="Calibri" w:cs="Calibri"/>
                <w:lang w:val="en-US" w:eastAsia="fr-FR"/>
              </w:rPr>
              <w:t xml:space="preserve"> Pas Utile</w:t>
            </w:r>
            <w:r w:rsidRPr="00F5203C">
              <w:rPr>
                <w:rFonts w:ascii="Calibri" w:eastAsia="Times New Roman" w:hAnsi="Calibri" w:cs="Calibri"/>
                <w:lang w:val="en-US" w:eastAsia="fr-FR"/>
              </w:rPr>
              <w:t xml:space="preserve"> I__I</w:t>
            </w:r>
          </w:p>
          <w:p w14:paraId="3E44517E" w14:textId="77777777" w:rsidR="00406178" w:rsidRDefault="00406178" w:rsidP="00582D02">
            <w:pPr>
              <w:ind w:left="155"/>
              <w:rPr>
                <w:rFonts w:ascii="Calibri" w:eastAsia="Times New Roman" w:hAnsi="Calibri" w:cs="Calibri"/>
                <w:lang w:val="en-US" w:eastAsia="fr-FR"/>
              </w:rPr>
            </w:pPr>
            <w:r>
              <w:rPr>
                <w:rFonts w:ascii="Calibri" w:eastAsia="Times New Roman" w:hAnsi="Calibri" w:cs="Calibri"/>
                <w:lang w:val="en-US" w:eastAsia="fr-FR"/>
              </w:rPr>
              <w:t xml:space="preserve">Vos suggestions: </w:t>
            </w:r>
          </w:p>
          <w:p w14:paraId="5DF71EA5"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6C5F91E8"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296D55B0"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627D03B2" w14:textId="77777777" w:rsidR="00406178" w:rsidRPr="00CD5689"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p w14:paraId="7103BDCB" w14:textId="77777777" w:rsidR="00406178" w:rsidRPr="00F5203C" w:rsidRDefault="00406178" w:rsidP="00582D02">
            <w:pPr>
              <w:ind w:left="245"/>
              <w:rPr>
                <w:rFonts w:ascii="Calibri" w:eastAsia="Times New Roman" w:hAnsi="Calibri" w:cs="Calibri"/>
                <w:lang w:eastAsia="fr-FR"/>
              </w:rPr>
            </w:pPr>
            <w:r w:rsidRPr="00CD5689">
              <w:rPr>
                <w:rFonts w:ascii="Calibri" w:eastAsia="Times New Roman" w:hAnsi="Calibri" w:cs="Calibri"/>
                <w:lang w:eastAsia="fr-FR"/>
              </w:rPr>
              <w:t>______________________________________________________________________________</w:t>
            </w:r>
          </w:p>
        </w:tc>
      </w:tr>
      <w:tr w:rsidR="00406178" w:rsidRPr="00E07B39" w14:paraId="7857CDF0" w14:textId="77777777" w:rsidTr="00582D02">
        <w:tc>
          <w:tcPr>
            <w:tcW w:w="5000" w:type="pct"/>
            <w:gridSpan w:val="2"/>
          </w:tcPr>
          <w:p w14:paraId="491CFE62" w14:textId="361B36C9" w:rsidR="00406178" w:rsidRPr="00593533" w:rsidRDefault="00406178" w:rsidP="00582D02">
            <w:pPr>
              <w:rPr>
                <w:rFonts w:ascii="Calibri" w:eastAsia="Calibri" w:hAnsi="Calibri" w:cs="Times New Roman"/>
                <w:b/>
                <w:sz w:val="24"/>
                <w:szCs w:val="24"/>
              </w:rPr>
            </w:pPr>
            <w:r w:rsidRPr="00593533">
              <w:rPr>
                <w:rFonts w:ascii="Calibri" w:eastAsia="Calibri" w:hAnsi="Calibri" w:cs="Times New Roman"/>
                <w:b/>
                <w:sz w:val="24"/>
                <w:szCs w:val="24"/>
              </w:rPr>
              <w:t>S</w:t>
            </w:r>
            <w:r w:rsidR="00B72686">
              <w:rPr>
                <w:rFonts w:ascii="Calibri" w:eastAsia="Calibri" w:hAnsi="Calibri" w:cs="Times New Roman"/>
                <w:b/>
                <w:sz w:val="24"/>
                <w:szCs w:val="24"/>
              </w:rPr>
              <w:t>ection 4</w:t>
            </w:r>
            <w:r w:rsidRPr="00593533">
              <w:rPr>
                <w:rFonts w:ascii="Calibri" w:eastAsia="Calibri" w:hAnsi="Calibri" w:cs="Times New Roman"/>
                <w:b/>
                <w:sz w:val="24"/>
                <w:szCs w:val="24"/>
              </w:rPr>
              <w:t xml:space="preserve"> : Supervision </w:t>
            </w:r>
          </w:p>
        </w:tc>
      </w:tr>
      <w:tr w:rsidR="00406178" w:rsidRPr="00E07B39" w14:paraId="4E270C7E" w14:textId="77777777" w:rsidTr="00582D02">
        <w:tc>
          <w:tcPr>
            <w:tcW w:w="2500" w:type="pct"/>
            <w:tcBorders>
              <w:top w:val="single" w:sz="6" w:space="0" w:color="000000"/>
              <w:left w:val="single" w:sz="6" w:space="0" w:color="000000"/>
              <w:bottom w:val="single" w:sz="6" w:space="0" w:color="000000"/>
              <w:right w:val="single" w:sz="6" w:space="0" w:color="000000"/>
            </w:tcBorders>
            <w:vAlign w:val="bottom"/>
          </w:tcPr>
          <w:p w14:paraId="5B84764F" w14:textId="77777777" w:rsidR="00406178" w:rsidRPr="00CD5689" w:rsidRDefault="00406178" w:rsidP="00582D02">
            <w:pPr>
              <w:rPr>
                <w:rFonts w:ascii="Calibri" w:eastAsia="Times New Roman" w:hAnsi="Calibri" w:cs="Calibri"/>
                <w:lang w:val="fr-BE" w:eastAsia="fr-FR"/>
              </w:rPr>
            </w:pPr>
            <w:r w:rsidRPr="00E07B39">
              <w:rPr>
                <w:rFonts w:ascii="Calibri" w:eastAsia="Times New Roman" w:hAnsi="Calibri" w:cs="Calibri"/>
                <w:lang w:val="fr-BE" w:eastAsia="fr-FR"/>
              </w:rPr>
              <w:t>Combien de visites de supervision</w:t>
            </w:r>
            <w:r>
              <w:rPr>
                <w:rFonts w:ascii="Calibri" w:eastAsia="Times New Roman" w:hAnsi="Calibri" w:cs="Calibri"/>
                <w:lang w:val="fr-BE" w:eastAsia="fr-FR"/>
              </w:rPr>
              <w:t>s</w:t>
            </w:r>
            <w:r w:rsidRPr="00CD5689">
              <w:rPr>
                <w:rFonts w:ascii="Calibri" w:eastAsia="Times New Roman" w:hAnsi="Calibri" w:cs="Calibri"/>
                <w:lang w:val="fr-BE" w:eastAsia="fr-FR"/>
              </w:rPr>
              <w:t xml:space="preserve"> formative</w:t>
            </w:r>
            <w:r>
              <w:rPr>
                <w:rFonts w:ascii="Calibri" w:eastAsia="Times New Roman" w:hAnsi="Calibri" w:cs="Calibri"/>
                <w:lang w:val="fr-BE" w:eastAsia="fr-FR"/>
              </w:rPr>
              <w:t>s</w:t>
            </w:r>
            <w:r w:rsidRPr="00593533">
              <w:rPr>
                <w:rFonts w:ascii="Calibri" w:eastAsia="Times New Roman" w:hAnsi="Calibri" w:cs="Calibri"/>
                <w:lang w:val="fr-BE" w:eastAsia="fr-FR"/>
              </w:rPr>
              <w:t xml:space="preserve"> avez-vous reçues</w:t>
            </w:r>
            <w:r w:rsidRPr="00CD5689">
              <w:rPr>
                <w:rFonts w:ascii="Calibri" w:eastAsia="Times New Roman" w:hAnsi="Calibri" w:cs="Calibri"/>
                <w:lang w:val="fr-BE" w:eastAsia="fr-FR"/>
              </w:rPr>
              <w:t xml:space="preserve"> </w:t>
            </w:r>
            <w:r w:rsidRPr="00593533">
              <w:rPr>
                <w:rFonts w:ascii="Calibri" w:eastAsia="Times New Roman" w:hAnsi="Calibri" w:cs="Calibri"/>
                <w:lang w:val="fr-BE" w:eastAsia="fr-FR"/>
              </w:rPr>
              <w:t>au cours des 6 derniers mois?</w:t>
            </w:r>
          </w:p>
        </w:tc>
        <w:tc>
          <w:tcPr>
            <w:tcW w:w="2500" w:type="pct"/>
            <w:tcBorders>
              <w:top w:val="single" w:sz="6" w:space="0" w:color="000000"/>
              <w:left w:val="single" w:sz="6" w:space="0" w:color="000000"/>
              <w:bottom w:val="single" w:sz="6" w:space="0" w:color="000000"/>
              <w:right w:val="single" w:sz="6" w:space="0" w:color="000000"/>
            </w:tcBorders>
          </w:tcPr>
          <w:p w14:paraId="03BB93F0" w14:textId="77777777" w:rsidR="00406178" w:rsidRPr="00593533" w:rsidRDefault="00406178" w:rsidP="00582D02">
            <w:pPr>
              <w:rPr>
                <w:rFonts w:ascii="Times New Roman" w:eastAsia="Times New Roman" w:hAnsi="Times New Roman" w:cs="Times New Roman"/>
                <w:sz w:val="24"/>
                <w:szCs w:val="24"/>
                <w:lang w:val="fr-BE" w:eastAsia="fr-FR"/>
              </w:rPr>
            </w:pPr>
            <w:r w:rsidRPr="00593533">
              <w:rPr>
                <w:rFonts w:ascii="Calibri" w:eastAsia="Times New Roman" w:hAnsi="Calibri" w:cs="Calibri"/>
                <w:lang w:val="fr-BE" w:eastAsia="fr-FR"/>
              </w:rPr>
              <w:t>I__I__I</w:t>
            </w:r>
          </w:p>
        </w:tc>
      </w:tr>
      <w:tr w:rsidR="00406178" w:rsidRPr="00F84094" w14:paraId="3CD13408"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4B17215A" w14:textId="77777777" w:rsidR="00406178" w:rsidRPr="00593533" w:rsidRDefault="00406178" w:rsidP="00582D02">
            <w:pPr>
              <w:rPr>
                <w:rFonts w:ascii="Calibri" w:eastAsia="Times New Roman" w:hAnsi="Calibri" w:cs="Calibri"/>
                <w:lang w:val="fr-BE" w:eastAsia="fr-FR"/>
              </w:rPr>
            </w:pPr>
            <w:r>
              <w:rPr>
                <w:rFonts w:ascii="Calibri" w:eastAsia="Times New Roman" w:hAnsi="Calibri" w:cs="Calibri"/>
                <w:lang w:val="fr-BE" w:eastAsia="fr-FR"/>
              </w:rPr>
              <w:t>Quelle appréciation faites-vous de la</w:t>
            </w:r>
            <w:r w:rsidRPr="00F5203C">
              <w:rPr>
                <w:rFonts w:ascii="Calibri" w:eastAsia="Times New Roman" w:hAnsi="Calibri" w:cs="Calibri"/>
                <w:lang w:val="fr-BE" w:eastAsia="fr-FR"/>
              </w:rPr>
              <w:t xml:space="preserve"> </w:t>
            </w:r>
            <w:r>
              <w:rPr>
                <w:rFonts w:ascii="Calibri" w:eastAsia="Times New Roman" w:hAnsi="Calibri" w:cs="Calibri"/>
                <w:lang w:val="fr-BE" w:eastAsia="fr-FR"/>
              </w:rPr>
              <w:t>dernière visite de supervision formative</w:t>
            </w:r>
            <w:r w:rsidRPr="00F5203C">
              <w:rPr>
                <w:rFonts w:ascii="Calibri" w:eastAsia="Times New Roman" w:hAnsi="Calibri" w:cs="Calibri"/>
                <w:lang w:val="fr-BE" w:eastAsia="fr-FR"/>
              </w:rPr>
              <w:t>?</w:t>
            </w:r>
          </w:p>
          <w:p w14:paraId="516762E5" w14:textId="77777777" w:rsidR="00406178" w:rsidRDefault="00406178" w:rsidP="00582D02">
            <w:pPr>
              <w:ind w:left="155"/>
              <w:rPr>
                <w:rFonts w:ascii="Calibri" w:eastAsia="Times New Roman" w:hAnsi="Calibri" w:cs="Calibri"/>
                <w:lang w:val="en-US" w:eastAsia="fr-FR"/>
              </w:rPr>
            </w:pPr>
            <w:r w:rsidRPr="00CD5689">
              <w:rPr>
                <w:rFonts w:ascii="Calibri" w:eastAsia="Times New Roman" w:hAnsi="Calibri" w:cs="Calibri"/>
                <w:lang w:val="en-US" w:eastAsia="fr-FR"/>
              </w:rPr>
              <w:t>Instructive I__I</w:t>
            </w:r>
            <w:r>
              <w:rPr>
                <w:rFonts w:ascii="Calibri" w:eastAsia="Times New Roman" w:hAnsi="Calibri" w:cs="Calibri"/>
                <w:lang w:val="en-US" w:eastAsia="fr-FR"/>
              </w:rPr>
              <w:tab/>
            </w:r>
            <w:proofErr w:type="spellStart"/>
            <w:r>
              <w:rPr>
                <w:rFonts w:ascii="Calibri" w:eastAsia="Times New Roman" w:hAnsi="Calibri" w:cs="Calibri"/>
                <w:lang w:val="en-US" w:eastAsia="fr-FR"/>
              </w:rPr>
              <w:t>Neutre</w:t>
            </w:r>
            <w:proofErr w:type="spellEnd"/>
            <w:r w:rsidRPr="00593533">
              <w:rPr>
                <w:rFonts w:ascii="Calibri" w:eastAsia="Times New Roman" w:hAnsi="Calibri" w:cs="Calibri"/>
                <w:lang w:val="en-US" w:eastAsia="fr-FR"/>
              </w:rPr>
              <w:t xml:space="preserve"> </w:t>
            </w:r>
            <w:r w:rsidRPr="00CD5689">
              <w:rPr>
                <w:rFonts w:ascii="Calibri" w:eastAsia="Times New Roman" w:hAnsi="Calibri" w:cs="Calibri"/>
                <w:lang w:val="en-US" w:eastAsia="fr-FR"/>
              </w:rPr>
              <w:t>I__I</w:t>
            </w:r>
            <w:r>
              <w:rPr>
                <w:rFonts w:ascii="Calibri" w:eastAsia="Times New Roman" w:hAnsi="Calibri" w:cs="Calibri"/>
                <w:lang w:val="en-US" w:eastAsia="fr-FR"/>
              </w:rPr>
              <w:tab/>
              <w:t xml:space="preserve">Pas </w:t>
            </w:r>
            <w:r w:rsidRPr="00593533">
              <w:rPr>
                <w:rFonts w:ascii="Calibri" w:eastAsia="Times New Roman" w:hAnsi="Calibri" w:cs="Calibri"/>
                <w:lang w:val="en-US" w:eastAsia="fr-FR"/>
              </w:rPr>
              <w:t>i</w:t>
            </w:r>
            <w:r w:rsidRPr="0062700B">
              <w:rPr>
                <w:rFonts w:ascii="Calibri" w:eastAsia="Times New Roman" w:hAnsi="Calibri" w:cs="Calibri"/>
                <w:lang w:val="en-US" w:eastAsia="fr-FR"/>
              </w:rPr>
              <w:t>nstructive I__I</w:t>
            </w:r>
          </w:p>
          <w:p w14:paraId="0649C5EF" w14:textId="77777777" w:rsidR="00406178" w:rsidRDefault="00406178" w:rsidP="00582D02">
            <w:pPr>
              <w:ind w:left="155"/>
              <w:rPr>
                <w:rFonts w:ascii="Calibri" w:eastAsia="Times New Roman" w:hAnsi="Calibri" w:cs="Calibri"/>
                <w:lang w:val="en-US" w:eastAsia="fr-FR"/>
              </w:rPr>
            </w:pPr>
          </w:p>
          <w:p w14:paraId="573B1406" w14:textId="77777777" w:rsidR="00406178" w:rsidRDefault="00406178" w:rsidP="00582D02">
            <w:pPr>
              <w:ind w:left="155"/>
              <w:rPr>
                <w:rFonts w:ascii="Calibri" w:eastAsia="Times New Roman" w:hAnsi="Calibri" w:cs="Calibri"/>
                <w:lang w:val="en-US" w:eastAsia="fr-FR"/>
              </w:rPr>
            </w:pPr>
            <w:r>
              <w:rPr>
                <w:rFonts w:ascii="Calibri" w:eastAsia="Times New Roman" w:hAnsi="Calibri" w:cs="Calibri"/>
                <w:lang w:val="en-US" w:eastAsia="fr-FR"/>
              </w:rPr>
              <w:t xml:space="preserve">Vos suggestions: </w:t>
            </w:r>
          </w:p>
          <w:p w14:paraId="107C1ED9"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04B81732"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255E7AA9"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3494604A"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7286EA23" w14:textId="724D07FC" w:rsidR="00406178" w:rsidRPr="00593533" w:rsidRDefault="00406178" w:rsidP="00406178">
            <w:pPr>
              <w:ind w:left="245"/>
              <w:rPr>
                <w:rFonts w:ascii="Calibri" w:eastAsia="Times New Roman" w:hAnsi="Calibri" w:cs="Calibri"/>
                <w:lang w:val="en-US" w:eastAsia="fr-FR"/>
              </w:rPr>
            </w:pPr>
            <w:r>
              <w:rPr>
                <w:rFonts w:ascii="Calibri" w:eastAsia="Times New Roman" w:hAnsi="Calibri" w:cs="Calibri"/>
                <w:lang w:val="en-US" w:eastAsia="fr-FR"/>
              </w:rPr>
              <w:lastRenderedPageBreak/>
              <w:t>______________________________________________________________________________</w:t>
            </w:r>
          </w:p>
        </w:tc>
      </w:tr>
      <w:tr w:rsidR="00406178" w:rsidRPr="00593533" w14:paraId="2264784B" w14:textId="77777777" w:rsidTr="00582D02">
        <w:tc>
          <w:tcPr>
            <w:tcW w:w="2500" w:type="pct"/>
            <w:tcBorders>
              <w:top w:val="single" w:sz="6" w:space="0" w:color="000000"/>
              <w:left w:val="single" w:sz="6" w:space="0" w:color="000000"/>
              <w:bottom w:val="single" w:sz="6" w:space="0" w:color="000000"/>
              <w:right w:val="single" w:sz="6" w:space="0" w:color="000000"/>
            </w:tcBorders>
            <w:vAlign w:val="center"/>
          </w:tcPr>
          <w:p w14:paraId="40C5DF5D" w14:textId="77777777" w:rsidR="00406178" w:rsidRPr="00593533" w:rsidRDefault="00406178" w:rsidP="00582D02">
            <w:pPr>
              <w:rPr>
                <w:rFonts w:ascii="Calibri" w:eastAsia="Times New Roman" w:hAnsi="Calibri" w:cs="Calibri"/>
                <w:lang w:val="fr-BE" w:eastAsia="fr-FR"/>
              </w:rPr>
            </w:pPr>
            <w:r w:rsidRPr="00F5203C">
              <w:rPr>
                <w:rFonts w:ascii="Calibri" w:eastAsia="Times New Roman" w:hAnsi="Calibri" w:cs="Calibri"/>
                <w:lang w:val="fr-BE" w:eastAsia="fr-FR"/>
              </w:rPr>
              <w:lastRenderedPageBreak/>
              <w:t>L'une de ces visites de supervision comprenait-</w:t>
            </w:r>
            <w:r>
              <w:rPr>
                <w:rFonts w:ascii="Calibri" w:eastAsia="Times New Roman" w:hAnsi="Calibri" w:cs="Calibri"/>
                <w:lang w:val="fr-BE" w:eastAsia="fr-FR"/>
              </w:rPr>
              <w:t>une composante surveillance du paludisme et qualité des données?</w:t>
            </w:r>
          </w:p>
        </w:tc>
        <w:tc>
          <w:tcPr>
            <w:tcW w:w="2500" w:type="pct"/>
            <w:tcBorders>
              <w:top w:val="single" w:sz="6" w:space="0" w:color="000000"/>
              <w:left w:val="single" w:sz="6" w:space="0" w:color="000000"/>
              <w:bottom w:val="single" w:sz="6" w:space="0" w:color="000000"/>
              <w:right w:val="single" w:sz="6" w:space="0" w:color="000000"/>
            </w:tcBorders>
          </w:tcPr>
          <w:p w14:paraId="0216BF11" w14:textId="77777777" w:rsidR="00406178" w:rsidRDefault="00406178" w:rsidP="00582D02">
            <w:pPr>
              <w:rPr>
                <w:rFonts w:ascii="Calibri" w:eastAsia="Times New Roman" w:hAnsi="Calibri" w:cs="Calibri"/>
                <w:lang w:val="en-US" w:eastAsia="fr-FR"/>
              </w:rPr>
            </w:pPr>
            <w:proofErr w:type="spellStart"/>
            <w:r w:rsidRPr="00F5203C">
              <w:rPr>
                <w:rFonts w:ascii="Calibri" w:eastAsia="Times New Roman" w:hAnsi="Calibri" w:cs="Calibri"/>
                <w:lang w:val="en-US" w:eastAsia="fr-FR"/>
              </w:rPr>
              <w:t>Oui</w:t>
            </w:r>
            <w:proofErr w:type="spellEnd"/>
            <w:r w:rsidRPr="00F5203C">
              <w:rPr>
                <w:rFonts w:ascii="Calibri" w:eastAsia="Times New Roman" w:hAnsi="Calibri" w:cs="Calibri"/>
                <w:lang w:val="en-US" w:eastAsia="fr-FR"/>
              </w:rPr>
              <w:t>:  I__I</w:t>
            </w:r>
            <w:r>
              <w:rPr>
                <w:rFonts w:ascii="Calibri" w:eastAsia="Times New Roman" w:hAnsi="Calibri" w:cs="Calibri"/>
                <w:lang w:val="en-US" w:eastAsia="fr-FR"/>
              </w:rPr>
              <w:tab/>
            </w:r>
            <w:r>
              <w:rPr>
                <w:rFonts w:ascii="Calibri" w:eastAsia="Times New Roman" w:hAnsi="Calibri" w:cs="Calibri"/>
                <w:lang w:val="en-US" w:eastAsia="fr-FR"/>
              </w:rPr>
              <w:tab/>
            </w:r>
            <w:r>
              <w:rPr>
                <w:rFonts w:ascii="Calibri" w:eastAsia="Times New Roman" w:hAnsi="Calibri" w:cs="Calibri"/>
                <w:lang w:val="en-US" w:eastAsia="fr-FR"/>
              </w:rPr>
              <w:tab/>
            </w:r>
            <w:r w:rsidRPr="00F5203C">
              <w:rPr>
                <w:rFonts w:ascii="Calibri" w:eastAsia="Times New Roman" w:hAnsi="Calibri" w:cs="Calibri"/>
                <w:lang w:val="en-US" w:eastAsia="fr-FR"/>
              </w:rPr>
              <w:t>Non: I__I</w:t>
            </w:r>
          </w:p>
          <w:p w14:paraId="3DAC9F35" w14:textId="77777777" w:rsidR="00406178" w:rsidRPr="00593533" w:rsidRDefault="00406178" w:rsidP="00582D02">
            <w:pPr>
              <w:rPr>
                <w:rFonts w:ascii="Calibri" w:eastAsia="Times New Roman" w:hAnsi="Calibri" w:cs="Calibri"/>
                <w:lang w:val="en-US" w:eastAsia="fr-FR"/>
              </w:rPr>
            </w:pPr>
          </w:p>
        </w:tc>
      </w:tr>
      <w:tr w:rsidR="00406178" w:rsidRPr="00593533" w14:paraId="75153260"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03679D08" w14:textId="77777777" w:rsidR="00406178" w:rsidRPr="00593533" w:rsidRDefault="00406178" w:rsidP="00582D02">
            <w:pPr>
              <w:ind w:left="245"/>
              <w:rPr>
                <w:rFonts w:ascii="Calibri" w:eastAsia="Times New Roman" w:hAnsi="Calibri" w:cs="Calibri"/>
                <w:lang w:val="fr-BE" w:eastAsia="fr-FR"/>
              </w:rPr>
            </w:pPr>
            <w:r w:rsidRPr="0062700B">
              <w:rPr>
                <w:rFonts w:ascii="Calibri" w:eastAsia="Times New Roman" w:hAnsi="Calibri" w:cs="Calibri"/>
                <w:i/>
                <w:lang w:val="fr-BE" w:eastAsia="fr-FR"/>
              </w:rPr>
              <w:t>Si « oui »</w:t>
            </w:r>
            <w:r>
              <w:rPr>
                <w:rFonts w:ascii="Calibri" w:eastAsia="Times New Roman" w:hAnsi="Calibri" w:cs="Calibri"/>
                <w:i/>
                <w:lang w:val="fr-BE" w:eastAsia="fr-FR"/>
              </w:rPr>
              <w:t xml:space="preserve"> </w:t>
            </w:r>
            <w:r>
              <w:rPr>
                <w:rFonts w:ascii="Calibri" w:eastAsia="Times New Roman" w:hAnsi="Calibri" w:cs="Calibri"/>
                <w:lang w:val="fr-BE" w:eastAsia="fr-FR"/>
              </w:rPr>
              <w:t>Quelle est votre appréciation de cette composante</w:t>
            </w:r>
          </w:p>
          <w:p w14:paraId="38FFEFD5" w14:textId="77777777" w:rsidR="00406178" w:rsidRDefault="00406178" w:rsidP="00582D02">
            <w:pPr>
              <w:ind w:left="245"/>
              <w:rPr>
                <w:rFonts w:ascii="Calibri" w:eastAsia="Times New Roman" w:hAnsi="Calibri" w:cs="Calibri"/>
                <w:lang w:val="en-US" w:eastAsia="fr-FR"/>
              </w:rPr>
            </w:pPr>
            <w:r w:rsidRPr="00F5203C">
              <w:rPr>
                <w:rFonts w:ascii="Calibri" w:eastAsia="Times New Roman" w:hAnsi="Calibri" w:cs="Calibri"/>
                <w:lang w:val="en-US" w:eastAsia="fr-FR"/>
              </w:rPr>
              <w:t xml:space="preserve">Instructive I__I </w:t>
            </w:r>
            <w:proofErr w:type="spellStart"/>
            <w:r>
              <w:rPr>
                <w:rFonts w:ascii="Calibri" w:eastAsia="Times New Roman" w:hAnsi="Calibri" w:cs="Calibri"/>
                <w:lang w:val="en-US" w:eastAsia="fr-FR"/>
              </w:rPr>
              <w:t>Neutre</w:t>
            </w:r>
            <w:proofErr w:type="spellEnd"/>
            <w:r w:rsidRPr="00F5203C">
              <w:rPr>
                <w:rFonts w:ascii="Calibri" w:eastAsia="Times New Roman" w:hAnsi="Calibri" w:cs="Calibri"/>
                <w:lang w:val="en-US" w:eastAsia="fr-FR"/>
              </w:rPr>
              <w:t xml:space="preserve"> I__I</w:t>
            </w:r>
            <w:r>
              <w:rPr>
                <w:rFonts w:ascii="Calibri" w:eastAsia="Times New Roman" w:hAnsi="Calibri" w:cs="Calibri"/>
                <w:lang w:val="en-US" w:eastAsia="fr-FR"/>
              </w:rPr>
              <w:t xml:space="preserve"> Pas </w:t>
            </w:r>
            <w:r w:rsidRPr="00F5203C">
              <w:rPr>
                <w:rFonts w:ascii="Calibri" w:eastAsia="Times New Roman" w:hAnsi="Calibri" w:cs="Calibri"/>
                <w:lang w:val="en-US" w:eastAsia="fr-FR"/>
              </w:rPr>
              <w:t>instructive I__I</w:t>
            </w:r>
          </w:p>
          <w:p w14:paraId="4DA0937F" w14:textId="77777777" w:rsidR="00406178" w:rsidRDefault="00406178" w:rsidP="00582D02">
            <w:pPr>
              <w:ind w:left="245"/>
              <w:rPr>
                <w:rFonts w:ascii="Calibri" w:eastAsia="Times New Roman" w:hAnsi="Calibri" w:cs="Calibri"/>
                <w:lang w:val="en-US" w:eastAsia="fr-FR"/>
              </w:rPr>
            </w:pPr>
          </w:p>
          <w:p w14:paraId="2447562A"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 xml:space="preserve">Vos suggestions: </w:t>
            </w:r>
          </w:p>
          <w:p w14:paraId="5FC159BB"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179C37EC"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5F1A1C2B"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07B789BF"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623A63D8" w14:textId="24386D62" w:rsidR="00406178" w:rsidRPr="00593533" w:rsidRDefault="00406178" w:rsidP="00406178">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tc>
      </w:tr>
      <w:tr w:rsidR="00406178" w:rsidRPr="00F5203C" w14:paraId="34119F37" w14:textId="77777777" w:rsidTr="00582D02">
        <w:tc>
          <w:tcPr>
            <w:tcW w:w="2500" w:type="pct"/>
            <w:tcBorders>
              <w:top w:val="single" w:sz="6" w:space="0" w:color="000000"/>
              <w:left w:val="single" w:sz="6" w:space="0" w:color="000000"/>
              <w:bottom w:val="single" w:sz="6" w:space="0" w:color="000000"/>
              <w:right w:val="single" w:sz="6" w:space="0" w:color="000000"/>
            </w:tcBorders>
            <w:vAlign w:val="center"/>
          </w:tcPr>
          <w:p w14:paraId="493A9612" w14:textId="77777777" w:rsidR="00406178" w:rsidRPr="00593533" w:rsidRDefault="00406178" w:rsidP="00582D02">
            <w:pPr>
              <w:rPr>
                <w:rFonts w:ascii="Calibri" w:eastAsia="Times New Roman" w:hAnsi="Calibri" w:cs="Calibri"/>
                <w:lang w:val="fr-BE" w:eastAsia="fr-FR"/>
              </w:rPr>
            </w:pPr>
            <w:r>
              <w:rPr>
                <w:rFonts w:ascii="Calibri" w:eastAsia="Times New Roman" w:hAnsi="Calibri" w:cs="Calibri"/>
                <w:lang w:val="fr-BE" w:eastAsia="fr-FR"/>
              </w:rPr>
              <w:t>Recevez-vous régulièrement des feedback sur votre performance en matière des données sur la surveillance du paludisme ?</w:t>
            </w:r>
          </w:p>
        </w:tc>
        <w:tc>
          <w:tcPr>
            <w:tcW w:w="2500" w:type="pct"/>
            <w:tcBorders>
              <w:top w:val="single" w:sz="6" w:space="0" w:color="000000"/>
              <w:left w:val="single" w:sz="6" w:space="0" w:color="000000"/>
              <w:bottom w:val="single" w:sz="6" w:space="0" w:color="000000"/>
              <w:right w:val="single" w:sz="6" w:space="0" w:color="000000"/>
            </w:tcBorders>
          </w:tcPr>
          <w:p w14:paraId="679BFA7E" w14:textId="77777777" w:rsidR="00406178" w:rsidRDefault="00406178" w:rsidP="00582D02">
            <w:pPr>
              <w:rPr>
                <w:rFonts w:ascii="Calibri" w:eastAsia="Times New Roman" w:hAnsi="Calibri" w:cs="Calibri"/>
                <w:lang w:val="en-US" w:eastAsia="fr-FR"/>
              </w:rPr>
            </w:pPr>
            <w:proofErr w:type="spellStart"/>
            <w:r w:rsidRPr="00F5203C">
              <w:rPr>
                <w:rFonts w:ascii="Calibri" w:eastAsia="Times New Roman" w:hAnsi="Calibri" w:cs="Calibri"/>
                <w:lang w:val="en-US" w:eastAsia="fr-FR"/>
              </w:rPr>
              <w:t>Oui</w:t>
            </w:r>
            <w:proofErr w:type="spellEnd"/>
            <w:r w:rsidRPr="00F5203C">
              <w:rPr>
                <w:rFonts w:ascii="Calibri" w:eastAsia="Times New Roman" w:hAnsi="Calibri" w:cs="Calibri"/>
                <w:lang w:val="en-US" w:eastAsia="fr-FR"/>
              </w:rPr>
              <w:t>:  I__I</w:t>
            </w:r>
            <w:r>
              <w:rPr>
                <w:rFonts w:ascii="Calibri" w:eastAsia="Times New Roman" w:hAnsi="Calibri" w:cs="Calibri"/>
                <w:lang w:val="en-US" w:eastAsia="fr-FR"/>
              </w:rPr>
              <w:tab/>
            </w:r>
            <w:r>
              <w:rPr>
                <w:rFonts w:ascii="Calibri" w:eastAsia="Times New Roman" w:hAnsi="Calibri" w:cs="Calibri"/>
                <w:lang w:val="en-US" w:eastAsia="fr-FR"/>
              </w:rPr>
              <w:tab/>
            </w:r>
            <w:r>
              <w:rPr>
                <w:rFonts w:ascii="Calibri" w:eastAsia="Times New Roman" w:hAnsi="Calibri" w:cs="Calibri"/>
                <w:lang w:val="en-US" w:eastAsia="fr-FR"/>
              </w:rPr>
              <w:tab/>
            </w:r>
            <w:r w:rsidRPr="00F5203C">
              <w:rPr>
                <w:rFonts w:ascii="Calibri" w:eastAsia="Times New Roman" w:hAnsi="Calibri" w:cs="Calibri"/>
                <w:lang w:val="en-US" w:eastAsia="fr-FR"/>
              </w:rPr>
              <w:t>Non: I__I</w:t>
            </w:r>
          </w:p>
          <w:p w14:paraId="65E59853" w14:textId="77777777" w:rsidR="00406178" w:rsidRPr="00593533" w:rsidRDefault="00406178" w:rsidP="00582D02">
            <w:pPr>
              <w:rPr>
                <w:rFonts w:ascii="Calibri" w:eastAsia="Times New Roman" w:hAnsi="Calibri" w:cs="Calibri"/>
                <w:lang w:val="en-US" w:eastAsia="fr-FR"/>
              </w:rPr>
            </w:pPr>
          </w:p>
        </w:tc>
      </w:tr>
      <w:tr w:rsidR="00406178" w:rsidRPr="00323C13" w14:paraId="0D5EA941"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2315CC83" w14:textId="77777777" w:rsidR="00406178" w:rsidRDefault="00406178" w:rsidP="00582D02">
            <w:pPr>
              <w:ind w:left="245"/>
              <w:rPr>
                <w:rFonts w:ascii="Calibri" w:eastAsia="Times New Roman" w:hAnsi="Calibri" w:cs="Calibri"/>
                <w:i/>
                <w:lang w:val="fr-BE" w:eastAsia="fr-FR"/>
              </w:rPr>
            </w:pPr>
            <w:r>
              <w:rPr>
                <w:rFonts w:ascii="Calibri" w:eastAsia="Times New Roman" w:hAnsi="Calibri" w:cs="Calibri"/>
                <w:i/>
                <w:lang w:val="fr-BE" w:eastAsia="fr-FR"/>
              </w:rPr>
              <w:t>Si « oui » parlez-nous du dernier feedback que vous aviez reçu</w:t>
            </w:r>
          </w:p>
          <w:p w14:paraId="165374AA"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1AAF64A5"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55B4BAF9"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1175C2AB" w14:textId="77777777" w:rsidR="00406178" w:rsidRDefault="00406178" w:rsidP="00582D02">
            <w:pPr>
              <w:ind w:left="245"/>
              <w:rPr>
                <w:rFonts w:ascii="Calibri" w:eastAsia="Times New Roman" w:hAnsi="Calibri" w:cs="Calibri"/>
                <w:i/>
                <w:lang w:val="fr-BE" w:eastAsia="fr-FR"/>
              </w:rPr>
            </w:pPr>
            <w:r>
              <w:rPr>
                <w:rFonts w:ascii="Calibri" w:eastAsia="Times New Roman" w:hAnsi="Calibri" w:cs="Calibri"/>
                <w:lang w:val="en-US" w:eastAsia="fr-FR"/>
              </w:rPr>
              <w:t>______________________________________________________________________________</w:t>
            </w:r>
          </w:p>
          <w:p w14:paraId="6DB9D649" w14:textId="77777777" w:rsidR="00406178" w:rsidRPr="00F5203C" w:rsidRDefault="00406178" w:rsidP="00582D02">
            <w:pPr>
              <w:ind w:left="245"/>
              <w:rPr>
                <w:rFonts w:ascii="Calibri" w:eastAsia="Times New Roman" w:hAnsi="Calibri" w:cs="Calibri"/>
                <w:i/>
                <w:lang w:val="fr-BE" w:eastAsia="fr-FR"/>
              </w:rPr>
            </w:pPr>
          </w:p>
        </w:tc>
      </w:tr>
      <w:tr w:rsidR="00406178" w:rsidRPr="00F5203C" w14:paraId="2BCC2232" w14:textId="77777777" w:rsidTr="00582D02">
        <w:tc>
          <w:tcPr>
            <w:tcW w:w="5000" w:type="pct"/>
            <w:gridSpan w:val="2"/>
          </w:tcPr>
          <w:p w14:paraId="4322DEDA" w14:textId="77777777" w:rsidR="00406178" w:rsidRPr="00593533" w:rsidRDefault="00406178" w:rsidP="00582D02">
            <w:pPr>
              <w:rPr>
                <w:rFonts w:ascii="Calibri" w:eastAsia="Calibri" w:hAnsi="Calibri" w:cs="Times New Roman"/>
                <w:b/>
                <w:sz w:val="24"/>
                <w:szCs w:val="24"/>
              </w:rPr>
            </w:pPr>
            <w:r w:rsidRPr="00593533">
              <w:rPr>
                <w:rFonts w:ascii="Calibri" w:eastAsia="Calibri" w:hAnsi="Calibri" w:cs="Times New Roman"/>
                <w:b/>
                <w:sz w:val="24"/>
                <w:szCs w:val="24"/>
              </w:rPr>
              <w:t xml:space="preserve">Section </w:t>
            </w:r>
            <w:r>
              <w:rPr>
                <w:rFonts w:ascii="Calibri" w:eastAsia="Calibri" w:hAnsi="Calibri" w:cs="Times New Roman"/>
                <w:b/>
                <w:sz w:val="24"/>
                <w:szCs w:val="24"/>
              </w:rPr>
              <w:t>5</w:t>
            </w:r>
            <w:r w:rsidRPr="00593533">
              <w:rPr>
                <w:rFonts w:ascii="Calibri" w:eastAsia="Calibri" w:hAnsi="Calibri" w:cs="Times New Roman"/>
                <w:b/>
                <w:sz w:val="24"/>
                <w:szCs w:val="24"/>
              </w:rPr>
              <w:t xml:space="preserve"> : </w:t>
            </w:r>
            <w:r>
              <w:rPr>
                <w:rFonts w:ascii="Calibri" w:eastAsia="Calibri" w:hAnsi="Calibri" w:cs="Times New Roman"/>
                <w:b/>
                <w:sz w:val="24"/>
                <w:szCs w:val="24"/>
              </w:rPr>
              <w:t>Utilisation des données</w:t>
            </w:r>
          </w:p>
        </w:tc>
      </w:tr>
      <w:tr w:rsidR="00406178" w:rsidRPr="00F5203C" w14:paraId="36D0CA81" w14:textId="77777777" w:rsidTr="00582D02">
        <w:tc>
          <w:tcPr>
            <w:tcW w:w="2500" w:type="pct"/>
            <w:tcBorders>
              <w:top w:val="single" w:sz="6" w:space="0" w:color="000000"/>
              <w:left w:val="single" w:sz="6" w:space="0" w:color="000000"/>
              <w:bottom w:val="single" w:sz="6" w:space="0" w:color="000000"/>
              <w:right w:val="single" w:sz="6" w:space="0" w:color="000000"/>
            </w:tcBorders>
            <w:vAlign w:val="bottom"/>
          </w:tcPr>
          <w:p w14:paraId="51489933" w14:textId="77777777" w:rsidR="00406178" w:rsidRPr="00F5203C" w:rsidRDefault="00406178" w:rsidP="00582D02">
            <w:pPr>
              <w:rPr>
                <w:rFonts w:ascii="Calibri" w:eastAsia="Times New Roman" w:hAnsi="Calibri" w:cs="Calibri"/>
                <w:lang w:val="fr-BE" w:eastAsia="fr-FR"/>
              </w:rPr>
            </w:pPr>
            <w:r>
              <w:rPr>
                <w:rFonts w:ascii="Calibri" w:eastAsia="Times New Roman" w:hAnsi="Calibri" w:cs="Calibri"/>
                <w:lang w:val="fr-BE" w:eastAsia="fr-FR"/>
              </w:rPr>
              <w:t>Utilisez-vous les données de surveillance du paludisme ?</w:t>
            </w:r>
          </w:p>
        </w:tc>
        <w:tc>
          <w:tcPr>
            <w:tcW w:w="2500" w:type="pct"/>
            <w:tcBorders>
              <w:top w:val="single" w:sz="6" w:space="0" w:color="000000"/>
              <w:left w:val="single" w:sz="6" w:space="0" w:color="000000"/>
              <w:bottom w:val="single" w:sz="6" w:space="0" w:color="000000"/>
              <w:right w:val="single" w:sz="6" w:space="0" w:color="000000"/>
            </w:tcBorders>
          </w:tcPr>
          <w:p w14:paraId="692A2CD7" w14:textId="77777777" w:rsidR="00406178" w:rsidRDefault="00406178" w:rsidP="00582D02">
            <w:pPr>
              <w:rPr>
                <w:rFonts w:ascii="Calibri" w:eastAsia="Times New Roman" w:hAnsi="Calibri" w:cs="Calibri"/>
                <w:lang w:val="en-US" w:eastAsia="fr-FR"/>
              </w:rPr>
            </w:pPr>
            <w:proofErr w:type="spellStart"/>
            <w:r w:rsidRPr="00F5203C">
              <w:rPr>
                <w:rFonts w:ascii="Calibri" w:eastAsia="Times New Roman" w:hAnsi="Calibri" w:cs="Calibri"/>
                <w:lang w:val="en-US" w:eastAsia="fr-FR"/>
              </w:rPr>
              <w:t>Oui</w:t>
            </w:r>
            <w:proofErr w:type="spellEnd"/>
            <w:r w:rsidRPr="00F5203C">
              <w:rPr>
                <w:rFonts w:ascii="Calibri" w:eastAsia="Times New Roman" w:hAnsi="Calibri" w:cs="Calibri"/>
                <w:lang w:val="en-US" w:eastAsia="fr-FR"/>
              </w:rPr>
              <w:t>:  I__I</w:t>
            </w:r>
            <w:r>
              <w:rPr>
                <w:rFonts w:ascii="Calibri" w:eastAsia="Times New Roman" w:hAnsi="Calibri" w:cs="Calibri"/>
                <w:lang w:val="en-US" w:eastAsia="fr-FR"/>
              </w:rPr>
              <w:tab/>
            </w:r>
            <w:r>
              <w:rPr>
                <w:rFonts w:ascii="Calibri" w:eastAsia="Times New Roman" w:hAnsi="Calibri" w:cs="Calibri"/>
                <w:lang w:val="en-US" w:eastAsia="fr-FR"/>
              </w:rPr>
              <w:tab/>
            </w:r>
            <w:r>
              <w:rPr>
                <w:rFonts w:ascii="Calibri" w:eastAsia="Times New Roman" w:hAnsi="Calibri" w:cs="Calibri"/>
                <w:lang w:val="en-US" w:eastAsia="fr-FR"/>
              </w:rPr>
              <w:tab/>
            </w:r>
            <w:r w:rsidRPr="00F5203C">
              <w:rPr>
                <w:rFonts w:ascii="Calibri" w:eastAsia="Times New Roman" w:hAnsi="Calibri" w:cs="Calibri"/>
                <w:lang w:val="en-US" w:eastAsia="fr-FR"/>
              </w:rPr>
              <w:t>Non: I__I</w:t>
            </w:r>
          </w:p>
          <w:p w14:paraId="120722DA" w14:textId="77777777" w:rsidR="00406178" w:rsidRPr="00593533" w:rsidRDefault="00406178" w:rsidP="00582D02">
            <w:pPr>
              <w:rPr>
                <w:rFonts w:ascii="Times New Roman" w:eastAsia="Times New Roman" w:hAnsi="Times New Roman" w:cs="Times New Roman"/>
                <w:sz w:val="24"/>
                <w:szCs w:val="24"/>
                <w:lang w:val="fr-BE" w:eastAsia="fr-FR"/>
              </w:rPr>
            </w:pPr>
          </w:p>
        </w:tc>
      </w:tr>
      <w:tr w:rsidR="00406178" w:rsidRPr="009817E8" w14:paraId="2731011D"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02F59161" w14:textId="77777777" w:rsidR="00406178" w:rsidRPr="00593533" w:rsidRDefault="00406178" w:rsidP="00582D02">
            <w:pPr>
              <w:ind w:left="245"/>
              <w:rPr>
                <w:rFonts w:ascii="Calibri" w:eastAsia="Times New Roman" w:hAnsi="Calibri" w:cs="Calibri"/>
                <w:lang w:val="fr-BE" w:eastAsia="fr-FR"/>
              </w:rPr>
            </w:pPr>
            <w:r w:rsidRPr="00F5203C">
              <w:rPr>
                <w:rFonts w:ascii="Calibri" w:eastAsia="Times New Roman" w:hAnsi="Calibri" w:cs="Calibri"/>
                <w:i/>
                <w:lang w:val="fr-BE" w:eastAsia="fr-FR"/>
              </w:rPr>
              <w:t>Si « oui »</w:t>
            </w:r>
            <w:r>
              <w:rPr>
                <w:rFonts w:ascii="Calibri" w:eastAsia="Times New Roman" w:hAnsi="Calibri" w:cs="Calibri"/>
                <w:i/>
                <w:lang w:val="fr-BE" w:eastAsia="fr-FR"/>
              </w:rPr>
              <w:t xml:space="preserve"> </w:t>
            </w:r>
            <w:r>
              <w:rPr>
                <w:rFonts w:ascii="Calibri" w:eastAsia="Times New Roman" w:hAnsi="Calibri" w:cs="Calibri"/>
                <w:lang w:val="fr-BE" w:eastAsia="fr-FR"/>
              </w:rPr>
              <w:t>Dans quel cadre ? Donnez un exemple.</w:t>
            </w:r>
          </w:p>
          <w:p w14:paraId="21D6F9E7" w14:textId="77777777" w:rsidR="00406178" w:rsidRPr="0062700B" w:rsidRDefault="00406178" w:rsidP="00582D02">
            <w:pPr>
              <w:ind w:left="245"/>
              <w:rPr>
                <w:rFonts w:ascii="Calibri" w:eastAsia="Times New Roman" w:hAnsi="Calibri" w:cs="Calibri"/>
                <w:lang w:eastAsia="fr-FR"/>
              </w:rPr>
            </w:pPr>
            <w:r w:rsidRPr="0062700B">
              <w:rPr>
                <w:rFonts w:ascii="Calibri" w:eastAsia="Times New Roman" w:hAnsi="Calibri" w:cs="Calibri"/>
                <w:lang w:eastAsia="fr-FR"/>
              </w:rPr>
              <w:t>______________________________________________________________________________</w:t>
            </w:r>
          </w:p>
          <w:p w14:paraId="4F3DC738" w14:textId="77777777" w:rsidR="00406178" w:rsidRPr="0062700B" w:rsidRDefault="00406178" w:rsidP="00582D02">
            <w:pPr>
              <w:ind w:left="245"/>
              <w:rPr>
                <w:rFonts w:ascii="Calibri" w:eastAsia="Times New Roman" w:hAnsi="Calibri" w:cs="Calibri"/>
                <w:lang w:eastAsia="fr-FR"/>
              </w:rPr>
            </w:pPr>
            <w:r w:rsidRPr="0062700B">
              <w:rPr>
                <w:rFonts w:ascii="Calibri" w:eastAsia="Times New Roman" w:hAnsi="Calibri" w:cs="Calibri"/>
                <w:lang w:eastAsia="fr-FR"/>
              </w:rPr>
              <w:t>______________________________________________________________________________</w:t>
            </w:r>
          </w:p>
          <w:p w14:paraId="101097F2" w14:textId="77777777" w:rsidR="00406178" w:rsidRPr="0062700B" w:rsidRDefault="00406178" w:rsidP="00582D02">
            <w:pPr>
              <w:ind w:left="245"/>
              <w:rPr>
                <w:rFonts w:ascii="Calibri" w:eastAsia="Times New Roman" w:hAnsi="Calibri" w:cs="Calibri"/>
                <w:lang w:eastAsia="fr-FR"/>
              </w:rPr>
            </w:pPr>
            <w:r w:rsidRPr="0062700B">
              <w:rPr>
                <w:rFonts w:ascii="Calibri" w:eastAsia="Times New Roman" w:hAnsi="Calibri" w:cs="Calibri"/>
                <w:lang w:eastAsia="fr-FR"/>
              </w:rPr>
              <w:t>______________________________________________________________________________</w:t>
            </w:r>
          </w:p>
          <w:p w14:paraId="67A1E844" w14:textId="77777777" w:rsidR="00406178" w:rsidRPr="0062700B" w:rsidRDefault="00406178" w:rsidP="00582D02">
            <w:pPr>
              <w:ind w:left="245"/>
              <w:rPr>
                <w:rFonts w:ascii="Calibri" w:eastAsia="Times New Roman" w:hAnsi="Calibri" w:cs="Calibri"/>
                <w:lang w:eastAsia="fr-FR"/>
              </w:rPr>
            </w:pPr>
          </w:p>
          <w:p w14:paraId="4958723D" w14:textId="77777777" w:rsidR="00406178" w:rsidRPr="00593533" w:rsidRDefault="00406178" w:rsidP="00582D02">
            <w:pPr>
              <w:ind w:left="245"/>
              <w:rPr>
                <w:rFonts w:ascii="Calibri" w:eastAsia="Times New Roman" w:hAnsi="Calibri" w:cs="Calibri"/>
                <w:lang w:val="fr-BE" w:eastAsia="fr-FR"/>
              </w:rPr>
            </w:pPr>
            <w:r>
              <w:rPr>
                <w:rFonts w:ascii="Calibri" w:eastAsia="Times New Roman" w:hAnsi="Calibri" w:cs="Calibri"/>
                <w:i/>
                <w:lang w:val="fr-BE" w:eastAsia="fr-FR"/>
              </w:rPr>
              <w:t>Si « Non</w:t>
            </w:r>
            <w:r w:rsidRPr="00F5203C">
              <w:rPr>
                <w:rFonts w:ascii="Calibri" w:eastAsia="Times New Roman" w:hAnsi="Calibri" w:cs="Calibri"/>
                <w:i/>
                <w:lang w:val="fr-BE" w:eastAsia="fr-FR"/>
              </w:rPr>
              <w:t>»</w:t>
            </w:r>
            <w:r>
              <w:rPr>
                <w:rFonts w:ascii="Calibri" w:eastAsia="Times New Roman" w:hAnsi="Calibri" w:cs="Calibri"/>
                <w:i/>
                <w:lang w:val="fr-BE" w:eastAsia="fr-FR"/>
              </w:rPr>
              <w:t xml:space="preserve"> </w:t>
            </w:r>
            <w:r>
              <w:rPr>
                <w:rFonts w:ascii="Calibri" w:eastAsia="Times New Roman" w:hAnsi="Calibri" w:cs="Calibri"/>
                <w:lang w:val="fr-BE" w:eastAsia="fr-FR"/>
              </w:rPr>
              <w:t>Pourquoi</w:t>
            </w:r>
          </w:p>
          <w:p w14:paraId="61235976" w14:textId="77777777" w:rsidR="00406178" w:rsidRPr="00F5203C" w:rsidRDefault="00406178"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p w14:paraId="242BF2C3" w14:textId="77777777" w:rsidR="00406178" w:rsidRPr="00F5203C" w:rsidRDefault="00406178"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p w14:paraId="450CF616" w14:textId="77777777" w:rsidR="00406178" w:rsidRPr="00F5203C" w:rsidRDefault="00406178"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p w14:paraId="1D497C44" w14:textId="77777777" w:rsidR="00406178" w:rsidRPr="0062700B" w:rsidRDefault="00406178"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w:t>
            </w:r>
            <w:r w:rsidRPr="0062700B">
              <w:rPr>
                <w:rFonts w:ascii="Calibri" w:eastAsia="Times New Roman" w:hAnsi="Calibri" w:cs="Calibri"/>
                <w:lang w:eastAsia="fr-FR"/>
              </w:rPr>
              <w:t>______________________________________________________________</w:t>
            </w:r>
          </w:p>
        </w:tc>
      </w:tr>
      <w:tr w:rsidR="00406178" w:rsidRPr="00F5203C" w14:paraId="727C5F88" w14:textId="77777777" w:rsidTr="00582D02">
        <w:tc>
          <w:tcPr>
            <w:tcW w:w="2500" w:type="pct"/>
          </w:tcPr>
          <w:p w14:paraId="1E048928" w14:textId="77777777" w:rsidR="00406178" w:rsidRPr="00593533" w:rsidRDefault="00406178" w:rsidP="00582D02">
            <w:pPr>
              <w:rPr>
                <w:rFonts w:ascii="Calibri" w:eastAsia="Times New Roman" w:hAnsi="Calibri" w:cs="Calibri"/>
                <w:lang w:val="fr-BE" w:eastAsia="fr-FR"/>
              </w:rPr>
            </w:pPr>
            <w:r>
              <w:rPr>
                <w:rFonts w:ascii="Calibri" w:eastAsia="Times New Roman" w:hAnsi="Calibri" w:cs="Calibri"/>
                <w:lang w:val="fr-BE" w:eastAsia="fr-FR"/>
              </w:rPr>
              <w:t xml:space="preserve">Quelle sont les données de surveillance du paludisme qui sont les plus importantes pour vous </w:t>
            </w:r>
            <w:r w:rsidRPr="00F5203C">
              <w:rPr>
                <w:rFonts w:ascii="Calibri" w:eastAsia="Times New Roman" w:hAnsi="Calibri" w:cs="Calibri"/>
                <w:lang w:val="fr-BE" w:eastAsia="fr-FR"/>
              </w:rPr>
              <w:t>?</w:t>
            </w:r>
          </w:p>
          <w:p w14:paraId="2F0E9248" w14:textId="77777777" w:rsidR="00406178" w:rsidRPr="0062700B" w:rsidRDefault="00406178" w:rsidP="00582D02">
            <w:pPr>
              <w:rPr>
                <w:rFonts w:ascii="Calibri" w:eastAsia="Calibri" w:hAnsi="Calibri" w:cs="Times New Roman"/>
                <w:lang w:val="fr-BE"/>
              </w:rPr>
            </w:pPr>
          </w:p>
        </w:tc>
        <w:tc>
          <w:tcPr>
            <w:tcW w:w="2500" w:type="pct"/>
          </w:tcPr>
          <w:p w14:paraId="5D0EAA53" w14:textId="77777777" w:rsidR="00406178" w:rsidRDefault="00406178" w:rsidP="00582D02">
            <w:pPr>
              <w:rPr>
                <w:rFonts w:ascii="Calibri" w:eastAsia="Calibri" w:hAnsi="Calibri" w:cs="Times New Roman"/>
              </w:rPr>
            </w:pPr>
            <w:r>
              <w:rPr>
                <w:rFonts w:ascii="Calibri" w:eastAsia="Calibri" w:hAnsi="Calibri" w:cs="Times New Roman"/>
              </w:rPr>
              <w:t>1______________________________</w:t>
            </w:r>
          </w:p>
          <w:p w14:paraId="16A907A6" w14:textId="77777777" w:rsidR="00406178" w:rsidRDefault="00406178" w:rsidP="00582D02">
            <w:pPr>
              <w:rPr>
                <w:rFonts w:ascii="Calibri" w:eastAsia="Calibri" w:hAnsi="Calibri" w:cs="Times New Roman"/>
              </w:rPr>
            </w:pPr>
            <w:r>
              <w:rPr>
                <w:rFonts w:ascii="Calibri" w:eastAsia="Calibri" w:hAnsi="Calibri" w:cs="Times New Roman"/>
              </w:rPr>
              <w:t>2______________________________</w:t>
            </w:r>
          </w:p>
          <w:p w14:paraId="6D972872" w14:textId="77777777" w:rsidR="00406178" w:rsidRDefault="00406178" w:rsidP="00582D02">
            <w:pPr>
              <w:rPr>
                <w:rFonts w:ascii="Calibri" w:eastAsia="Calibri" w:hAnsi="Calibri" w:cs="Times New Roman"/>
              </w:rPr>
            </w:pPr>
            <w:r>
              <w:rPr>
                <w:rFonts w:ascii="Calibri" w:eastAsia="Calibri" w:hAnsi="Calibri" w:cs="Times New Roman"/>
              </w:rPr>
              <w:t>3______________________________</w:t>
            </w:r>
          </w:p>
          <w:p w14:paraId="5AF77FA5" w14:textId="77777777" w:rsidR="00406178" w:rsidRDefault="00406178" w:rsidP="00582D02">
            <w:pPr>
              <w:rPr>
                <w:rFonts w:ascii="Calibri" w:eastAsia="Calibri" w:hAnsi="Calibri" w:cs="Times New Roman"/>
              </w:rPr>
            </w:pPr>
            <w:r>
              <w:rPr>
                <w:rFonts w:ascii="Calibri" w:eastAsia="Calibri" w:hAnsi="Calibri" w:cs="Times New Roman"/>
              </w:rPr>
              <w:t>4______________________________</w:t>
            </w:r>
          </w:p>
          <w:p w14:paraId="63E8BBE0" w14:textId="77777777" w:rsidR="00406178" w:rsidRPr="00F5203C" w:rsidRDefault="00406178" w:rsidP="00582D02">
            <w:pPr>
              <w:rPr>
                <w:rFonts w:ascii="Calibri" w:eastAsia="Calibri" w:hAnsi="Calibri" w:cs="Times New Roman"/>
              </w:rPr>
            </w:pPr>
            <w:r>
              <w:rPr>
                <w:rFonts w:ascii="Calibri" w:eastAsia="Calibri" w:hAnsi="Calibri" w:cs="Times New Roman"/>
              </w:rPr>
              <w:t>5______________________________</w:t>
            </w:r>
          </w:p>
        </w:tc>
      </w:tr>
      <w:tr w:rsidR="00406178" w:rsidRPr="00F5203C" w14:paraId="223F851C"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2869D879" w14:textId="77777777" w:rsidR="00406178" w:rsidRPr="0062700B" w:rsidRDefault="00406178" w:rsidP="00582D02">
            <w:pPr>
              <w:rPr>
                <w:rFonts w:ascii="Calibri" w:eastAsia="Times New Roman" w:hAnsi="Calibri" w:cs="Calibri"/>
                <w:lang w:eastAsia="fr-FR"/>
              </w:rPr>
            </w:pPr>
            <w:r>
              <w:rPr>
                <w:rFonts w:ascii="Calibri" w:eastAsia="Times New Roman" w:hAnsi="Calibri" w:cs="Calibri"/>
                <w:lang w:val="fr-BE" w:eastAsia="fr-FR"/>
              </w:rPr>
              <w:t>Selon que devrait faire le PNLP pour encourager l’utilisation des données de surveillance du paludisme ?</w:t>
            </w:r>
          </w:p>
          <w:p w14:paraId="7FA25B5E"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129814F2"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6F683BB0"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0CC6BC7C" w14:textId="77777777" w:rsidR="00406178" w:rsidRDefault="00406178"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3F39AA1A" w14:textId="6208C8FE" w:rsidR="00406178" w:rsidRPr="00593533" w:rsidRDefault="00406178" w:rsidP="00582D02">
            <w:pPr>
              <w:ind w:left="245"/>
              <w:rPr>
                <w:rFonts w:ascii="Calibri" w:eastAsia="Times New Roman" w:hAnsi="Calibri" w:cs="Calibri"/>
                <w:lang w:val="en-US" w:eastAsia="fr-FR"/>
              </w:rPr>
            </w:pPr>
          </w:p>
        </w:tc>
      </w:tr>
    </w:tbl>
    <w:p w14:paraId="79E23898" w14:textId="77777777" w:rsidR="00406178" w:rsidRPr="00406178" w:rsidRDefault="00406178" w:rsidP="00406178">
      <w:pPr>
        <w:pStyle w:val="Paragraphedeliste"/>
        <w:spacing w:after="0"/>
        <w:ind w:left="360"/>
        <w:jc w:val="both"/>
        <w:rPr>
          <w:rFonts w:cstheme="minorHAnsi"/>
        </w:rPr>
      </w:pPr>
      <w:r w:rsidRPr="00406178">
        <w:rPr>
          <w:rFonts w:cstheme="minorHAnsi"/>
          <w:color w:val="231F20"/>
        </w:rPr>
        <w:lastRenderedPageBreak/>
        <w:t xml:space="preserve">Toutes les informations que vous venez de donner à travers vos réponses resteront anonymes. Vos informations et celle d’autres personnes seront analysées et présentées sous forme de synthèse sans aucune référence aux répondants individuellement. Les résultats </w:t>
      </w:r>
      <w:r w:rsidRPr="00406178">
        <w:rPr>
          <w:rFonts w:cstheme="minorHAnsi"/>
        </w:rPr>
        <w:t xml:space="preserve">seront mis à la disposition du PNLP qui se chargera de vous les communiquer et les de disséminer </w:t>
      </w:r>
      <w:r w:rsidRPr="00406178">
        <w:rPr>
          <w:rFonts w:cstheme="minorHAnsi"/>
          <w:color w:val="231F20"/>
        </w:rPr>
        <w:t>à</w:t>
      </w:r>
      <w:r w:rsidRPr="00406178">
        <w:rPr>
          <w:rFonts w:cstheme="minorHAnsi"/>
        </w:rPr>
        <w:t xml:space="preserve"> toutes les parties prenantes impliquées dans la mise en œuvre de la Surveillance du paludisme au Sénégal.</w:t>
      </w:r>
    </w:p>
    <w:p w14:paraId="76A20C9C" w14:textId="77777777" w:rsidR="00406178" w:rsidRPr="00406178" w:rsidRDefault="00406178" w:rsidP="00406178">
      <w:pPr>
        <w:pStyle w:val="Paragraphedeliste"/>
        <w:spacing w:after="0"/>
        <w:ind w:left="360"/>
        <w:jc w:val="both"/>
        <w:rPr>
          <w:b/>
        </w:rPr>
      </w:pPr>
    </w:p>
    <w:p w14:paraId="41CAC45E" w14:textId="77777777" w:rsidR="00406178" w:rsidRPr="00406178" w:rsidRDefault="00406178" w:rsidP="00406178">
      <w:pPr>
        <w:pStyle w:val="Paragraphedeliste"/>
        <w:spacing w:after="120"/>
        <w:ind w:left="360"/>
        <w:jc w:val="center"/>
        <w:rPr>
          <w:u w:val="single"/>
        </w:rPr>
      </w:pPr>
      <w:r w:rsidRPr="00406178">
        <w:rPr>
          <w:u w:val="single"/>
        </w:rPr>
        <w:t>Merci de m'avoir accordé cet entretien</w:t>
      </w:r>
    </w:p>
    <w:p w14:paraId="1ADC2231" w14:textId="77777777" w:rsidR="00406178" w:rsidRPr="00406178" w:rsidRDefault="00406178" w:rsidP="00406178">
      <w:pPr>
        <w:pStyle w:val="Paragraphedeliste"/>
        <w:spacing w:after="0" w:line="240" w:lineRule="auto"/>
        <w:ind w:left="360"/>
        <w:rPr>
          <w:rFonts w:ascii="Calibri" w:eastAsia="Calibri" w:hAnsi="Calibri" w:cs="Times New Roman"/>
          <w:sz w:val="24"/>
          <w:szCs w:val="24"/>
        </w:rPr>
      </w:pPr>
    </w:p>
    <w:tbl>
      <w:tblPr>
        <w:tblStyle w:val="Grilledutableau"/>
        <w:tblW w:w="0" w:type="auto"/>
        <w:tblLook w:val="04A0" w:firstRow="1" w:lastRow="0" w:firstColumn="1" w:lastColumn="0" w:noHBand="0" w:noVBand="1"/>
      </w:tblPr>
      <w:tblGrid>
        <w:gridCol w:w="2337"/>
        <w:gridCol w:w="2337"/>
        <w:gridCol w:w="4676"/>
      </w:tblGrid>
      <w:tr w:rsidR="00406178" w:rsidRPr="00B51968" w14:paraId="6767AA24" w14:textId="77777777" w:rsidTr="00582D02">
        <w:tc>
          <w:tcPr>
            <w:tcW w:w="9350" w:type="dxa"/>
            <w:gridSpan w:val="3"/>
          </w:tcPr>
          <w:p w14:paraId="0A1875B0" w14:textId="77777777" w:rsidR="00406178" w:rsidRPr="0062700B" w:rsidRDefault="00406178" w:rsidP="00582D02">
            <w:pPr>
              <w:rPr>
                <w:rFonts w:ascii="Calibri" w:eastAsia="Calibri" w:hAnsi="Calibri" w:cs="Times New Roman"/>
                <w:sz w:val="24"/>
                <w:szCs w:val="24"/>
              </w:rPr>
            </w:pPr>
            <w:r>
              <w:rPr>
                <w:rFonts w:ascii="Calibri" w:eastAsia="Calibri" w:hAnsi="Calibri" w:cs="Times New Roman"/>
                <w:sz w:val="24"/>
                <w:szCs w:val="24"/>
              </w:rPr>
              <w:t>Remplie par :</w:t>
            </w:r>
          </w:p>
        </w:tc>
      </w:tr>
      <w:tr w:rsidR="00406178" w14:paraId="6E1A5363" w14:textId="77777777" w:rsidTr="00582D02">
        <w:tc>
          <w:tcPr>
            <w:tcW w:w="2337" w:type="dxa"/>
          </w:tcPr>
          <w:p w14:paraId="0EF712AE" w14:textId="0EBE9143" w:rsidR="00406178" w:rsidRDefault="00406178" w:rsidP="00582D02">
            <w:pPr>
              <w:rPr>
                <w:rFonts w:ascii="Calibri" w:eastAsia="Calibri" w:hAnsi="Calibri" w:cs="Times New Roman"/>
                <w:sz w:val="24"/>
                <w:szCs w:val="24"/>
                <w:lang w:val="en-US"/>
              </w:rPr>
            </w:pPr>
            <w:del w:id="728" w:author="HP" w:date="2019-08-02T17:06:00Z">
              <w:r w:rsidDel="00D936EA">
                <w:rPr>
                  <w:rFonts w:ascii="Calibri" w:eastAsia="Calibri" w:hAnsi="Calibri" w:cs="Times New Roman"/>
                  <w:sz w:val="24"/>
                  <w:szCs w:val="24"/>
                  <w:lang w:val="en-US"/>
                </w:rPr>
                <w:delText>Nom</w:delText>
              </w:r>
            </w:del>
          </w:p>
        </w:tc>
        <w:tc>
          <w:tcPr>
            <w:tcW w:w="2337" w:type="dxa"/>
          </w:tcPr>
          <w:p w14:paraId="37944A65" w14:textId="5E877C76" w:rsidR="00406178" w:rsidRDefault="00406178" w:rsidP="00582D02">
            <w:pPr>
              <w:rPr>
                <w:rFonts w:ascii="Calibri" w:eastAsia="Calibri" w:hAnsi="Calibri" w:cs="Times New Roman"/>
                <w:sz w:val="24"/>
                <w:szCs w:val="24"/>
                <w:lang w:val="en-US"/>
              </w:rPr>
            </w:pPr>
            <w:del w:id="729" w:author="HP" w:date="2019-08-02T17:06:00Z">
              <w:r w:rsidDel="00D936EA">
                <w:rPr>
                  <w:rFonts w:ascii="Calibri" w:eastAsia="Calibri" w:hAnsi="Calibri" w:cs="Times New Roman"/>
                  <w:sz w:val="24"/>
                  <w:szCs w:val="24"/>
                  <w:lang w:val="en-US"/>
                </w:rPr>
                <w:delText>Signature</w:delText>
              </w:r>
            </w:del>
          </w:p>
        </w:tc>
        <w:tc>
          <w:tcPr>
            <w:tcW w:w="4676" w:type="dxa"/>
          </w:tcPr>
          <w:p w14:paraId="4EF6CC79" w14:textId="2BE09DC1" w:rsidR="00406178" w:rsidDel="00D936EA" w:rsidRDefault="00406178" w:rsidP="00582D02">
            <w:pPr>
              <w:rPr>
                <w:del w:id="730" w:author="HP" w:date="2019-08-02T17:06:00Z"/>
                <w:rFonts w:ascii="Calibri" w:eastAsia="Times New Roman" w:hAnsi="Calibri" w:cs="Calibri"/>
                <w:lang w:val="fr-BE" w:eastAsia="fr-FR"/>
              </w:rPr>
            </w:pPr>
            <w:del w:id="731" w:author="HP" w:date="2019-08-02T17:06:00Z">
              <w:r w:rsidDel="00D936EA">
                <w:rPr>
                  <w:rFonts w:ascii="Calibri" w:eastAsia="Times New Roman" w:hAnsi="Calibri" w:cs="Calibri"/>
                  <w:lang w:val="fr-BE" w:eastAsia="fr-FR"/>
                </w:rPr>
                <w:delText>Heure</w:delText>
              </w:r>
              <w:r w:rsidRPr="00F5203C" w:rsidDel="00D936EA">
                <w:rPr>
                  <w:rFonts w:ascii="Calibri" w:eastAsia="Times New Roman" w:hAnsi="Calibri" w:cs="Calibri"/>
                  <w:lang w:val="fr-BE" w:eastAsia="fr-FR"/>
                </w:rPr>
                <w:delText xml:space="preserve"> </w:delText>
              </w:r>
              <w:r w:rsidDel="00D936EA">
                <w:rPr>
                  <w:rFonts w:ascii="Calibri" w:eastAsia="Times New Roman" w:hAnsi="Calibri" w:cs="Calibri"/>
                  <w:lang w:val="fr-BE" w:eastAsia="fr-FR"/>
                </w:rPr>
                <w:delText>fin de</w:delText>
              </w:r>
              <w:r w:rsidRPr="00F5203C" w:rsidDel="00D936EA">
                <w:rPr>
                  <w:rFonts w:ascii="Calibri" w:eastAsia="Times New Roman" w:hAnsi="Calibri" w:cs="Calibri"/>
                  <w:lang w:val="fr-BE" w:eastAsia="fr-FR"/>
                </w:rPr>
                <w:delText xml:space="preserve"> l'entretien</w:delText>
              </w:r>
            </w:del>
          </w:p>
          <w:p w14:paraId="6D0F183E" w14:textId="6310C13D" w:rsidR="00406178" w:rsidDel="00D936EA" w:rsidRDefault="00406178" w:rsidP="00582D02">
            <w:pPr>
              <w:rPr>
                <w:del w:id="732" w:author="HP" w:date="2019-08-02T17:06:00Z"/>
                <w:rFonts w:ascii="Calibri" w:eastAsia="Times New Roman" w:hAnsi="Calibri" w:cs="Calibri"/>
                <w:lang w:val="en-US" w:eastAsia="fr-FR"/>
              </w:rPr>
            </w:pPr>
          </w:p>
          <w:p w14:paraId="7721FE01" w14:textId="14D22FFB" w:rsidR="00406178" w:rsidRDefault="00406178" w:rsidP="00582D02">
            <w:pPr>
              <w:rPr>
                <w:rFonts w:ascii="Calibri" w:eastAsia="Calibri" w:hAnsi="Calibri" w:cs="Times New Roman"/>
                <w:sz w:val="24"/>
                <w:szCs w:val="24"/>
                <w:lang w:val="en-US"/>
              </w:rPr>
            </w:pPr>
            <w:del w:id="733" w:author="HP" w:date="2019-08-02T17:06:00Z">
              <w:r w:rsidRPr="00F5203C" w:rsidDel="00D936EA">
                <w:rPr>
                  <w:rFonts w:ascii="Calibri" w:eastAsia="Times New Roman" w:hAnsi="Calibri" w:cs="Calibri"/>
                  <w:lang w:val="en-US" w:eastAsia="fr-FR"/>
                </w:rPr>
                <w:delText>Heure I__I__I Minute I__I__I</w:delText>
              </w:r>
            </w:del>
          </w:p>
        </w:tc>
      </w:tr>
    </w:tbl>
    <w:p w14:paraId="79032FB7" w14:textId="77777777" w:rsidR="00352E36" w:rsidRDefault="00352E36" w:rsidP="00A87281">
      <w:pPr>
        <w:pStyle w:val="Titre2"/>
        <w:numPr>
          <w:ilvl w:val="0"/>
          <w:numId w:val="0"/>
        </w:numPr>
      </w:pPr>
      <w:bookmarkStart w:id="734" w:name="_10.14_Guide_d’entretien"/>
      <w:bookmarkEnd w:id="734"/>
    </w:p>
    <w:p w14:paraId="0735A9DD" w14:textId="77777777" w:rsidR="00A87281" w:rsidRDefault="00A87281" w:rsidP="00A87281">
      <w:pPr>
        <w:pStyle w:val="Titre2"/>
        <w:numPr>
          <w:ilvl w:val="0"/>
          <w:numId w:val="0"/>
        </w:numPr>
      </w:pPr>
      <w:r>
        <w:t xml:space="preserve">10.14 </w:t>
      </w:r>
      <w:r w:rsidRPr="000D0D8C">
        <w:t>Guide d’entretien avec les agents de santé communautaire</w:t>
      </w:r>
    </w:p>
    <w:p w14:paraId="373CF954" w14:textId="77777777" w:rsidR="00406178" w:rsidRDefault="00406178" w:rsidP="00406178"/>
    <w:p w14:paraId="12F28A4F" w14:textId="77777777" w:rsidR="00A87281" w:rsidRPr="00A26C6C" w:rsidRDefault="00A87281" w:rsidP="00A87281">
      <w:pPr>
        <w:spacing w:after="0" w:line="240" w:lineRule="auto"/>
        <w:jc w:val="center"/>
        <w:rPr>
          <w:rFonts w:ascii="Calibri" w:eastAsia="Calibri" w:hAnsi="Calibri" w:cs="Times New Roman"/>
          <w:color w:val="000000"/>
          <w:sz w:val="32"/>
          <w:szCs w:val="32"/>
        </w:rPr>
      </w:pPr>
      <w:r w:rsidRPr="00A26C6C">
        <w:rPr>
          <w:rFonts w:ascii="Calibri" w:eastAsia="Calibri" w:hAnsi="Calibri" w:cs="Times New Roman"/>
          <w:b/>
          <w:color w:val="000000"/>
          <w:sz w:val="32"/>
          <w:szCs w:val="32"/>
        </w:rPr>
        <w:t xml:space="preserve">Guide d'entretien des Agents de </w:t>
      </w:r>
      <w:r>
        <w:rPr>
          <w:rFonts w:ascii="Calibri" w:eastAsia="Calibri" w:hAnsi="Calibri" w:cs="Times New Roman"/>
          <w:b/>
          <w:color w:val="000000"/>
          <w:sz w:val="32"/>
          <w:szCs w:val="32"/>
        </w:rPr>
        <w:t>S</w:t>
      </w:r>
      <w:r w:rsidRPr="00A26C6C">
        <w:rPr>
          <w:rFonts w:ascii="Calibri" w:eastAsia="Calibri" w:hAnsi="Calibri" w:cs="Times New Roman"/>
          <w:b/>
          <w:color w:val="000000"/>
          <w:sz w:val="32"/>
          <w:szCs w:val="32"/>
        </w:rPr>
        <w:t xml:space="preserve">anté Communautaire </w:t>
      </w:r>
    </w:p>
    <w:p w14:paraId="7DB0C460" w14:textId="77777777" w:rsidR="00A87281" w:rsidRPr="00A26C6C" w:rsidRDefault="00A87281" w:rsidP="00A87281">
      <w:pPr>
        <w:spacing w:after="0" w:line="240" w:lineRule="auto"/>
        <w:rPr>
          <w:rFonts w:ascii="Calibri" w:eastAsia="Calibri" w:hAnsi="Calibri" w:cs="Times New Roman"/>
          <w:sz w:val="24"/>
          <w:szCs w:val="24"/>
        </w:rPr>
      </w:pPr>
    </w:p>
    <w:p w14:paraId="016A8240" w14:textId="77777777" w:rsidR="00A87281" w:rsidRPr="00A26C6C" w:rsidRDefault="00A87281" w:rsidP="00A87281">
      <w:pPr>
        <w:spacing w:after="0" w:line="240" w:lineRule="auto"/>
        <w:rPr>
          <w:rFonts w:ascii="Calibri" w:eastAsia="Calibri" w:hAnsi="Calibri" w:cs="Times New Roman"/>
          <w:b/>
          <w:sz w:val="24"/>
          <w:szCs w:val="24"/>
        </w:rPr>
      </w:pPr>
      <w:r w:rsidRPr="00A26C6C">
        <w:rPr>
          <w:rFonts w:ascii="Calibri" w:eastAsia="Calibri" w:hAnsi="Calibri" w:cs="Times New Roman"/>
          <w:b/>
          <w:sz w:val="24"/>
          <w:szCs w:val="24"/>
        </w:rPr>
        <w:t>Nom de l'enquêteur/enquêtrice : ______________________________________</w:t>
      </w:r>
    </w:p>
    <w:p w14:paraId="6E138FF6" w14:textId="77777777" w:rsidR="00A87281" w:rsidRPr="00A26C6C" w:rsidRDefault="00A87281" w:rsidP="00A87281">
      <w:pPr>
        <w:rPr>
          <w:b/>
        </w:rPr>
      </w:pPr>
    </w:p>
    <w:tbl>
      <w:tblPr>
        <w:tblStyle w:val="TableGrid2"/>
        <w:tblW w:w="5000" w:type="pct"/>
        <w:tblLook w:val="04A0" w:firstRow="1" w:lastRow="0" w:firstColumn="1" w:lastColumn="0" w:noHBand="0" w:noVBand="1"/>
      </w:tblPr>
      <w:tblGrid>
        <w:gridCol w:w="4675"/>
        <w:gridCol w:w="4675"/>
      </w:tblGrid>
      <w:tr w:rsidR="00A87281" w:rsidRPr="00F5203C" w14:paraId="722D2C0C" w14:textId="77777777" w:rsidTr="00582D02">
        <w:tc>
          <w:tcPr>
            <w:tcW w:w="5000" w:type="pct"/>
            <w:gridSpan w:val="2"/>
          </w:tcPr>
          <w:p w14:paraId="7F86D1D7" w14:textId="77777777" w:rsidR="00A87281" w:rsidRPr="00F5203C" w:rsidRDefault="00A87281" w:rsidP="00582D02">
            <w:pPr>
              <w:rPr>
                <w:rFonts w:ascii="Calibri" w:eastAsia="Calibri" w:hAnsi="Calibri" w:cs="Times New Roman"/>
              </w:rPr>
            </w:pPr>
            <w:r w:rsidRPr="00F5203C">
              <w:rPr>
                <w:rFonts w:ascii="Calibri" w:eastAsia="Times New Roman" w:hAnsi="Calibri" w:cs="Calibri"/>
                <w:b/>
                <w:bCs/>
                <w:lang w:val="fr-BE" w:eastAsia="fr-FR"/>
              </w:rPr>
              <w:t>Identification de la formation sanitaire</w:t>
            </w:r>
          </w:p>
        </w:tc>
      </w:tr>
      <w:tr w:rsidR="00A87281" w:rsidRPr="00F5203C" w14:paraId="616F2A27" w14:textId="77777777" w:rsidTr="00582D02">
        <w:tc>
          <w:tcPr>
            <w:tcW w:w="2500" w:type="pct"/>
            <w:tcBorders>
              <w:top w:val="single" w:sz="6" w:space="0" w:color="000000"/>
              <w:left w:val="single" w:sz="6" w:space="0" w:color="000000"/>
              <w:bottom w:val="single" w:sz="6" w:space="0" w:color="000000"/>
              <w:right w:val="single" w:sz="6" w:space="0" w:color="000000"/>
            </w:tcBorders>
          </w:tcPr>
          <w:p w14:paraId="49FFCDCE" w14:textId="77777777" w:rsidR="00A87281" w:rsidRPr="00F5203C" w:rsidRDefault="00A87281" w:rsidP="00582D02">
            <w:pPr>
              <w:rPr>
                <w:rFonts w:ascii="Times New Roman" w:eastAsia="Times New Roman" w:hAnsi="Times New Roman" w:cs="Times New Roman"/>
                <w:lang w:val="fr-BE" w:eastAsia="fr-FR"/>
              </w:rPr>
            </w:pPr>
            <w:r w:rsidRPr="00F5203C">
              <w:rPr>
                <w:rFonts w:ascii="Calibri" w:eastAsia="Times New Roman" w:hAnsi="Calibri" w:cs="Calibri"/>
                <w:lang w:val="fr-BE" w:eastAsia="fr-FR"/>
              </w:rPr>
              <w:t>Région</w:t>
            </w:r>
          </w:p>
        </w:tc>
        <w:tc>
          <w:tcPr>
            <w:tcW w:w="2500" w:type="pct"/>
            <w:tcBorders>
              <w:top w:val="single" w:sz="6" w:space="0" w:color="000000"/>
              <w:left w:val="single" w:sz="6" w:space="0" w:color="000000"/>
              <w:bottom w:val="single" w:sz="6" w:space="0" w:color="000000"/>
              <w:right w:val="single" w:sz="6" w:space="0" w:color="000000"/>
            </w:tcBorders>
          </w:tcPr>
          <w:p w14:paraId="75874501" w14:textId="77777777" w:rsidR="00A87281" w:rsidRPr="00F5203C" w:rsidRDefault="00A87281" w:rsidP="00582D02">
            <w:pPr>
              <w:rPr>
                <w:rFonts w:ascii="Times New Roman" w:eastAsia="Times New Roman" w:hAnsi="Times New Roman" w:cs="Times New Roman"/>
                <w:lang w:val="fr-BE" w:eastAsia="fr-FR"/>
              </w:rPr>
            </w:pPr>
            <w:r w:rsidRPr="00A1247C">
              <w:rPr>
                <w:rFonts w:ascii="Calibri" w:eastAsia="Times New Roman" w:hAnsi="Calibri" w:cs="Calibri"/>
                <w:lang w:val="fr-BE" w:eastAsia="fr-FR"/>
              </w:rPr>
              <w:t> </w:t>
            </w:r>
            <w:r>
              <w:rPr>
                <w:rFonts w:ascii="Calibri" w:eastAsia="Times New Roman" w:hAnsi="Calibri" w:cs="Calibri"/>
                <w:lang w:val="fr-BE" w:eastAsia="fr-FR"/>
              </w:rPr>
              <w:t xml:space="preserve">________________________ code </w:t>
            </w:r>
            <w:r w:rsidRPr="00A1247C">
              <w:rPr>
                <w:rFonts w:ascii="Calibri" w:eastAsia="Times New Roman" w:hAnsi="Calibri" w:cs="Calibri"/>
                <w:lang w:val="fr-BE" w:eastAsia="fr-FR"/>
              </w:rPr>
              <w:t>I__I__I</w:t>
            </w:r>
          </w:p>
        </w:tc>
      </w:tr>
      <w:tr w:rsidR="00A87281" w:rsidRPr="00F5203C" w14:paraId="6AE98523" w14:textId="77777777" w:rsidTr="00582D02">
        <w:tc>
          <w:tcPr>
            <w:tcW w:w="2500" w:type="pct"/>
            <w:tcBorders>
              <w:top w:val="single" w:sz="6" w:space="0" w:color="000000"/>
              <w:left w:val="single" w:sz="6" w:space="0" w:color="000000"/>
              <w:bottom w:val="single" w:sz="6" w:space="0" w:color="000000"/>
              <w:right w:val="single" w:sz="6" w:space="0" w:color="000000"/>
            </w:tcBorders>
          </w:tcPr>
          <w:p w14:paraId="00B0FE80" w14:textId="77777777" w:rsidR="00A87281" w:rsidRPr="00F5203C" w:rsidRDefault="00A87281" w:rsidP="00582D02">
            <w:pPr>
              <w:rPr>
                <w:rFonts w:ascii="Times New Roman" w:eastAsia="Times New Roman" w:hAnsi="Times New Roman" w:cs="Times New Roman"/>
                <w:lang w:val="fr-BE" w:eastAsia="fr-FR"/>
              </w:rPr>
            </w:pPr>
            <w:r w:rsidRPr="00F5203C">
              <w:rPr>
                <w:rFonts w:ascii="Calibri" w:eastAsia="Times New Roman" w:hAnsi="Calibri" w:cs="Calibri"/>
                <w:lang w:val="fr-BE" w:eastAsia="fr-FR"/>
              </w:rPr>
              <w:t>District</w:t>
            </w:r>
          </w:p>
        </w:tc>
        <w:tc>
          <w:tcPr>
            <w:tcW w:w="2500" w:type="pct"/>
            <w:tcBorders>
              <w:top w:val="single" w:sz="6" w:space="0" w:color="000000"/>
              <w:left w:val="single" w:sz="6" w:space="0" w:color="000000"/>
              <w:bottom w:val="single" w:sz="6" w:space="0" w:color="000000"/>
              <w:right w:val="single" w:sz="6" w:space="0" w:color="000000"/>
            </w:tcBorders>
          </w:tcPr>
          <w:p w14:paraId="2120304C" w14:textId="77777777" w:rsidR="00A87281" w:rsidRPr="00F5203C" w:rsidRDefault="00A87281" w:rsidP="00582D02">
            <w:pPr>
              <w:rPr>
                <w:rFonts w:ascii="Times New Roman" w:eastAsia="Times New Roman" w:hAnsi="Times New Roman" w:cs="Times New Roman"/>
                <w:lang w:val="fr-BE" w:eastAsia="fr-FR"/>
              </w:rPr>
            </w:pPr>
            <w:r w:rsidRPr="00A1247C">
              <w:rPr>
                <w:rFonts w:ascii="Calibri" w:eastAsia="Times New Roman" w:hAnsi="Calibri" w:cs="Calibri"/>
                <w:lang w:val="fr-BE" w:eastAsia="fr-FR"/>
              </w:rPr>
              <w:t> </w:t>
            </w:r>
            <w:r>
              <w:rPr>
                <w:rFonts w:ascii="Calibri" w:eastAsia="Times New Roman" w:hAnsi="Calibri" w:cs="Calibri"/>
                <w:lang w:val="fr-BE" w:eastAsia="fr-FR"/>
              </w:rPr>
              <w:t xml:space="preserve">________________________ code </w:t>
            </w:r>
            <w:r w:rsidRPr="00A1247C">
              <w:rPr>
                <w:rFonts w:ascii="Calibri" w:eastAsia="Times New Roman" w:hAnsi="Calibri" w:cs="Calibri"/>
                <w:lang w:val="fr-BE" w:eastAsia="fr-FR"/>
              </w:rPr>
              <w:t>I__I__I</w:t>
            </w:r>
          </w:p>
        </w:tc>
      </w:tr>
      <w:tr w:rsidR="00A87281" w:rsidRPr="007F0514" w14:paraId="06E1D7EA" w14:textId="77777777" w:rsidTr="00582D02">
        <w:tc>
          <w:tcPr>
            <w:tcW w:w="2500" w:type="pct"/>
            <w:tcBorders>
              <w:top w:val="single" w:sz="6" w:space="0" w:color="000000"/>
              <w:left w:val="single" w:sz="6" w:space="0" w:color="000000"/>
              <w:bottom w:val="single" w:sz="6" w:space="0" w:color="000000"/>
              <w:right w:val="single" w:sz="6" w:space="0" w:color="000000"/>
            </w:tcBorders>
          </w:tcPr>
          <w:p w14:paraId="1BA57788" w14:textId="77777777" w:rsidR="00A87281" w:rsidRPr="00F5203C" w:rsidRDefault="00A87281" w:rsidP="00582D02">
            <w:pPr>
              <w:rPr>
                <w:rFonts w:ascii="Times New Roman" w:eastAsia="Times New Roman" w:hAnsi="Times New Roman" w:cs="Times New Roman"/>
                <w:lang w:val="fr-BE" w:eastAsia="fr-FR"/>
              </w:rPr>
            </w:pPr>
            <w:r w:rsidRPr="00F5203C">
              <w:rPr>
                <w:rFonts w:ascii="Calibri" w:eastAsia="Times New Roman" w:hAnsi="Calibri" w:cs="Calibri"/>
                <w:lang w:val="fr-BE" w:eastAsia="fr-FR"/>
              </w:rPr>
              <w:t>Nom de la formation sanitaire</w:t>
            </w:r>
            <w:r>
              <w:rPr>
                <w:rFonts w:ascii="Calibri" w:eastAsia="Times New Roman" w:hAnsi="Calibri" w:cs="Calibri"/>
                <w:lang w:val="fr-BE" w:eastAsia="fr-FR"/>
              </w:rPr>
              <w:t xml:space="preserve"> de référence</w:t>
            </w:r>
          </w:p>
        </w:tc>
        <w:tc>
          <w:tcPr>
            <w:tcW w:w="2500" w:type="pct"/>
            <w:tcBorders>
              <w:top w:val="single" w:sz="6" w:space="0" w:color="000000"/>
              <w:left w:val="single" w:sz="6" w:space="0" w:color="000000"/>
              <w:bottom w:val="single" w:sz="6" w:space="0" w:color="000000"/>
              <w:right w:val="single" w:sz="6" w:space="0" w:color="000000"/>
            </w:tcBorders>
          </w:tcPr>
          <w:p w14:paraId="35E7562D" w14:textId="77777777" w:rsidR="00A87281" w:rsidRPr="0062700B" w:rsidRDefault="00A87281" w:rsidP="00582D02">
            <w:pPr>
              <w:rPr>
                <w:rFonts w:ascii="Times New Roman" w:eastAsia="Times New Roman" w:hAnsi="Times New Roman" w:cs="Times New Roman"/>
                <w:lang w:val="en-US" w:eastAsia="fr-FR"/>
              </w:rPr>
            </w:pPr>
            <w:r w:rsidRPr="0062700B">
              <w:rPr>
                <w:rFonts w:ascii="Calibri" w:eastAsia="Times New Roman" w:hAnsi="Calibri" w:cs="Calibri"/>
                <w:lang w:eastAsia="fr-FR"/>
              </w:rPr>
              <w:t> </w:t>
            </w:r>
            <w:r w:rsidRPr="0062700B">
              <w:rPr>
                <w:rFonts w:ascii="Calibri" w:eastAsia="Times New Roman" w:hAnsi="Calibri" w:cs="Calibri"/>
                <w:lang w:val="en-US" w:eastAsia="fr-FR"/>
              </w:rPr>
              <w:t>________________________ code I__I__I__I</w:t>
            </w:r>
            <w:r w:rsidRPr="00F5203C">
              <w:rPr>
                <w:rFonts w:ascii="Calibri" w:eastAsia="Times New Roman" w:hAnsi="Calibri" w:cs="Calibri"/>
                <w:lang w:val="en-US" w:eastAsia="fr-FR"/>
              </w:rPr>
              <w:t>__I</w:t>
            </w:r>
          </w:p>
        </w:tc>
      </w:tr>
      <w:tr w:rsidR="00A87281" w:rsidRPr="00F5203C" w14:paraId="7D571F33" w14:textId="77777777" w:rsidTr="00582D02">
        <w:tc>
          <w:tcPr>
            <w:tcW w:w="2500" w:type="pct"/>
            <w:tcBorders>
              <w:top w:val="single" w:sz="6" w:space="0" w:color="000000"/>
              <w:left w:val="single" w:sz="6" w:space="0" w:color="000000"/>
              <w:bottom w:val="single" w:sz="6" w:space="0" w:color="000000"/>
              <w:right w:val="single" w:sz="6" w:space="0" w:color="000000"/>
            </w:tcBorders>
          </w:tcPr>
          <w:p w14:paraId="2124DE23" w14:textId="77777777" w:rsidR="00A87281" w:rsidRPr="00F5203C" w:rsidRDefault="00A87281" w:rsidP="00582D02">
            <w:pPr>
              <w:rPr>
                <w:rFonts w:ascii="Calibri" w:eastAsia="Times New Roman" w:hAnsi="Calibri" w:cs="Calibri"/>
                <w:lang w:val="fr-BE" w:eastAsia="fr-FR"/>
              </w:rPr>
            </w:pPr>
            <w:r>
              <w:rPr>
                <w:rFonts w:ascii="Calibri" w:eastAsia="Times New Roman" w:hAnsi="Calibri" w:cs="Calibri"/>
                <w:lang w:val="fr-BE" w:eastAsia="fr-FR"/>
              </w:rPr>
              <w:t>Nom de la case de santé</w:t>
            </w:r>
          </w:p>
        </w:tc>
        <w:tc>
          <w:tcPr>
            <w:tcW w:w="2500" w:type="pct"/>
            <w:tcBorders>
              <w:top w:val="single" w:sz="6" w:space="0" w:color="000000"/>
              <w:left w:val="single" w:sz="6" w:space="0" w:color="000000"/>
              <w:bottom w:val="single" w:sz="6" w:space="0" w:color="000000"/>
              <w:right w:val="single" w:sz="6" w:space="0" w:color="000000"/>
            </w:tcBorders>
          </w:tcPr>
          <w:p w14:paraId="1E6AAC0D" w14:textId="77777777" w:rsidR="00A87281" w:rsidRPr="00A1247C" w:rsidRDefault="00A87281" w:rsidP="00582D02">
            <w:pPr>
              <w:jc w:val="right"/>
              <w:rPr>
                <w:rFonts w:ascii="Calibri" w:eastAsia="Times New Roman" w:hAnsi="Calibri" w:cs="Calibri"/>
                <w:lang w:val="fr-BE" w:eastAsia="fr-FR"/>
              </w:rPr>
            </w:pPr>
            <w:r w:rsidRPr="00F5203C">
              <w:rPr>
                <w:rFonts w:ascii="Calibri" w:eastAsia="Times New Roman" w:hAnsi="Calibri" w:cs="Calibri"/>
                <w:lang w:val="en-US" w:eastAsia="fr-FR"/>
              </w:rPr>
              <w:t>________________________ code I__I__I__I__I</w:t>
            </w:r>
          </w:p>
        </w:tc>
      </w:tr>
      <w:tr w:rsidR="00A87281" w:rsidRPr="00F5203C" w14:paraId="6BBAF639" w14:textId="77777777" w:rsidTr="00582D02">
        <w:tc>
          <w:tcPr>
            <w:tcW w:w="2500" w:type="pct"/>
            <w:tcBorders>
              <w:top w:val="single" w:sz="6" w:space="0" w:color="000000"/>
              <w:left w:val="single" w:sz="6" w:space="0" w:color="000000"/>
              <w:bottom w:val="single" w:sz="6" w:space="0" w:color="000000"/>
              <w:right w:val="single" w:sz="6" w:space="0" w:color="000000"/>
            </w:tcBorders>
          </w:tcPr>
          <w:p w14:paraId="1254D560" w14:textId="77777777" w:rsidR="00A87281" w:rsidRPr="00F5203C" w:rsidRDefault="00A87281" w:rsidP="00582D02">
            <w:pPr>
              <w:rPr>
                <w:rFonts w:ascii="Times New Roman" w:eastAsia="Times New Roman" w:hAnsi="Times New Roman" w:cs="Times New Roman"/>
                <w:lang w:val="fr-BE" w:eastAsia="fr-FR"/>
              </w:rPr>
            </w:pPr>
            <w:r w:rsidRPr="00F5203C">
              <w:rPr>
                <w:rFonts w:ascii="Calibri" w:eastAsia="Times New Roman" w:hAnsi="Calibri" w:cs="Calibri"/>
                <w:lang w:val="fr-BE" w:eastAsia="fr-FR"/>
              </w:rPr>
              <w:t>Date de l'entretien</w:t>
            </w:r>
          </w:p>
        </w:tc>
        <w:tc>
          <w:tcPr>
            <w:tcW w:w="2500" w:type="pct"/>
            <w:tcBorders>
              <w:top w:val="single" w:sz="6" w:space="0" w:color="000000"/>
              <w:left w:val="single" w:sz="6" w:space="0" w:color="000000"/>
              <w:bottom w:val="single" w:sz="6" w:space="0" w:color="000000"/>
              <w:right w:val="single" w:sz="6" w:space="0" w:color="000000"/>
            </w:tcBorders>
          </w:tcPr>
          <w:p w14:paraId="5B8A8270" w14:textId="77777777" w:rsidR="00A87281" w:rsidRPr="00F5203C" w:rsidRDefault="00A87281" w:rsidP="00582D02">
            <w:pPr>
              <w:jc w:val="right"/>
              <w:rPr>
                <w:rFonts w:ascii="Times New Roman" w:eastAsia="Times New Roman" w:hAnsi="Times New Roman" w:cs="Times New Roman"/>
                <w:lang w:val="fr-BE" w:eastAsia="fr-FR"/>
              </w:rPr>
            </w:pPr>
            <w:r w:rsidRPr="00A1247C">
              <w:rPr>
                <w:rFonts w:ascii="Calibri" w:eastAsia="Times New Roman" w:hAnsi="Calibri" w:cs="Calibri"/>
                <w:lang w:val="fr-BE" w:eastAsia="fr-FR"/>
              </w:rPr>
              <w:t>I__I__I / I__I__I / 2019</w:t>
            </w:r>
          </w:p>
        </w:tc>
      </w:tr>
      <w:tr w:rsidR="00A87281" w:rsidRPr="00DA6581" w14:paraId="6FA457BB" w14:textId="77777777" w:rsidTr="00582D02">
        <w:tc>
          <w:tcPr>
            <w:tcW w:w="2500" w:type="pct"/>
          </w:tcPr>
          <w:p w14:paraId="7E84EC5A" w14:textId="77777777" w:rsidR="00A87281" w:rsidRPr="00F5203C" w:rsidRDefault="00A87281" w:rsidP="00582D02">
            <w:pPr>
              <w:rPr>
                <w:rFonts w:ascii="Times New Roman" w:eastAsia="Times New Roman" w:hAnsi="Times New Roman" w:cs="Times New Roman"/>
                <w:lang w:val="fr-BE" w:eastAsia="fr-FR"/>
              </w:rPr>
            </w:pPr>
            <w:r>
              <w:rPr>
                <w:rFonts w:ascii="Calibri" w:eastAsia="Times New Roman" w:hAnsi="Calibri" w:cs="Calibri"/>
                <w:lang w:val="fr-BE" w:eastAsia="fr-FR"/>
              </w:rPr>
              <w:t>Heure</w:t>
            </w:r>
            <w:r w:rsidRPr="00F5203C">
              <w:rPr>
                <w:rFonts w:ascii="Calibri" w:eastAsia="Times New Roman" w:hAnsi="Calibri" w:cs="Calibri"/>
                <w:lang w:val="fr-BE" w:eastAsia="fr-FR"/>
              </w:rPr>
              <w:t xml:space="preserve"> dé</w:t>
            </w:r>
            <w:r>
              <w:rPr>
                <w:rFonts w:ascii="Calibri" w:eastAsia="Times New Roman" w:hAnsi="Calibri" w:cs="Calibri"/>
                <w:lang w:val="fr-BE" w:eastAsia="fr-FR"/>
              </w:rPr>
              <w:t>but de</w:t>
            </w:r>
            <w:r w:rsidRPr="00F5203C">
              <w:rPr>
                <w:rFonts w:ascii="Calibri" w:eastAsia="Times New Roman" w:hAnsi="Calibri" w:cs="Calibri"/>
                <w:lang w:val="fr-BE" w:eastAsia="fr-FR"/>
              </w:rPr>
              <w:t xml:space="preserve"> l'entretien</w:t>
            </w:r>
          </w:p>
        </w:tc>
        <w:tc>
          <w:tcPr>
            <w:tcW w:w="2500" w:type="pct"/>
          </w:tcPr>
          <w:p w14:paraId="4C6C3E71" w14:textId="77777777" w:rsidR="00A87281" w:rsidRPr="00F5203C" w:rsidRDefault="00A87281" w:rsidP="00582D02">
            <w:pPr>
              <w:jc w:val="right"/>
              <w:rPr>
                <w:rFonts w:ascii="Times New Roman" w:eastAsia="Times New Roman" w:hAnsi="Times New Roman" w:cs="Times New Roman"/>
                <w:lang w:val="en-US" w:eastAsia="fr-FR"/>
              </w:rPr>
            </w:pPr>
            <w:proofErr w:type="spellStart"/>
            <w:r w:rsidRPr="00F5203C">
              <w:rPr>
                <w:rFonts w:ascii="Calibri" w:eastAsia="Times New Roman" w:hAnsi="Calibri" w:cs="Calibri"/>
                <w:lang w:val="en-US" w:eastAsia="fr-FR"/>
              </w:rPr>
              <w:t>Heure</w:t>
            </w:r>
            <w:proofErr w:type="spellEnd"/>
            <w:r w:rsidRPr="00F5203C">
              <w:rPr>
                <w:rFonts w:ascii="Calibri" w:eastAsia="Times New Roman" w:hAnsi="Calibri" w:cs="Calibri"/>
                <w:lang w:val="en-US" w:eastAsia="fr-FR"/>
              </w:rPr>
              <w:t xml:space="preserve"> I__I__I Minute I__I__I</w:t>
            </w:r>
          </w:p>
        </w:tc>
      </w:tr>
    </w:tbl>
    <w:p w14:paraId="0EC6833E" w14:textId="77777777" w:rsidR="00A87281" w:rsidRPr="00F5203C" w:rsidRDefault="00A87281" w:rsidP="00A87281">
      <w:pPr>
        <w:spacing w:after="0" w:line="240" w:lineRule="auto"/>
        <w:rPr>
          <w:rFonts w:ascii="Calibri" w:eastAsia="Calibri" w:hAnsi="Calibri" w:cs="Times New Roman"/>
          <w:sz w:val="24"/>
          <w:szCs w:val="24"/>
          <w:lang w:val="en-US"/>
        </w:rPr>
      </w:pPr>
    </w:p>
    <w:tbl>
      <w:tblPr>
        <w:tblStyle w:val="TableGrid2"/>
        <w:tblW w:w="5000" w:type="pct"/>
        <w:tblLook w:val="04A0" w:firstRow="1" w:lastRow="0" w:firstColumn="1" w:lastColumn="0" w:noHBand="0" w:noVBand="1"/>
      </w:tblPr>
      <w:tblGrid>
        <w:gridCol w:w="4675"/>
        <w:gridCol w:w="4675"/>
      </w:tblGrid>
      <w:tr w:rsidR="00A87281" w:rsidRPr="00A26C6C" w14:paraId="1D1DDDFB" w14:textId="77777777" w:rsidTr="00582D02">
        <w:tc>
          <w:tcPr>
            <w:tcW w:w="5000" w:type="pct"/>
            <w:gridSpan w:val="2"/>
          </w:tcPr>
          <w:p w14:paraId="70A5A0FC" w14:textId="77777777" w:rsidR="00A87281" w:rsidRPr="00A26C6C" w:rsidRDefault="00A87281" w:rsidP="00582D02">
            <w:pPr>
              <w:rPr>
                <w:rFonts w:ascii="Calibri" w:eastAsia="Calibri" w:hAnsi="Calibri" w:cs="Times New Roman"/>
                <w:b/>
                <w:sz w:val="24"/>
                <w:szCs w:val="24"/>
              </w:rPr>
            </w:pPr>
            <w:r w:rsidRPr="00A26C6C">
              <w:rPr>
                <w:rFonts w:ascii="Calibri" w:eastAsia="Calibri" w:hAnsi="Calibri" w:cs="Times New Roman"/>
                <w:b/>
                <w:sz w:val="24"/>
                <w:szCs w:val="24"/>
              </w:rPr>
              <w:t xml:space="preserve">A compléter par l’enquêteur /enquêtrice </w:t>
            </w:r>
          </w:p>
        </w:tc>
      </w:tr>
      <w:tr w:rsidR="00A87281" w:rsidRPr="00F5203C" w14:paraId="57896284" w14:textId="77777777" w:rsidTr="00582D02">
        <w:tc>
          <w:tcPr>
            <w:tcW w:w="2500" w:type="pct"/>
          </w:tcPr>
          <w:p w14:paraId="1DD9B888" w14:textId="77777777" w:rsidR="00A87281" w:rsidRPr="00F5203C" w:rsidRDefault="00A87281" w:rsidP="00582D02">
            <w:pPr>
              <w:rPr>
                <w:rFonts w:ascii="Calibri" w:eastAsia="Calibri" w:hAnsi="Calibri" w:cs="Times New Roman"/>
              </w:rPr>
            </w:pPr>
            <w:r w:rsidRPr="00F5203C">
              <w:rPr>
                <w:rFonts w:ascii="Calibri" w:eastAsia="Calibri" w:hAnsi="Calibri" w:cs="Times New Roman"/>
              </w:rPr>
              <w:t>Code de l'agent de santé</w:t>
            </w:r>
            <w:r>
              <w:rPr>
                <w:rFonts w:ascii="Calibri" w:eastAsia="Calibri" w:hAnsi="Calibri" w:cs="Times New Roman"/>
              </w:rPr>
              <w:t xml:space="preserve"> communautaire</w:t>
            </w:r>
          </w:p>
        </w:tc>
        <w:tc>
          <w:tcPr>
            <w:tcW w:w="2500" w:type="pct"/>
          </w:tcPr>
          <w:p w14:paraId="448904C9" w14:textId="77777777" w:rsidR="00A87281" w:rsidRPr="00F5203C" w:rsidRDefault="00A87281" w:rsidP="00582D02">
            <w:pPr>
              <w:rPr>
                <w:rFonts w:ascii="Calibri" w:eastAsia="Calibri" w:hAnsi="Calibri" w:cs="Times New Roman"/>
              </w:rPr>
            </w:pPr>
            <w:r w:rsidRPr="00F5203C">
              <w:rPr>
                <w:rFonts w:ascii="Calibri" w:eastAsia="Calibri" w:hAnsi="Calibri" w:cs="Times New Roman"/>
              </w:rPr>
              <w:t>I__I__I__I</w:t>
            </w:r>
          </w:p>
        </w:tc>
      </w:tr>
      <w:tr w:rsidR="00A87281" w:rsidRPr="007F0514" w14:paraId="2B18FFEB" w14:textId="77777777" w:rsidTr="00582D02">
        <w:tc>
          <w:tcPr>
            <w:tcW w:w="2500" w:type="pct"/>
          </w:tcPr>
          <w:p w14:paraId="4C955771" w14:textId="77777777" w:rsidR="00A87281" w:rsidRPr="00F5203C" w:rsidRDefault="00A87281" w:rsidP="00582D02">
            <w:pPr>
              <w:rPr>
                <w:rFonts w:ascii="Calibri" w:eastAsia="Calibri" w:hAnsi="Calibri" w:cs="Times New Roman"/>
              </w:rPr>
            </w:pPr>
            <w:r w:rsidRPr="00F5203C">
              <w:rPr>
                <w:rFonts w:ascii="Calibri" w:eastAsia="Calibri" w:hAnsi="Calibri" w:cs="Times New Roman"/>
              </w:rPr>
              <w:t>Sexe agent de santé</w:t>
            </w:r>
            <w:r>
              <w:rPr>
                <w:rFonts w:ascii="Calibri" w:eastAsia="Calibri" w:hAnsi="Calibri" w:cs="Times New Roman"/>
              </w:rPr>
              <w:t xml:space="preserve"> communautaire</w:t>
            </w:r>
          </w:p>
        </w:tc>
        <w:tc>
          <w:tcPr>
            <w:tcW w:w="2500" w:type="pct"/>
          </w:tcPr>
          <w:p w14:paraId="18485CB3" w14:textId="77777777" w:rsidR="00A87281" w:rsidRPr="0062700B" w:rsidRDefault="00A87281" w:rsidP="00582D02">
            <w:pPr>
              <w:rPr>
                <w:rFonts w:ascii="Calibri" w:eastAsia="Calibri" w:hAnsi="Calibri" w:cs="Times New Roman"/>
                <w:lang w:val="en-US"/>
              </w:rPr>
            </w:pPr>
            <w:r w:rsidRPr="0062700B">
              <w:rPr>
                <w:rFonts w:ascii="Calibri" w:eastAsia="Calibri" w:hAnsi="Calibri" w:cs="Times New Roman"/>
                <w:lang w:val="en-US"/>
              </w:rPr>
              <w:t>F: __I</w:t>
            </w:r>
            <w:r w:rsidRPr="0062700B">
              <w:rPr>
                <w:rFonts w:ascii="Calibri" w:eastAsia="Calibri" w:hAnsi="Calibri" w:cs="Times New Roman"/>
                <w:lang w:val="en-US"/>
              </w:rPr>
              <w:tab/>
            </w:r>
            <w:r>
              <w:rPr>
                <w:rFonts w:ascii="Calibri" w:eastAsia="Calibri" w:hAnsi="Calibri" w:cs="Times New Roman"/>
                <w:lang w:val="en-US"/>
              </w:rPr>
              <w:tab/>
            </w:r>
            <w:r>
              <w:rPr>
                <w:rFonts w:ascii="Calibri" w:eastAsia="Calibri" w:hAnsi="Calibri" w:cs="Times New Roman"/>
                <w:lang w:val="en-US"/>
              </w:rPr>
              <w:tab/>
            </w:r>
            <w:r>
              <w:rPr>
                <w:rFonts w:ascii="Calibri" w:eastAsia="Calibri" w:hAnsi="Calibri" w:cs="Times New Roman"/>
                <w:lang w:val="en-US"/>
              </w:rPr>
              <w:tab/>
            </w:r>
            <w:r w:rsidRPr="0062700B">
              <w:rPr>
                <w:rFonts w:ascii="Calibri" w:eastAsia="Calibri" w:hAnsi="Calibri" w:cs="Times New Roman"/>
                <w:lang w:val="en-US"/>
              </w:rPr>
              <w:t>M: I__I</w:t>
            </w:r>
          </w:p>
        </w:tc>
      </w:tr>
      <w:tr w:rsidR="00A87281" w:rsidRPr="00DA6581" w14:paraId="65CDD46A" w14:textId="77777777" w:rsidTr="00582D02">
        <w:trPr>
          <w:trHeight w:val="404"/>
        </w:trPr>
        <w:tc>
          <w:tcPr>
            <w:tcW w:w="2500" w:type="pct"/>
          </w:tcPr>
          <w:p w14:paraId="791E9962" w14:textId="77777777" w:rsidR="00A87281" w:rsidRPr="0062700B" w:rsidRDefault="00A87281" w:rsidP="00582D02">
            <w:pPr>
              <w:rPr>
                <w:rFonts w:ascii="Calibri" w:eastAsia="Calibri" w:hAnsi="Calibri" w:cs="Times New Roman"/>
              </w:rPr>
            </w:pPr>
            <w:r w:rsidRPr="0062700B">
              <w:rPr>
                <w:rFonts w:ascii="Calibri" w:eastAsia="Calibri" w:hAnsi="Calibri" w:cs="Times New Roman"/>
              </w:rPr>
              <w:t xml:space="preserve">Etes-vous allez </w:t>
            </w:r>
            <w:r w:rsidRPr="007F0514">
              <w:rPr>
                <w:rFonts w:ascii="Calibri" w:eastAsia="Calibri" w:hAnsi="Calibri" w:cs="Times New Roman"/>
              </w:rPr>
              <w:t>à</w:t>
            </w:r>
            <w:r w:rsidRPr="0062700B">
              <w:rPr>
                <w:rFonts w:ascii="Calibri" w:eastAsia="Calibri" w:hAnsi="Calibri" w:cs="Times New Roman"/>
              </w:rPr>
              <w:t xml:space="preserve"> l’</w:t>
            </w:r>
            <w:r w:rsidRPr="007F0514">
              <w:rPr>
                <w:rFonts w:ascii="Calibri" w:eastAsia="Calibri" w:hAnsi="Calibri" w:cs="Times New Roman"/>
              </w:rPr>
              <w:t>école</w:t>
            </w:r>
            <w:r>
              <w:rPr>
                <w:rFonts w:ascii="Calibri" w:eastAsia="Calibri" w:hAnsi="Calibri" w:cs="Times New Roman"/>
              </w:rPr>
              <w:t>?</w:t>
            </w:r>
          </w:p>
        </w:tc>
        <w:tc>
          <w:tcPr>
            <w:tcW w:w="2500" w:type="pct"/>
          </w:tcPr>
          <w:p w14:paraId="25EF3B97" w14:textId="77777777" w:rsidR="00A87281" w:rsidRPr="007F0514" w:rsidRDefault="00A87281" w:rsidP="00582D02">
            <w:pPr>
              <w:rPr>
                <w:rFonts w:ascii="Calibri" w:eastAsia="Calibri" w:hAnsi="Calibri" w:cs="Times New Roman"/>
                <w:lang w:val="en-US"/>
              </w:rPr>
            </w:pPr>
            <w:proofErr w:type="spellStart"/>
            <w:r w:rsidRPr="00F5203C">
              <w:rPr>
                <w:rFonts w:ascii="Calibri" w:eastAsia="Calibri" w:hAnsi="Calibri" w:cs="Times New Roman"/>
                <w:lang w:val="en-US"/>
              </w:rPr>
              <w:t>Oui</w:t>
            </w:r>
            <w:proofErr w:type="spellEnd"/>
            <w:r w:rsidRPr="00F5203C">
              <w:rPr>
                <w:rFonts w:ascii="Calibri" w:eastAsia="Calibri" w:hAnsi="Calibri" w:cs="Times New Roman"/>
                <w:lang w:val="en-US"/>
              </w:rPr>
              <w:t>:  I__I                             Non: I__I</w:t>
            </w:r>
          </w:p>
        </w:tc>
      </w:tr>
      <w:tr w:rsidR="00A87281" w:rsidRPr="00F5203C" w14:paraId="42D7BA9C" w14:textId="77777777" w:rsidTr="00582D02">
        <w:trPr>
          <w:trHeight w:val="530"/>
        </w:trPr>
        <w:tc>
          <w:tcPr>
            <w:tcW w:w="2500" w:type="pct"/>
          </w:tcPr>
          <w:p w14:paraId="245AC811" w14:textId="77777777" w:rsidR="00A87281" w:rsidRPr="007F0514" w:rsidRDefault="00A87281" w:rsidP="00582D02">
            <w:pPr>
              <w:rPr>
                <w:rFonts w:ascii="Calibri" w:eastAsia="Calibri" w:hAnsi="Calibri" w:cs="Times New Roman"/>
              </w:rPr>
            </w:pPr>
            <w:r w:rsidRPr="0062700B">
              <w:rPr>
                <w:rFonts w:ascii="Calibri" w:eastAsia="Calibri" w:hAnsi="Calibri" w:cs="Times New Roman"/>
                <w:lang w:val="en-US"/>
              </w:rPr>
              <w:tab/>
            </w:r>
            <w:r>
              <w:rPr>
                <w:rFonts w:ascii="Calibri" w:eastAsia="Calibri" w:hAnsi="Calibri" w:cs="Times New Roman"/>
              </w:rPr>
              <w:t>Si « oui » Quel est votre niveau ?</w:t>
            </w:r>
          </w:p>
        </w:tc>
        <w:tc>
          <w:tcPr>
            <w:tcW w:w="2500" w:type="pct"/>
          </w:tcPr>
          <w:p w14:paraId="49B9FAAF" w14:textId="77777777" w:rsidR="00A87281" w:rsidRDefault="00A87281" w:rsidP="00582D02">
            <w:pPr>
              <w:rPr>
                <w:rFonts w:ascii="Calibri" w:eastAsia="Calibri" w:hAnsi="Calibri" w:cs="Times New Roman"/>
              </w:rPr>
            </w:pPr>
            <w:r>
              <w:rPr>
                <w:rFonts w:ascii="Calibri" w:eastAsia="Calibri" w:hAnsi="Calibri" w:cs="Times New Roman"/>
              </w:rPr>
              <w:t>Primaire (Termin</w:t>
            </w:r>
            <w:r w:rsidRPr="00F5203C">
              <w:rPr>
                <w:rFonts w:ascii="Calibri" w:eastAsia="Calibri" w:hAnsi="Calibri" w:cs="Times New Roman"/>
              </w:rPr>
              <w:t>é</w:t>
            </w:r>
            <w:r>
              <w:rPr>
                <w:rFonts w:ascii="Calibri" w:eastAsia="Calibri" w:hAnsi="Calibri" w:cs="Times New Roman"/>
              </w:rPr>
              <w:t>)</w:t>
            </w:r>
            <w:r w:rsidRPr="0062700B">
              <w:rPr>
                <w:rFonts w:ascii="Calibri" w:eastAsia="Calibri" w:hAnsi="Calibri" w:cs="Times New Roman"/>
              </w:rPr>
              <w:t xml:space="preserve"> </w:t>
            </w:r>
            <w:r w:rsidRPr="0062700B">
              <w:rPr>
                <w:rFonts w:ascii="Calibri" w:eastAsia="Calibri" w:hAnsi="Calibri" w:cs="Times New Roman"/>
              </w:rPr>
              <w:tab/>
            </w:r>
            <w:r>
              <w:rPr>
                <w:rFonts w:ascii="Calibri" w:eastAsia="Calibri" w:hAnsi="Calibri" w:cs="Times New Roman"/>
              </w:rPr>
              <w:tab/>
            </w:r>
            <w:r w:rsidRPr="0062700B">
              <w:rPr>
                <w:rFonts w:ascii="Calibri" w:eastAsia="Calibri" w:hAnsi="Calibri" w:cs="Times New Roman"/>
              </w:rPr>
              <w:t>I__I</w:t>
            </w:r>
          </w:p>
          <w:p w14:paraId="7ED2E27D" w14:textId="77777777" w:rsidR="00A87281" w:rsidRDefault="00A87281" w:rsidP="00582D02">
            <w:pPr>
              <w:rPr>
                <w:rFonts w:ascii="Calibri" w:eastAsia="Calibri" w:hAnsi="Calibri" w:cs="Times New Roman"/>
              </w:rPr>
            </w:pPr>
            <w:r>
              <w:rPr>
                <w:rFonts w:ascii="Calibri" w:eastAsia="Calibri" w:hAnsi="Calibri" w:cs="Times New Roman"/>
              </w:rPr>
              <w:t>Primaire (Pas termin</w:t>
            </w:r>
            <w:r w:rsidRPr="00F5203C">
              <w:rPr>
                <w:rFonts w:ascii="Calibri" w:eastAsia="Calibri" w:hAnsi="Calibri" w:cs="Times New Roman"/>
              </w:rPr>
              <w:t>é</w:t>
            </w:r>
            <w:r>
              <w:rPr>
                <w:rFonts w:ascii="Calibri" w:eastAsia="Calibri" w:hAnsi="Calibri" w:cs="Times New Roman"/>
              </w:rPr>
              <w:t>)</w:t>
            </w:r>
            <w:r>
              <w:rPr>
                <w:rFonts w:ascii="Calibri" w:eastAsia="Calibri" w:hAnsi="Calibri" w:cs="Times New Roman"/>
              </w:rPr>
              <w:tab/>
            </w:r>
            <w:r>
              <w:rPr>
                <w:rFonts w:ascii="Calibri" w:eastAsia="Calibri" w:hAnsi="Calibri" w:cs="Times New Roman"/>
              </w:rPr>
              <w:tab/>
            </w:r>
            <w:r w:rsidRPr="00F5203C">
              <w:rPr>
                <w:rFonts w:ascii="Calibri" w:eastAsia="Calibri" w:hAnsi="Calibri" w:cs="Times New Roman"/>
              </w:rPr>
              <w:t>I__I</w:t>
            </w:r>
          </w:p>
          <w:p w14:paraId="7B47CA38" w14:textId="77777777" w:rsidR="00A87281" w:rsidRDefault="00A87281" w:rsidP="00582D02">
            <w:pPr>
              <w:rPr>
                <w:rFonts w:ascii="Calibri" w:eastAsia="Calibri" w:hAnsi="Calibri" w:cs="Times New Roman"/>
              </w:rPr>
            </w:pPr>
            <w:r>
              <w:rPr>
                <w:rFonts w:ascii="Calibri" w:eastAsia="Calibri" w:hAnsi="Calibri" w:cs="Times New Roman"/>
              </w:rPr>
              <w:t>Secondaire (Termin</w:t>
            </w:r>
            <w:r w:rsidRPr="00F5203C">
              <w:rPr>
                <w:rFonts w:ascii="Calibri" w:eastAsia="Calibri" w:hAnsi="Calibri" w:cs="Times New Roman"/>
              </w:rPr>
              <w:t>é</w:t>
            </w:r>
            <w:r>
              <w:rPr>
                <w:rFonts w:ascii="Calibri" w:eastAsia="Calibri" w:hAnsi="Calibri" w:cs="Times New Roman"/>
              </w:rPr>
              <w:t>)</w:t>
            </w:r>
            <w:r w:rsidRPr="00F5203C">
              <w:rPr>
                <w:rFonts w:ascii="Calibri" w:eastAsia="Calibri" w:hAnsi="Calibri" w:cs="Times New Roman"/>
              </w:rPr>
              <w:t xml:space="preserve"> </w:t>
            </w:r>
            <w:r w:rsidRPr="00F5203C">
              <w:rPr>
                <w:rFonts w:ascii="Calibri" w:eastAsia="Calibri" w:hAnsi="Calibri" w:cs="Times New Roman"/>
              </w:rPr>
              <w:tab/>
            </w:r>
            <w:r>
              <w:rPr>
                <w:rFonts w:ascii="Calibri" w:eastAsia="Calibri" w:hAnsi="Calibri" w:cs="Times New Roman"/>
              </w:rPr>
              <w:tab/>
            </w:r>
            <w:r w:rsidRPr="00F5203C">
              <w:rPr>
                <w:rFonts w:ascii="Calibri" w:eastAsia="Calibri" w:hAnsi="Calibri" w:cs="Times New Roman"/>
              </w:rPr>
              <w:t>I__I</w:t>
            </w:r>
          </w:p>
          <w:p w14:paraId="0C25CD71" w14:textId="77777777" w:rsidR="00A87281" w:rsidRDefault="00A87281" w:rsidP="00582D02">
            <w:pPr>
              <w:rPr>
                <w:rFonts w:ascii="Calibri" w:eastAsia="Calibri" w:hAnsi="Calibri" w:cs="Times New Roman"/>
              </w:rPr>
            </w:pPr>
            <w:r>
              <w:rPr>
                <w:rFonts w:ascii="Calibri" w:eastAsia="Calibri" w:hAnsi="Calibri" w:cs="Times New Roman"/>
              </w:rPr>
              <w:t>Secondaire (Pas termin</w:t>
            </w:r>
            <w:r w:rsidRPr="00F5203C">
              <w:rPr>
                <w:rFonts w:ascii="Calibri" w:eastAsia="Calibri" w:hAnsi="Calibri" w:cs="Times New Roman"/>
              </w:rPr>
              <w:t>é</w:t>
            </w:r>
            <w:r>
              <w:rPr>
                <w:rFonts w:ascii="Calibri" w:eastAsia="Calibri" w:hAnsi="Calibri" w:cs="Times New Roman"/>
              </w:rPr>
              <w:t>)</w:t>
            </w:r>
            <w:r>
              <w:rPr>
                <w:rFonts w:ascii="Calibri" w:eastAsia="Calibri" w:hAnsi="Calibri" w:cs="Times New Roman"/>
              </w:rPr>
              <w:tab/>
            </w:r>
            <w:r w:rsidRPr="00F5203C">
              <w:rPr>
                <w:rFonts w:ascii="Calibri" w:eastAsia="Calibri" w:hAnsi="Calibri" w:cs="Times New Roman"/>
              </w:rPr>
              <w:t>I__I</w:t>
            </w:r>
          </w:p>
          <w:p w14:paraId="06398DB8" w14:textId="77777777" w:rsidR="00A87281" w:rsidRDefault="00A87281" w:rsidP="00582D02">
            <w:pPr>
              <w:rPr>
                <w:ins w:id="735" w:author="HP" w:date="2019-08-02T12:34:00Z"/>
                <w:rFonts w:ascii="Calibri" w:eastAsia="Calibri" w:hAnsi="Calibri" w:cs="Times New Roman"/>
              </w:rPr>
            </w:pPr>
            <w:r>
              <w:rPr>
                <w:rFonts w:ascii="Calibri" w:eastAsia="Calibri" w:hAnsi="Calibri" w:cs="Times New Roman"/>
              </w:rPr>
              <w:t>Secondaire Plus</w:t>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sidRPr="00F5203C">
              <w:rPr>
                <w:rFonts w:ascii="Calibri" w:eastAsia="Calibri" w:hAnsi="Calibri" w:cs="Times New Roman"/>
              </w:rPr>
              <w:t>I__I</w:t>
            </w:r>
          </w:p>
          <w:p w14:paraId="21472EB6" w14:textId="48892005" w:rsidR="00861EA7" w:rsidRPr="0062700B" w:rsidRDefault="00861EA7" w:rsidP="00582D02">
            <w:pPr>
              <w:rPr>
                <w:rFonts w:ascii="Calibri" w:eastAsia="Calibri" w:hAnsi="Calibri" w:cs="Times New Roman"/>
              </w:rPr>
            </w:pPr>
            <w:ins w:id="736" w:author="HP" w:date="2019-08-02T12:34:00Z">
              <w:r>
                <w:rPr>
                  <w:rFonts w:ascii="Calibri" w:eastAsia="Calibri" w:hAnsi="Calibri" w:cs="Times New Roman"/>
                </w:rPr>
                <w:t xml:space="preserve">Autres : </w:t>
              </w:r>
            </w:ins>
          </w:p>
        </w:tc>
      </w:tr>
      <w:tr w:rsidR="00A87281" w:rsidRPr="00DA6581" w14:paraId="64AC7760" w14:textId="77777777" w:rsidTr="00582D02">
        <w:tc>
          <w:tcPr>
            <w:tcW w:w="2500" w:type="pct"/>
          </w:tcPr>
          <w:p w14:paraId="691EB8E1" w14:textId="77777777" w:rsidR="00A87281" w:rsidRPr="00F5203C" w:rsidRDefault="00A87281" w:rsidP="00582D02">
            <w:pPr>
              <w:rPr>
                <w:rFonts w:ascii="Calibri" w:eastAsia="Calibri" w:hAnsi="Calibri" w:cs="Times New Roman"/>
              </w:rPr>
            </w:pPr>
            <w:r>
              <w:rPr>
                <w:rFonts w:ascii="Calibri" w:eastAsia="Calibri" w:hAnsi="Calibri" w:cs="Times New Roman"/>
              </w:rPr>
              <w:t>Avez-vous une formation en sante ?</w:t>
            </w:r>
          </w:p>
        </w:tc>
        <w:tc>
          <w:tcPr>
            <w:tcW w:w="2500" w:type="pct"/>
          </w:tcPr>
          <w:p w14:paraId="5AA77125" w14:textId="77777777" w:rsidR="00A87281" w:rsidRPr="00F5203C" w:rsidRDefault="00A87281" w:rsidP="00582D02">
            <w:pPr>
              <w:rPr>
                <w:rFonts w:ascii="Calibri" w:eastAsia="Calibri" w:hAnsi="Calibri" w:cs="Times New Roman"/>
                <w:lang w:val="en-US"/>
              </w:rPr>
            </w:pPr>
            <w:proofErr w:type="spellStart"/>
            <w:r w:rsidRPr="00F5203C">
              <w:rPr>
                <w:rFonts w:ascii="Calibri" w:eastAsia="Calibri" w:hAnsi="Calibri" w:cs="Times New Roman"/>
                <w:lang w:val="en-US"/>
              </w:rPr>
              <w:t>Oui</w:t>
            </w:r>
            <w:proofErr w:type="spellEnd"/>
            <w:r w:rsidRPr="00F5203C">
              <w:rPr>
                <w:rFonts w:ascii="Calibri" w:eastAsia="Calibri" w:hAnsi="Calibri" w:cs="Times New Roman"/>
                <w:lang w:val="en-US"/>
              </w:rPr>
              <w:t>:  I__I                             Non: I__I</w:t>
            </w:r>
          </w:p>
        </w:tc>
      </w:tr>
      <w:tr w:rsidR="00A87281" w:rsidRPr="00DA6581" w14:paraId="787104CB" w14:textId="77777777" w:rsidTr="00582D02">
        <w:tc>
          <w:tcPr>
            <w:tcW w:w="2500" w:type="pct"/>
          </w:tcPr>
          <w:p w14:paraId="476C7D09" w14:textId="77777777" w:rsidR="00A87281" w:rsidRPr="00F5203C" w:rsidRDefault="00A87281" w:rsidP="00582D02">
            <w:pPr>
              <w:rPr>
                <w:rFonts w:ascii="Calibri" w:eastAsia="Calibri" w:hAnsi="Calibri" w:cs="Times New Roman"/>
              </w:rPr>
            </w:pPr>
            <w:r w:rsidRPr="00F5203C">
              <w:rPr>
                <w:rFonts w:ascii="Calibri" w:eastAsia="Calibri" w:hAnsi="Calibri" w:cs="Times New Roman"/>
              </w:rPr>
              <w:t>Depuis combi</w:t>
            </w:r>
            <w:r>
              <w:rPr>
                <w:rFonts w:ascii="Calibri" w:eastAsia="Calibri" w:hAnsi="Calibri" w:cs="Times New Roman"/>
              </w:rPr>
              <w:t xml:space="preserve">en de temps êtes-vous à ce </w:t>
            </w:r>
            <w:proofErr w:type="gramStart"/>
            <w:r>
              <w:rPr>
                <w:rFonts w:ascii="Calibri" w:eastAsia="Calibri" w:hAnsi="Calibri" w:cs="Times New Roman"/>
              </w:rPr>
              <w:t>travail</w:t>
            </w:r>
            <w:r w:rsidRPr="00F5203C">
              <w:rPr>
                <w:rFonts w:ascii="Calibri" w:eastAsia="Calibri" w:hAnsi="Calibri" w:cs="Times New Roman"/>
              </w:rPr>
              <w:t>?</w:t>
            </w:r>
            <w:proofErr w:type="gramEnd"/>
          </w:p>
        </w:tc>
        <w:tc>
          <w:tcPr>
            <w:tcW w:w="2500" w:type="pct"/>
          </w:tcPr>
          <w:p w14:paraId="28058FF9" w14:textId="0097E02E" w:rsidR="00A87281" w:rsidRPr="00F5203C" w:rsidRDefault="00A87281" w:rsidP="00582D02">
            <w:pPr>
              <w:rPr>
                <w:rFonts w:ascii="Calibri" w:eastAsia="Calibri" w:hAnsi="Calibri" w:cs="Times New Roman"/>
                <w:lang w:val="en-US"/>
              </w:rPr>
            </w:pPr>
            <w:proofErr w:type="spellStart"/>
            <w:r w:rsidRPr="00F5203C">
              <w:rPr>
                <w:rFonts w:ascii="Calibri" w:eastAsia="Calibri" w:hAnsi="Calibri" w:cs="Times New Roman"/>
                <w:lang w:val="en-US"/>
              </w:rPr>
              <w:t>Année</w:t>
            </w:r>
            <w:proofErr w:type="spellEnd"/>
            <w:r w:rsidRPr="00F5203C">
              <w:rPr>
                <w:rFonts w:ascii="Calibri" w:eastAsia="Calibri" w:hAnsi="Calibri" w:cs="Times New Roman"/>
                <w:lang w:val="en-US"/>
              </w:rPr>
              <w:t xml:space="preserve"> I__I__I </w:t>
            </w:r>
            <w:del w:id="737" w:author="El Hadji Falilou Ndiaye" w:date="2019-08-09T13:33:00Z">
              <w:r w:rsidRPr="00F5203C" w:rsidDel="0099737B">
                <w:rPr>
                  <w:rFonts w:ascii="Calibri" w:eastAsia="Calibri" w:hAnsi="Calibri" w:cs="Times New Roman"/>
                  <w:lang w:val="en-US"/>
                </w:rPr>
                <w:delText>mois I__I__</w:delText>
              </w:r>
            </w:del>
            <w:r w:rsidRPr="00F5203C">
              <w:rPr>
                <w:rFonts w:ascii="Calibri" w:eastAsia="Calibri" w:hAnsi="Calibri" w:cs="Times New Roman"/>
                <w:lang w:val="en-US"/>
              </w:rPr>
              <w:t>I</w:t>
            </w:r>
          </w:p>
        </w:tc>
      </w:tr>
    </w:tbl>
    <w:p w14:paraId="22D1C893" w14:textId="77777777" w:rsidR="00A87281" w:rsidRDefault="00A87281" w:rsidP="00A87281">
      <w:pPr>
        <w:spacing w:after="0" w:line="240" w:lineRule="auto"/>
        <w:rPr>
          <w:rFonts w:ascii="Calibri" w:eastAsia="Calibri" w:hAnsi="Calibri" w:cs="Times New Roman"/>
          <w:sz w:val="24"/>
          <w:szCs w:val="24"/>
          <w:lang w:val="en-US"/>
        </w:rPr>
      </w:pPr>
    </w:p>
    <w:tbl>
      <w:tblPr>
        <w:tblStyle w:val="TableGrid2"/>
        <w:tblW w:w="5000" w:type="pct"/>
        <w:tblLook w:val="04A0" w:firstRow="1" w:lastRow="0" w:firstColumn="1" w:lastColumn="0" w:noHBand="0" w:noVBand="1"/>
      </w:tblPr>
      <w:tblGrid>
        <w:gridCol w:w="4595"/>
        <w:gridCol w:w="4755"/>
      </w:tblGrid>
      <w:tr w:rsidR="00A87281" w:rsidRPr="00A26C6C" w14:paraId="0E729BA7" w14:textId="77777777" w:rsidTr="00582D02">
        <w:tc>
          <w:tcPr>
            <w:tcW w:w="5000" w:type="pct"/>
            <w:gridSpan w:val="2"/>
          </w:tcPr>
          <w:p w14:paraId="6508675F" w14:textId="77777777" w:rsidR="00A87281" w:rsidRPr="00A26C6C" w:rsidRDefault="00A87281" w:rsidP="00582D02">
            <w:pPr>
              <w:rPr>
                <w:rFonts w:ascii="Calibri" w:eastAsia="Calibri" w:hAnsi="Calibri" w:cs="Times New Roman"/>
                <w:b/>
                <w:sz w:val="24"/>
                <w:szCs w:val="24"/>
              </w:rPr>
            </w:pPr>
            <w:r>
              <w:rPr>
                <w:rFonts w:ascii="Calibri" w:eastAsia="Calibri" w:hAnsi="Calibri" w:cs="Times New Roman"/>
                <w:b/>
                <w:sz w:val="24"/>
                <w:szCs w:val="24"/>
              </w:rPr>
              <w:t>Section 1</w:t>
            </w:r>
            <w:r w:rsidRPr="00A26C6C">
              <w:rPr>
                <w:rFonts w:ascii="Calibri" w:eastAsia="Calibri" w:hAnsi="Calibri" w:cs="Times New Roman"/>
                <w:b/>
                <w:sz w:val="24"/>
                <w:szCs w:val="24"/>
              </w:rPr>
              <w:t xml:space="preserve">: </w:t>
            </w:r>
            <w:r>
              <w:rPr>
                <w:rFonts w:ascii="Calibri" w:eastAsia="Calibri" w:hAnsi="Calibri" w:cs="Times New Roman"/>
                <w:b/>
                <w:sz w:val="24"/>
                <w:szCs w:val="24"/>
              </w:rPr>
              <w:t>Disponibilité des directives</w:t>
            </w:r>
          </w:p>
        </w:tc>
      </w:tr>
      <w:tr w:rsidR="00A87281" w:rsidRPr="00A26C6C" w14:paraId="2DECBE29" w14:textId="77777777" w:rsidTr="00582D02">
        <w:tc>
          <w:tcPr>
            <w:tcW w:w="5000" w:type="pct"/>
            <w:gridSpan w:val="2"/>
          </w:tcPr>
          <w:p w14:paraId="5DCA1DF9" w14:textId="77777777" w:rsidR="00A87281" w:rsidRPr="00F5203C" w:rsidRDefault="00A87281" w:rsidP="00582D02">
            <w:pPr>
              <w:rPr>
                <w:rFonts w:ascii="Calibri" w:eastAsia="Calibri" w:hAnsi="Calibri" w:cs="Times New Roman"/>
              </w:rPr>
            </w:pPr>
            <w:r w:rsidRPr="00A1247C">
              <w:rPr>
                <w:rFonts w:ascii="Calibri" w:eastAsia="Times New Roman" w:hAnsi="Calibri" w:cs="Calibri"/>
                <w:b/>
                <w:bCs/>
                <w:lang w:val="fr-BE" w:eastAsia="fr-FR"/>
              </w:rPr>
              <w:lastRenderedPageBreak/>
              <w:t>Instructions</w:t>
            </w:r>
            <w:r w:rsidRPr="00F5203C">
              <w:rPr>
                <w:rFonts w:ascii="Calibri" w:eastAsia="Times New Roman" w:hAnsi="Calibri" w:cs="Calibri"/>
                <w:b/>
                <w:bCs/>
                <w:i/>
                <w:lang w:val="fr-BE" w:eastAsia="fr-FR"/>
              </w:rPr>
              <w:t>:</w:t>
            </w:r>
            <w:r w:rsidRPr="00F5203C">
              <w:rPr>
                <w:rFonts w:ascii="Times New Roman" w:eastAsia="Times New Roman" w:hAnsi="Times New Roman" w:cs="Times New Roman"/>
                <w:i/>
                <w:lang w:val="fr-BE" w:eastAsia="fr-FR"/>
              </w:rPr>
              <w:t xml:space="preserve"> </w:t>
            </w:r>
            <w:r w:rsidRPr="00F5203C">
              <w:rPr>
                <w:rFonts w:ascii="Calibri" w:eastAsia="Times New Roman" w:hAnsi="Calibri" w:cs="Calibri"/>
                <w:i/>
                <w:lang w:val="fr-BE" w:eastAsia="fr-FR"/>
              </w:rPr>
              <w:t>Pour chacune des questions suivantes, vérifiez si chaque élément est présent dans la formation aujourd'hui.</w:t>
            </w:r>
          </w:p>
        </w:tc>
      </w:tr>
      <w:tr w:rsidR="00A87281" w:rsidRPr="00F5203C" w14:paraId="4B55FFFD" w14:textId="77777777" w:rsidTr="00582D02">
        <w:tc>
          <w:tcPr>
            <w:tcW w:w="2457" w:type="pct"/>
            <w:tcBorders>
              <w:top w:val="single" w:sz="6" w:space="0" w:color="000000"/>
              <w:left w:val="single" w:sz="6" w:space="0" w:color="000000"/>
              <w:bottom w:val="single" w:sz="6" w:space="0" w:color="000000"/>
              <w:right w:val="single" w:sz="6" w:space="0" w:color="000000"/>
            </w:tcBorders>
            <w:vAlign w:val="center"/>
          </w:tcPr>
          <w:p w14:paraId="6E480987" w14:textId="77777777" w:rsidR="00A87281" w:rsidRPr="00F5203C" w:rsidRDefault="00A87281" w:rsidP="00582D02">
            <w:pPr>
              <w:rPr>
                <w:rFonts w:ascii="Times New Roman" w:eastAsia="Times New Roman" w:hAnsi="Times New Roman" w:cs="Times New Roman"/>
                <w:highlight w:val="yellow"/>
                <w:lang w:val="fr-BE" w:eastAsia="fr-FR"/>
              </w:rPr>
            </w:pPr>
            <w:r w:rsidRPr="00F5203C">
              <w:rPr>
                <w:rFonts w:ascii="Calibri" w:eastAsia="Times New Roman" w:hAnsi="Calibri" w:cs="Calibri"/>
                <w:lang w:val="fr-BE" w:eastAsia="fr-FR"/>
              </w:rPr>
              <w:t xml:space="preserve">Avez-vous accès à une copie </w:t>
            </w:r>
            <w:r>
              <w:rPr>
                <w:rFonts w:ascii="Calibri" w:eastAsia="Times New Roman" w:hAnsi="Calibri" w:cs="Calibri"/>
                <w:lang w:val="fr-BE" w:eastAsia="fr-FR"/>
              </w:rPr>
              <w:t>du document sur les d</w:t>
            </w:r>
            <w:r w:rsidRPr="00AB78CF">
              <w:rPr>
                <w:rFonts w:ascii="Calibri" w:eastAsia="Times New Roman" w:hAnsi="Calibri" w:cs="Calibri"/>
                <w:lang w:val="fr-BE" w:eastAsia="fr-FR"/>
              </w:rPr>
              <w:t>irectives nationales de surveillance du paludisme (2017)</w:t>
            </w:r>
            <w:r w:rsidRPr="00A1247C">
              <w:rPr>
                <w:rFonts w:ascii="Calibri" w:eastAsia="Times New Roman" w:hAnsi="Calibri" w:cs="Calibri"/>
                <w:lang w:val="fr-BE" w:eastAsia="fr-FR"/>
              </w:rPr>
              <w:t>?</w:t>
            </w:r>
          </w:p>
        </w:tc>
        <w:tc>
          <w:tcPr>
            <w:tcW w:w="2543" w:type="pct"/>
            <w:tcBorders>
              <w:top w:val="single" w:sz="6" w:space="0" w:color="000000"/>
              <w:left w:val="single" w:sz="6" w:space="0" w:color="000000"/>
              <w:bottom w:val="single" w:sz="6" w:space="0" w:color="000000"/>
              <w:right w:val="single" w:sz="6" w:space="0" w:color="000000"/>
            </w:tcBorders>
          </w:tcPr>
          <w:p w14:paraId="5CA269B1" w14:textId="77777777" w:rsidR="00A87281" w:rsidRPr="00F5203C" w:rsidRDefault="00A87281" w:rsidP="00582D02">
            <w:pPr>
              <w:rPr>
                <w:rFonts w:ascii="Times New Roman" w:eastAsia="Times New Roman" w:hAnsi="Times New Roman" w:cs="Times New Roman"/>
                <w:lang w:val="fr-BE" w:eastAsia="fr-FR"/>
              </w:rPr>
            </w:pPr>
            <w:r w:rsidRPr="00A1247C">
              <w:rPr>
                <w:rFonts w:ascii="Calibri" w:eastAsia="Times New Roman" w:hAnsi="Calibri" w:cs="Calibri"/>
                <w:lang w:val="fr-BE" w:eastAsia="fr-FR"/>
              </w:rPr>
              <w:t xml:space="preserve">Oui, observé: I__I            Oui, non observé: I__I </w:t>
            </w:r>
          </w:p>
          <w:p w14:paraId="5DBD89A2" w14:textId="77777777" w:rsidR="00A87281" w:rsidRPr="00F5203C" w:rsidRDefault="00A87281" w:rsidP="00582D02">
            <w:pPr>
              <w:rPr>
                <w:rFonts w:ascii="Times New Roman" w:eastAsia="Times New Roman" w:hAnsi="Times New Roman" w:cs="Times New Roman"/>
                <w:highlight w:val="yellow"/>
                <w:lang w:eastAsia="fr-FR"/>
              </w:rPr>
            </w:pPr>
            <w:r w:rsidRPr="00A1247C">
              <w:rPr>
                <w:rFonts w:ascii="Calibri" w:eastAsia="Times New Roman" w:hAnsi="Calibri" w:cs="Calibri"/>
                <w:lang w:val="fr-BE" w:eastAsia="fr-FR"/>
              </w:rPr>
              <w:t>Non: I__I</w:t>
            </w:r>
          </w:p>
        </w:tc>
      </w:tr>
      <w:tr w:rsidR="00A87281" w:rsidRPr="00F5203C" w14:paraId="7D27D247"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3D4A7B94" w14:textId="77777777" w:rsidR="00A87281" w:rsidRPr="00F5203C" w:rsidRDefault="00A87281" w:rsidP="00582D02">
            <w:pPr>
              <w:ind w:left="245"/>
              <w:rPr>
                <w:rFonts w:ascii="Calibri" w:eastAsia="Times New Roman" w:hAnsi="Calibri" w:cs="Calibri"/>
                <w:lang w:eastAsia="fr-FR"/>
              </w:rPr>
            </w:pPr>
            <w:r w:rsidRPr="00F5203C">
              <w:rPr>
                <w:rFonts w:ascii="Calibri" w:eastAsia="Times New Roman" w:hAnsi="Calibri" w:cs="Calibri"/>
                <w:i/>
                <w:lang w:val="fr-BE" w:eastAsia="fr-FR"/>
              </w:rPr>
              <w:t>Si « oui »</w:t>
            </w:r>
            <w:r>
              <w:rPr>
                <w:rFonts w:ascii="Calibri" w:eastAsia="Times New Roman" w:hAnsi="Calibri" w:cs="Calibri"/>
                <w:i/>
                <w:lang w:val="fr-BE" w:eastAsia="fr-FR"/>
              </w:rPr>
              <w:t xml:space="preserve"> </w:t>
            </w:r>
            <w:r>
              <w:rPr>
                <w:rFonts w:ascii="Calibri" w:eastAsia="Times New Roman" w:hAnsi="Calibri" w:cs="Calibri"/>
                <w:lang w:val="fr-BE" w:eastAsia="fr-FR"/>
              </w:rPr>
              <w:t xml:space="preserve">Quelle est votre appréciation des directives </w:t>
            </w:r>
          </w:p>
          <w:p w14:paraId="6D73C178" w14:textId="77777777" w:rsidR="00A87281" w:rsidRPr="00F5203C" w:rsidRDefault="00A87281" w:rsidP="00582D02">
            <w:pPr>
              <w:ind w:left="335"/>
              <w:rPr>
                <w:rFonts w:ascii="Calibri" w:eastAsia="Times New Roman" w:hAnsi="Calibri" w:cs="Calibri"/>
                <w:lang w:eastAsia="fr-FR"/>
              </w:rPr>
            </w:pPr>
            <w:r w:rsidRPr="00F5203C">
              <w:rPr>
                <w:rFonts w:ascii="Calibri" w:eastAsia="Times New Roman" w:hAnsi="Calibri" w:cs="Calibri"/>
                <w:lang w:eastAsia="fr-FR"/>
              </w:rPr>
              <w:t>Claire</w:t>
            </w:r>
            <w:r>
              <w:rPr>
                <w:rFonts w:ascii="Calibri" w:eastAsia="Times New Roman" w:hAnsi="Calibri" w:cs="Calibri"/>
                <w:lang w:eastAsia="fr-FR"/>
              </w:rPr>
              <w:t>s</w:t>
            </w:r>
            <w:r w:rsidRPr="00F5203C">
              <w:rPr>
                <w:rFonts w:ascii="Calibri" w:eastAsia="Times New Roman" w:hAnsi="Calibri" w:cs="Calibri"/>
                <w:lang w:eastAsia="fr-FR"/>
              </w:rPr>
              <w:t xml:space="preserve"> et applicable I__I</w:t>
            </w:r>
            <w:r>
              <w:rPr>
                <w:rFonts w:ascii="Calibri" w:eastAsia="Times New Roman" w:hAnsi="Calibri" w:cs="Calibri"/>
                <w:lang w:eastAsia="fr-FR"/>
              </w:rPr>
              <w:t xml:space="preserve">, </w:t>
            </w:r>
            <w:r w:rsidRPr="00F5203C">
              <w:rPr>
                <w:rFonts w:ascii="Calibri" w:eastAsia="Times New Roman" w:hAnsi="Calibri" w:cs="Calibri"/>
                <w:lang w:eastAsia="fr-FR"/>
              </w:rPr>
              <w:t>Claire</w:t>
            </w:r>
            <w:r>
              <w:rPr>
                <w:rFonts w:ascii="Calibri" w:eastAsia="Times New Roman" w:hAnsi="Calibri" w:cs="Calibri"/>
                <w:lang w:eastAsia="fr-FR"/>
              </w:rPr>
              <w:t>s</w:t>
            </w:r>
            <w:r w:rsidRPr="00A1247C">
              <w:rPr>
                <w:rFonts w:ascii="Calibri" w:eastAsia="Times New Roman" w:hAnsi="Calibri" w:cs="Calibri"/>
                <w:lang w:eastAsia="fr-FR"/>
              </w:rPr>
              <w:t xml:space="preserve"> mais</w:t>
            </w:r>
            <w:r w:rsidRPr="00F5203C">
              <w:rPr>
                <w:rFonts w:ascii="Calibri" w:eastAsia="Times New Roman" w:hAnsi="Calibri" w:cs="Calibri"/>
                <w:lang w:eastAsia="fr-FR"/>
              </w:rPr>
              <w:t xml:space="preserve"> difficile </w:t>
            </w:r>
            <w:r>
              <w:rPr>
                <w:rFonts w:ascii="Calibri" w:eastAsia="Times New Roman" w:hAnsi="Calibri" w:cs="Calibri"/>
                <w:lang w:eastAsia="fr-FR"/>
              </w:rPr>
              <w:t xml:space="preserve">à </w:t>
            </w:r>
            <w:r w:rsidRPr="00F5203C">
              <w:rPr>
                <w:rFonts w:ascii="Calibri" w:eastAsia="Times New Roman" w:hAnsi="Calibri" w:cs="Calibri"/>
                <w:lang w:eastAsia="fr-FR"/>
              </w:rPr>
              <w:t>applique</w:t>
            </w:r>
            <w:r>
              <w:rPr>
                <w:rFonts w:ascii="Calibri" w:eastAsia="Times New Roman" w:hAnsi="Calibri" w:cs="Calibri"/>
                <w:lang w:eastAsia="fr-FR"/>
              </w:rPr>
              <w:t>r</w:t>
            </w:r>
            <w:r w:rsidRPr="00F5203C">
              <w:rPr>
                <w:rFonts w:ascii="Calibri" w:eastAsia="Times New Roman" w:hAnsi="Calibri" w:cs="Calibri"/>
                <w:lang w:eastAsia="fr-FR"/>
              </w:rPr>
              <w:t xml:space="preserve"> I__I</w:t>
            </w:r>
            <w:r>
              <w:rPr>
                <w:rFonts w:ascii="Calibri" w:eastAsia="Times New Roman" w:hAnsi="Calibri" w:cs="Calibri"/>
                <w:lang w:eastAsia="fr-FR"/>
              </w:rPr>
              <w:t xml:space="preserve">, </w:t>
            </w:r>
            <w:r w:rsidRPr="00F5203C">
              <w:rPr>
                <w:rFonts w:ascii="Calibri" w:eastAsia="Times New Roman" w:hAnsi="Calibri" w:cs="Calibri"/>
                <w:lang w:eastAsia="fr-FR"/>
              </w:rPr>
              <w:t xml:space="preserve">Pas </w:t>
            </w:r>
            <w:r>
              <w:rPr>
                <w:rFonts w:ascii="Calibri" w:eastAsia="Times New Roman" w:hAnsi="Calibri" w:cs="Calibri"/>
                <w:lang w:eastAsia="fr-FR"/>
              </w:rPr>
              <w:t>claires</w:t>
            </w:r>
            <w:r w:rsidRPr="00F5203C">
              <w:rPr>
                <w:rFonts w:ascii="Calibri" w:eastAsia="Times New Roman" w:hAnsi="Calibri" w:cs="Calibri"/>
                <w:lang w:eastAsia="fr-FR"/>
              </w:rPr>
              <w:t xml:space="preserve"> I__I</w:t>
            </w:r>
            <w:r>
              <w:rPr>
                <w:rFonts w:ascii="Calibri" w:eastAsia="Times New Roman" w:hAnsi="Calibri" w:cs="Calibri"/>
                <w:lang w:eastAsia="fr-FR"/>
              </w:rPr>
              <w:t xml:space="preserve">, Ne sais pas </w:t>
            </w:r>
            <w:r w:rsidRPr="00F5203C">
              <w:rPr>
                <w:rFonts w:ascii="Calibri" w:eastAsia="Times New Roman" w:hAnsi="Calibri" w:cs="Calibri"/>
                <w:lang w:eastAsia="fr-FR"/>
              </w:rPr>
              <w:t>I__I</w:t>
            </w:r>
          </w:p>
          <w:p w14:paraId="0CD1F73B" w14:textId="77777777" w:rsidR="00A87281" w:rsidRPr="00F5203C" w:rsidRDefault="00A87281" w:rsidP="00582D02">
            <w:pPr>
              <w:ind w:left="335"/>
              <w:rPr>
                <w:rFonts w:ascii="Calibri" w:eastAsia="Times New Roman" w:hAnsi="Calibri" w:cs="Calibri"/>
                <w:lang w:eastAsia="fr-FR"/>
              </w:rPr>
            </w:pPr>
            <w:r w:rsidRPr="00F5203C">
              <w:rPr>
                <w:rFonts w:ascii="Calibri" w:eastAsia="Times New Roman" w:hAnsi="Calibri" w:cs="Calibri"/>
                <w:lang w:eastAsia="fr-FR"/>
              </w:rPr>
              <w:t xml:space="preserve">Vos suggestions: </w:t>
            </w:r>
          </w:p>
          <w:p w14:paraId="6E0655CB" w14:textId="37E12713" w:rsidR="00A87281" w:rsidRPr="00F5203C" w:rsidRDefault="00A87281" w:rsidP="00582D02">
            <w:pPr>
              <w:ind w:left="335"/>
              <w:rPr>
                <w:rFonts w:ascii="Calibri" w:eastAsia="Times New Roman" w:hAnsi="Calibri" w:cs="Calibri"/>
                <w:lang w:eastAsia="fr-FR"/>
              </w:rPr>
            </w:pPr>
            <w:r w:rsidRPr="00F5203C">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p w14:paraId="041631E7" w14:textId="775A0E00" w:rsidR="00A87281" w:rsidRPr="00F5203C" w:rsidRDefault="00A87281" w:rsidP="00582D02">
            <w:pPr>
              <w:ind w:left="335"/>
              <w:rPr>
                <w:rFonts w:ascii="Calibri" w:eastAsia="Times New Roman" w:hAnsi="Calibri" w:cs="Calibri"/>
                <w:lang w:eastAsia="fr-FR"/>
              </w:rPr>
            </w:pPr>
            <w:r w:rsidRPr="00F5203C">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p w14:paraId="628526C9" w14:textId="0259C950" w:rsidR="00A87281" w:rsidRPr="00F5203C" w:rsidRDefault="00A87281" w:rsidP="00582D02">
            <w:pPr>
              <w:ind w:left="335"/>
              <w:rPr>
                <w:rFonts w:ascii="Calibri" w:eastAsia="Times New Roman" w:hAnsi="Calibri" w:cs="Calibri"/>
                <w:lang w:eastAsia="fr-FR"/>
              </w:rPr>
            </w:pPr>
            <w:r w:rsidRPr="00F5203C">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p w14:paraId="292DCBE1" w14:textId="34D2AFAE" w:rsidR="00A87281" w:rsidRPr="00F5203C" w:rsidRDefault="00A87281" w:rsidP="00582D02">
            <w:pPr>
              <w:ind w:left="335"/>
              <w:rPr>
                <w:rFonts w:ascii="Calibri" w:eastAsia="Times New Roman" w:hAnsi="Calibri" w:cs="Calibri"/>
                <w:lang w:eastAsia="fr-FR"/>
              </w:rPr>
            </w:pPr>
            <w:r w:rsidRPr="00F5203C">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p w14:paraId="5CF34EED" w14:textId="54A90846" w:rsidR="00A87281" w:rsidRPr="00F5203C" w:rsidRDefault="00A87281" w:rsidP="00582D02">
            <w:pPr>
              <w:ind w:left="335"/>
              <w:rPr>
                <w:rFonts w:ascii="Calibri" w:eastAsia="Times New Roman" w:hAnsi="Calibri" w:cs="Calibri"/>
                <w:lang w:eastAsia="fr-FR"/>
              </w:rPr>
            </w:pPr>
            <w:r w:rsidRPr="00F5203C">
              <w:rPr>
                <w:rFonts w:ascii="Calibri" w:eastAsia="Times New Roman" w:hAnsi="Calibri" w:cs="Calibri"/>
                <w:lang w:eastAsia="fr-FR"/>
              </w:rPr>
              <w:t>_____________________________________</w:t>
            </w:r>
            <w:r>
              <w:rPr>
                <w:rFonts w:ascii="Calibri" w:eastAsia="Times New Roman" w:hAnsi="Calibri" w:cs="Calibri"/>
                <w:lang w:eastAsia="fr-FR"/>
              </w:rPr>
              <w:t>________________________________________</w:t>
            </w:r>
          </w:p>
        </w:tc>
      </w:tr>
      <w:tr w:rsidR="00A87281" w:rsidRPr="00A26C6C" w14:paraId="27E1C7D7" w14:textId="77777777" w:rsidTr="00582D02">
        <w:tc>
          <w:tcPr>
            <w:tcW w:w="2457" w:type="pct"/>
            <w:tcBorders>
              <w:top w:val="single" w:sz="6" w:space="0" w:color="000000"/>
              <w:left w:val="single" w:sz="6" w:space="0" w:color="000000"/>
              <w:bottom w:val="single" w:sz="6" w:space="0" w:color="000000"/>
              <w:right w:val="single" w:sz="6" w:space="0" w:color="000000"/>
            </w:tcBorders>
            <w:vAlign w:val="center"/>
          </w:tcPr>
          <w:p w14:paraId="7BBAFB7B" w14:textId="77777777" w:rsidR="00A87281" w:rsidRPr="00F5203C" w:rsidRDefault="00A87281" w:rsidP="00582D02">
            <w:pPr>
              <w:rPr>
                <w:rFonts w:ascii="Times New Roman" w:eastAsia="Times New Roman" w:hAnsi="Times New Roman" w:cs="Times New Roman"/>
                <w:lang w:val="fr-BE" w:eastAsia="fr-FR"/>
              </w:rPr>
            </w:pPr>
            <w:r w:rsidRPr="00F5203C">
              <w:rPr>
                <w:rFonts w:ascii="Calibri" w:eastAsia="Times New Roman" w:hAnsi="Calibri" w:cs="Calibri"/>
                <w:lang w:val="fr-BE" w:eastAsia="fr-FR"/>
              </w:rPr>
              <w:t>Avez-vous accès à une copie des dernières directives nationales sur la prise en charge du paludisme?</w:t>
            </w:r>
          </w:p>
        </w:tc>
        <w:tc>
          <w:tcPr>
            <w:tcW w:w="2543" w:type="pct"/>
            <w:tcBorders>
              <w:top w:val="single" w:sz="6" w:space="0" w:color="000000"/>
              <w:left w:val="single" w:sz="6" w:space="0" w:color="000000"/>
              <w:bottom w:val="single" w:sz="6" w:space="0" w:color="000000"/>
              <w:right w:val="single" w:sz="6" w:space="0" w:color="000000"/>
            </w:tcBorders>
          </w:tcPr>
          <w:p w14:paraId="4F4E8A1B" w14:textId="77777777" w:rsidR="00A87281" w:rsidRPr="00F5203C" w:rsidRDefault="00A87281" w:rsidP="00582D02">
            <w:pPr>
              <w:rPr>
                <w:rFonts w:ascii="Calibri" w:eastAsia="Times New Roman" w:hAnsi="Calibri" w:cs="Calibri"/>
                <w:lang w:val="fr-BE" w:eastAsia="fr-FR"/>
              </w:rPr>
            </w:pPr>
            <w:r w:rsidRPr="00A1247C">
              <w:rPr>
                <w:rFonts w:ascii="Calibri" w:eastAsia="Times New Roman" w:hAnsi="Calibri" w:cs="Calibri"/>
                <w:lang w:val="fr-BE" w:eastAsia="fr-FR"/>
              </w:rPr>
              <w:t>Oui</w:t>
            </w:r>
            <w:r w:rsidRPr="00F5203C">
              <w:rPr>
                <w:rFonts w:ascii="Calibri" w:eastAsia="Times New Roman" w:hAnsi="Calibri" w:cs="Calibri"/>
                <w:lang w:val="fr-BE" w:eastAsia="fr-FR"/>
              </w:rPr>
              <w:t xml:space="preserve">, observé: I__I            Oui, non observé: I__I </w:t>
            </w:r>
          </w:p>
          <w:p w14:paraId="1315015B" w14:textId="77777777" w:rsidR="00A87281" w:rsidRPr="00F5203C" w:rsidRDefault="00A87281" w:rsidP="00582D02">
            <w:pPr>
              <w:rPr>
                <w:rFonts w:ascii="Times New Roman" w:eastAsia="Times New Roman" w:hAnsi="Times New Roman" w:cs="Times New Roman"/>
                <w:lang w:val="fr-BE" w:eastAsia="fr-FR"/>
              </w:rPr>
            </w:pPr>
            <w:r w:rsidRPr="00F5203C">
              <w:rPr>
                <w:rFonts w:ascii="Calibri" w:eastAsia="Times New Roman" w:hAnsi="Calibri" w:cs="Calibri"/>
                <w:lang w:val="fr-BE" w:eastAsia="fr-FR"/>
              </w:rPr>
              <w:t>Non: I__I</w:t>
            </w:r>
          </w:p>
        </w:tc>
      </w:tr>
    </w:tbl>
    <w:p w14:paraId="1BBC5D66" w14:textId="77777777" w:rsidR="00A87281" w:rsidRPr="00F5203C" w:rsidRDefault="00A87281" w:rsidP="00A87281">
      <w:pPr>
        <w:spacing w:after="0" w:line="240" w:lineRule="auto"/>
        <w:rPr>
          <w:rFonts w:ascii="Calibri" w:eastAsia="Calibri" w:hAnsi="Calibri" w:cs="Times New Roman"/>
          <w:sz w:val="24"/>
          <w:szCs w:val="24"/>
        </w:rPr>
      </w:pPr>
    </w:p>
    <w:tbl>
      <w:tblPr>
        <w:tblStyle w:val="TableGrid2"/>
        <w:tblW w:w="5000" w:type="pct"/>
        <w:tblLook w:val="04A0" w:firstRow="1" w:lastRow="0" w:firstColumn="1" w:lastColumn="0" w:noHBand="0" w:noVBand="1"/>
      </w:tblPr>
      <w:tblGrid>
        <w:gridCol w:w="4675"/>
        <w:gridCol w:w="4675"/>
      </w:tblGrid>
      <w:tr w:rsidR="00A87281" w:rsidRPr="00A26C6C" w14:paraId="558CAC3A" w14:textId="77777777" w:rsidTr="00582D02">
        <w:tc>
          <w:tcPr>
            <w:tcW w:w="5000" w:type="pct"/>
            <w:gridSpan w:val="2"/>
          </w:tcPr>
          <w:p w14:paraId="2457C0D0" w14:textId="77777777" w:rsidR="00A87281" w:rsidRPr="00A26C6C" w:rsidRDefault="00A87281" w:rsidP="00582D02">
            <w:pPr>
              <w:rPr>
                <w:rFonts w:ascii="Calibri" w:eastAsia="Calibri" w:hAnsi="Calibri" w:cs="Times New Roman"/>
                <w:b/>
                <w:sz w:val="24"/>
                <w:szCs w:val="24"/>
              </w:rPr>
            </w:pPr>
            <w:r w:rsidRPr="00A26C6C">
              <w:rPr>
                <w:rFonts w:ascii="Calibri" w:eastAsia="Calibri" w:hAnsi="Calibri" w:cs="Times New Roman"/>
                <w:b/>
                <w:sz w:val="24"/>
                <w:szCs w:val="24"/>
              </w:rPr>
              <w:t xml:space="preserve">Section </w:t>
            </w:r>
            <w:r>
              <w:rPr>
                <w:rFonts w:ascii="Calibri" w:eastAsia="Calibri" w:hAnsi="Calibri" w:cs="Times New Roman"/>
                <w:b/>
                <w:sz w:val="24"/>
                <w:szCs w:val="24"/>
              </w:rPr>
              <w:t>2</w:t>
            </w:r>
            <w:r w:rsidRPr="00A26C6C">
              <w:rPr>
                <w:rFonts w:ascii="Calibri" w:eastAsia="Calibri" w:hAnsi="Calibri" w:cs="Times New Roman"/>
                <w:b/>
                <w:sz w:val="24"/>
                <w:szCs w:val="24"/>
              </w:rPr>
              <w:t xml:space="preserve"> : Formation </w:t>
            </w:r>
          </w:p>
        </w:tc>
      </w:tr>
      <w:tr w:rsidR="00A87281" w:rsidRPr="00DA6581" w14:paraId="2FE14A7C" w14:textId="77777777" w:rsidTr="00582D02">
        <w:tc>
          <w:tcPr>
            <w:tcW w:w="2500" w:type="pct"/>
          </w:tcPr>
          <w:p w14:paraId="10B7FD8C" w14:textId="77777777" w:rsidR="00A87281" w:rsidRPr="00F5203C" w:rsidRDefault="00A87281" w:rsidP="00582D02">
            <w:pPr>
              <w:rPr>
                <w:rFonts w:ascii="Calibri" w:eastAsia="Calibri" w:hAnsi="Calibri" w:cs="Times New Roman"/>
              </w:rPr>
            </w:pPr>
            <w:r w:rsidRPr="00F5203C">
              <w:rPr>
                <w:rFonts w:ascii="Calibri" w:eastAsia="Calibri" w:hAnsi="Calibri" w:cs="Times New Roman"/>
              </w:rPr>
              <w:t xml:space="preserve">Avez-vous déjà participé reçu une formation </w:t>
            </w:r>
            <w:r>
              <w:rPr>
                <w:rFonts w:ascii="Calibri" w:eastAsia="Calibri" w:hAnsi="Calibri" w:cs="Times New Roman"/>
              </w:rPr>
              <w:t>sur la prise en charge du paludisme</w:t>
            </w:r>
            <w:r w:rsidRPr="00F5203C">
              <w:rPr>
                <w:rFonts w:ascii="Calibri" w:eastAsia="Calibri" w:hAnsi="Calibri" w:cs="Times New Roman"/>
              </w:rPr>
              <w:t>?</w:t>
            </w:r>
          </w:p>
        </w:tc>
        <w:tc>
          <w:tcPr>
            <w:tcW w:w="2500" w:type="pct"/>
          </w:tcPr>
          <w:p w14:paraId="7D869A7B" w14:textId="77777777" w:rsidR="00A87281" w:rsidRPr="00F5203C" w:rsidRDefault="00A87281" w:rsidP="00582D02">
            <w:pPr>
              <w:rPr>
                <w:rFonts w:ascii="Calibri" w:eastAsia="Calibri" w:hAnsi="Calibri" w:cs="Times New Roman"/>
                <w:lang w:val="en-US"/>
              </w:rPr>
            </w:pPr>
            <w:proofErr w:type="spellStart"/>
            <w:r w:rsidRPr="00F5203C">
              <w:rPr>
                <w:rFonts w:ascii="Calibri" w:eastAsia="Calibri" w:hAnsi="Calibri" w:cs="Times New Roman"/>
                <w:lang w:val="en-US"/>
              </w:rPr>
              <w:t>Oui</w:t>
            </w:r>
            <w:proofErr w:type="spellEnd"/>
            <w:r w:rsidRPr="00F5203C">
              <w:rPr>
                <w:rFonts w:ascii="Calibri" w:eastAsia="Calibri" w:hAnsi="Calibri" w:cs="Times New Roman"/>
                <w:lang w:val="en-US"/>
              </w:rPr>
              <w:t>:  I__I                             Non: I__I</w:t>
            </w:r>
          </w:p>
        </w:tc>
      </w:tr>
      <w:tr w:rsidR="00A87281" w:rsidRPr="00F5203C" w14:paraId="7B46D90F"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70F33CCD" w14:textId="77777777" w:rsidR="00A87281" w:rsidRDefault="00A87281" w:rsidP="00582D02">
            <w:pPr>
              <w:ind w:firstLine="155"/>
              <w:rPr>
                <w:rFonts w:ascii="Calibri" w:eastAsia="Times New Roman" w:hAnsi="Calibri" w:cs="Calibri"/>
                <w:lang w:val="fr-BE" w:eastAsia="fr-FR"/>
              </w:rPr>
            </w:pPr>
            <w:r>
              <w:rPr>
                <w:rFonts w:ascii="Calibri" w:eastAsia="Times New Roman" w:hAnsi="Calibri" w:cs="Calibri"/>
                <w:lang w:val="fr-BE" w:eastAsia="fr-FR"/>
              </w:rPr>
              <w:t>Si « oui » :</w:t>
            </w:r>
          </w:p>
          <w:p w14:paraId="3E7088CC" w14:textId="77777777" w:rsidR="00A87281" w:rsidRPr="00F5203C" w:rsidRDefault="00A87281" w:rsidP="00582D02">
            <w:pPr>
              <w:ind w:left="245"/>
              <w:rPr>
                <w:rFonts w:ascii="Calibri" w:eastAsia="Times New Roman" w:hAnsi="Calibri" w:cs="Calibri"/>
                <w:lang w:eastAsia="fr-FR"/>
              </w:rPr>
            </w:pPr>
            <w:r>
              <w:rPr>
                <w:rFonts w:ascii="Calibri" w:eastAsia="Times New Roman" w:hAnsi="Calibri" w:cs="Calibri"/>
                <w:lang w:val="fr-BE" w:eastAsia="fr-FR"/>
              </w:rPr>
              <w:t xml:space="preserve">Il y a combien de temps : </w:t>
            </w:r>
            <w:r w:rsidRPr="00F5203C">
              <w:rPr>
                <w:rFonts w:ascii="Calibri" w:eastAsia="Calibri" w:hAnsi="Calibri" w:cs="Times New Roman"/>
              </w:rPr>
              <w:t>Année I__I__I mois I__I__I</w:t>
            </w:r>
          </w:p>
          <w:p w14:paraId="7E3CCB8E" w14:textId="77777777" w:rsidR="00A87281" w:rsidRPr="00593533" w:rsidRDefault="00A87281" w:rsidP="00582D02">
            <w:pPr>
              <w:ind w:left="245"/>
              <w:rPr>
                <w:rFonts w:ascii="Calibri" w:eastAsia="Times New Roman" w:hAnsi="Calibri" w:cs="Calibri"/>
                <w:lang w:val="fr-BE" w:eastAsia="fr-FR"/>
              </w:rPr>
            </w:pPr>
            <w:r>
              <w:rPr>
                <w:rFonts w:ascii="Calibri" w:eastAsia="Times New Roman" w:hAnsi="Calibri" w:cs="Calibri"/>
                <w:lang w:val="fr-BE" w:eastAsia="fr-FR"/>
              </w:rPr>
              <w:t>Quelle appréciation faites-vous de la</w:t>
            </w:r>
            <w:r w:rsidRPr="00F5203C">
              <w:rPr>
                <w:rFonts w:ascii="Calibri" w:eastAsia="Times New Roman" w:hAnsi="Calibri" w:cs="Calibri"/>
                <w:lang w:val="fr-BE" w:eastAsia="fr-FR"/>
              </w:rPr>
              <w:t xml:space="preserve"> </w:t>
            </w:r>
            <w:r>
              <w:rPr>
                <w:rFonts w:ascii="Calibri" w:eastAsia="Times New Roman" w:hAnsi="Calibri" w:cs="Calibri"/>
                <w:lang w:val="fr-BE" w:eastAsia="fr-FR"/>
              </w:rPr>
              <w:t>formation</w:t>
            </w:r>
            <w:r w:rsidRPr="00F5203C">
              <w:rPr>
                <w:rFonts w:ascii="Calibri" w:eastAsia="Times New Roman" w:hAnsi="Calibri" w:cs="Calibri"/>
                <w:lang w:val="fr-BE" w:eastAsia="fr-FR"/>
              </w:rPr>
              <w:t>?</w:t>
            </w:r>
          </w:p>
          <w:p w14:paraId="7D59F16E" w14:textId="77777777" w:rsidR="00A87281" w:rsidRDefault="00A87281" w:rsidP="00582D02">
            <w:pPr>
              <w:ind w:left="155" w:firstLine="155"/>
              <w:rPr>
                <w:rFonts w:ascii="Calibri" w:eastAsia="Times New Roman" w:hAnsi="Calibri" w:cs="Calibri"/>
                <w:lang w:val="en-US" w:eastAsia="fr-FR"/>
              </w:rPr>
            </w:pPr>
            <w:r>
              <w:rPr>
                <w:rFonts w:ascii="Calibri" w:eastAsia="Times New Roman" w:hAnsi="Calibri" w:cs="Calibri"/>
                <w:lang w:val="en-US" w:eastAsia="fr-FR"/>
              </w:rPr>
              <w:t>Utile</w:t>
            </w:r>
            <w:r w:rsidRPr="00F5203C">
              <w:rPr>
                <w:rFonts w:ascii="Calibri" w:eastAsia="Times New Roman" w:hAnsi="Calibri" w:cs="Calibri"/>
                <w:lang w:val="en-US" w:eastAsia="fr-FR"/>
              </w:rPr>
              <w:t xml:space="preserve"> I__I</w:t>
            </w:r>
            <w:r w:rsidRPr="00593533">
              <w:rPr>
                <w:rFonts w:ascii="Calibri" w:eastAsia="Times New Roman" w:hAnsi="Calibri" w:cs="Calibri"/>
                <w:lang w:val="en-US" w:eastAsia="fr-FR"/>
              </w:rPr>
              <w:t xml:space="preserve"> </w:t>
            </w:r>
            <w:proofErr w:type="spellStart"/>
            <w:r>
              <w:rPr>
                <w:rFonts w:ascii="Calibri" w:eastAsia="Times New Roman" w:hAnsi="Calibri" w:cs="Calibri"/>
                <w:lang w:val="en-US" w:eastAsia="fr-FR"/>
              </w:rPr>
              <w:t>Neutre</w:t>
            </w:r>
            <w:proofErr w:type="spellEnd"/>
            <w:r w:rsidRPr="00593533">
              <w:rPr>
                <w:rFonts w:ascii="Calibri" w:eastAsia="Times New Roman" w:hAnsi="Calibri" w:cs="Calibri"/>
                <w:lang w:val="en-US" w:eastAsia="fr-FR"/>
              </w:rPr>
              <w:t xml:space="preserve"> </w:t>
            </w:r>
            <w:r w:rsidRPr="00F5203C">
              <w:rPr>
                <w:rFonts w:ascii="Calibri" w:eastAsia="Times New Roman" w:hAnsi="Calibri" w:cs="Calibri"/>
                <w:lang w:val="en-US" w:eastAsia="fr-FR"/>
              </w:rPr>
              <w:t>I__I</w:t>
            </w:r>
            <w:r>
              <w:rPr>
                <w:rFonts w:ascii="Calibri" w:eastAsia="Times New Roman" w:hAnsi="Calibri" w:cs="Calibri"/>
                <w:lang w:val="en-US" w:eastAsia="fr-FR"/>
              </w:rPr>
              <w:t xml:space="preserve"> Pas Utile</w:t>
            </w:r>
            <w:r w:rsidRPr="00F5203C">
              <w:rPr>
                <w:rFonts w:ascii="Calibri" w:eastAsia="Times New Roman" w:hAnsi="Calibri" w:cs="Calibri"/>
                <w:lang w:val="en-US" w:eastAsia="fr-FR"/>
              </w:rPr>
              <w:t xml:space="preserve"> I__I</w:t>
            </w:r>
          </w:p>
          <w:p w14:paraId="7E900A0F" w14:textId="77777777" w:rsidR="00A87281" w:rsidRPr="0062700B" w:rsidRDefault="00A87281" w:rsidP="00582D02">
            <w:pPr>
              <w:ind w:left="155"/>
              <w:rPr>
                <w:rFonts w:ascii="Calibri" w:eastAsia="Times New Roman" w:hAnsi="Calibri" w:cs="Calibri"/>
                <w:lang w:eastAsia="fr-FR"/>
              </w:rPr>
            </w:pPr>
            <w:r w:rsidRPr="0062700B">
              <w:rPr>
                <w:rFonts w:ascii="Calibri" w:eastAsia="Times New Roman" w:hAnsi="Calibri" w:cs="Calibri"/>
                <w:lang w:eastAsia="fr-FR"/>
              </w:rPr>
              <w:t xml:space="preserve">Vos suggestions: </w:t>
            </w:r>
          </w:p>
          <w:p w14:paraId="76DEE073" w14:textId="77777777" w:rsidR="00A87281" w:rsidRPr="0062700B" w:rsidRDefault="00A87281" w:rsidP="00582D02">
            <w:pPr>
              <w:ind w:left="245"/>
              <w:rPr>
                <w:rFonts w:ascii="Calibri" w:eastAsia="Times New Roman" w:hAnsi="Calibri" w:cs="Calibri"/>
                <w:lang w:eastAsia="fr-FR"/>
              </w:rPr>
            </w:pPr>
            <w:r w:rsidRPr="0062700B">
              <w:rPr>
                <w:rFonts w:ascii="Calibri" w:eastAsia="Times New Roman" w:hAnsi="Calibri" w:cs="Calibri"/>
                <w:lang w:eastAsia="fr-FR"/>
              </w:rPr>
              <w:t>______________________________________________________________________________</w:t>
            </w:r>
          </w:p>
          <w:p w14:paraId="5F55977B" w14:textId="77777777" w:rsidR="00A87281" w:rsidRPr="0062700B" w:rsidRDefault="00A87281" w:rsidP="00582D02">
            <w:pPr>
              <w:ind w:left="245"/>
              <w:rPr>
                <w:rFonts w:ascii="Calibri" w:eastAsia="Times New Roman" w:hAnsi="Calibri" w:cs="Calibri"/>
                <w:lang w:eastAsia="fr-FR"/>
              </w:rPr>
            </w:pPr>
            <w:r w:rsidRPr="0062700B">
              <w:rPr>
                <w:rFonts w:ascii="Calibri" w:eastAsia="Times New Roman" w:hAnsi="Calibri" w:cs="Calibri"/>
                <w:lang w:eastAsia="fr-FR"/>
              </w:rPr>
              <w:t>______________________________________________________________________________</w:t>
            </w:r>
          </w:p>
          <w:p w14:paraId="71A145B0" w14:textId="77777777" w:rsidR="00A87281" w:rsidRPr="0062700B" w:rsidRDefault="00A87281" w:rsidP="00582D02">
            <w:pPr>
              <w:ind w:left="245"/>
              <w:rPr>
                <w:rFonts w:ascii="Calibri" w:eastAsia="Times New Roman" w:hAnsi="Calibri" w:cs="Calibri"/>
                <w:lang w:eastAsia="fr-FR"/>
              </w:rPr>
            </w:pPr>
            <w:r w:rsidRPr="0062700B">
              <w:rPr>
                <w:rFonts w:ascii="Calibri" w:eastAsia="Times New Roman" w:hAnsi="Calibri" w:cs="Calibri"/>
                <w:lang w:eastAsia="fr-FR"/>
              </w:rPr>
              <w:t>______________________________________________________________________________</w:t>
            </w:r>
          </w:p>
          <w:p w14:paraId="52FB6261" w14:textId="77777777" w:rsidR="00A87281" w:rsidRPr="0062700B" w:rsidRDefault="00A87281" w:rsidP="00582D02">
            <w:pPr>
              <w:ind w:left="245"/>
              <w:rPr>
                <w:rFonts w:ascii="Calibri" w:eastAsia="Times New Roman" w:hAnsi="Calibri" w:cs="Calibri"/>
                <w:lang w:eastAsia="fr-FR"/>
              </w:rPr>
            </w:pPr>
            <w:r w:rsidRPr="0062700B">
              <w:rPr>
                <w:rFonts w:ascii="Calibri" w:eastAsia="Times New Roman" w:hAnsi="Calibri" w:cs="Calibri"/>
                <w:lang w:eastAsia="fr-FR"/>
              </w:rPr>
              <w:t>______________________________________________________________________________</w:t>
            </w:r>
          </w:p>
          <w:p w14:paraId="10F9FD61" w14:textId="77777777" w:rsidR="00A87281" w:rsidRPr="0062700B" w:rsidRDefault="00A87281" w:rsidP="00582D02">
            <w:pPr>
              <w:ind w:left="245"/>
              <w:rPr>
                <w:rFonts w:ascii="Calibri" w:eastAsia="Times New Roman" w:hAnsi="Calibri" w:cs="Calibri"/>
                <w:lang w:eastAsia="fr-FR"/>
              </w:rPr>
            </w:pPr>
            <w:r w:rsidRPr="0062700B">
              <w:rPr>
                <w:rFonts w:ascii="Calibri" w:eastAsia="Times New Roman" w:hAnsi="Calibri" w:cs="Calibri"/>
                <w:lang w:eastAsia="fr-FR"/>
              </w:rPr>
              <w:t>______________________________________________________________________________</w:t>
            </w:r>
          </w:p>
          <w:p w14:paraId="617A396B" w14:textId="77777777" w:rsidR="00A87281" w:rsidRPr="0062700B" w:rsidRDefault="00A87281" w:rsidP="00582D02">
            <w:pPr>
              <w:rPr>
                <w:rFonts w:ascii="Calibri" w:eastAsia="Times New Roman" w:hAnsi="Calibri" w:cs="Calibri"/>
                <w:lang w:eastAsia="fr-FR"/>
              </w:rPr>
            </w:pPr>
          </w:p>
          <w:p w14:paraId="28F9AD24" w14:textId="77777777" w:rsidR="00A87281" w:rsidRDefault="00A87281" w:rsidP="00582D02">
            <w:pPr>
              <w:ind w:left="245"/>
              <w:rPr>
                <w:rFonts w:ascii="Calibri" w:eastAsia="Times New Roman" w:hAnsi="Calibri" w:cs="Calibri"/>
                <w:lang w:val="fr-BE" w:eastAsia="fr-FR"/>
              </w:rPr>
            </w:pPr>
            <w:r>
              <w:rPr>
                <w:rFonts w:ascii="Calibri" w:eastAsia="Times New Roman" w:hAnsi="Calibri" w:cs="Calibri"/>
                <w:lang w:val="fr-BE" w:eastAsia="fr-FR"/>
              </w:rPr>
              <w:t>Quelle module avez-vous le plus aimez et pourquoi</w:t>
            </w:r>
            <w:r w:rsidRPr="00F5203C">
              <w:rPr>
                <w:rFonts w:ascii="Calibri" w:eastAsia="Times New Roman" w:hAnsi="Calibri" w:cs="Calibri"/>
                <w:lang w:val="fr-BE" w:eastAsia="fr-FR"/>
              </w:rPr>
              <w:t>?</w:t>
            </w:r>
          </w:p>
          <w:p w14:paraId="0D740DCE" w14:textId="77777777" w:rsidR="00A87281" w:rsidRPr="0062700B" w:rsidRDefault="00A87281" w:rsidP="00582D02">
            <w:pPr>
              <w:ind w:left="245"/>
              <w:rPr>
                <w:rFonts w:ascii="Calibri" w:eastAsia="Times New Roman" w:hAnsi="Calibri" w:cs="Calibri"/>
                <w:lang w:eastAsia="fr-FR"/>
              </w:rPr>
            </w:pPr>
            <w:r w:rsidRPr="0062700B">
              <w:rPr>
                <w:rFonts w:ascii="Calibri" w:eastAsia="Times New Roman" w:hAnsi="Calibri" w:cs="Calibri"/>
                <w:lang w:eastAsia="fr-FR"/>
              </w:rPr>
              <w:t>______________________________________________________________________________</w:t>
            </w:r>
          </w:p>
          <w:p w14:paraId="38425581" w14:textId="77777777" w:rsidR="00A87281" w:rsidRPr="0062700B" w:rsidRDefault="00A87281" w:rsidP="00582D02">
            <w:pPr>
              <w:ind w:left="245"/>
              <w:rPr>
                <w:rFonts w:ascii="Calibri" w:eastAsia="Times New Roman" w:hAnsi="Calibri" w:cs="Calibri"/>
                <w:lang w:eastAsia="fr-FR"/>
              </w:rPr>
            </w:pPr>
            <w:r w:rsidRPr="0062700B">
              <w:rPr>
                <w:rFonts w:ascii="Calibri" w:eastAsia="Times New Roman" w:hAnsi="Calibri" w:cs="Calibri"/>
                <w:lang w:eastAsia="fr-FR"/>
              </w:rPr>
              <w:t>______________________________________________________________________________</w:t>
            </w:r>
          </w:p>
          <w:p w14:paraId="63D6FC25" w14:textId="77777777" w:rsidR="00A87281" w:rsidRPr="0062700B" w:rsidRDefault="00A87281" w:rsidP="00582D02">
            <w:pPr>
              <w:ind w:left="245"/>
              <w:rPr>
                <w:rFonts w:ascii="Calibri" w:eastAsia="Times New Roman" w:hAnsi="Calibri" w:cs="Calibri"/>
                <w:lang w:eastAsia="fr-FR"/>
              </w:rPr>
            </w:pPr>
            <w:r w:rsidRPr="0062700B">
              <w:rPr>
                <w:rFonts w:ascii="Calibri" w:eastAsia="Times New Roman" w:hAnsi="Calibri" w:cs="Calibri"/>
                <w:lang w:eastAsia="fr-FR"/>
              </w:rPr>
              <w:t>______________________________________________________________________________</w:t>
            </w:r>
          </w:p>
          <w:p w14:paraId="4993FFD1" w14:textId="77777777" w:rsidR="00A87281" w:rsidRPr="00593533" w:rsidRDefault="00A87281" w:rsidP="00582D02">
            <w:pPr>
              <w:ind w:left="245"/>
              <w:rPr>
                <w:rFonts w:ascii="Calibri" w:eastAsia="Times New Roman" w:hAnsi="Calibri" w:cs="Calibri"/>
                <w:lang w:val="fr-BE" w:eastAsia="fr-FR"/>
              </w:rPr>
            </w:pPr>
            <w:r w:rsidRPr="0062700B">
              <w:rPr>
                <w:rFonts w:ascii="Calibri" w:eastAsia="Times New Roman" w:hAnsi="Calibri" w:cs="Calibri"/>
                <w:lang w:eastAsia="fr-FR"/>
              </w:rPr>
              <w:t>______________________________________________________________________________</w:t>
            </w:r>
          </w:p>
          <w:p w14:paraId="4DC9CFBD" w14:textId="77777777" w:rsidR="00A87281" w:rsidRPr="00F5203C" w:rsidRDefault="00A87281" w:rsidP="00582D02">
            <w:pPr>
              <w:rPr>
                <w:rFonts w:ascii="Calibri" w:eastAsia="Times New Roman" w:hAnsi="Calibri" w:cs="Calibri"/>
                <w:lang w:val="fr-BE" w:eastAsia="fr-FR"/>
              </w:rPr>
            </w:pPr>
          </w:p>
          <w:p w14:paraId="52336531" w14:textId="77777777" w:rsidR="00A87281" w:rsidRPr="0062700B" w:rsidRDefault="00A87281" w:rsidP="00582D02">
            <w:pPr>
              <w:ind w:firstLine="155"/>
              <w:rPr>
                <w:rFonts w:ascii="Calibri" w:eastAsia="Times New Roman" w:hAnsi="Calibri" w:cs="Calibri"/>
                <w:lang w:eastAsia="fr-FR"/>
              </w:rPr>
            </w:pPr>
            <w:r>
              <w:rPr>
                <w:rFonts w:ascii="Calibri" w:eastAsia="Times New Roman" w:hAnsi="Calibri" w:cs="Calibri"/>
                <w:lang w:val="fr-BE" w:eastAsia="fr-FR"/>
              </w:rPr>
              <w:t>Appliquez vos les connaissances acquises</w:t>
            </w:r>
            <w:r w:rsidRPr="00F5203C">
              <w:rPr>
                <w:rFonts w:ascii="Calibri" w:eastAsia="Times New Roman" w:hAnsi="Calibri" w:cs="Calibri"/>
                <w:lang w:val="fr-BE" w:eastAsia="fr-FR"/>
              </w:rPr>
              <w:t>?</w:t>
            </w:r>
            <w:r>
              <w:rPr>
                <w:rFonts w:ascii="Calibri" w:eastAsia="Times New Roman" w:hAnsi="Calibri" w:cs="Calibri"/>
                <w:lang w:val="fr-BE" w:eastAsia="fr-FR"/>
              </w:rPr>
              <w:t xml:space="preserve"> </w:t>
            </w:r>
            <w:r w:rsidRPr="0062700B">
              <w:rPr>
                <w:rFonts w:ascii="Calibri" w:eastAsia="Calibri" w:hAnsi="Calibri" w:cs="Times New Roman"/>
                <w:sz w:val="24"/>
                <w:szCs w:val="24"/>
              </w:rPr>
              <w:t>Oui: I__I                             Non: I__I</w:t>
            </w:r>
          </w:p>
          <w:p w14:paraId="18BDF959" w14:textId="77777777" w:rsidR="00A87281" w:rsidRDefault="00A87281" w:rsidP="00582D02">
            <w:pPr>
              <w:rPr>
                <w:rFonts w:ascii="Calibri" w:eastAsia="Times New Roman" w:hAnsi="Calibri" w:cs="Calibri"/>
                <w:lang w:val="fr-BE" w:eastAsia="fr-FR"/>
              </w:rPr>
            </w:pPr>
            <w:r w:rsidRPr="0062700B">
              <w:rPr>
                <w:rFonts w:ascii="Calibri" w:eastAsia="Times New Roman" w:hAnsi="Calibri" w:cs="Calibri"/>
                <w:lang w:eastAsia="fr-FR"/>
              </w:rPr>
              <w:tab/>
            </w:r>
            <w:r>
              <w:rPr>
                <w:rFonts w:ascii="Calibri" w:eastAsia="Times New Roman" w:hAnsi="Calibri" w:cs="Calibri"/>
                <w:lang w:val="fr-BE" w:eastAsia="fr-FR"/>
              </w:rPr>
              <w:t xml:space="preserve">Si </w:t>
            </w:r>
            <w:r w:rsidRPr="00F5203C">
              <w:rPr>
                <w:rFonts w:ascii="Calibri" w:eastAsia="Times New Roman" w:hAnsi="Calibri" w:cs="Calibri"/>
                <w:i/>
                <w:lang w:val="fr-BE" w:eastAsia="fr-FR"/>
              </w:rPr>
              <w:t>« oui »</w:t>
            </w:r>
            <w:r>
              <w:rPr>
                <w:rFonts w:ascii="Calibri" w:eastAsia="Times New Roman" w:hAnsi="Calibri" w:cs="Calibri"/>
                <w:lang w:val="fr-BE" w:eastAsia="fr-FR"/>
              </w:rPr>
              <w:t xml:space="preserve"> – Donnez un exemple :</w:t>
            </w:r>
          </w:p>
          <w:p w14:paraId="4B137810" w14:textId="77777777" w:rsidR="00A87281" w:rsidRDefault="00A87281"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44F1E883" w14:textId="77777777" w:rsidR="00A87281" w:rsidRDefault="00A87281"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0F71B63F" w14:textId="77777777" w:rsidR="00A87281" w:rsidRDefault="00A87281"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18693B66" w14:textId="77777777" w:rsidR="00A87281" w:rsidRDefault="00A87281" w:rsidP="00582D02">
            <w:pPr>
              <w:ind w:left="245"/>
              <w:rPr>
                <w:rFonts w:ascii="Calibri" w:eastAsia="Times New Roman" w:hAnsi="Calibri" w:cs="Calibri"/>
                <w:lang w:val="fr-BE" w:eastAsia="fr-FR"/>
              </w:rPr>
            </w:pPr>
            <w:r>
              <w:rPr>
                <w:rFonts w:ascii="Calibri" w:eastAsia="Times New Roman" w:hAnsi="Calibri" w:cs="Calibri"/>
                <w:lang w:val="fr-BE" w:eastAsia="fr-FR"/>
              </w:rPr>
              <w:t>______________________________________________________________________________</w:t>
            </w:r>
          </w:p>
          <w:p w14:paraId="1818677D" w14:textId="77777777" w:rsidR="00A87281" w:rsidRPr="00F5203C" w:rsidRDefault="00A87281" w:rsidP="00582D02">
            <w:pPr>
              <w:rPr>
                <w:rFonts w:ascii="Calibri" w:eastAsia="Times New Roman" w:hAnsi="Calibri" w:cs="Calibri"/>
                <w:lang w:eastAsia="fr-FR"/>
              </w:rPr>
            </w:pPr>
          </w:p>
        </w:tc>
      </w:tr>
    </w:tbl>
    <w:p w14:paraId="68020C8F" w14:textId="77777777" w:rsidR="00A87281" w:rsidRDefault="00A87281" w:rsidP="00A87281">
      <w:pPr>
        <w:spacing w:after="0" w:line="240" w:lineRule="auto"/>
        <w:rPr>
          <w:rFonts w:ascii="Calibri" w:eastAsia="Calibri" w:hAnsi="Calibri" w:cs="Times New Roman"/>
          <w:sz w:val="24"/>
          <w:szCs w:val="24"/>
          <w:lang w:val="en-US"/>
        </w:rPr>
      </w:pPr>
    </w:p>
    <w:tbl>
      <w:tblPr>
        <w:tblStyle w:val="TableGrid2"/>
        <w:tblW w:w="5000" w:type="pct"/>
        <w:tblLook w:val="04A0" w:firstRow="1" w:lastRow="0" w:firstColumn="1" w:lastColumn="0" w:noHBand="0" w:noVBand="1"/>
      </w:tblPr>
      <w:tblGrid>
        <w:gridCol w:w="4675"/>
        <w:gridCol w:w="4675"/>
      </w:tblGrid>
      <w:tr w:rsidR="00A87281" w:rsidRPr="00A26C6C" w14:paraId="2E9D42AD" w14:textId="77777777" w:rsidTr="00582D02">
        <w:tc>
          <w:tcPr>
            <w:tcW w:w="5000" w:type="pct"/>
            <w:gridSpan w:val="2"/>
          </w:tcPr>
          <w:p w14:paraId="31A8AA62" w14:textId="26517DC6" w:rsidR="00A87281" w:rsidRPr="00A26C6C" w:rsidRDefault="00A87281" w:rsidP="00582D02">
            <w:pPr>
              <w:rPr>
                <w:rFonts w:ascii="Calibri" w:eastAsia="Calibri" w:hAnsi="Calibri" w:cs="Times New Roman"/>
                <w:b/>
                <w:sz w:val="24"/>
                <w:szCs w:val="24"/>
              </w:rPr>
            </w:pPr>
            <w:r w:rsidRPr="00A26C6C">
              <w:rPr>
                <w:rFonts w:ascii="Calibri" w:eastAsia="Calibri" w:hAnsi="Calibri" w:cs="Times New Roman"/>
                <w:b/>
                <w:sz w:val="24"/>
                <w:szCs w:val="24"/>
              </w:rPr>
              <w:t xml:space="preserve">Section </w:t>
            </w:r>
            <w:r>
              <w:rPr>
                <w:rFonts w:ascii="Calibri" w:eastAsia="Calibri" w:hAnsi="Calibri" w:cs="Times New Roman"/>
                <w:b/>
                <w:sz w:val="24"/>
                <w:szCs w:val="24"/>
              </w:rPr>
              <w:t>3</w:t>
            </w:r>
            <w:r w:rsidRPr="00A26C6C">
              <w:rPr>
                <w:rFonts w:ascii="Calibri" w:eastAsia="Calibri" w:hAnsi="Calibri" w:cs="Times New Roman"/>
                <w:b/>
                <w:sz w:val="24"/>
                <w:szCs w:val="24"/>
              </w:rPr>
              <w:t xml:space="preserve"> : </w:t>
            </w:r>
            <w:r>
              <w:rPr>
                <w:rFonts w:ascii="Calibri" w:eastAsia="Calibri" w:hAnsi="Calibri" w:cs="Times New Roman"/>
                <w:b/>
                <w:sz w:val="24"/>
                <w:szCs w:val="24"/>
              </w:rPr>
              <w:t>Outils de rapportage</w:t>
            </w:r>
          </w:p>
        </w:tc>
      </w:tr>
      <w:tr w:rsidR="00A87281" w:rsidRPr="00F5203C" w14:paraId="03B46437" w14:textId="77777777" w:rsidTr="00582D02">
        <w:tc>
          <w:tcPr>
            <w:tcW w:w="2500" w:type="pct"/>
          </w:tcPr>
          <w:p w14:paraId="6213AEDA" w14:textId="77777777" w:rsidR="00A87281" w:rsidRDefault="00A87281" w:rsidP="00582D02">
            <w:pPr>
              <w:rPr>
                <w:rFonts w:ascii="Calibri" w:eastAsia="Calibri" w:hAnsi="Calibri" w:cs="Times New Roman"/>
              </w:rPr>
            </w:pPr>
            <w:r>
              <w:rPr>
                <w:rFonts w:ascii="Calibri" w:eastAsia="Calibri" w:hAnsi="Calibri" w:cs="Times New Roman"/>
              </w:rPr>
              <w:lastRenderedPageBreak/>
              <w:t>Quelles sont les outils de rapportage que vous utilisez régulièrement</w:t>
            </w:r>
          </w:p>
        </w:tc>
        <w:tc>
          <w:tcPr>
            <w:tcW w:w="2500" w:type="pct"/>
          </w:tcPr>
          <w:p w14:paraId="2827D064" w14:textId="77777777" w:rsidR="00A87281" w:rsidRDefault="00A87281" w:rsidP="00582D02">
            <w:pPr>
              <w:rPr>
                <w:rFonts w:ascii="Calibri" w:eastAsia="Calibri" w:hAnsi="Calibri" w:cs="Times New Roman"/>
              </w:rPr>
            </w:pPr>
            <w:r>
              <w:rPr>
                <w:rFonts w:ascii="Calibri" w:eastAsia="Calibri" w:hAnsi="Calibri" w:cs="Times New Roman"/>
              </w:rPr>
              <w:t>Outil 1______________________________</w:t>
            </w:r>
          </w:p>
          <w:p w14:paraId="1A725516" w14:textId="77777777" w:rsidR="00A87281" w:rsidRDefault="00A87281" w:rsidP="00582D02">
            <w:pPr>
              <w:rPr>
                <w:rFonts w:ascii="Calibri" w:eastAsia="Calibri" w:hAnsi="Calibri" w:cs="Times New Roman"/>
              </w:rPr>
            </w:pPr>
            <w:r>
              <w:rPr>
                <w:rFonts w:ascii="Calibri" w:eastAsia="Calibri" w:hAnsi="Calibri" w:cs="Times New Roman"/>
              </w:rPr>
              <w:t>Outil 2______________________________</w:t>
            </w:r>
          </w:p>
          <w:p w14:paraId="2F36EEC8" w14:textId="77777777" w:rsidR="00A87281" w:rsidRDefault="00A87281" w:rsidP="00582D02">
            <w:pPr>
              <w:rPr>
                <w:rFonts w:ascii="Calibri" w:eastAsia="Calibri" w:hAnsi="Calibri" w:cs="Times New Roman"/>
              </w:rPr>
            </w:pPr>
            <w:r>
              <w:rPr>
                <w:rFonts w:ascii="Calibri" w:eastAsia="Calibri" w:hAnsi="Calibri" w:cs="Times New Roman"/>
              </w:rPr>
              <w:t>Outil 3______________________________</w:t>
            </w:r>
          </w:p>
          <w:p w14:paraId="69733490" w14:textId="77777777" w:rsidR="00A87281" w:rsidRPr="00F5203C" w:rsidRDefault="00A87281" w:rsidP="00582D02">
            <w:pPr>
              <w:rPr>
                <w:rFonts w:ascii="Calibri" w:eastAsia="Calibri" w:hAnsi="Calibri" w:cs="Times New Roman"/>
              </w:rPr>
            </w:pPr>
            <w:r>
              <w:rPr>
                <w:rFonts w:ascii="Calibri" w:eastAsia="Calibri" w:hAnsi="Calibri" w:cs="Times New Roman"/>
              </w:rPr>
              <w:t>Outil 4______________________________</w:t>
            </w:r>
          </w:p>
        </w:tc>
      </w:tr>
      <w:tr w:rsidR="00A87281" w:rsidRPr="00DA6581" w14:paraId="6DDDCF3A" w14:textId="77777777" w:rsidTr="00582D02">
        <w:tc>
          <w:tcPr>
            <w:tcW w:w="2500" w:type="pct"/>
          </w:tcPr>
          <w:p w14:paraId="3A7534AC" w14:textId="77777777" w:rsidR="00A87281" w:rsidRPr="00F5203C" w:rsidRDefault="00A87281" w:rsidP="00582D02">
            <w:pPr>
              <w:rPr>
                <w:rFonts w:ascii="Calibri" w:eastAsia="Calibri" w:hAnsi="Calibri" w:cs="Times New Roman"/>
              </w:rPr>
            </w:pPr>
            <w:r>
              <w:rPr>
                <w:rFonts w:ascii="Calibri" w:eastAsia="Calibri" w:hAnsi="Calibri" w:cs="Times New Roman"/>
              </w:rPr>
              <w:t>Comment trouvez- vous le contenu des outils de rapportage de façon générale</w:t>
            </w:r>
            <w:r w:rsidRPr="00F5203C">
              <w:rPr>
                <w:rFonts w:ascii="Calibri" w:eastAsia="Calibri" w:hAnsi="Calibri" w:cs="Times New Roman"/>
              </w:rPr>
              <w:t>?</w:t>
            </w:r>
          </w:p>
        </w:tc>
        <w:tc>
          <w:tcPr>
            <w:tcW w:w="2500" w:type="pct"/>
          </w:tcPr>
          <w:p w14:paraId="3D728825" w14:textId="77777777" w:rsidR="00A87281" w:rsidRPr="00F5203C" w:rsidRDefault="00A87281" w:rsidP="00582D02">
            <w:pPr>
              <w:rPr>
                <w:rFonts w:ascii="Calibri" w:eastAsia="Calibri" w:hAnsi="Calibri" w:cs="Times New Roman"/>
                <w:lang w:val="en-US"/>
              </w:rPr>
            </w:pPr>
            <w:r>
              <w:rPr>
                <w:rFonts w:ascii="Calibri" w:eastAsia="Calibri" w:hAnsi="Calibri" w:cs="Times New Roman"/>
                <w:lang w:val="en-US"/>
              </w:rPr>
              <w:t>Adequate</w:t>
            </w:r>
            <w:r w:rsidRPr="00F5203C">
              <w:rPr>
                <w:rFonts w:ascii="Calibri" w:eastAsia="Calibri" w:hAnsi="Calibri" w:cs="Times New Roman"/>
                <w:lang w:val="en-US"/>
              </w:rPr>
              <w:t>:  I__I</w:t>
            </w:r>
            <w:r>
              <w:rPr>
                <w:rFonts w:ascii="Calibri" w:eastAsia="Calibri" w:hAnsi="Calibri" w:cs="Times New Roman"/>
                <w:lang w:val="en-US"/>
              </w:rPr>
              <w:tab/>
            </w:r>
            <w:r>
              <w:rPr>
                <w:rFonts w:ascii="Calibri" w:eastAsia="Calibri" w:hAnsi="Calibri" w:cs="Times New Roman"/>
                <w:lang w:val="en-US"/>
              </w:rPr>
              <w:tab/>
              <w:t xml:space="preserve">Pas Adequate </w:t>
            </w:r>
            <w:r w:rsidRPr="00F5203C">
              <w:rPr>
                <w:rFonts w:ascii="Calibri" w:eastAsia="Calibri" w:hAnsi="Calibri" w:cs="Times New Roman"/>
                <w:lang w:val="en-US"/>
              </w:rPr>
              <w:t>: I__I</w:t>
            </w:r>
          </w:p>
        </w:tc>
      </w:tr>
      <w:tr w:rsidR="00A87281" w:rsidRPr="00F5203C" w14:paraId="2716687F" w14:textId="77777777" w:rsidTr="00582D02">
        <w:tc>
          <w:tcPr>
            <w:tcW w:w="5000" w:type="pct"/>
            <w:gridSpan w:val="2"/>
          </w:tcPr>
          <w:p w14:paraId="7163D177" w14:textId="77777777" w:rsidR="00A87281" w:rsidRDefault="00A87281" w:rsidP="00582D02">
            <w:pPr>
              <w:ind w:left="245"/>
              <w:rPr>
                <w:rFonts w:ascii="Calibri" w:eastAsia="Calibri" w:hAnsi="Calibri" w:cs="Times New Roman"/>
                <w:lang w:val="en-US"/>
              </w:rPr>
            </w:pPr>
            <w:r>
              <w:rPr>
                <w:rFonts w:ascii="Calibri" w:eastAsia="Calibri" w:hAnsi="Calibri" w:cs="Times New Roman"/>
                <w:lang w:val="en-US"/>
              </w:rPr>
              <w:t>Vos suggestions:</w:t>
            </w:r>
          </w:p>
          <w:p w14:paraId="1D67A391" w14:textId="481DF596" w:rsidR="00A87281"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2BFAA35B" w14:textId="40B30E2F" w:rsidR="00A87281"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49599DF2" w14:textId="56C02293" w:rsidR="00A87281"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0E0D161F" w14:textId="77D1CE8E" w:rsidR="00A87281"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tc>
      </w:tr>
      <w:tr w:rsidR="00A87281" w:rsidRPr="00DA6581" w14:paraId="74CDD558" w14:textId="77777777" w:rsidTr="00582D02">
        <w:tc>
          <w:tcPr>
            <w:tcW w:w="2500" w:type="pct"/>
          </w:tcPr>
          <w:p w14:paraId="21B3A3AF" w14:textId="77777777" w:rsidR="00A87281" w:rsidRPr="00F5203C" w:rsidRDefault="00A87281" w:rsidP="00582D02">
            <w:pPr>
              <w:rPr>
                <w:rFonts w:ascii="Calibri" w:eastAsia="Calibri" w:hAnsi="Calibri" w:cs="Times New Roman"/>
              </w:rPr>
            </w:pPr>
            <w:r>
              <w:rPr>
                <w:rFonts w:ascii="Calibri" w:eastAsia="Calibri" w:hAnsi="Calibri" w:cs="Times New Roman"/>
              </w:rPr>
              <w:t>Comment trouvez- vous le nombre d’outils de rapportage</w:t>
            </w:r>
            <w:r w:rsidRPr="00F5203C">
              <w:rPr>
                <w:rFonts w:ascii="Calibri" w:eastAsia="Calibri" w:hAnsi="Calibri" w:cs="Times New Roman"/>
              </w:rPr>
              <w:t>?</w:t>
            </w:r>
          </w:p>
        </w:tc>
        <w:tc>
          <w:tcPr>
            <w:tcW w:w="2500" w:type="pct"/>
          </w:tcPr>
          <w:p w14:paraId="039B385C" w14:textId="77777777" w:rsidR="00A87281" w:rsidRPr="00F5203C" w:rsidRDefault="00A87281" w:rsidP="00582D02">
            <w:pPr>
              <w:rPr>
                <w:rFonts w:ascii="Calibri" w:eastAsia="Calibri" w:hAnsi="Calibri" w:cs="Times New Roman"/>
                <w:lang w:val="en-US"/>
              </w:rPr>
            </w:pPr>
            <w:proofErr w:type="spellStart"/>
            <w:r>
              <w:rPr>
                <w:rFonts w:ascii="Calibri" w:eastAsia="Calibri" w:hAnsi="Calibri" w:cs="Times New Roman"/>
                <w:lang w:val="en-US"/>
              </w:rPr>
              <w:t>Peu</w:t>
            </w:r>
            <w:proofErr w:type="spellEnd"/>
            <w:r>
              <w:rPr>
                <w:rFonts w:ascii="Calibri" w:eastAsia="Calibri" w:hAnsi="Calibri" w:cs="Times New Roman"/>
                <w:lang w:val="en-US"/>
              </w:rPr>
              <w:t xml:space="preserve"> :</w:t>
            </w:r>
            <w:r w:rsidRPr="00F5203C">
              <w:rPr>
                <w:rFonts w:ascii="Calibri" w:eastAsia="Calibri" w:hAnsi="Calibri" w:cs="Times New Roman"/>
                <w:lang w:val="en-US"/>
              </w:rPr>
              <w:t>I__I</w:t>
            </w:r>
            <w:r>
              <w:rPr>
                <w:rFonts w:ascii="Calibri" w:eastAsia="Calibri" w:hAnsi="Calibri" w:cs="Times New Roman"/>
                <w:lang w:val="en-US"/>
              </w:rPr>
              <w:tab/>
              <w:t xml:space="preserve">Adequate: </w:t>
            </w:r>
            <w:r w:rsidRPr="00F5203C">
              <w:rPr>
                <w:rFonts w:ascii="Calibri" w:eastAsia="Calibri" w:hAnsi="Calibri" w:cs="Times New Roman"/>
                <w:lang w:val="en-US"/>
              </w:rPr>
              <w:t>I__I</w:t>
            </w:r>
            <w:r>
              <w:rPr>
                <w:rFonts w:ascii="Calibri" w:eastAsia="Calibri" w:hAnsi="Calibri" w:cs="Times New Roman"/>
                <w:lang w:val="en-US"/>
              </w:rPr>
              <w:tab/>
            </w:r>
            <w:r>
              <w:rPr>
                <w:rFonts w:ascii="Calibri" w:eastAsia="Calibri" w:hAnsi="Calibri" w:cs="Times New Roman"/>
                <w:lang w:val="en-US"/>
              </w:rPr>
              <w:tab/>
              <w:t>Trop</w:t>
            </w:r>
            <w:r w:rsidRPr="00F5203C">
              <w:rPr>
                <w:rFonts w:ascii="Calibri" w:eastAsia="Calibri" w:hAnsi="Calibri" w:cs="Times New Roman"/>
                <w:lang w:val="en-US"/>
              </w:rPr>
              <w:t>: I__I</w:t>
            </w:r>
          </w:p>
        </w:tc>
      </w:tr>
      <w:tr w:rsidR="00A87281" w:rsidRPr="00F5203C" w14:paraId="736F0769" w14:textId="77777777" w:rsidTr="00582D02">
        <w:tc>
          <w:tcPr>
            <w:tcW w:w="5000" w:type="pct"/>
            <w:gridSpan w:val="2"/>
          </w:tcPr>
          <w:p w14:paraId="177E8C74" w14:textId="77777777" w:rsidR="00A87281" w:rsidRDefault="00A87281" w:rsidP="00582D02">
            <w:pPr>
              <w:ind w:left="245"/>
              <w:rPr>
                <w:rFonts w:ascii="Calibri" w:eastAsia="Calibri" w:hAnsi="Calibri" w:cs="Times New Roman"/>
                <w:lang w:val="en-US"/>
              </w:rPr>
            </w:pPr>
            <w:r>
              <w:rPr>
                <w:rFonts w:ascii="Calibri" w:eastAsia="Calibri" w:hAnsi="Calibri" w:cs="Times New Roman"/>
                <w:lang w:val="en-US"/>
              </w:rPr>
              <w:t>Vos suggestions:</w:t>
            </w:r>
          </w:p>
          <w:p w14:paraId="6CDEFECD" w14:textId="36B7AE9D" w:rsidR="00A87281"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41E1F54F" w14:textId="427AF3BA" w:rsidR="00A87281"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148CB4D7" w14:textId="48DD72DC" w:rsidR="00A87281"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7502471D" w14:textId="09E324C0" w:rsidR="00A87281" w:rsidRPr="00F5203C"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tc>
      </w:tr>
      <w:tr w:rsidR="00A87281" w:rsidRPr="00DA6581" w14:paraId="7E4B7597" w14:textId="77777777" w:rsidTr="00582D02">
        <w:tc>
          <w:tcPr>
            <w:tcW w:w="2500" w:type="pct"/>
          </w:tcPr>
          <w:p w14:paraId="4BA63F9C" w14:textId="77777777" w:rsidR="00A87281" w:rsidRPr="00F5203C" w:rsidRDefault="00A87281" w:rsidP="00582D02">
            <w:pPr>
              <w:rPr>
                <w:rFonts w:ascii="Calibri" w:eastAsia="Calibri" w:hAnsi="Calibri" w:cs="Times New Roman"/>
              </w:rPr>
            </w:pPr>
            <w:r>
              <w:rPr>
                <w:rFonts w:ascii="Calibri" w:eastAsia="Calibri" w:hAnsi="Calibri" w:cs="Times New Roman"/>
              </w:rPr>
              <w:t>Comment trouvez- vous le remplissage des outils de rapportage</w:t>
            </w:r>
            <w:r w:rsidRPr="00F5203C">
              <w:rPr>
                <w:rFonts w:ascii="Calibri" w:eastAsia="Calibri" w:hAnsi="Calibri" w:cs="Times New Roman"/>
              </w:rPr>
              <w:t>?</w:t>
            </w:r>
          </w:p>
        </w:tc>
        <w:tc>
          <w:tcPr>
            <w:tcW w:w="2500" w:type="pct"/>
          </w:tcPr>
          <w:p w14:paraId="43E333EA" w14:textId="77777777" w:rsidR="00A87281" w:rsidRPr="00F5203C" w:rsidRDefault="00A87281" w:rsidP="00582D02">
            <w:pPr>
              <w:rPr>
                <w:rFonts w:ascii="Calibri" w:eastAsia="Calibri" w:hAnsi="Calibri" w:cs="Times New Roman"/>
                <w:lang w:val="en-US"/>
              </w:rPr>
            </w:pPr>
            <w:r>
              <w:rPr>
                <w:rFonts w:ascii="Calibri" w:eastAsia="Calibri" w:hAnsi="Calibri" w:cs="Times New Roman"/>
                <w:lang w:val="en-US"/>
              </w:rPr>
              <w:t>Facile :</w:t>
            </w:r>
            <w:r w:rsidRPr="00F5203C">
              <w:rPr>
                <w:rFonts w:ascii="Calibri" w:eastAsia="Calibri" w:hAnsi="Calibri" w:cs="Times New Roman"/>
                <w:lang w:val="en-US"/>
              </w:rPr>
              <w:t>I__I</w:t>
            </w:r>
            <w:r>
              <w:rPr>
                <w:rFonts w:ascii="Calibri" w:eastAsia="Calibri" w:hAnsi="Calibri" w:cs="Times New Roman"/>
                <w:lang w:val="en-US"/>
              </w:rPr>
              <w:tab/>
            </w:r>
            <w:r>
              <w:rPr>
                <w:rFonts w:ascii="Calibri" w:eastAsia="Calibri" w:hAnsi="Calibri" w:cs="Times New Roman"/>
                <w:lang w:val="en-US"/>
              </w:rPr>
              <w:tab/>
              <w:t>Difficile</w:t>
            </w:r>
            <w:r w:rsidRPr="00F5203C">
              <w:rPr>
                <w:rFonts w:ascii="Calibri" w:eastAsia="Calibri" w:hAnsi="Calibri" w:cs="Times New Roman"/>
                <w:lang w:val="en-US"/>
              </w:rPr>
              <w:t>: I__I</w:t>
            </w:r>
          </w:p>
        </w:tc>
      </w:tr>
      <w:tr w:rsidR="00A87281" w:rsidRPr="00F5203C" w14:paraId="697BFE28" w14:textId="77777777" w:rsidTr="00582D02">
        <w:tc>
          <w:tcPr>
            <w:tcW w:w="5000" w:type="pct"/>
            <w:gridSpan w:val="2"/>
          </w:tcPr>
          <w:p w14:paraId="2FEB1D0A" w14:textId="77777777" w:rsidR="00A87281" w:rsidRDefault="00A87281" w:rsidP="00582D02">
            <w:pPr>
              <w:ind w:left="245"/>
              <w:rPr>
                <w:rFonts w:ascii="Calibri" w:eastAsia="Calibri" w:hAnsi="Calibri" w:cs="Times New Roman"/>
                <w:lang w:val="en-US"/>
              </w:rPr>
            </w:pPr>
            <w:r>
              <w:rPr>
                <w:rFonts w:ascii="Calibri" w:eastAsia="Calibri" w:hAnsi="Calibri" w:cs="Times New Roman"/>
                <w:lang w:val="en-US"/>
              </w:rPr>
              <w:t>Vos suggestions:</w:t>
            </w:r>
          </w:p>
          <w:p w14:paraId="69C5D3C9" w14:textId="71E53D4B" w:rsidR="00A87281"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655AA6FA" w14:textId="35D88B60" w:rsidR="00A87281"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61C4A04E" w14:textId="591DA9B7" w:rsidR="00A87281"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p w14:paraId="4F46C838" w14:textId="6A4F61E3" w:rsidR="00A87281" w:rsidRPr="00F5203C" w:rsidRDefault="00A87281" w:rsidP="00582D02">
            <w:pPr>
              <w:ind w:left="245"/>
              <w:rPr>
                <w:rFonts w:ascii="Calibri" w:eastAsia="Calibri" w:hAnsi="Calibri" w:cs="Times New Roman"/>
                <w:lang w:val="en-US"/>
              </w:rPr>
            </w:pPr>
            <w:r>
              <w:rPr>
                <w:rFonts w:ascii="Calibri" w:eastAsia="Calibri" w:hAnsi="Calibri" w:cs="Times New Roman"/>
                <w:lang w:val="en-US"/>
              </w:rPr>
              <w:t>______________________________________________________________________________</w:t>
            </w:r>
          </w:p>
        </w:tc>
      </w:tr>
      <w:tr w:rsidR="00A87281" w:rsidRPr="00F5203C" w14:paraId="26855A26" w14:textId="77777777" w:rsidTr="00582D02">
        <w:tc>
          <w:tcPr>
            <w:tcW w:w="2500" w:type="pct"/>
          </w:tcPr>
          <w:p w14:paraId="54D2415C" w14:textId="77777777" w:rsidR="00A87281" w:rsidRPr="00F5203C" w:rsidRDefault="00A87281" w:rsidP="00582D02">
            <w:pPr>
              <w:rPr>
                <w:rFonts w:ascii="Calibri" w:eastAsia="Calibri" w:hAnsi="Calibri" w:cs="Times New Roman"/>
              </w:rPr>
            </w:pPr>
            <w:r>
              <w:rPr>
                <w:rFonts w:ascii="Calibri" w:eastAsia="Calibri" w:hAnsi="Calibri" w:cs="Times New Roman"/>
              </w:rPr>
              <w:t>Disposez-vous d’un manuel de remplissage des outils ?</w:t>
            </w:r>
          </w:p>
        </w:tc>
        <w:tc>
          <w:tcPr>
            <w:tcW w:w="2500" w:type="pct"/>
          </w:tcPr>
          <w:p w14:paraId="212257CA" w14:textId="77777777" w:rsidR="00A87281" w:rsidRPr="00F5203C" w:rsidRDefault="00A87281" w:rsidP="00582D02">
            <w:pPr>
              <w:rPr>
                <w:rFonts w:ascii="Times New Roman" w:eastAsia="Times New Roman" w:hAnsi="Times New Roman" w:cs="Times New Roman"/>
                <w:lang w:val="fr-BE" w:eastAsia="fr-FR"/>
              </w:rPr>
            </w:pPr>
            <w:r w:rsidRPr="00F5203C">
              <w:rPr>
                <w:rFonts w:ascii="Calibri" w:eastAsia="Times New Roman" w:hAnsi="Calibri" w:cs="Calibri"/>
                <w:lang w:val="fr-BE" w:eastAsia="fr-FR"/>
              </w:rPr>
              <w:t xml:space="preserve">Oui, observé: I__I            Oui, non observé: I__I </w:t>
            </w:r>
          </w:p>
          <w:p w14:paraId="3D8EB367" w14:textId="77777777" w:rsidR="00A87281" w:rsidRPr="00A1247C" w:rsidRDefault="00A87281" w:rsidP="00582D02">
            <w:pPr>
              <w:rPr>
                <w:rFonts w:ascii="Calibri" w:eastAsia="Calibri" w:hAnsi="Calibri" w:cs="Times New Roman"/>
              </w:rPr>
            </w:pPr>
            <w:r w:rsidRPr="00F5203C">
              <w:rPr>
                <w:rFonts w:ascii="Calibri" w:eastAsia="Times New Roman" w:hAnsi="Calibri" w:cs="Calibri"/>
                <w:lang w:val="fr-BE" w:eastAsia="fr-FR"/>
              </w:rPr>
              <w:t>Non: I__I</w:t>
            </w:r>
          </w:p>
        </w:tc>
      </w:tr>
      <w:tr w:rsidR="00A87281" w:rsidRPr="00DA6581" w14:paraId="2F3AB7A8" w14:textId="77777777" w:rsidTr="00582D02">
        <w:tc>
          <w:tcPr>
            <w:tcW w:w="2500" w:type="pct"/>
          </w:tcPr>
          <w:p w14:paraId="64E03493" w14:textId="77777777" w:rsidR="00A87281" w:rsidRPr="00F5203C" w:rsidRDefault="00A87281" w:rsidP="00582D02">
            <w:pPr>
              <w:rPr>
                <w:rFonts w:ascii="Calibri" w:eastAsia="Calibri" w:hAnsi="Calibri" w:cs="Times New Roman"/>
              </w:rPr>
            </w:pPr>
            <w:r w:rsidRPr="00F5203C">
              <w:rPr>
                <w:rFonts w:ascii="Calibri" w:eastAsia="Calibri" w:hAnsi="Calibri" w:cs="Times New Roman"/>
              </w:rPr>
              <w:t>Avez-vous déjà reçu</w:t>
            </w:r>
            <w:r>
              <w:rPr>
                <w:rFonts w:ascii="Calibri" w:eastAsia="Calibri" w:hAnsi="Calibri" w:cs="Times New Roman"/>
              </w:rPr>
              <w:t xml:space="preserve"> une formation sur le remplissage des outils de rapportage ?</w:t>
            </w:r>
          </w:p>
        </w:tc>
        <w:tc>
          <w:tcPr>
            <w:tcW w:w="2500" w:type="pct"/>
          </w:tcPr>
          <w:p w14:paraId="084DE444" w14:textId="77777777" w:rsidR="00A87281" w:rsidRPr="0062700B" w:rsidRDefault="00A87281" w:rsidP="00582D02">
            <w:pPr>
              <w:rPr>
                <w:rFonts w:ascii="Calibri" w:eastAsia="Calibri" w:hAnsi="Calibri" w:cs="Times New Roman"/>
                <w:lang w:val="en-US"/>
              </w:rPr>
            </w:pPr>
            <w:proofErr w:type="spellStart"/>
            <w:r w:rsidRPr="0062700B">
              <w:rPr>
                <w:rFonts w:ascii="Calibri" w:eastAsia="Calibri" w:hAnsi="Calibri" w:cs="Times New Roman"/>
                <w:lang w:val="en-US"/>
              </w:rPr>
              <w:t>Oui</w:t>
            </w:r>
            <w:proofErr w:type="spellEnd"/>
            <w:r w:rsidRPr="0062700B">
              <w:rPr>
                <w:rFonts w:ascii="Calibri" w:eastAsia="Calibri" w:hAnsi="Calibri" w:cs="Times New Roman"/>
                <w:lang w:val="en-US"/>
              </w:rPr>
              <w:t>:  I__I                             Non: I__I</w:t>
            </w:r>
          </w:p>
        </w:tc>
      </w:tr>
      <w:tr w:rsidR="00A87281" w:rsidRPr="00F5203C" w14:paraId="7DB4A865"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7AA46F49" w14:textId="77777777" w:rsidR="00A87281" w:rsidRDefault="00A87281" w:rsidP="00582D02">
            <w:pPr>
              <w:ind w:firstLine="155"/>
              <w:rPr>
                <w:rFonts w:ascii="Calibri" w:eastAsia="Times New Roman" w:hAnsi="Calibri" w:cs="Calibri"/>
                <w:lang w:val="fr-BE" w:eastAsia="fr-FR"/>
              </w:rPr>
            </w:pPr>
            <w:r>
              <w:rPr>
                <w:rFonts w:ascii="Calibri" w:eastAsia="Times New Roman" w:hAnsi="Calibri" w:cs="Calibri"/>
                <w:lang w:val="fr-BE" w:eastAsia="fr-FR"/>
              </w:rPr>
              <w:t>Si « oui » :</w:t>
            </w:r>
          </w:p>
          <w:p w14:paraId="114E39C2" w14:textId="77777777" w:rsidR="00A87281" w:rsidRPr="00F5203C" w:rsidRDefault="00A87281" w:rsidP="00582D02">
            <w:pPr>
              <w:ind w:left="245"/>
              <w:rPr>
                <w:rFonts w:ascii="Calibri" w:eastAsia="Times New Roman" w:hAnsi="Calibri" w:cs="Calibri"/>
                <w:lang w:eastAsia="fr-FR"/>
              </w:rPr>
            </w:pPr>
            <w:r>
              <w:rPr>
                <w:rFonts w:ascii="Calibri" w:eastAsia="Times New Roman" w:hAnsi="Calibri" w:cs="Calibri"/>
                <w:lang w:val="fr-BE" w:eastAsia="fr-FR"/>
              </w:rPr>
              <w:t xml:space="preserve">Il y a combien de temps : </w:t>
            </w:r>
            <w:r w:rsidRPr="00F5203C">
              <w:rPr>
                <w:rFonts w:ascii="Calibri" w:eastAsia="Calibri" w:hAnsi="Calibri" w:cs="Times New Roman"/>
              </w:rPr>
              <w:t>Année I__I__I mois I__I__I</w:t>
            </w:r>
          </w:p>
          <w:p w14:paraId="010A933C" w14:textId="77777777" w:rsidR="00A87281" w:rsidRPr="00593533" w:rsidRDefault="00A87281" w:rsidP="00582D02">
            <w:pPr>
              <w:ind w:left="245"/>
              <w:rPr>
                <w:rFonts w:ascii="Calibri" w:eastAsia="Times New Roman" w:hAnsi="Calibri" w:cs="Calibri"/>
                <w:lang w:val="fr-BE" w:eastAsia="fr-FR"/>
              </w:rPr>
            </w:pPr>
            <w:r>
              <w:rPr>
                <w:rFonts w:ascii="Calibri" w:eastAsia="Times New Roman" w:hAnsi="Calibri" w:cs="Calibri"/>
                <w:lang w:val="fr-BE" w:eastAsia="fr-FR"/>
              </w:rPr>
              <w:t>Quelle appréciation faites-vous de la</w:t>
            </w:r>
            <w:r w:rsidRPr="00F5203C">
              <w:rPr>
                <w:rFonts w:ascii="Calibri" w:eastAsia="Times New Roman" w:hAnsi="Calibri" w:cs="Calibri"/>
                <w:lang w:val="fr-BE" w:eastAsia="fr-FR"/>
              </w:rPr>
              <w:t xml:space="preserve"> </w:t>
            </w:r>
            <w:r>
              <w:rPr>
                <w:rFonts w:ascii="Calibri" w:eastAsia="Times New Roman" w:hAnsi="Calibri" w:cs="Calibri"/>
                <w:lang w:val="fr-BE" w:eastAsia="fr-FR"/>
              </w:rPr>
              <w:t>formation</w:t>
            </w:r>
            <w:r w:rsidRPr="00F5203C">
              <w:rPr>
                <w:rFonts w:ascii="Calibri" w:eastAsia="Times New Roman" w:hAnsi="Calibri" w:cs="Calibri"/>
                <w:lang w:val="fr-BE" w:eastAsia="fr-FR"/>
              </w:rPr>
              <w:t>?</w:t>
            </w:r>
          </w:p>
          <w:p w14:paraId="0DBF0A6A" w14:textId="77777777" w:rsidR="00A87281" w:rsidRDefault="00A87281" w:rsidP="00582D02">
            <w:pPr>
              <w:ind w:left="155" w:firstLine="155"/>
              <w:rPr>
                <w:rFonts w:ascii="Calibri" w:eastAsia="Times New Roman" w:hAnsi="Calibri" w:cs="Calibri"/>
                <w:lang w:val="en-US" w:eastAsia="fr-FR"/>
              </w:rPr>
            </w:pPr>
            <w:r>
              <w:rPr>
                <w:rFonts w:ascii="Calibri" w:eastAsia="Times New Roman" w:hAnsi="Calibri" w:cs="Calibri"/>
                <w:lang w:val="en-US" w:eastAsia="fr-FR"/>
              </w:rPr>
              <w:t>Utile</w:t>
            </w:r>
            <w:r w:rsidRPr="00F5203C">
              <w:rPr>
                <w:rFonts w:ascii="Calibri" w:eastAsia="Times New Roman" w:hAnsi="Calibri" w:cs="Calibri"/>
                <w:lang w:val="en-US" w:eastAsia="fr-FR"/>
              </w:rPr>
              <w:t xml:space="preserve"> I__I</w:t>
            </w:r>
            <w:r w:rsidRPr="00593533">
              <w:rPr>
                <w:rFonts w:ascii="Calibri" w:eastAsia="Times New Roman" w:hAnsi="Calibri" w:cs="Calibri"/>
                <w:lang w:val="en-US" w:eastAsia="fr-FR"/>
              </w:rPr>
              <w:t xml:space="preserve"> </w:t>
            </w:r>
            <w:proofErr w:type="spellStart"/>
            <w:r>
              <w:rPr>
                <w:rFonts w:ascii="Calibri" w:eastAsia="Times New Roman" w:hAnsi="Calibri" w:cs="Calibri"/>
                <w:lang w:val="en-US" w:eastAsia="fr-FR"/>
              </w:rPr>
              <w:t>Neutre</w:t>
            </w:r>
            <w:proofErr w:type="spellEnd"/>
            <w:r w:rsidRPr="00593533">
              <w:rPr>
                <w:rFonts w:ascii="Calibri" w:eastAsia="Times New Roman" w:hAnsi="Calibri" w:cs="Calibri"/>
                <w:lang w:val="en-US" w:eastAsia="fr-FR"/>
              </w:rPr>
              <w:t xml:space="preserve"> </w:t>
            </w:r>
            <w:r w:rsidRPr="00F5203C">
              <w:rPr>
                <w:rFonts w:ascii="Calibri" w:eastAsia="Times New Roman" w:hAnsi="Calibri" w:cs="Calibri"/>
                <w:lang w:val="en-US" w:eastAsia="fr-FR"/>
              </w:rPr>
              <w:t>I__I</w:t>
            </w:r>
            <w:r>
              <w:rPr>
                <w:rFonts w:ascii="Calibri" w:eastAsia="Times New Roman" w:hAnsi="Calibri" w:cs="Calibri"/>
                <w:lang w:val="en-US" w:eastAsia="fr-FR"/>
              </w:rPr>
              <w:t xml:space="preserve"> Pas Utile</w:t>
            </w:r>
            <w:r w:rsidRPr="00F5203C">
              <w:rPr>
                <w:rFonts w:ascii="Calibri" w:eastAsia="Times New Roman" w:hAnsi="Calibri" w:cs="Calibri"/>
                <w:lang w:val="en-US" w:eastAsia="fr-FR"/>
              </w:rPr>
              <w:t xml:space="preserve"> I__I</w:t>
            </w:r>
          </w:p>
          <w:p w14:paraId="74FF3F06" w14:textId="77777777" w:rsidR="00A87281" w:rsidRDefault="00A87281" w:rsidP="00582D02">
            <w:pPr>
              <w:ind w:left="155"/>
              <w:rPr>
                <w:rFonts w:ascii="Calibri" w:eastAsia="Times New Roman" w:hAnsi="Calibri" w:cs="Calibri"/>
                <w:lang w:val="en-US" w:eastAsia="fr-FR"/>
              </w:rPr>
            </w:pPr>
            <w:r>
              <w:rPr>
                <w:rFonts w:ascii="Calibri" w:eastAsia="Times New Roman" w:hAnsi="Calibri" w:cs="Calibri"/>
                <w:lang w:val="en-US" w:eastAsia="fr-FR"/>
              </w:rPr>
              <w:t xml:space="preserve">Vos suggestions: </w:t>
            </w:r>
          </w:p>
          <w:p w14:paraId="7F21CF8F"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4F24ABA4"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4CD994CF"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522EA80F" w14:textId="77777777" w:rsidR="00A87281" w:rsidRPr="00F5203C" w:rsidRDefault="00A87281"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p w14:paraId="62F21FA3" w14:textId="77777777" w:rsidR="00A87281" w:rsidRPr="00F5203C" w:rsidRDefault="00A87281"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tc>
      </w:tr>
    </w:tbl>
    <w:p w14:paraId="16AD3862" w14:textId="77777777" w:rsidR="00A87281" w:rsidRDefault="00A87281" w:rsidP="00A87281">
      <w:pPr>
        <w:spacing w:after="0" w:line="240" w:lineRule="auto"/>
        <w:rPr>
          <w:rFonts w:ascii="Calibri" w:eastAsia="Calibri" w:hAnsi="Calibri" w:cs="Times New Roman"/>
          <w:sz w:val="24"/>
          <w:szCs w:val="24"/>
          <w:lang w:val="en-US"/>
        </w:rPr>
      </w:pPr>
    </w:p>
    <w:tbl>
      <w:tblPr>
        <w:tblStyle w:val="TableGrid2"/>
        <w:tblW w:w="5000" w:type="pct"/>
        <w:tblLook w:val="04A0" w:firstRow="1" w:lastRow="0" w:firstColumn="1" w:lastColumn="0" w:noHBand="0" w:noVBand="1"/>
      </w:tblPr>
      <w:tblGrid>
        <w:gridCol w:w="4675"/>
        <w:gridCol w:w="4675"/>
      </w:tblGrid>
      <w:tr w:rsidR="00A87281" w:rsidRPr="00F5203C" w14:paraId="7FD69FDC" w14:textId="77777777" w:rsidTr="00582D02">
        <w:tc>
          <w:tcPr>
            <w:tcW w:w="5000" w:type="pct"/>
            <w:gridSpan w:val="2"/>
          </w:tcPr>
          <w:p w14:paraId="0E58CDAA" w14:textId="65562ABA" w:rsidR="00A87281" w:rsidRPr="00593533" w:rsidRDefault="00A87281" w:rsidP="00582D02">
            <w:pPr>
              <w:rPr>
                <w:rFonts w:ascii="Calibri" w:eastAsia="Calibri" w:hAnsi="Calibri" w:cs="Times New Roman"/>
                <w:b/>
                <w:sz w:val="24"/>
                <w:szCs w:val="24"/>
              </w:rPr>
            </w:pPr>
            <w:r>
              <w:rPr>
                <w:rFonts w:ascii="Calibri" w:eastAsia="Calibri" w:hAnsi="Calibri" w:cs="Times New Roman"/>
                <w:b/>
                <w:sz w:val="24"/>
                <w:szCs w:val="24"/>
              </w:rPr>
              <w:t>Section 4</w:t>
            </w:r>
            <w:r w:rsidRPr="00593533">
              <w:rPr>
                <w:rFonts w:ascii="Calibri" w:eastAsia="Calibri" w:hAnsi="Calibri" w:cs="Times New Roman"/>
                <w:b/>
                <w:sz w:val="24"/>
                <w:szCs w:val="24"/>
              </w:rPr>
              <w:t xml:space="preserve"> : Supervision </w:t>
            </w:r>
          </w:p>
        </w:tc>
      </w:tr>
      <w:tr w:rsidR="00A87281" w:rsidRPr="00F5203C" w14:paraId="425D9968" w14:textId="77777777" w:rsidTr="00582D02">
        <w:tc>
          <w:tcPr>
            <w:tcW w:w="2500" w:type="pct"/>
            <w:tcBorders>
              <w:top w:val="single" w:sz="6" w:space="0" w:color="000000"/>
              <w:left w:val="single" w:sz="6" w:space="0" w:color="000000"/>
              <w:bottom w:val="single" w:sz="6" w:space="0" w:color="000000"/>
              <w:right w:val="single" w:sz="6" w:space="0" w:color="000000"/>
            </w:tcBorders>
            <w:vAlign w:val="bottom"/>
          </w:tcPr>
          <w:p w14:paraId="67BFC876" w14:textId="77777777" w:rsidR="00A87281" w:rsidRPr="00F5203C" w:rsidRDefault="00A87281" w:rsidP="00582D02">
            <w:pPr>
              <w:rPr>
                <w:rFonts w:ascii="Calibri" w:eastAsia="Times New Roman" w:hAnsi="Calibri" w:cs="Calibri"/>
                <w:lang w:val="fr-BE" w:eastAsia="fr-FR"/>
              </w:rPr>
            </w:pPr>
            <w:r w:rsidRPr="00F5203C">
              <w:rPr>
                <w:rFonts w:ascii="Calibri" w:eastAsia="Times New Roman" w:hAnsi="Calibri" w:cs="Calibri"/>
                <w:lang w:val="fr-BE" w:eastAsia="fr-FR"/>
              </w:rPr>
              <w:t>Combien de visites de supervision</w:t>
            </w:r>
            <w:r>
              <w:rPr>
                <w:rFonts w:ascii="Calibri" w:eastAsia="Times New Roman" w:hAnsi="Calibri" w:cs="Calibri"/>
                <w:lang w:val="fr-BE" w:eastAsia="fr-FR"/>
              </w:rPr>
              <w:t>s</w:t>
            </w:r>
            <w:r w:rsidRPr="00F5203C">
              <w:rPr>
                <w:rFonts w:ascii="Calibri" w:eastAsia="Times New Roman" w:hAnsi="Calibri" w:cs="Calibri"/>
                <w:lang w:val="fr-BE" w:eastAsia="fr-FR"/>
              </w:rPr>
              <w:t xml:space="preserve"> formative</w:t>
            </w:r>
            <w:r>
              <w:rPr>
                <w:rFonts w:ascii="Calibri" w:eastAsia="Times New Roman" w:hAnsi="Calibri" w:cs="Calibri"/>
                <w:lang w:val="fr-BE" w:eastAsia="fr-FR"/>
              </w:rPr>
              <w:t>s</w:t>
            </w:r>
            <w:r w:rsidRPr="00593533">
              <w:rPr>
                <w:rFonts w:ascii="Calibri" w:eastAsia="Times New Roman" w:hAnsi="Calibri" w:cs="Calibri"/>
                <w:lang w:val="fr-BE" w:eastAsia="fr-FR"/>
              </w:rPr>
              <w:t xml:space="preserve"> avez-vous reçues</w:t>
            </w:r>
            <w:r w:rsidRPr="00F5203C">
              <w:rPr>
                <w:rFonts w:ascii="Calibri" w:eastAsia="Times New Roman" w:hAnsi="Calibri" w:cs="Calibri"/>
                <w:lang w:val="fr-BE" w:eastAsia="fr-FR"/>
              </w:rPr>
              <w:t xml:space="preserve"> </w:t>
            </w:r>
            <w:r w:rsidRPr="00593533">
              <w:rPr>
                <w:rFonts w:ascii="Calibri" w:eastAsia="Times New Roman" w:hAnsi="Calibri" w:cs="Calibri"/>
                <w:lang w:val="fr-BE" w:eastAsia="fr-FR"/>
              </w:rPr>
              <w:t>au cours des 6 derniers mois?</w:t>
            </w:r>
          </w:p>
        </w:tc>
        <w:tc>
          <w:tcPr>
            <w:tcW w:w="2500" w:type="pct"/>
            <w:tcBorders>
              <w:top w:val="single" w:sz="6" w:space="0" w:color="000000"/>
              <w:left w:val="single" w:sz="6" w:space="0" w:color="000000"/>
              <w:bottom w:val="single" w:sz="6" w:space="0" w:color="000000"/>
              <w:right w:val="single" w:sz="6" w:space="0" w:color="000000"/>
            </w:tcBorders>
          </w:tcPr>
          <w:p w14:paraId="437A355A" w14:textId="77777777" w:rsidR="00A87281" w:rsidRPr="00593533" w:rsidRDefault="00A87281" w:rsidP="00582D02">
            <w:pPr>
              <w:rPr>
                <w:rFonts w:ascii="Times New Roman" w:eastAsia="Times New Roman" w:hAnsi="Times New Roman" w:cs="Times New Roman"/>
                <w:sz w:val="24"/>
                <w:szCs w:val="24"/>
                <w:lang w:val="fr-BE" w:eastAsia="fr-FR"/>
              </w:rPr>
            </w:pPr>
            <w:r w:rsidRPr="00593533">
              <w:rPr>
                <w:rFonts w:ascii="Calibri" w:eastAsia="Times New Roman" w:hAnsi="Calibri" w:cs="Calibri"/>
                <w:lang w:val="fr-BE" w:eastAsia="fr-FR"/>
              </w:rPr>
              <w:t>I__I__I</w:t>
            </w:r>
          </w:p>
        </w:tc>
      </w:tr>
      <w:tr w:rsidR="00A87281" w:rsidRPr="00F5203C" w14:paraId="28392E2F"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1BD31136" w14:textId="77777777" w:rsidR="00A87281" w:rsidRPr="00593533" w:rsidRDefault="00A87281" w:rsidP="00582D02">
            <w:pPr>
              <w:rPr>
                <w:rFonts w:ascii="Calibri" w:eastAsia="Times New Roman" w:hAnsi="Calibri" w:cs="Calibri"/>
                <w:lang w:val="fr-BE" w:eastAsia="fr-FR"/>
              </w:rPr>
            </w:pPr>
            <w:r>
              <w:rPr>
                <w:rFonts w:ascii="Calibri" w:eastAsia="Times New Roman" w:hAnsi="Calibri" w:cs="Calibri"/>
                <w:lang w:val="fr-BE" w:eastAsia="fr-FR"/>
              </w:rPr>
              <w:t>Quelle appréciation faites-vous de la</w:t>
            </w:r>
            <w:r w:rsidRPr="00F5203C">
              <w:rPr>
                <w:rFonts w:ascii="Calibri" w:eastAsia="Times New Roman" w:hAnsi="Calibri" w:cs="Calibri"/>
                <w:lang w:val="fr-BE" w:eastAsia="fr-FR"/>
              </w:rPr>
              <w:t xml:space="preserve"> </w:t>
            </w:r>
            <w:r>
              <w:rPr>
                <w:rFonts w:ascii="Calibri" w:eastAsia="Times New Roman" w:hAnsi="Calibri" w:cs="Calibri"/>
                <w:lang w:val="fr-BE" w:eastAsia="fr-FR"/>
              </w:rPr>
              <w:t>dernière visite de supervision formative</w:t>
            </w:r>
            <w:r w:rsidRPr="00F5203C">
              <w:rPr>
                <w:rFonts w:ascii="Calibri" w:eastAsia="Times New Roman" w:hAnsi="Calibri" w:cs="Calibri"/>
                <w:lang w:val="fr-BE" w:eastAsia="fr-FR"/>
              </w:rPr>
              <w:t>?</w:t>
            </w:r>
          </w:p>
          <w:p w14:paraId="0B4803B6" w14:textId="77777777" w:rsidR="00A87281" w:rsidRDefault="00A87281" w:rsidP="00582D02">
            <w:pPr>
              <w:ind w:left="155"/>
              <w:rPr>
                <w:rFonts w:ascii="Calibri" w:eastAsia="Times New Roman" w:hAnsi="Calibri" w:cs="Calibri"/>
                <w:lang w:val="en-US" w:eastAsia="fr-FR"/>
              </w:rPr>
            </w:pPr>
            <w:r w:rsidRPr="00F5203C">
              <w:rPr>
                <w:rFonts w:ascii="Calibri" w:eastAsia="Times New Roman" w:hAnsi="Calibri" w:cs="Calibri"/>
                <w:lang w:val="en-US" w:eastAsia="fr-FR"/>
              </w:rPr>
              <w:t>Instructive I__I</w:t>
            </w:r>
            <w:r>
              <w:rPr>
                <w:rFonts w:ascii="Calibri" w:eastAsia="Times New Roman" w:hAnsi="Calibri" w:cs="Calibri"/>
                <w:lang w:val="en-US" w:eastAsia="fr-FR"/>
              </w:rPr>
              <w:tab/>
            </w:r>
            <w:proofErr w:type="spellStart"/>
            <w:r>
              <w:rPr>
                <w:rFonts w:ascii="Calibri" w:eastAsia="Times New Roman" w:hAnsi="Calibri" w:cs="Calibri"/>
                <w:lang w:val="en-US" w:eastAsia="fr-FR"/>
              </w:rPr>
              <w:t>Neutre</w:t>
            </w:r>
            <w:proofErr w:type="spellEnd"/>
            <w:r w:rsidRPr="00593533">
              <w:rPr>
                <w:rFonts w:ascii="Calibri" w:eastAsia="Times New Roman" w:hAnsi="Calibri" w:cs="Calibri"/>
                <w:lang w:val="en-US" w:eastAsia="fr-FR"/>
              </w:rPr>
              <w:t xml:space="preserve"> </w:t>
            </w:r>
            <w:r w:rsidRPr="00F5203C">
              <w:rPr>
                <w:rFonts w:ascii="Calibri" w:eastAsia="Times New Roman" w:hAnsi="Calibri" w:cs="Calibri"/>
                <w:lang w:val="en-US" w:eastAsia="fr-FR"/>
              </w:rPr>
              <w:t>I__I</w:t>
            </w:r>
            <w:r>
              <w:rPr>
                <w:rFonts w:ascii="Calibri" w:eastAsia="Times New Roman" w:hAnsi="Calibri" w:cs="Calibri"/>
                <w:lang w:val="en-US" w:eastAsia="fr-FR"/>
              </w:rPr>
              <w:tab/>
              <w:t xml:space="preserve">Pas </w:t>
            </w:r>
            <w:r w:rsidRPr="00593533">
              <w:rPr>
                <w:rFonts w:ascii="Calibri" w:eastAsia="Times New Roman" w:hAnsi="Calibri" w:cs="Calibri"/>
                <w:lang w:val="en-US" w:eastAsia="fr-FR"/>
              </w:rPr>
              <w:t>i</w:t>
            </w:r>
            <w:r w:rsidRPr="00F5203C">
              <w:rPr>
                <w:rFonts w:ascii="Calibri" w:eastAsia="Times New Roman" w:hAnsi="Calibri" w:cs="Calibri"/>
                <w:lang w:val="en-US" w:eastAsia="fr-FR"/>
              </w:rPr>
              <w:t>nstructive I__I</w:t>
            </w:r>
          </w:p>
          <w:p w14:paraId="64C30E58" w14:textId="77777777" w:rsidR="00A87281" w:rsidRDefault="00A87281" w:rsidP="00582D02">
            <w:pPr>
              <w:ind w:left="155"/>
              <w:rPr>
                <w:rFonts w:ascii="Calibri" w:eastAsia="Times New Roman" w:hAnsi="Calibri" w:cs="Calibri"/>
                <w:lang w:val="en-US" w:eastAsia="fr-FR"/>
              </w:rPr>
            </w:pPr>
          </w:p>
          <w:p w14:paraId="2A0A2CC6" w14:textId="77777777" w:rsidR="00A87281" w:rsidRDefault="00A87281" w:rsidP="00582D02">
            <w:pPr>
              <w:ind w:left="155"/>
              <w:rPr>
                <w:rFonts w:ascii="Calibri" w:eastAsia="Times New Roman" w:hAnsi="Calibri" w:cs="Calibri"/>
                <w:lang w:val="en-US" w:eastAsia="fr-FR"/>
              </w:rPr>
            </w:pPr>
            <w:r>
              <w:rPr>
                <w:rFonts w:ascii="Calibri" w:eastAsia="Times New Roman" w:hAnsi="Calibri" w:cs="Calibri"/>
                <w:lang w:val="en-US" w:eastAsia="fr-FR"/>
              </w:rPr>
              <w:t xml:space="preserve">Vos suggestions: </w:t>
            </w:r>
          </w:p>
          <w:p w14:paraId="6364637F"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lastRenderedPageBreak/>
              <w:t>______________________________________________________________________________</w:t>
            </w:r>
          </w:p>
          <w:p w14:paraId="1D49E87D"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3768C5B9"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49761A88"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52E4A274" w14:textId="77777777" w:rsidR="00A87281" w:rsidRPr="00593533" w:rsidRDefault="00A87281" w:rsidP="00582D02">
            <w:pPr>
              <w:rPr>
                <w:rFonts w:ascii="Calibri" w:eastAsia="Times New Roman" w:hAnsi="Calibri" w:cs="Calibri"/>
                <w:lang w:val="en-US" w:eastAsia="fr-FR"/>
              </w:rPr>
            </w:pPr>
          </w:p>
        </w:tc>
      </w:tr>
      <w:tr w:rsidR="00A87281" w:rsidRPr="00F5203C" w14:paraId="1096F9E1" w14:textId="77777777" w:rsidTr="00582D02">
        <w:tc>
          <w:tcPr>
            <w:tcW w:w="2500" w:type="pct"/>
            <w:tcBorders>
              <w:top w:val="single" w:sz="6" w:space="0" w:color="000000"/>
              <w:left w:val="single" w:sz="6" w:space="0" w:color="000000"/>
              <w:bottom w:val="single" w:sz="6" w:space="0" w:color="000000"/>
              <w:right w:val="single" w:sz="6" w:space="0" w:color="000000"/>
            </w:tcBorders>
            <w:vAlign w:val="center"/>
          </w:tcPr>
          <w:p w14:paraId="34AD8616" w14:textId="77777777" w:rsidR="00A87281" w:rsidRPr="00593533" w:rsidRDefault="00A87281" w:rsidP="00582D02">
            <w:pPr>
              <w:rPr>
                <w:rFonts w:ascii="Calibri" w:eastAsia="Times New Roman" w:hAnsi="Calibri" w:cs="Calibri"/>
                <w:lang w:val="fr-BE" w:eastAsia="fr-FR"/>
              </w:rPr>
            </w:pPr>
            <w:r w:rsidRPr="00F5203C">
              <w:rPr>
                <w:rFonts w:ascii="Calibri" w:eastAsia="Times New Roman" w:hAnsi="Calibri" w:cs="Calibri"/>
                <w:lang w:val="fr-BE" w:eastAsia="fr-FR"/>
              </w:rPr>
              <w:lastRenderedPageBreak/>
              <w:t>L'une de ces visites de supervision comprenait-</w:t>
            </w:r>
            <w:r>
              <w:rPr>
                <w:rFonts w:ascii="Calibri" w:eastAsia="Times New Roman" w:hAnsi="Calibri" w:cs="Calibri"/>
                <w:lang w:val="fr-BE" w:eastAsia="fr-FR"/>
              </w:rPr>
              <w:t>une composante surveillance du paludisme et qualité des données?</w:t>
            </w:r>
          </w:p>
        </w:tc>
        <w:tc>
          <w:tcPr>
            <w:tcW w:w="2500" w:type="pct"/>
            <w:tcBorders>
              <w:top w:val="single" w:sz="6" w:space="0" w:color="000000"/>
              <w:left w:val="single" w:sz="6" w:space="0" w:color="000000"/>
              <w:bottom w:val="single" w:sz="6" w:space="0" w:color="000000"/>
              <w:right w:val="single" w:sz="6" w:space="0" w:color="000000"/>
            </w:tcBorders>
          </w:tcPr>
          <w:p w14:paraId="7FFDB8A1" w14:textId="77777777" w:rsidR="00A87281" w:rsidRDefault="00A87281" w:rsidP="00582D02">
            <w:pPr>
              <w:rPr>
                <w:rFonts w:ascii="Calibri" w:eastAsia="Times New Roman" w:hAnsi="Calibri" w:cs="Calibri"/>
                <w:lang w:val="en-US" w:eastAsia="fr-FR"/>
              </w:rPr>
            </w:pPr>
            <w:proofErr w:type="spellStart"/>
            <w:r w:rsidRPr="00F5203C">
              <w:rPr>
                <w:rFonts w:ascii="Calibri" w:eastAsia="Times New Roman" w:hAnsi="Calibri" w:cs="Calibri"/>
                <w:lang w:val="en-US" w:eastAsia="fr-FR"/>
              </w:rPr>
              <w:t>Oui</w:t>
            </w:r>
            <w:proofErr w:type="spellEnd"/>
            <w:r w:rsidRPr="00F5203C">
              <w:rPr>
                <w:rFonts w:ascii="Calibri" w:eastAsia="Times New Roman" w:hAnsi="Calibri" w:cs="Calibri"/>
                <w:lang w:val="en-US" w:eastAsia="fr-FR"/>
              </w:rPr>
              <w:t>:  I__I</w:t>
            </w:r>
            <w:r>
              <w:rPr>
                <w:rFonts w:ascii="Calibri" w:eastAsia="Times New Roman" w:hAnsi="Calibri" w:cs="Calibri"/>
                <w:lang w:val="en-US" w:eastAsia="fr-FR"/>
              </w:rPr>
              <w:tab/>
            </w:r>
            <w:r>
              <w:rPr>
                <w:rFonts w:ascii="Calibri" w:eastAsia="Times New Roman" w:hAnsi="Calibri" w:cs="Calibri"/>
                <w:lang w:val="en-US" w:eastAsia="fr-FR"/>
              </w:rPr>
              <w:tab/>
            </w:r>
            <w:r>
              <w:rPr>
                <w:rFonts w:ascii="Calibri" w:eastAsia="Times New Roman" w:hAnsi="Calibri" w:cs="Calibri"/>
                <w:lang w:val="en-US" w:eastAsia="fr-FR"/>
              </w:rPr>
              <w:tab/>
            </w:r>
            <w:r w:rsidRPr="00F5203C">
              <w:rPr>
                <w:rFonts w:ascii="Calibri" w:eastAsia="Times New Roman" w:hAnsi="Calibri" w:cs="Calibri"/>
                <w:lang w:val="en-US" w:eastAsia="fr-FR"/>
              </w:rPr>
              <w:t>Non: I__I</w:t>
            </w:r>
          </w:p>
          <w:p w14:paraId="43A0F2FF" w14:textId="77777777" w:rsidR="00A87281" w:rsidRPr="00593533" w:rsidRDefault="00A87281" w:rsidP="00582D02">
            <w:pPr>
              <w:rPr>
                <w:rFonts w:ascii="Calibri" w:eastAsia="Times New Roman" w:hAnsi="Calibri" w:cs="Calibri"/>
                <w:lang w:val="en-US" w:eastAsia="fr-FR"/>
              </w:rPr>
            </w:pPr>
          </w:p>
        </w:tc>
      </w:tr>
      <w:tr w:rsidR="00A87281" w:rsidRPr="00F5203C" w14:paraId="0823EA73"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0AFCED08" w14:textId="77777777" w:rsidR="00A87281" w:rsidRPr="00593533" w:rsidRDefault="00A87281" w:rsidP="00582D02">
            <w:pPr>
              <w:ind w:left="245"/>
              <w:rPr>
                <w:rFonts w:ascii="Calibri" w:eastAsia="Times New Roman" w:hAnsi="Calibri" w:cs="Calibri"/>
                <w:lang w:val="fr-BE" w:eastAsia="fr-FR"/>
              </w:rPr>
            </w:pPr>
            <w:r w:rsidRPr="00F5203C">
              <w:rPr>
                <w:rFonts w:ascii="Calibri" w:eastAsia="Times New Roman" w:hAnsi="Calibri" w:cs="Calibri"/>
                <w:i/>
                <w:lang w:val="fr-BE" w:eastAsia="fr-FR"/>
              </w:rPr>
              <w:t>Si « oui »</w:t>
            </w:r>
            <w:r>
              <w:rPr>
                <w:rFonts w:ascii="Calibri" w:eastAsia="Times New Roman" w:hAnsi="Calibri" w:cs="Calibri"/>
                <w:i/>
                <w:lang w:val="fr-BE" w:eastAsia="fr-FR"/>
              </w:rPr>
              <w:t xml:space="preserve"> </w:t>
            </w:r>
            <w:r>
              <w:rPr>
                <w:rFonts w:ascii="Calibri" w:eastAsia="Times New Roman" w:hAnsi="Calibri" w:cs="Calibri"/>
                <w:lang w:val="fr-BE" w:eastAsia="fr-FR"/>
              </w:rPr>
              <w:t>Quelle est votre appréciation de cette composante</w:t>
            </w:r>
          </w:p>
          <w:p w14:paraId="241DF98A" w14:textId="77777777" w:rsidR="00A87281" w:rsidRDefault="00A87281" w:rsidP="00582D02">
            <w:pPr>
              <w:ind w:left="245"/>
              <w:rPr>
                <w:rFonts w:ascii="Calibri" w:eastAsia="Times New Roman" w:hAnsi="Calibri" w:cs="Calibri"/>
                <w:lang w:val="en-US" w:eastAsia="fr-FR"/>
              </w:rPr>
            </w:pPr>
            <w:r w:rsidRPr="00F5203C">
              <w:rPr>
                <w:rFonts w:ascii="Calibri" w:eastAsia="Times New Roman" w:hAnsi="Calibri" w:cs="Calibri"/>
                <w:lang w:val="en-US" w:eastAsia="fr-FR"/>
              </w:rPr>
              <w:t xml:space="preserve">Instructive I__I </w:t>
            </w:r>
            <w:proofErr w:type="spellStart"/>
            <w:r>
              <w:rPr>
                <w:rFonts w:ascii="Calibri" w:eastAsia="Times New Roman" w:hAnsi="Calibri" w:cs="Calibri"/>
                <w:lang w:val="en-US" w:eastAsia="fr-FR"/>
              </w:rPr>
              <w:t>Neutre</w:t>
            </w:r>
            <w:proofErr w:type="spellEnd"/>
            <w:r w:rsidRPr="00F5203C">
              <w:rPr>
                <w:rFonts w:ascii="Calibri" w:eastAsia="Times New Roman" w:hAnsi="Calibri" w:cs="Calibri"/>
                <w:lang w:val="en-US" w:eastAsia="fr-FR"/>
              </w:rPr>
              <w:t xml:space="preserve"> I__I</w:t>
            </w:r>
            <w:r>
              <w:rPr>
                <w:rFonts w:ascii="Calibri" w:eastAsia="Times New Roman" w:hAnsi="Calibri" w:cs="Calibri"/>
                <w:lang w:val="en-US" w:eastAsia="fr-FR"/>
              </w:rPr>
              <w:t xml:space="preserve"> Pas </w:t>
            </w:r>
            <w:r w:rsidRPr="00F5203C">
              <w:rPr>
                <w:rFonts w:ascii="Calibri" w:eastAsia="Times New Roman" w:hAnsi="Calibri" w:cs="Calibri"/>
                <w:lang w:val="en-US" w:eastAsia="fr-FR"/>
              </w:rPr>
              <w:t>instructive I__I</w:t>
            </w:r>
          </w:p>
          <w:p w14:paraId="2CFAEE5D" w14:textId="77777777" w:rsidR="00A87281" w:rsidRDefault="00A87281" w:rsidP="00582D02">
            <w:pPr>
              <w:ind w:left="245"/>
              <w:rPr>
                <w:rFonts w:ascii="Calibri" w:eastAsia="Times New Roman" w:hAnsi="Calibri" w:cs="Calibri"/>
                <w:lang w:val="en-US" w:eastAsia="fr-FR"/>
              </w:rPr>
            </w:pPr>
          </w:p>
          <w:p w14:paraId="31972759"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 xml:space="preserve">Vos suggestions: </w:t>
            </w:r>
          </w:p>
          <w:p w14:paraId="0ECD58B4"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76D09CEC"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3C20F808"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57D80CC4"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166EAE72"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2F270CD4" w14:textId="77777777" w:rsidR="00A87281" w:rsidRPr="00593533" w:rsidRDefault="00A87281" w:rsidP="00582D02">
            <w:pPr>
              <w:rPr>
                <w:rFonts w:ascii="Calibri" w:eastAsia="Times New Roman" w:hAnsi="Calibri" w:cs="Calibri"/>
                <w:lang w:val="en-US" w:eastAsia="fr-FR"/>
              </w:rPr>
            </w:pPr>
          </w:p>
        </w:tc>
      </w:tr>
      <w:tr w:rsidR="00A87281" w:rsidRPr="00F5203C" w14:paraId="64E9FAAE" w14:textId="77777777" w:rsidTr="00582D02">
        <w:tc>
          <w:tcPr>
            <w:tcW w:w="2500" w:type="pct"/>
            <w:tcBorders>
              <w:top w:val="single" w:sz="6" w:space="0" w:color="000000"/>
              <w:left w:val="single" w:sz="6" w:space="0" w:color="000000"/>
              <w:bottom w:val="single" w:sz="6" w:space="0" w:color="000000"/>
              <w:right w:val="single" w:sz="6" w:space="0" w:color="000000"/>
            </w:tcBorders>
            <w:vAlign w:val="center"/>
          </w:tcPr>
          <w:p w14:paraId="64E5F18D" w14:textId="77777777" w:rsidR="00A87281" w:rsidRPr="00593533" w:rsidRDefault="00A87281" w:rsidP="00582D02">
            <w:pPr>
              <w:rPr>
                <w:rFonts w:ascii="Calibri" w:eastAsia="Times New Roman" w:hAnsi="Calibri" w:cs="Calibri"/>
                <w:lang w:val="fr-BE" w:eastAsia="fr-FR"/>
              </w:rPr>
            </w:pPr>
            <w:r>
              <w:rPr>
                <w:rFonts w:ascii="Calibri" w:eastAsia="Times New Roman" w:hAnsi="Calibri" w:cs="Calibri"/>
                <w:lang w:val="fr-BE" w:eastAsia="fr-FR"/>
              </w:rPr>
              <w:t>Recevez-vous régulièrement des feedback sur votre performance en matière de remplissage des outils ?</w:t>
            </w:r>
          </w:p>
        </w:tc>
        <w:tc>
          <w:tcPr>
            <w:tcW w:w="2500" w:type="pct"/>
            <w:tcBorders>
              <w:top w:val="single" w:sz="6" w:space="0" w:color="000000"/>
              <w:left w:val="single" w:sz="6" w:space="0" w:color="000000"/>
              <w:bottom w:val="single" w:sz="6" w:space="0" w:color="000000"/>
              <w:right w:val="single" w:sz="6" w:space="0" w:color="000000"/>
            </w:tcBorders>
          </w:tcPr>
          <w:p w14:paraId="64709BC4" w14:textId="77777777" w:rsidR="00A87281" w:rsidRDefault="00A87281" w:rsidP="00582D02">
            <w:pPr>
              <w:rPr>
                <w:rFonts w:ascii="Calibri" w:eastAsia="Times New Roman" w:hAnsi="Calibri" w:cs="Calibri"/>
                <w:lang w:val="en-US" w:eastAsia="fr-FR"/>
              </w:rPr>
            </w:pPr>
            <w:proofErr w:type="spellStart"/>
            <w:r w:rsidRPr="00F5203C">
              <w:rPr>
                <w:rFonts w:ascii="Calibri" w:eastAsia="Times New Roman" w:hAnsi="Calibri" w:cs="Calibri"/>
                <w:lang w:val="en-US" w:eastAsia="fr-FR"/>
              </w:rPr>
              <w:t>Oui</w:t>
            </w:r>
            <w:proofErr w:type="spellEnd"/>
            <w:r w:rsidRPr="00F5203C">
              <w:rPr>
                <w:rFonts w:ascii="Calibri" w:eastAsia="Times New Roman" w:hAnsi="Calibri" w:cs="Calibri"/>
                <w:lang w:val="en-US" w:eastAsia="fr-FR"/>
              </w:rPr>
              <w:t>:  I__I</w:t>
            </w:r>
            <w:r>
              <w:rPr>
                <w:rFonts w:ascii="Calibri" w:eastAsia="Times New Roman" w:hAnsi="Calibri" w:cs="Calibri"/>
                <w:lang w:val="en-US" w:eastAsia="fr-FR"/>
              </w:rPr>
              <w:tab/>
            </w:r>
            <w:r>
              <w:rPr>
                <w:rFonts w:ascii="Calibri" w:eastAsia="Times New Roman" w:hAnsi="Calibri" w:cs="Calibri"/>
                <w:lang w:val="en-US" w:eastAsia="fr-FR"/>
              </w:rPr>
              <w:tab/>
            </w:r>
            <w:r>
              <w:rPr>
                <w:rFonts w:ascii="Calibri" w:eastAsia="Times New Roman" w:hAnsi="Calibri" w:cs="Calibri"/>
                <w:lang w:val="en-US" w:eastAsia="fr-FR"/>
              </w:rPr>
              <w:tab/>
            </w:r>
            <w:r w:rsidRPr="00F5203C">
              <w:rPr>
                <w:rFonts w:ascii="Calibri" w:eastAsia="Times New Roman" w:hAnsi="Calibri" w:cs="Calibri"/>
                <w:lang w:val="en-US" w:eastAsia="fr-FR"/>
              </w:rPr>
              <w:t>Non: I__I</w:t>
            </w:r>
          </w:p>
          <w:p w14:paraId="4F149D79" w14:textId="77777777" w:rsidR="00A87281" w:rsidRPr="00593533" w:rsidRDefault="00A87281" w:rsidP="00582D02">
            <w:pPr>
              <w:rPr>
                <w:rFonts w:ascii="Calibri" w:eastAsia="Times New Roman" w:hAnsi="Calibri" w:cs="Calibri"/>
                <w:lang w:val="en-US" w:eastAsia="fr-FR"/>
              </w:rPr>
            </w:pPr>
          </w:p>
        </w:tc>
      </w:tr>
      <w:tr w:rsidR="00A87281" w:rsidRPr="00F5203C" w14:paraId="57368BB8"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7F42C93D" w14:textId="77777777" w:rsidR="00A87281" w:rsidRDefault="00A87281" w:rsidP="00582D02">
            <w:pPr>
              <w:ind w:left="245"/>
              <w:rPr>
                <w:rFonts w:ascii="Calibri" w:eastAsia="Times New Roman" w:hAnsi="Calibri" w:cs="Calibri"/>
                <w:i/>
                <w:lang w:val="fr-BE" w:eastAsia="fr-FR"/>
              </w:rPr>
            </w:pPr>
            <w:r>
              <w:rPr>
                <w:rFonts w:ascii="Calibri" w:eastAsia="Times New Roman" w:hAnsi="Calibri" w:cs="Calibri"/>
                <w:i/>
                <w:lang w:val="fr-BE" w:eastAsia="fr-FR"/>
              </w:rPr>
              <w:t>Si « oui » parlez-nous du dernier feedback que vous aviez reçu</w:t>
            </w:r>
          </w:p>
          <w:p w14:paraId="402F15CE"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6964685C"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4C047A2C"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62CFC146" w14:textId="77777777" w:rsidR="00A87281" w:rsidRPr="00F5203C" w:rsidRDefault="00A87281" w:rsidP="00582D02">
            <w:pPr>
              <w:ind w:left="245"/>
              <w:rPr>
                <w:rFonts w:ascii="Calibri" w:eastAsia="Times New Roman" w:hAnsi="Calibri" w:cs="Calibri"/>
                <w:i/>
                <w:lang w:val="fr-BE" w:eastAsia="fr-FR"/>
              </w:rPr>
            </w:pPr>
          </w:p>
        </w:tc>
      </w:tr>
    </w:tbl>
    <w:p w14:paraId="629B0442" w14:textId="77777777" w:rsidR="00A87281" w:rsidRDefault="00A87281" w:rsidP="00A87281">
      <w:pPr>
        <w:spacing w:after="0" w:line="240" w:lineRule="auto"/>
        <w:rPr>
          <w:rFonts w:ascii="Calibri" w:eastAsia="Calibri" w:hAnsi="Calibri" w:cs="Times New Roman"/>
          <w:sz w:val="24"/>
          <w:szCs w:val="24"/>
          <w:lang w:val="en-US"/>
        </w:rPr>
      </w:pPr>
    </w:p>
    <w:tbl>
      <w:tblPr>
        <w:tblStyle w:val="TableGrid2"/>
        <w:tblW w:w="5000" w:type="pct"/>
        <w:tblLook w:val="04A0" w:firstRow="1" w:lastRow="0" w:firstColumn="1" w:lastColumn="0" w:noHBand="0" w:noVBand="1"/>
      </w:tblPr>
      <w:tblGrid>
        <w:gridCol w:w="4675"/>
        <w:gridCol w:w="4675"/>
      </w:tblGrid>
      <w:tr w:rsidR="00A87281" w:rsidRPr="00F5203C" w14:paraId="2E40786A" w14:textId="77777777" w:rsidTr="00582D02">
        <w:tc>
          <w:tcPr>
            <w:tcW w:w="5000" w:type="pct"/>
            <w:gridSpan w:val="2"/>
          </w:tcPr>
          <w:p w14:paraId="6FFF3FD3" w14:textId="77777777" w:rsidR="00A87281" w:rsidRPr="00593533" w:rsidRDefault="00A87281" w:rsidP="00582D02">
            <w:pPr>
              <w:rPr>
                <w:rFonts w:ascii="Calibri" w:eastAsia="Calibri" w:hAnsi="Calibri" w:cs="Times New Roman"/>
                <w:b/>
                <w:sz w:val="24"/>
                <w:szCs w:val="24"/>
              </w:rPr>
            </w:pPr>
            <w:r w:rsidRPr="00593533">
              <w:rPr>
                <w:rFonts w:ascii="Calibri" w:eastAsia="Calibri" w:hAnsi="Calibri" w:cs="Times New Roman"/>
                <w:b/>
                <w:sz w:val="24"/>
                <w:szCs w:val="24"/>
              </w:rPr>
              <w:t xml:space="preserve">Section </w:t>
            </w:r>
            <w:r>
              <w:rPr>
                <w:rFonts w:ascii="Calibri" w:eastAsia="Calibri" w:hAnsi="Calibri" w:cs="Times New Roman"/>
                <w:b/>
                <w:sz w:val="24"/>
                <w:szCs w:val="24"/>
              </w:rPr>
              <w:t>5</w:t>
            </w:r>
            <w:r w:rsidRPr="00593533">
              <w:rPr>
                <w:rFonts w:ascii="Calibri" w:eastAsia="Calibri" w:hAnsi="Calibri" w:cs="Times New Roman"/>
                <w:b/>
                <w:sz w:val="24"/>
                <w:szCs w:val="24"/>
              </w:rPr>
              <w:t xml:space="preserve"> : </w:t>
            </w:r>
            <w:r>
              <w:rPr>
                <w:rFonts w:ascii="Calibri" w:eastAsia="Calibri" w:hAnsi="Calibri" w:cs="Times New Roman"/>
                <w:b/>
                <w:sz w:val="24"/>
                <w:szCs w:val="24"/>
              </w:rPr>
              <w:t>Utilisation des données</w:t>
            </w:r>
          </w:p>
        </w:tc>
      </w:tr>
      <w:tr w:rsidR="00A87281" w:rsidRPr="00F5203C" w14:paraId="483FBF33" w14:textId="77777777" w:rsidTr="00582D02">
        <w:tc>
          <w:tcPr>
            <w:tcW w:w="2500" w:type="pct"/>
            <w:tcBorders>
              <w:top w:val="single" w:sz="6" w:space="0" w:color="000000"/>
              <w:left w:val="single" w:sz="6" w:space="0" w:color="000000"/>
              <w:bottom w:val="single" w:sz="6" w:space="0" w:color="000000"/>
              <w:right w:val="single" w:sz="6" w:space="0" w:color="000000"/>
            </w:tcBorders>
            <w:vAlign w:val="bottom"/>
          </w:tcPr>
          <w:p w14:paraId="7A585099" w14:textId="77777777" w:rsidR="00A87281" w:rsidRPr="00F5203C" w:rsidRDefault="00A87281" w:rsidP="00582D02">
            <w:pPr>
              <w:rPr>
                <w:rFonts w:ascii="Calibri" w:eastAsia="Times New Roman" w:hAnsi="Calibri" w:cs="Calibri"/>
                <w:lang w:val="fr-BE" w:eastAsia="fr-FR"/>
              </w:rPr>
            </w:pPr>
            <w:r>
              <w:rPr>
                <w:rFonts w:ascii="Calibri" w:eastAsia="Times New Roman" w:hAnsi="Calibri" w:cs="Calibri"/>
                <w:lang w:val="fr-BE" w:eastAsia="fr-FR"/>
              </w:rPr>
              <w:t>Utilisez-vous les données de surveillance du paludisme ?</w:t>
            </w:r>
          </w:p>
        </w:tc>
        <w:tc>
          <w:tcPr>
            <w:tcW w:w="2500" w:type="pct"/>
            <w:tcBorders>
              <w:top w:val="single" w:sz="6" w:space="0" w:color="000000"/>
              <w:left w:val="single" w:sz="6" w:space="0" w:color="000000"/>
              <w:bottom w:val="single" w:sz="6" w:space="0" w:color="000000"/>
              <w:right w:val="single" w:sz="6" w:space="0" w:color="000000"/>
            </w:tcBorders>
          </w:tcPr>
          <w:p w14:paraId="2918F279" w14:textId="77777777" w:rsidR="00A87281" w:rsidRDefault="00A87281" w:rsidP="00582D02">
            <w:pPr>
              <w:rPr>
                <w:rFonts w:ascii="Calibri" w:eastAsia="Times New Roman" w:hAnsi="Calibri" w:cs="Calibri"/>
                <w:lang w:val="en-US" w:eastAsia="fr-FR"/>
              </w:rPr>
            </w:pPr>
            <w:proofErr w:type="spellStart"/>
            <w:r w:rsidRPr="00F5203C">
              <w:rPr>
                <w:rFonts w:ascii="Calibri" w:eastAsia="Times New Roman" w:hAnsi="Calibri" w:cs="Calibri"/>
                <w:lang w:val="en-US" w:eastAsia="fr-FR"/>
              </w:rPr>
              <w:t>Oui</w:t>
            </w:r>
            <w:proofErr w:type="spellEnd"/>
            <w:r w:rsidRPr="00F5203C">
              <w:rPr>
                <w:rFonts w:ascii="Calibri" w:eastAsia="Times New Roman" w:hAnsi="Calibri" w:cs="Calibri"/>
                <w:lang w:val="en-US" w:eastAsia="fr-FR"/>
              </w:rPr>
              <w:t>:  I__I</w:t>
            </w:r>
            <w:r>
              <w:rPr>
                <w:rFonts w:ascii="Calibri" w:eastAsia="Times New Roman" w:hAnsi="Calibri" w:cs="Calibri"/>
                <w:lang w:val="en-US" w:eastAsia="fr-FR"/>
              </w:rPr>
              <w:tab/>
            </w:r>
            <w:r>
              <w:rPr>
                <w:rFonts w:ascii="Calibri" w:eastAsia="Times New Roman" w:hAnsi="Calibri" w:cs="Calibri"/>
                <w:lang w:val="en-US" w:eastAsia="fr-FR"/>
              </w:rPr>
              <w:tab/>
            </w:r>
            <w:r>
              <w:rPr>
                <w:rFonts w:ascii="Calibri" w:eastAsia="Times New Roman" w:hAnsi="Calibri" w:cs="Calibri"/>
                <w:lang w:val="en-US" w:eastAsia="fr-FR"/>
              </w:rPr>
              <w:tab/>
            </w:r>
            <w:r w:rsidRPr="00F5203C">
              <w:rPr>
                <w:rFonts w:ascii="Calibri" w:eastAsia="Times New Roman" w:hAnsi="Calibri" w:cs="Calibri"/>
                <w:lang w:val="en-US" w:eastAsia="fr-FR"/>
              </w:rPr>
              <w:t>Non: I__I</w:t>
            </w:r>
          </w:p>
          <w:p w14:paraId="3D1ACD38" w14:textId="77777777" w:rsidR="00A87281" w:rsidRPr="00593533" w:rsidRDefault="00A87281" w:rsidP="00582D02">
            <w:pPr>
              <w:rPr>
                <w:rFonts w:ascii="Times New Roman" w:eastAsia="Times New Roman" w:hAnsi="Times New Roman" w:cs="Times New Roman"/>
                <w:sz w:val="24"/>
                <w:szCs w:val="24"/>
                <w:lang w:val="fr-BE" w:eastAsia="fr-FR"/>
              </w:rPr>
            </w:pPr>
          </w:p>
        </w:tc>
      </w:tr>
      <w:tr w:rsidR="00A87281" w:rsidRPr="00F5203C" w14:paraId="22361702"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5096E9E8" w14:textId="77777777" w:rsidR="00A87281" w:rsidRPr="00593533" w:rsidRDefault="00A87281" w:rsidP="00582D02">
            <w:pPr>
              <w:ind w:left="245"/>
              <w:rPr>
                <w:rFonts w:ascii="Calibri" w:eastAsia="Times New Roman" w:hAnsi="Calibri" w:cs="Calibri"/>
                <w:lang w:val="fr-BE" w:eastAsia="fr-FR"/>
              </w:rPr>
            </w:pPr>
            <w:r w:rsidRPr="00F5203C">
              <w:rPr>
                <w:rFonts w:ascii="Calibri" w:eastAsia="Times New Roman" w:hAnsi="Calibri" w:cs="Calibri"/>
                <w:i/>
                <w:lang w:val="fr-BE" w:eastAsia="fr-FR"/>
              </w:rPr>
              <w:t>Si « oui »</w:t>
            </w:r>
            <w:r>
              <w:rPr>
                <w:rFonts w:ascii="Calibri" w:eastAsia="Times New Roman" w:hAnsi="Calibri" w:cs="Calibri"/>
                <w:i/>
                <w:lang w:val="fr-BE" w:eastAsia="fr-FR"/>
              </w:rPr>
              <w:t xml:space="preserve"> </w:t>
            </w:r>
            <w:r>
              <w:rPr>
                <w:rFonts w:ascii="Calibri" w:eastAsia="Times New Roman" w:hAnsi="Calibri" w:cs="Calibri"/>
                <w:lang w:val="fr-BE" w:eastAsia="fr-FR"/>
              </w:rPr>
              <w:t>Dans quel cadre ? Donnez un exemple.</w:t>
            </w:r>
          </w:p>
          <w:p w14:paraId="48985614" w14:textId="77777777" w:rsidR="00A87281" w:rsidRPr="00F5203C" w:rsidRDefault="00A87281"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p w14:paraId="172B0D38" w14:textId="77777777" w:rsidR="00A87281" w:rsidRPr="00F5203C" w:rsidRDefault="00A87281"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p w14:paraId="69A6C98D" w14:textId="77777777" w:rsidR="00A87281" w:rsidRPr="00F5203C" w:rsidRDefault="00A87281"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p w14:paraId="3E8F0682" w14:textId="77777777" w:rsidR="00A87281" w:rsidRPr="0062700B" w:rsidRDefault="00A87281"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w:t>
            </w:r>
            <w:r w:rsidRPr="0062700B">
              <w:rPr>
                <w:rFonts w:ascii="Calibri" w:eastAsia="Times New Roman" w:hAnsi="Calibri" w:cs="Calibri"/>
                <w:lang w:eastAsia="fr-FR"/>
              </w:rPr>
              <w:t>______________________________________________________________</w:t>
            </w:r>
          </w:p>
          <w:p w14:paraId="0FF96C5E" w14:textId="77777777" w:rsidR="00A87281" w:rsidRPr="0062700B" w:rsidRDefault="00A87281" w:rsidP="00582D02">
            <w:pPr>
              <w:ind w:left="245"/>
              <w:rPr>
                <w:rFonts w:ascii="Calibri" w:eastAsia="Times New Roman" w:hAnsi="Calibri" w:cs="Calibri"/>
                <w:lang w:eastAsia="fr-FR"/>
              </w:rPr>
            </w:pPr>
          </w:p>
          <w:p w14:paraId="6EBEFC08" w14:textId="77777777" w:rsidR="00A87281" w:rsidRPr="00593533" w:rsidRDefault="00A87281" w:rsidP="00582D02">
            <w:pPr>
              <w:ind w:left="245"/>
              <w:rPr>
                <w:rFonts w:ascii="Calibri" w:eastAsia="Times New Roman" w:hAnsi="Calibri" w:cs="Calibri"/>
                <w:lang w:val="fr-BE" w:eastAsia="fr-FR"/>
              </w:rPr>
            </w:pPr>
            <w:r>
              <w:rPr>
                <w:rFonts w:ascii="Calibri" w:eastAsia="Times New Roman" w:hAnsi="Calibri" w:cs="Calibri"/>
                <w:i/>
                <w:lang w:val="fr-BE" w:eastAsia="fr-FR"/>
              </w:rPr>
              <w:t>Si « Non</w:t>
            </w:r>
            <w:r w:rsidRPr="00F5203C">
              <w:rPr>
                <w:rFonts w:ascii="Calibri" w:eastAsia="Times New Roman" w:hAnsi="Calibri" w:cs="Calibri"/>
                <w:i/>
                <w:lang w:val="fr-BE" w:eastAsia="fr-FR"/>
              </w:rPr>
              <w:t>»</w:t>
            </w:r>
            <w:r>
              <w:rPr>
                <w:rFonts w:ascii="Calibri" w:eastAsia="Times New Roman" w:hAnsi="Calibri" w:cs="Calibri"/>
                <w:i/>
                <w:lang w:val="fr-BE" w:eastAsia="fr-FR"/>
              </w:rPr>
              <w:t xml:space="preserve"> </w:t>
            </w:r>
            <w:r>
              <w:rPr>
                <w:rFonts w:ascii="Calibri" w:eastAsia="Times New Roman" w:hAnsi="Calibri" w:cs="Calibri"/>
                <w:lang w:val="fr-BE" w:eastAsia="fr-FR"/>
              </w:rPr>
              <w:t>Pourquoi</w:t>
            </w:r>
          </w:p>
          <w:p w14:paraId="2FD7AD5A" w14:textId="77777777" w:rsidR="00A87281" w:rsidRPr="00F5203C" w:rsidRDefault="00A87281"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p w14:paraId="002225A6" w14:textId="77777777" w:rsidR="00A87281" w:rsidRPr="00F5203C" w:rsidRDefault="00A87281"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p w14:paraId="390AFD83" w14:textId="77777777" w:rsidR="00A87281" w:rsidRPr="00F5203C" w:rsidRDefault="00A87281"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p w14:paraId="75AC6ADF" w14:textId="77777777" w:rsidR="00A87281" w:rsidRPr="00F5203C" w:rsidRDefault="00A87281" w:rsidP="00582D02">
            <w:pPr>
              <w:ind w:left="245"/>
              <w:rPr>
                <w:rFonts w:ascii="Calibri" w:eastAsia="Times New Roman" w:hAnsi="Calibri" w:cs="Calibri"/>
                <w:lang w:eastAsia="fr-FR"/>
              </w:rPr>
            </w:pPr>
            <w:r w:rsidRPr="00F5203C">
              <w:rPr>
                <w:rFonts w:ascii="Calibri" w:eastAsia="Times New Roman" w:hAnsi="Calibri" w:cs="Calibri"/>
                <w:lang w:eastAsia="fr-FR"/>
              </w:rPr>
              <w:t>______________________________________________________________________________</w:t>
            </w:r>
          </w:p>
          <w:p w14:paraId="728CE4E5" w14:textId="77777777" w:rsidR="00A87281" w:rsidRDefault="00A87281" w:rsidP="00582D02">
            <w:pPr>
              <w:rPr>
                <w:rFonts w:ascii="Calibri" w:eastAsia="Times New Roman" w:hAnsi="Calibri" w:cs="Calibri"/>
                <w:lang w:val="fr-BE" w:eastAsia="fr-FR"/>
              </w:rPr>
            </w:pPr>
            <w:r w:rsidRPr="00F5203C">
              <w:rPr>
                <w:rFonts w:ascii="Calibri" w:eastAsia="Times New Roman" w:hAnsi="Calibri" w:cs="Calibri"/>
                <w:lang w:eastAsia="fr-FR"/>
              </w:rPr>
              <w:t>______________________________________________________________________________</w:t>
            </w:r>
            <w:r>
              <w:rPr>
                <w:rFonts w:ascii="Calibri" w:eastAsia="Times New Roman" w:hAnsi="Calibri" w:cs="Calibri"/>
                <w:lang w:eastAsia="fr-FR"/>
              </w:rPr>
              <w:t>__</w:t>
            </w:r>
          </w:p>
        </w:tc>
      </w:tr>
      <w:tr w:rsidR="00A87281" w:rsidRPr="00F5203C" w14:paraId="6CBE789B" w14:textId="77777777" w:rsidTr="00582D02">
        <w:tc>
          <w:tcPr>
            <w:tcW w:w="2500" w:type="pct"/>
          </w:tcPr>
          <w:p w14:paraId="101D7E46" w14:textId="77777777" w:rsidR="00A87281" w:rsidRPr="00593533" w:rsidRDefault="00A87281" w:rsidP="00582D02">
            <w:pPr>
              <w:rPr>
                <w:rFonts w:ascii="Calibri" w:eastAsia="Times New Roman" w:hAnsi="Calibri" w:cs="Calibri"/>
                <w:lang w:val="fr-BE" w:eastAsia="fr-FR"/>
              </w:rPr>
            </w:pPr>
            <w:r>
              <w:rPr>
                <w:rFonts w:ascii="Calibri" w:eastAsia="Times New Roman" w:hAnsi="Calibri" w:cs="Calibri"/>
                <w:lang w:val="fr-BE" w:eastAsia="fr-FR"/>
              </w:rPr>
              <w:t xml:space="preserve">Quelle sont les données de surveillance du paludisme qui sont les plus importantes pour vous </w:t>
            </w:r>
            <w:r w:rsidRPr="00F5203C">
              <w:rPr>
                <w:rFonts w:ascii="Calibri" w:eastAsia="Times New Roman" w:hAnsi="Calibri" w:cs="Calibri"/>
                <w:lang w:val="fr-BE" w:eastAsia="fr-FR"/>
              </w:rPr>
              <w:t>?</w:t>
            </w:r>
          </w:p>
          <w:p w14:paraId="5681EF09" w14:textId="77777777" w:rsidR="00A87281" w:rsidRPr="00F5203C" w:rsidRDefault="00A87281" w:rsidP="00582D02">
            <w:pPr>
              <w:rPr>
                <w:rFonts w:ascii="Calibri" w:eastAsia="Calibri" w:hAnsi="Calibri" w:cs="Times New Roman"/>
                <w:lang w:val="fr-BE"/>
              </w:rPr>
            </w:pPr>
          </w:p>
        </w:tc>
        <w:tc>
          <w:tcPr>
            <w:tcW w:w="2500" w:type="pct"/>
          </w:tcPr>
          <w:p w14:paraId="51BC2188" w14:textId="77777777" w:rsidR="00A87281" w:rsidRDefault="00A87281" w:rsidP="00582D02">
            <w:pPr>
              <w:rPr>
                <w:rFonts w:ascii="Calibri" w:eastAsia="Calibri" w:hAnsi="Calibri" w:cs="Times New Roman"/>
              </w:rPr>
            </w:pPr>
            <w:r>
              <w:rPr>
                <w:rFonts w:ascii="Calibri" w:eastAsia="Calibri" w:hAnsi="Calibri" w:cs="Times New Roman"/>
              </w:rPr>
              <w:t>1______________________________</w:t>
            </w:r>
          </w:p>
          <w:p w14:paraId="395F4283" w14:textId="77777777" w:rsidR="00A87281" w:rsidRDefault="00A87281" w:rsidP="00582D02">
            <w:pPr>
              <w:rPr>
                <w:rFonts w:ascii="Calibri" w:eastAsia="Calibri" w:hAnsi="Calibri" w:cs="Times New Roman"/>
              </w:rPr>
            </w:pPr>
            <w:r>
              <w:rPr>
                <w:rFonts w:ascii="Calibri" w:eastAsia="Calibri" w:hAnsi="Calibri" w:cs="Times New Roman"/>
              </w:rPr>
              <w:t>2______________________________</w:t>
            </w:r>
          </w:p>
          <w:p w14:paraId="168768D8" w14:textId="77777777" w:rsidR="00A87281" w:rsidRDefault="00A87281" w:rsidP="00582D02">
            <w:pPr>
              <w:rPr>
                <w:rFonts w:ascii="Calibri" w:eastAsia="Calibri" w:hAnsi="Calibri" w:cs="Times New Roman"/>
              </w:rPr>
            </w:pPr>
            <w:r>
              <w:rPr>
                <w:rFonts w:ascii="Calibri" w:eastAsia="Calibri" w:hAnsi="Calibri" w:cs="Times New Roman"/>
              </w:rPr>
              <w:t>3______________________________</w:t>
            </w:r>
          </w:p>
          <w:p w14:paraId="63CDE45C" w14:textId="77777777" w:rsidR="00A87281" w:rsidRPr="00F5203C" w:rsidRDefault="00A87281" w:rsidP="00582D02">
            <w:pPr>
              <w:rPr>
                <w:rFonts w:ascii="Calibri" w:eastAsia="Calibri" w:hAnsi="Calibri" w:cs="Times New Roman"/>
              </w:rPr>
            </w:pPr>
            <w:r>
              <w:rPr>
                <w:rFonts w:ascii="Calibri" w:eastAsia="Calibri" w:hAnsi="Calibri" w:cs="Times New Roman"/>
              </w:rPr>
              <w:t>4______________________________</w:t>
            </w:r>
          </w:p>
        </w:tc>
      </w:tr>
      <w:tr w:rsidR="00A87281" w:rsidRPr="00F5203C" w14:paraId="1E3E3569" w14:textId="77777777" w:rsidTr="00582D02">
        <w:tc>
          <w:tcPr>
            <w:tcW w:w="5000" w:type="pct"/>
            <w:gridSpan w:val="2"/>
            <w:tcBorders>
              <w:top w:val="single" w:sz="6" w:space="0" w:color="000000"/>
              <w:left w:val="single" w:sz="6" w:space="0" w:color="000000"/>
              <w:bottom w:val="single" w:sz="6" w:space="0" w:color="000000"/>
              <w:right w:val="single" w:sz="6" w:space="0" w:color="000000"/>
            </w:tcBorders>
            <w:vAlign w:val="center"/>
          </w:tcPr>
          <w:p w14:paraId="6225D4AF" w14:textId="77777777" w:rsidR="00A87281" w:rsidRPr="00F5203C" w:rsidRDefault="00A87281" w:rsidP="00582D02">
            <w:pPr>
              <w:rPr>
                <w:rFonts w:ascii="Calibri" w:eastAsia="Times New Roman" w:hAnsi="Calibri" w:cs="Calibri"/>
                <w:lang w:eastAsia="fr-FR"/>
              </w:rPr>
            </w:pPr>
            <w:r>
              <w:rPr>
                <w:rFonts w:ascii="Calibri" w:eastAsia="Times New Roman" w:hAnsi="Calibri" w:cs="Calibri"/>
                <w:lang w:val="fr-BE" w:eastAsia="fr-FR"/>
              </w:rPr>
              <w:lastRenderedPageBreak/>
              <w:t>Selon que devrait faire le PNLP pour encourager l’utilisation des données de surveillance du paludisme ?</w:t>
            </w:r>
          </w:p>
          <w:p w14:paraId="605D1982"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6EA88B8E"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52FEC60A"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1300466D" w14:textId="77777777" w:rsidR="00A87281" w:rsidRDefault="00A87281" w:rsidP="00582D02">
            <w:pPr>
              <w:ind w:left="245"/>
              <w:rPr>
                <w:rFonts w:ascii="Calibri" w:eastAsia="Times New Roman" w:hAnsi="Calibri" w:cs="Calibri"/>
                <w:lang w:val="en-US" w:eastAsia="fr-FR"/>
              </w:rPr>
            </w:pPr>
            <w:r>
              <w:rPr>
                <w:rFonts w:ascii="Calibri" w:eastAsia="Times New Roman" w:hAnsi="Calibri" w:cs="Calibri"/>
                <w:lang w:val="en-US" w:eastAsia="fr-FR"/>
              </w:rPr>
              <w:t>______________________________________________________________________________</w:t>
            </w:r>
          </w:p>
          <w:p w14:paraId="0C9A8071" w14:textId="77777777" w:rsidR="00A87281" w:rsidRPr="00593533" w:rsidRDefault="00A87281" w:rsidP="00582D02">
            <w:pPr>
              <w:ind w:left="245"/>
              <w:rPr>
                <w:rFonts w:ascii="Calibri" w:eastAsia="Times New Roman" w:hAnsi="Calibri" w:cs="Calibri"/>
                <w:lang w:val="en-US" w:eastAsia="fr-FR"/>
              </w:rPr>
            </w:pPr>
          </w:p>
        </w:tc>
      </w:tr>
    </w:tbl>
    <w:p w14:paraId="5393C620" w14:textId="77777777" w:rsidR="00A87281" w:rsidRDefault="00A87281" w:rsidP="00A87281">
      <w:pPr>
        <w:spacing w:after="0"/>
        <w:jc w:val="both"/>
        <w:rPr>
          <w:rFonts w:cstheme="minorHAnsi"/>
          <w:color w:val="231F20"/>
        </w:rPr>
      </w:pPr>
    </w:p>
    <w:p w14:paraId="67249051" w14:textId="77777777" w:rsidR="00A87281" w:rsidRDefault="00A87281" w:rsidP="00A87281">
      <w:pPr>
        <w:spacing w:after="0" w:line="240" w:lineRule="auto"/>
        <w:jc w:val="both"/>
        <w:rPr>
          <w:b/>
        </w:rPr>
      </w:pPr>
      <w:r w:rsidRPr="00B536ED">
        <w:rPr>
          <w:rFonts w:cstheme="minorHAnsi"/>
          <w:color w:val="231F20"/>
        </w:rPr>
        <w:t xml:space="preserve">Toutes les informations que vous venez de donner à travers vos réponses resteront anonymes. </w:t>
      </w:r>
      <w:r>
        <w:rPr>
          <w:rFonts w:cstheme="minorHAnsi"/>
          <w:color w:val="231F20"/>
        </w:rPr>
        <w:t>Vos informations et celle d’autres personnes seront analysées et présentées sous forme de synthèse sans aucune référence aux répondants individuellement</w:t>
      </w:r>
      <w:r w:rsidRPr="00B536ED">
        <w:rPr>
          <w:rFonts w:cstheme="minorHAnsi"/>
          <w:color w:val="231F20"/>
        </w:rPr>
        <w:t xml:space="preserve">. Les résultats </w:t>
      </w:r>
      <w:r w:rsidRPr="00B536ED">
        <w:rPr>
          <w:rFonts w:cstheme="minorHAnsi"/>
        </w:rPr>
        <w:t>seron</w:t>
      </w:r>
      <w:r>
        <w:rPr>
          <w:rFonts w:cstheme="minorHAnsi"/>
        </w:rPr>
        <w:t xml:space="preserve">t mis à la disposition du PNLP qui se chargera de vous les communiquer et les de disséminer </w:t>
      </w:r>
      <w:r w:rsidRPr="00B536ED">
        <w:rPr>
          <w:rFonts w:cstheme="minorHAnsi"/>
          <w:color w:val="231F20"/>
        </w:rPr>
        <w:t>à</w:t>
      </w:r>
      <w:r>
        <w:rPr>
          <w:rFonts w:cstheme="minorHAnsi"/>
        </w:rPr>
        <w:t xml:space="preserve"> toutes les parties prenantes </w:t>
      </w:r>
      <w:r w:rsidRPr="00B536ED">
        <w:rPr>
          <w:rFonts w:cstheme="minorHAnsi"/>
        </w:rPr>
        <w:t>impliqué</w:t>
      </w:r>
      <w:r>
        <w:rPr>
          <w:rFonts w:cstheme="minorHAnsi"/>
        </w:rPr>
        <w:t>e</w:t>
      </w:r>
      <w:r w:rsidRPr="00B536ED">
        <w:rPr>
          <w:rFonts w:cstheme="minorHAnsi"/>
        </w:rPr>
        <w:t xml:space="preserve">s </w:t>
      </w:r>
      <w:r>
        <w:rPr>
          <w:rFonts w:cstheme="minorHAnsi"/>
        </w:rPr>
        <w:t>dans la mise en œuvre de la Surveillance du paludisme au Sénégal.</w:t>
      </w:r>
    </w:p>
    <w:p w14:paraId="00C15357" w14:textId="77777777" w:rsidR="00A87281" w:rsidRPr="00FF04BC" w:rsidRDefault="00A87281" w:rsidP="00A87281">
      <w:pPr>
        <w:spacing w:after="120"/>
        <w:jc w:val="center"/>
        <w:rPr>
          <w:u w:val="single"/>
        </w:rPr>
      </w:pPr>
      <w:r w:rsidRPr="00D54ED8">
        <w:rPr>
          <w:u w:val="single"/>
        </w:rPr>
        <w:t>Merci de m'avoir accordé cet entretien</w:t>
      </w:r>
    </w:p>
    <w:tbl>
      <w:tblPr>
        <w:tblStyle w:val="Grilledutableau"/>
        <w:tblW w:w="0" w:type="auto"/>
        <w:tblLook w:val="04A0" w:firstRow="1" w:lastRow="0" w:firstColumn="1" w:lastColumn="0" w:noHBand="0" w:noVBand="1"/>
      </w:tblPr>
      <w:tblGrid>
        <w:gridCol w:w="2337"/>
        <w:gridCol w:w="2337"/>
        <w:gridCol w:w="4676"/>
      </w:tblGrid>
      <w:tr w:rsidR="00A87281" w:rsidRPr="00F5203C" w14:paraId="01A8EC6A" w14:textId="77777777" w:rsidTr="00582D02">
        <w:tc>
          <w:tcPr>
            <w:tcW w:w="9350" w:type="dxa"/>
            <w:gridSpan w:val="3"/>
          </w:tcPr>
          <w:p w14:paraId="13A6D0E7" w14:textId="77777777" w:rsidR="00A87281" w:rsidRPr="00F5203C" w:rsidRDefault="00A87281" w:rsidP="00582D02">
            <w:pPr>
              <w:rPr>
                <w:rFonts w:ascii="Calibri" w:eastAsia="Calibri" w:hAnsi="Calibri" w:cs="Times New Roman"/>
                <w:sz w:val="24"/>
                <w:szCs w:val="24"/>
              </w:rPr>
            </w:pPr>
            <w:r>
              <w:rPr>
                <w:rFonts w:ascii="Calibri" w:eastAsia="Calibri" w:hAnsi="Calibri" w:cs="Times New Roman"/>
                <w:sz w:val="24"/>
                <w:szCs w:val="24"/>
              </w:rPr>
              <w:t>Remplie par :</w:t>
            </w:r>
          </w:p>
        </w:tc>
      </w:tr>
      <w:tr w:rsidR="00A87281" w14:paraId="6F42D81C" w14:textId="77777777" w:rsidTr="00582D02">
        <w:tc>
          <w:tcPr>
            <w:tcW w:w="2337" w:type="dxa"/>
          </w:tcPr>
          <w:p w14:paraId="488249DB" w14:textId="77777777" w:rsidR="00A87281" w:rsidRDefault="00A87281" w:rsidP="00582D02">
            <w:pPr>
              <w:rPr>
                <w:rFonts w:ascii="Calibri" w:eastAsia="Calibri" w:hAnsi="Calibri" w:cs="Times New Roman"/>
                <w:sz w:val="24"/>
                <w:szCs w:val="24"/>
                <w:lang w:val="en-US"/>
              </w:rPr>
            </w:pPr>
            <w:r>
              <w:rPr>
                <w:rFonts w:ascii="Calibri" w:eastAsia="Calibri" w:hAnsi="Calibri" w:cs="Times New Roman"/>
                <w:sz w:val="24"/>
                <w:szCs w:val="24"/>
                <w:lang w:val="en-US"/>
              </w:rPr>
              <w:t>Nom</w:t>
            </w:r>
          </w:p>
        </w:tc>
        <w:tc>
          <w:tcPr>
            <w:tcW w:w="2337" w:type="dxa"/>
          </w:tcPr>
          <w:p w14:paraId="49582040" w14:textId="77777777" w:rsidR="00A87281" w:rsidRDefault="00A87281" w:rsidP="00582D02">
            <w:pPr>
              <w:rPr>
                <w:rFonts w:ascii="Calibri" w:eastAsia="Calibri" w:hAnsi="Calibri" w:cs="Times New Roman"/>
                <w:sz w:val="24"/>
                <w:szCs w:val="24"/>
                <w:lang w:val="en-US"/>
              </w:rPr>
            </w:pPr>
            <w:r>
              <w:rPr>
                <w:rFonts w:ascii="Calibri" w:eastAsia="Calibri" w:hAnsi="Calibri" w:cs="Times New Roman"/>
                <w:sz w:val="24"/>
                <w:szCs w:val="24"/>
                <w:lang w:val="en-US"/>
              </w:rPr>
              <w:t>Signature</w:t>
            </w:r>
          </w:p>
        </w:tc>
        <w:tc>
          <w:tcPr>
            <w:tcW w:w="4676" w:type="dxa"/>
          </w:tcPr>
          <w:p w14:paraId="54DA2219" w14:textId="77777777" w:rsidR="00A87281" w:rsidRDefault="00A87281" w:rsidP="00582D02">
            <w:pPr>
              <w:rPr>
                <w:rFonts w:ascii="Calibri" w:eastAsia="Times New Roman" w:hAnsi="Calibri" w:cs="Calibri"/>
                <w:lang w:val="fr-BE" w:eastAsia="fr-FR"/>
              </w:rPr>
            </w:pPr>
            <w:r>
              <w:rPr>
                <w:rFonts w:ascii="Calibri" w:eastAsia="Times New Roman" w:hAnsi="Calibri" w:cs="Calibri"/>
                <w:lang w:val="fr-BE" w:eastAsia="fr-FR"/>
              </w:rPr>
              <w:t>Heure</w:t>
            </w:r>
            <w:r w:rsidRPr="00F5203C">
              <w:rPr>
                <w:rFonts w:ascii="Calibri" w:eastAsia="Times New Roman" w:hAnsi="Calibri" w:cs="Calibri"/>
                <w:lang w:val="fr-BE" w:eastAsia="fr-FR"/>
              </w:rPr>
              <w:t xml:space="preserve"> </w:t>
            </w:r>
            <w:r>
              <w:rPr>
                <w:rFonts w:ascii="Calibri" w:eastAsia="Times New Roman" w:hAnsi="Calibri" w:cs="Calibri"/>
                <w:lang w:val="fr-BE" w:eastAsia="fr-FR"/>
              </w:rPr>
              <w:t>fin de</w:t>
            </w:r>
            <w:r w:rsidRPr="00F5203C">
              <w:rPr>
                <w:rFonts w:ascii="Calibri" w:eastAsia="Times New Roman" w:hAnsi="Calibri" w:cs="Calibri"/>
                <w:lang w:val="fr-BE" w:eastAsia="fr-FR"/>
              </w:rPr>
              <w:t xml:space="preserve"> l'entretien</w:t>
            </w:r>
          </w:p>
          <w:p w14:paraId="4F5AF3AB" w14:textId="77777777" w:rsidR="00A87281" w:rsidRDefault="00A87281" w:rsidP="00582D02">
            <w:pPr>
              <w:rPr>
                <w:rFonts w:ascii="Calibri" w:eastAsia="Calibri" w:hAnsi="Calibri" w:cs="Times New Roman"/>
                <w:sz w:val="24"/>
                <w:szCs w:val="24"/>
                <w:lang w:val="en-US"/>
              </w:rPr>
            </w:pPr>
            <w:proofErr w:type="spellStart"/>
            <w:r w:rsidRPr="00F5203C">
              <w:rPr>
                <w:rFonts w:ascii="Calibri" w:eastAsia="Times New Roman" w:hAnsi="Calibri" w:cs="Calibri"/>
                <w:lang w:val="en-US" w:eastAsia="fr-FR"/>
              </w:rPr>
              <w:t>Heure</w:t>
            </w:r>
            <w:proofErr w:type="spellEnd"/>
            <w:r w:rsidRPr="00F5203C">
              <w:rPr>
                <w:rFonts w:ascii="Calibri" w:eastAsia="Times New Roman" w:hAnsi="Calibri" w:cs="Calibri"/>
                <w:lang w:val="en-US" w:eastAsia="fr-FR"/>
              </w:rPr>
              <w:t xml:space="preserve"> I__I__I Minute I__I__I</w:t>
            </w:r>
          </w:p>
        </w:tc>
      </w:tr>
    </w:tbl>
    <w:p w14:paraId="7269A713" w14:textId="77777777" w:rsidR="00A87281" w:rsidRDefault="00A87281" w:rsidP="00A87281">
      <w:pPr>
        <w:rPr>
          <w:rFonts w:ascii="Calibri" w:eastAsia="Calibri" w:hAnsi="Calibri" w:cs="Times New Roman"/>
          <w:sz w:val="24"/>
          <w:szCs w:val="24"/>
          <w:lang w:val="en-US"/>
        </w:rPr>
      </w:pPr>
      <w:r>
        <w:rPr>
          <w:rFonts w:ascii="Calibri" w:eastAsia="Calibri" w:hAnsi="Calibri" w:cs="Times New Roman"/>
          <w:sz w:val="24"/>
          <w:szCs w:val="24"/>
          <w:lang w:val="en-US"/>
        </w:rPr>
        <w:br w:type="page"/>
      </w:r>
    </w:p>
    <w:p w14:paraId="01AE6AAE" w14:textId="0FB2312A" w:rsidR="00582D02" w:rsidRDefault="00582D02" w:rsidP="00A353FB">
      <w:pPr>
        <w:pStyle w:val="Titre2"/>
        <w:numPr>
          <w:ilvl w:val="1"/>
          <w:numId w:val="33"/>
        </w:numPr>
      </w:pPr>
      <w:bookmarkStart w:id="738" w:name="_10.15_Fiche_d’inventaire"/>
      <w:bookmarkStart w:id="739" w:name="_Evaluation_des_capacités"/>
      <w:bookmarkEnd w:id="738"/>
      <w:bookmarkEnd w:id="739"/>
      <w:r>
        <w:lastRenderedPageBreak/>
        <w:t>Evaluation des capacités institutionnelles au niveau central</w:t>
      </w:r>
    </w:p>
    <w:p w14:paraId="4F2F20E3" w14:textId="77777777" w:rsidR="00582D02" w:rsidRDefault="00582D02" w:rsidP="00582D02">
      <w:pPr>
        <w:jc w:val="center"/>
        <w:rPr>
          <w:b/>
          <w:color w:val="000000" w:themeColor="text1"/>
          <w:sz w:val="32"/>
          <w:szCs w:val="32"/>
        </w:rPr>
      </w:pPr>
      <w:r>
        <w:rPr>
          <w:b/>
          <w:color w:val="000000" w:themeColor="text1"/>
          <w:sz w:val="32"/>
          <w:szCs w:val="32"/>
        </w:rPr>
        <w:t>Evaluation des capacités institutionnelles</w:t>
      </w:r>
    </w:p>
    <w:p w14:paraId="4873B3D5" w14:textId="77777777" w:rsidR="00582D02" w:rsidRPr="00B23A92" w:rsidRDefault="00582D02" w:rsidP="00582D02">
      <w:pPr>
        <w:jc w:val="center"/>
        <w:rPr>
          <w:b/>
          <w:color w:val="000000" w:themeColor="text1"/>
        </w:rPr>
      </w:pPr>
      <w:r w:rsidRPr="00B23A92">
        <w:rPr>
          <w:b/>
          <w:color w:val="000000" w:themeColor="text1"/>
        </w:rPr>
        <w:t>Programme National de Lutte Contre Le Paludisme</w:t>
      </w:r>
      <w:r>
        <w:rPr>
          <w:b/>
          <w:color w:val="000000" w:themeColor="text1"/>
        </w:rPr>
        <w:t xml:space="preserve"> – Central</w:t>
      </w:r>
    </w:p>
    <w:tbl>
      <w:tblPr>
        <w:tblStyle w:val="Grilledutableau"/>
        <w:tblW w:w="9355" w:type="dxa"/>
        <w:tblLook w:val="04A0" w:firstRow="1" w:lastRow="0" w:firstColumn="1" w:lastColumn="0" w:noHBand="0" w:noVBand="1"/>
      </w:tblPr>
      <w:tblGrid>
        <w:gridCol w:w="535"/>
        <w:gridCol w:w="5310"/>
        <w:gridCol w:w="3217"/>
        <w:gridCol w:w="293"/>
      </w:tblGrid>
      <w:tr w:rsidR="00582D02" w:rsidRPr="00582D02" w14:paraId="21ED0BF1" w14:textId="77777777" w:rsidTr="00582D02">
        <w:tc>
          <w:tcPr>
            <w:tcW w:w="9355" w:type="dxa"/>
            <w:gridSpan w:val="4"/>
            <w:shd w:val="clear" w:color="auto" w:fill="D9D9D9" w:themeFill="background1" w:themeFillShade="D9"/>
          </w:tcPr>
          <w:p w14:paraId="7BE882C0" w14:textId="77777777" w:rsidR="00582D02" w:rsidRPr="00582D02" w:rsidRDefault="00582D02" w:rsidP="00582D02">
            <w:r w:rsidRPr="00582D02">
              <w:rPr>
                <w:rFonts w:eastAsia="Times New Roman" w:cs="Calibri"/>
                <w:b/>
                <w:bCs/>
                <w:lang w:val="fr-BE" w:eastAsia="fr-FR"/>
              </w:rPr>
              <w:t>Section A : Gouvernance et gestion</w:t>
            </w:r>
          </w:p>
        </w:tc>
      </w:tr>
      <w:tr w:rsidR="00582D02" w:rsidRPr="00582D02" w14:paraId="46A04F5F" w14:textId="77777777" w:rsidTr="00582D02">
        <w:tc>
          <w:tcPr>
            <w:tcW w:w="535" w:type="dxa"/>
            <w:tcBorders>
              <w:top w:val="single" w:sz="6" w:space="0" w:color="000000"/>
              <w:left w:val="single" w:sz="6" w:space="0" w:color="000000"/>
              <w:bottom w:val="single" w:sz="6" w:space="0" w:color="000000"/>
              <w:right w:val="single" w:sz="6" w:space="0" w:color="000000"/>
            </w:tcBorders>
          </w:tcPr>
          <w:p w14:paraId="1DEFF0B3"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A1</w:t>
            </w:r>
          </w:p>
        </w:tc>
        <w:tc>
          <w:tcPr>
            <w:tcW w:w="8820" w:type="dxa"/>
            <w:gridSpan w:val="3"/>
            <w:tcBorders>
              <w:top w:val="single" w:sz="6" w:space="0" w:color="000000"/>
              <w:left w:val="single" w:sz="6" w:space="0" w:color="000000"/>
              <w:bottom w:val="single" w:sz="6" w:space="0" w:color="000000"/>
              <w:right w:val="single" w:sz="6" w:space="0" w:color="000000"/>
            </w:tcBorders>
          </w:tcPr>
          <w:p w14:paraId="18F1B5D5"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Comment est organisé le PNLP?</w:t>
            </w:r>
          </w:p>
          <w:p w14:paraId="0BD965B4" w14:textId="77777777" w:rsidR="00582D02" w:rsidRPr="00582D02" w:rsidRDefault="00582D02" w:rsidP="00582D02">
            <w:pPr>
              <w:rPr>
                <w:rFonts w:eastAsia="Times New Roman" w:cs="Times New Roman"/>
                <w:lang w:val="fr-BE" w:eastAsia="fr-FR"/>
              </w:rPr>
            </w:pPr>
          </w:p>
          <w:p w14:paraId="2E1F5C25" w14:textId="77777777" w:rsidR="00582D02" w:rsidRPr="00582D02" w:rsidRDefault="00582D02" w:rsidP="00582D02">
            <w:pPr>
              <w:rPr>
                <w:rFonts w:eastAsia="Times New Roman" w:cs="Times New Roman"/>
                <w:lang w:val="fr-BE" w:eastAsia="fr-FR"/>
              </w:rPr>
            </w:pPr>
          </w:p>
          <w:p w14:paraId="041EC24C" w14:textId="77777777" w:rsidR="00582D02" w:rsidRPr="00582D02" w:rsidRDefault="00582D02" w:rsidP="00582D02">
            <w:pPr>
              <w:rPr>
                <w:rFonts w:eastAsia="Times New Roman" w:cs="Times New Roman"/>
                <w:lang w:val="fr-BE" w:eastAsia="fr-FR"/>
              </w:rPr>
            </w:pPr>
          </w:p>
          <w:p w14:paraId="4900E974" w14:textId="77777777" w:rsidR="00582D02" w:rsidRPr="00582D02" w:rsidRDefault="00582D02" w:rsidP="00582D02">
            <w:pPr>
              <w:rPr>
                <w:rFonts w:eastAsia="Times New Roman" w:cs="Times New Roman"/>
                <w:lang w:val="fr-BE" w:eastAsia="fr-FR"/>
              </w:rPr>
            </w:pPr>
          </w:p>
          <w:p w14:paraId="4308E0AE" w14:textId="77777777" w:rsidR="00582D02" w:rsidRPr="00582D02" w:rsidRDefault="00582D02" w:rsidP="00582D02">
            <w:pPr>
              <w:rPr>
                <w:rFonts w:eastAsia="Times New Roman" w:cs="Times New Roman"/>
                <w:lang w:val="fr-BE" w:eastAsia="fr-FR"/>
              </w:rPr>
            </w:pPr>
          </w:p>
        </w:tc>
      </w:tr>
      <w:tr w:rsidR="00582D02" w:rsidRPr="00582D02" w14:paraId="5EE3608A" w14:textId="77777777" w:rsidTr="00582D02">
        <w:tc>
          <w:tcPr>
            <w:tcW w:w="535" w:type="dxa"/>
            <w:tcBorders>
              <w:top w:val="single" w:sz="6" w:space="0" w:color="000000"/>
              <w:left w:val="single" w:sz="6" w:space="0" w:color="000000"/>
              <w:bottom w:val="single" w:sz="6" w:space="0" w:color="000000"/>
              <w:right w:val="single" w:sz="6" w:space="0" w:color="000000"/>
            </w:tcBorders>
          </w:tcPr>
          <w:p w14:paraId="0F11D964"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A2</w:t>
            </w:r>
          </w:p>
        </w:tc>
        <w:tc>
          <w:tcPr>
            <w:tcW w:w="8820" w:type="dxa"/>
            <w:gridSpan w:val="3"/>
            <w:tcBorders>
              <w:top w:val="single" w:sz="6" w:space="0" w:color="000000"/>
              <w:left w:val="single" w:sz="6" w:space="0" w:color="000000"/>
              <w:bottom w:val="single" w:sz="6" w:space="0" w:color="000000"/>
              <w:right w:val="single" w:sz="6" w:space="0" w:color="000000"/>
            </w:tcBorders>
          </w:tcPr>
          <w:p w14:paraId="3ACD77B1"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Quelle est la composition de l’équipe du PNLP?</w:t>
            </w:r>
          </w:p>
          <w:p w14:paraId="77759B23" w14:textId="77777777" w:rsidR="00582D02" w:rsidRPr="00582D02" w:rsidRDefault="00582D02" w:rsidP="00582D02">
            <w:pPr>
              <w:rPr>
                <w:rFonts w:eastAsia="Times New Roman" w:cs="Times New Roman"/>
                <w:lang w:val="fr-BE" w:eastAsia="fr-FR"/>
              </w:rPr>
            </w:pPr>
          </w:p>
          <w:p w14:paraId="75CD85BF" w14:textId="77777777" w:rsidR="00582D02" w:rsidRPr="00582D02" w:rsidRDefault="00582D02" w:rsidP="00582D02">
            <w:pPr>
              <w:rPr>
                <w:rFonts w:eastAsia="Times New Roman" w:cs="Times New Roman"/>
                <w:lang w:val="fr-BE" w:eastAsia="fr-FR"/>
              </w:rPr>
            </w:pPr>
          </w:p>
          <w:p w14:paraId="6890F04A" w14:textId="77777777" w:rsidR="00582D02" w:rsidRPr="00582D02" w:rsidRDefault="00582D02" w:rsidP="00582D02">
            <w:pPr>
              <w:rPr>
                <w:rFonts w:eastAsia="Times New Roman" w:cs="Times New Roman"/>
                <w:lang w:val="fr-BE" w:eastAsia="fr-FR"/>
              </w:rPr>
            </w:pPr>
          </w:p>
          <w:p w14:paraId="1B5F231F" w14:textId="77777777" w:rsidR="00582D02" w:rsidRPr="00582D02" w:rsidRDefault="00582D02" w:rsidP="00582D02">
            <w:pPr>
              <w:rPr>
                <w:rFonts w:eastAsia="Times New Roman" w:cs="Times New Roman"/>
                <w:lang w:val="fr-BE" w:eastAsia="fr-FR"/>
              </w:rPr>
            </w:pPr>
          </w:p>
          <w:p w14:paraId="2BD326BE" w14:textId="77777777" w:rsidR="00582D02" w:rsidRPr="00582D02" w:rsidRDefault="00582D02" w:rsidP="00582D02">
            <w:pPr>
              <w:rPr>
                <w:rFonts w:eastAsia="Times New Roman" w:cs="Times New Roman"/>
                <w:lang w:val="fr-BE" w:eastAsia="fr-FR"/>
              </w:rPr>
            </w:pPr>
          </w:p>
          <w:p w14:paraId="3E9E6DB4" w14:textId="77777777" w:rsidR="00582D02" w:rsidRPr="00582D02" w:rsidRDefault="00582D02" w:rsidP="00582D02">
            <w:pPr>
              <w:rPr>
                <w:rFonts w:eastAsia="Times New Roman" w:cs="Times New Roman"/>
                <w:lang w:val="fr-BE" w:eastAsia="fr-FR"/>
              </w:rPr>
            </w:pPr>
          </w:p>
        </w:tc>
      </w:tr>
      <w:tr w:rsidR="00582D02" w:rsidRPr="00DA6581" w14:paraId="262BB639" w14:textId="77777777" w:rsidTr="00582D02">
        <w:tc>
          <w:tcPr>
            <w:tcW w:w="535" w:type="dxa"/>
            <w:tcBorders>
              <w:top w:val="single" w:sz="6" w:space="0" w:color="000000"/>
              <w:left w:val="single" w:sz="6" w:space="0" w:color="000000"/>
              <w:bottom w:val="single" w:sz="6" w:space="0" w:color="000000"/>
              <w:right w:val="single" w:sz="6" w:space="0" w:color="000000"/>
            </w:tcBorders>
          </w:tcPr>
          <w:p w14:paraId="53FB7948"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A3</w:t>
            </w:r>
          </w:p>
        </w:tc>
        <w:tc>
          <w:tcPr>
            <w:tcW w:w="5310" w:type="dxa"/>
            <w:tcBorders>
              <w:top w:val="single" w:sz="6" w:space="0" w:color="000000"/>
              <w:left w:val="single" w:sz="6" w:space="0" w:color="000000"/>
              <w:bottom w:val="single" w:sz="6" w:space="0" w:color="000000"/>
              <w:right w:val="single" w:sz="6" w:space="0" w:color="000000"/>
            </w:tcBorders>
          </w:tcPr>
          <w:p w14:paraId="71688F40"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 xml:space="preserve">Un organigramme est –il disponible? </w:t>
            </w:r>
          </w:p>
          <w:p w14:paraId="534C911F" w14:textId="77777777" w:rsidR="00582D02" w:rsidRPr="00582D02" w:rsidRDefault="00582D02" w:rsidP="00582D02">
            <w:pPr>
              <w:rPr>
                <w:rFonts w:eastAsia="Times New Roman" w:cs="Times New Roman"/>
                <w:i/>
                <w:lang w:val="fr-BE" w:eastAsia="fr-FR"/>
              </w:rPr>
            </w:pPr>
            <w:r w:rsidRPr="00582D02">
              <w:rPr>
                <w:rFonts w:eastAsia="Times New Roman" w:cs="Times New Roman"/>
                <w:lang w:val="fr-BE" w:eastAsia="fr-FR"/>
              </w:rPr>
              <w:tab/>
            </w:r>
            <w:r w:rsidRPr="00582D02">
              <w:rPr>
                <w:rFonts w:eastAsia="Times New Roman" w:cs="Times New Roman"/>
                <w:i/>
                <w:lang w:val="fr-BE" w:eastAsia="fr-FR"/>
              </w:rPr>
              <w:t>(si « oui ») demandez une copie</w:t>
            </w:r>
          </w:p>
        </w:tc>
        <w:tc>
          <w:tcPr>
            <w:tcW w:w="3510" w:type="dxa"/>
            <w:gridSpan w:val="2"/>
            <w:tcBorders>
              <w:top w:val="single" w:sz="6" w:space="0" w:color="000000"/>
              <w:left w:val="single" w:sz="6" w:space="0" w:color="000000"/>
              <w:bottom w:val="single" w:sz="6" w:space="0" w:color="000000"/>
              <w:right w:val="single" w:sz="6" w:space="0" w:color="000000"/>
            </w:tcBorders>
          </w:tcPr>
          <w:p w14:paraId="3B682A4E" w14:textId="77777777" w:rsidR="00582D02" w:rsidRPr="00582D02" w:rsidRDefault="00582D02" w:rsidP="00582D02">
            <w:pPr>
              <w:rPr>
                <w:rFonts w:eastAsia="Times New Roman" w:cs="Times New Roman"/>
                <w:lang w:val="en-US" w:eastAsia="fr-FR"/>
              </w:rPr>
            </w:pPr>
            <w:proofErr w:type="spellStart"/>
            <w:r w:rsidRPr="00582D02">
              <w:rPr>
                <w:lang w:val="en-US"/>
              </w:rPr>
              <w:t>Oui</w:t>
            </w:r>
            <w:proofErr w:type="spellEnd"/>
            <w:r w:rsidRPr="00582D02">
              <w:rPr>
                <w:lang w:val="en-US"/>
              </w:rPr>
              <w:t xml:space="preserve"> I__I</w:t>
            </w:r>
            <w:r w:rsidRPr="00582D02">
              <w:rPr>
                <w:lang w:val="en-US"/>
              </w:rPr>
              <w:tab/>
              <w:t>Non: I__I</w:t>
            </w:r>
          </w:p>
        </w:tc>
      </w:tr>
      <w:tr w:rsidR="00582D02" w:rsidRPr="00582D02" w14:paraId="6B4A9511" w14:textId="77777777" w:rsidTr="00582D02">
        <w:tc>
          <w:tcPr>
            <w:tcW w:w="535" w:type="dxa"/>
            <w:tcBorders>
              <w:top w:val="single" w:sz="6" w:space="0" w:color="000000"/>
              <w:left w:val="single" w:sz="6" w:space="0" w:color="000000"/>
              <w:bottom w:val="single" w:sz="6" w:space="0" w:color="000000"/>
              <w:right w:val="single" w:sz="6" w:space="0" w:color="000000"/>
            </w:tcBorders>
          </w:tcPr>
          <w:p w14:paraId="75FA71E9" w14:textId="77777777" w:rsidR="00582D02" w:rsidRPr="00582D02" w:rsidRDefault="00582D02" w:rsidP="00582D02">
            <w:pPr>
              <w:rPr>
                <w:rFonts w:eastAsia="Times New Roman" w:cs="Calibri"/>
                <w:lang w:val="en-US" w:eastAsia="fr-FR"/>
              </w:rPr>
            </w:pPr>
            <w:r w:rsidRPr="00582D02">
              <w:rPr>
                <w:rFonts w:eastAsia="Times New Roman" w:cs="Times New Roman"/>
                <w:lang w:val="fr-BE" w:eastAsia="fr-FR"/>
              </w:rPr>
              <w:t>A4</w:t>
            </w:r>
          </w:p>
        </w:tc>
        <w:tc>
          <w:tcPr>
            <w:tcW w:w="8820" w:type="dxa"/>
            <w:gridSpan w:val="3"/>
            <w:tcBorders>
              <w:top w:val="single" w:sz="6" w:space="0" w:color="000000"/>
              <w:left w:val="single" w:sz="6" w:space="0" w:color="000000"/>
              <w:bottom w:val="single" w:sz="6" w:space="0" w:color="000000"/>
              <w:right w:val="single" w:sz="6" w:space="0" w:color="000000"/>
            </w:tcBorders>
          </w:tcPr>
          <w:p w14:paraId="23F0E33E" w14:textId="77777777" w:rsidR="00582D02" w:rsidRPr="00582D02" w:rsidRDefault="00582D02" w:rsidP="00582D02">
            <w:pPr>
              <w:rPr>
                <w:rFonts w:eastAsia="Times New Roman" w:cs="Calibri"/>
                <w:lang w:eastAsia="fr-FR"/>
              </w:rPr>
            </w:pPr>
            <w:r w:rsidRPr="00582D02">
              <w:rPr>
                <w:rFonts w:eastAsia="Times New Roman" w:cs="Calibri"/>
                <w:lang w:eastAsia="fr-FR"/>
              </w:rPr>
              <w:t>Comment l’</w:t>
            </w:r>
            <w:r w:rsidRPr="00582D02">
              <w:rPr>
                <w:rFonts w:eastAsia="Times New Roman" w:cs="Times New Roman"/>
                <w:lang w:val="fr-BE" w:eastAsia="fr-FR"/>
              </w:rPr>
              <w:t>organigramme du PNLP se situe dans l’organigramme du Ministère de la Santé</w:t>
            </w:r>
          </w:p>
        </w:tc>
      </w:tr>
      <w:tr w:rsidR="00582D02" w:rsidRPr="00DA6581" w14:paraId="421B6617" w14:textId="77777777" w:rsidTr="00582D02">
        <w:tc>
          <w:tcPr>
            <w:tcW w:w="535" w:type="dxa"/>
            <w:tcBorders>
              <w:top w:val="single" w:sz="6" w:space="0" w:color="000000"/>
              <w:left w:val="single" w:sz="6" w:space="0" w:color="000000"/>
              <w:bottom w:val="single" w:sz="6" w:space="0" w:color="000000"/>
              <w:right w:val="single" w:sz="6" w:space="0" w:color="000000"/>
            </w:tcBorders>
          </w:tcPr>
          <w:p w14:paraId="27459B52"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A5</w:t>
            </w:r>
          </w:p>
        </w:tc>
        <w:tc>
          <w:tcPr>
            <w:tcW w:w="5310" w:type="dxa"/>
            <w:tcBorders>
              <w:top w:val="single" w:sz="6" w:space="0" w:color="000000"/>
              <w:left w:val="single" w:sz="6" w:space="0" w:color="000000"/>
              <w:bottom w:val="single" w:sz="6" w:space="0" w:color="000000"/>
              <w:right w:val="single" w:sz="6" w:space="0" w:color="000000"/>
            </w:tcBorders>
          </w:tcPr>
          <w:p w14:paraId="3464733B"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 xml:space="preserve">L’équipe du PNLP se réuni t’il régulièrement? </w:t>
            </w:r>
          </w:p>
          <w:p w14:paraId="0CA55B21" w14:textId="77777777" w:rsidR="00582D02" w:rsidRPr="00582D02" w:rsidRDefault="00582D02" w:rsidP="00582D02">
            <w:pPr>
              <w:rPr>
                <w:rFonts w:eastAsia="Times New Roman" w:cs="Times New Roman"/>
                <w:i/>
                <w:lang w:val="fr-BE" w:eastAsia="fr-FR"/>
              </w:rPr>
            </w:pPr>
            <w:r w:rsidRPr="00582D02">
              <w:rPr>
                <w:rFonts w:eastAsia="Times New Roman" w:cs="Times New Roman"/>
                <w:lang w:val="fr-BE" w:eastAsia="fr-FR"/>
              </w:rPr>
              <w:tab/>
            </w:r>
            <w:r w:rsidRPr="00582D02">
              <w:rPr>
                <w:rFonts w:eastAsia="Times New Roman" w:cs="Times New Roman"/>
                <w:i/>
                <w:lang w:val="fr-BE" w:eastAsia="fr-FR"/>
              </w:rPr>
              <w:t>(si « oui ») Q</w:t>
            </w:r>
            <w:r w:rsidRPr="00582D02">
              <w:rPr>
                <w:rFonts w:eastAsia="Times New Roman" w:cs="Times New Roman"/>
                <w:lang w:val="fr-BE" w:eastAsia="fr-FR"/>
              </w:rPr>
              <w:t>uelle est la périodicité ?</w:t>
            </w:r>
          </w:p>
        </w:tc>
        <w:tc>
          <w:tcPr>
            <w:tcW w:w="3510" w:type="dxa"/>
            <w:gridSpan w:val="2"/>
            <w:tcBorders>
              <w:top w:val="single" w:sz="6" w:space="0" w:color="000000"/>
              <w:left w:val="single" w:sz="6" w:space="0" w:color="000000"/>
              <w:bottom w:val="single" w:sz="6" w:space="0" w:color="000000"/>
              <w:right w:val="single" w:sz="6" w:space="0" w:color="000000"/>
            </w:tcBorders>
          </w:tcPr>
          <w:p w14:paraId="3EA5B969" w14:textId="77777777" w:rsidR="00582D02" w:rsidRPr="00582D02" w:rsidRDefault="00582D02" w:rsidP="00582D02">
            <w:pPr>
              <w:rPr>
                <w:lang w:val="en-US"/>
              </w:rPr>
            </w:pPr>
            <w:proofErr w:type="spellStart"/>
            <w:r w:rsidRPr="00582D02">
              <w:rPr>
                <w:lang w:val="en-US"/>
              </w:rPr>
              <w:t>Oui</w:t>
            </w:r>
            <w:proofErr w:type="spellEnd"/>
            <w:r w:rsidRPr="00582D02">
              <w:rPr>
                <w:lang w:val="en-US"/>
              </w:rPr>
              <w:t xml:space="preserve"> I__I</w:t>
            </w:r>
            <w:r w:rsidRPr="00582D02">
              <w:rPr>
                <w:lang w:val="en-US"/>
              </w:rPr>
              <w:tab/>
              <w:t>Non: I__I</w:t>
            </w:r>
          </w:p>
          <w:p w14:paraId="76C6C25D" w14:textId="77777777" w:rsidR="00582D02" w:rsidRPr="00582D02" w:rsidRDefault="00582D02" w:rsidP="00582D02">
            <w:pPr>
              <w:rPr>
                <w:rFonts w:eastAsia="Times New Roman" w:cs="Times New Roman"/>
                <w:lang w:val="en-US" w:eastAsia="fr-FR"/>
              </w:rPr>
            </w:pPr>
            <w:r w:rsidRPr="00582D02">
              <w:rPr>
                <w:lang w:val="en-US"/>
              </w:rPr>
              <w:t>I__I_______________</w:t>
            </w:r>
          </w:p>
        </w:tc>
      </w:tr>
      <w:tr w:rsidR="00582D02" w:rsidRPr="00582D02" w14:paraId="5B3E2CD3" w14:textId="77777777" w:rsidTr="00582D02">
        <w:tc>
          <w:tcPr>
            <w:tcW w:w="535" w:type="dxa"/>
            <w:tcBorders>
              <w:top w:val="single" w:sz="6" w:space="0" w:color="000000"/>
              <w:left w:val="single" w:sz="6" w:space="0" w:color="000000"/>
              <w:bottom w:val="single" w:sz="6" w:space="0" w:color="000000"/>
              <w:right w:val="single" w:sz="6" w:space="0" w:color="000000"/>
            </w:tcBorders>
          </w:tcPr>
          <w:p w14:paraId="30286762"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A6</w:t>
            </w:r>
          </w:p>
        </w:tc>
        <w:tc>
          <w:tcPr>
            <w:tcW w:w="5310" w:type="dxa"/>
            <w:tcBorders>
              <w:top w:val="single" w:sz="6" w:space="0" w:color="000000"/>
              <w:left w:val="single" w:sz="6" w:space="0" w:color="000000"/>
              <w:bottom w:val="single" w:sz="6" w:space="0" w:color="000000"/>
              <w:right w:val="single" w:sz="6" w:space="0" w:color="000000"/>
            </w:tcBorders>
          </w:tcPr>
          <w:p w14:paraId="1912EB14"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 xml:space="preserve">Les membres de l’équipe du PNLP ont –ils une description claire de leurs responsabilités? </w:t>
            </w:r>
          </w:p>
          <w:p w14:paraId="05D114E4" w14:textId="77777777" w:rsidR="00582D02" w:rsidRPr="00582D02" w:rsidRDefault="00582D02" w:rsidP="00582D02">
            <w:pPr>
              <w:rPr>
                <w:rFonts w:eastAsia="Times New Roman" w:cs="Times New Roman"/>
                <w:i/>
                <w:lang w:val="fr-BE" w:eastAsia="fr-FR"/>
              </w:rPr>
            </w:pPr>
            <w:r w:rsidRPr="00582D02">
              <w:rPr>
                <w:rFonts w:eastAsia="Times New Roman" w:cs="Times New Roman"/>
                <w:lang w:val="fr-BE" w:eastAsia="fr-FR"/>
              </w:rPr>
              <w:tab/>
            </w:r>
            <w:r w:rsidRPr="00582D02">
              <w:rPr>
                <w:rFonts w:eastAsia="Times New Roman" w:cs="Times New Roman"/>
                <w:i/>
                <w:lang w:val="fr-BE" w:eastAsia="fr-FR"/>
              </w:rPr>
              <w:t>(si « oui ») demandez avoir la description</w:t>
            </w:r>
          </w:p>
        </w:tc>
        <w:tc>
          <w:tcPr>
            <w:tcW w:w="3510" w:type="dxa"/>
            <w:gridSpan w:val="2"/>
            <w:tcBorders>
              <w:top w:val="single" w:sz="6" w:space="0" w:color="000000"/>
              <w:left w:val="single" w:sz="6" w:space="0" w:color="000000"/>
              <w:bottom w:val="single" w:sz="6" w:space="0" w:color="000000"/>
              <w:right w:val="single" w:sz="6" w:space="0" w:color="000000"/>
            </w:tcBorders>
          </w:tcPr>
          <w:p w14:paraId="411B3244" w14:textId="77777777" w:rsidR="00582D02" w:rsidRPr="00582D02" w:rsidRDefault="00582D02" w:rsidP="00582D02">
            <w:pPr>
              <w:rPr>
                <w:lang w:val="en-US"/>
              </w:rPr>
            </w:pPr>
            <w:proofErr w:type="spellStart"/>
            <w:r w:rsidRPr="00582D02">
              <w:rPr>
                <w:lang w:val="en-US"/>
              </w:rPr>
              <w:t>Oui</w:t>
            </w:r>
            <w:proofErr w:type="spellEnd"/>
            <w:r w:rsidRPr="00582D02">
              <w:rPr>
                <w:lang w:val="en-US"/>
              </w:rPr>
              <w:t xml:space="preserve"> I__I</w:t>
            </w:r>
            <w:r w:rsidRPr="00582D02">
              <w:rPr>
                <w:lang w:val="en-US"/>
              </w:rPr>
              <w:tab/>
              <w:t>Non: I__I</w:t>
            </w:r>
          </w:p>
          <w:p w14:paraId="4B642076" w14:textId="77777777" w:rsidR="00582D02" w:rsidRPr="00582D02" w:rsidRDefault="00582D02" w:rsidP="00582D02">
            <w:pPr>
              <w:rPr>
                <w:rFonts w:eastAsia="Times New Roman" w:cs="Times New Roman"/>
                <w:lang w:val="en-US" w:eastAsia="fr-FR"/>
              </w:rPr>
            </w:pPr>
          </w:p>
        </w:tc>
      </w:tr>
      <w:tr w:rsidR="00582D02" w:rsidRPr="00582D02" w14:paraId="267CB2EA" w14:textId="77777777" w:rsidTr="00582D02">
        <w:trPr>
          <w:trHeight w:val="2429"/>
        </w:trPr>
        <w:tc>
          <w:tcPr>
            <w:tcW w:w="535" w:type="dxa"/>
            <w:tcBorders>
              <w:top w:val="single" w:sz="6" w:space="0" w:color="000000"/>
              <w:left w:val="single" w:sz="6" w:space="0" w:color="000000"/>
              <w:bottom w:val="single" w:sz="6" w:space="0" w:color="000000"/>
              <w:right w:val="single" w:sz="6" w:space="0" w:color="000000"/>
            </w:tcBorders>
          </w:tcPr>
          <w:p w14:paraId="7B4A924F" w14:textId="77777777" w:rsidR="00582D02" w:rsidRPr="00582D02" w:rsidRDefault="00582D02" w:rsidP="00582D02">
            <w:pPr>
              <w:rPr>
                <w:rFonts w:eastAsia="Times New Roman" w:cs="Times New Roman"/>
                <w:lang w:eastAsia="fr-FR"/>
              </w:rPr>
            </w:pPr>
            <w:r w:rsidRPr="00582D02">
              <w:rPr>
                <w:rFonts w:eastAsia="Times New Roman" w:cs="Times New Roman"/>
                <w:lang w:val="fr-BE" w:eastAsia="fr-FR"/>
              </w:rPr>
              <w:t>A7</w:t>
            </w:r>
          </w:p>
        </w:tc>
        <w:tc>
          <w:tcPr>
            <w:tcW w:w="8820" w:type="dxa"/>
            <w:gridSpan w:val="3"/>
            <w:tcBorders>
              <w:top w:val="single" w:sz="6" w:space="0" w:color="000000"/>
              <w:left w:val="single" w:sz="6" w:space="0" w:color="000000"/>
              <w:bottom w:val="single" w:sz="6" w:space="0" w:color="000000"/>
              <w:right w:val="single" w:sz="6" w:space="0" w:color="000000"/>
            </w:tcBorders>
          </w:tcPr>
          <w:p w14:paraId="76DBE3F8"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Quel sont les documents de stratégies, de directive et rapport disponibles au PNLP ?</w:t>
            </w:r>
          </w:p>
          <w:p w14:paraId="6CC5AA49"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1._______________________________________________</w:t>
            </w:r>
            <w:r w:rsidRPr="00582D02">
              <w:rPr>
                <w:rFonts w:eastAsia="Times New Roman" w:cs="Times New Roman"/>
                <w:lang w:eastAsia="fr-FR"/>
              </w:rPr>
              <w:br/>
              <w:t>2._______________________________________________</w:t>
            </w:r>
          </w:p>
          <w:p w14:paraId="7622A2D6"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3._______________________________________________</w:t>
            </w:r>
          </w:p>
          <w:p w14:paraId="29CDD05F"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4._______________________________________________</w:t>
            </w:r>
          </w:p>
          <w:p w14:paraId="57BFA440"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5._______________________________________________</w:t>
            </w:r>
          </w:p>
          <w:p w14:paraId="6E0D1FFC"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6._______________________________________________</w:t>
            </w:r>
            <w:r w:rsidRPr="00582D02">
              <w:rPr>
                <w:rFonts w:eastAsia="Times New Roman" w:cs="Times New Roman"/>
                <w:lang w:eastAsia="fr-FR"/>
              </w:rPr>
              <w:br/>
              <w:t>7._______________________________________________</w:t>
            </w:r>
          </w:p>
          <w:p w14:paraId="0891069A"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8._______________________________________________</w:t>
            </w:r>
          </w:p>
          <w:p w14:paraId="3EB705C1"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9._______________________________________________</w:t>
            </w:r>
          </w:p>
          <w:p w14:paraId="0E64A5B7"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10._______________________________________________</w:t>
            </w:r>
          </w:p>
          <w:p w14:paraId="463626D6" w14:textId="77777777" w:rsidR="00582D02" w:rsidRPr="00582D02" w:rsidRDefault="00582D02" w:rsidP="00582D02">
            <w:pPr>
              <w:rPr>
                <w:rFonts w:eastAsia="Times New Roman" w:cs="Times New Roman"/>
                <w:lang w:eastAsia="fr-FR"/>
              </w:rPr>
            </w:pPr>
          </w:p>
        </w:tc>
      </w:tr>
      <w:tr w:rsidR="00582D02" w:rsidRPr="00582D02" w14:paraId="2443BF86" w14:textId="77777777" w:rsidTr="00582D02">
        <w:tc>
          <w:tcPr>
            <w:tcW w:w="535" w:type="dxa"/>
            <w:tcBorders>
              <w:top w:val="single" w:sz="6" w:space="0" w:color="000000"/>
              <w:left w:val="single" w:sz="6" w:space="0" w:color="000000"/>
              <w:bottom w:val="single" w:sz="6" w:space="0" w:color="000000"/>
              <w:right w:val="single" w:sz="6" w:space="0" w:color="000000"/>
            </w:tcBorders>
          </w:tcPr>
          <w:p w14:paraId="18E88650" w14:textId="77777777" w:rsidR="00582D02" w:rsidRPr="00582D02" w:rsidRDefault="00582D02" w:rsidP="00582D02">
            <w:pPr>
              <w:rPr>
                <w:rFonts w:eastAsia="Times New Roman" w:cs="Calibri"/>
                <w:lang w:eastAsia="fr-FR"/>
              </w:rPr>
            </w:pPr>
            <w:r w:rsidRPr="00582D02">
              <w:rPr>
                <w:rFonts w:eastAsia="Times New Roman" w:cs="Times New Roman"/>
                <w:lang w:val="fr-BE" w:eastAsia="fr-FR"/>
              </w:rPr>
              <w:t>A8</w:t>
            </w:r>
          </w:p>
        </w:tc>
        <w:tc>
          <w:tcPr>
            <w:tcW w:w="8820" w:type="dxa"/>
            <w:gridSpan w:val="3"/>
            <w:tcBorders>
              <w:top w:val="single" w:sz="6" w:space="0" w:color="000000"/>
              <w:left w:val="single" w:sz="6" w:space="0" w:color="000000"/>
              <w:bottom w:val="single" w:sz="6" w:space="0" w:color="000000"/>
              <w:right w:val="single" w:sz="6" w:space="0" w:color="000000"/>
            </w:tcBorders>
          </w:tcPr>
          <w:p w14:paraId="2B757398" w14:textId="03F4A39E" w:rsidR="00582D02" w:rsidRPr="00582D02" w:rsidRDefault="00582D02" w:rsidP="00582D02">
            <w:pPr>
              <w:rPr>
                <w:rFonts w:eastAsia="Times New Roman" w:cs="Calibri"/>
                <w:lang w:eastAsia="fr-FR"/>
              </w:rPr>
            </w:pPr>
            <w:r w:rsidRPr="00582D02">
              <w:rPr>
                <w:rFonts w:eastAsia="Times New Roman" w:cs="Calibri"/>
                <w:lang w:eastAsia="fr-FR"/>
              </w:rPr>
              <w:t xml:space="preserve">Décrivez les groupes techniques qu’appuient le PNLP (membre, termes de référence, performance). </w:t>
            </w:r>
            <w:r w:rsidRPr="00582D02">
              <w:rPr>
                <w:rFonts w:eastAsia="Times New Roman" w:cs="Calibri"/>
                <w:i/>
                <w:lang w:eastAsia="fr-FR"/>
              </w:rPr>
              <w:t>Demandez à avoir les procès-verbaux des réunions, si possible.</w:t>
            </w:r>
          </w:p>
          <w:p w14:paraId="53E06177" w14:textId="77777777" w:rsidR="00582D02" w:rsidRPr="00582D02" w:rsidRDefault="00582D02" w:rsidP="00582D02">
            <w:pPr>
              <w:rPr>
                <w:rFonts w:eastAsia="Times New Roman" w:cs="Calibri"/>
                <w:lang w:eastAsia="fr-FR"/>
              </w:rPr>
            </w:pPr>
          </w:p>
          <w:p w14:paraId="6207E480" w14:textId="77777777" w:rsidR="00582D02" w:rsidRPr="00582D02" w:rsidRDefault="00582D02" w:rsidP="00582D02">
            <w:pPr>
              <w:rPr>
                <w:rFonts w:eastAsia="Times New Roman" w:cs="Calibri"/>
                <w:lang w:eastAsia="fr-FR"/>
              </w:rPr>
            </w:pPr>
          </w:p>
          <w:p w14:paraId="63D5ED45" w14:textId="77777777" w:rsidR="00582D02" w:rsidRPr="00582D02" w:rsidRDefault="00582D02" w:rsidP="00582D02">
            <w:pPr>
              <w:rPr>
                <w:rFonts w:eastAsia="Times New Roman" w:cs="Calibri"/>
                <w:lang w:eastAsia="fr-FR"/>
              </w:rPr>
            </w:pPr>
          </w:p>
          <w:p w14:paraId="20FC6A0D" w14:textId="77777777" w:rsidR="00582D02" w:rsidRPr="00582D02" w:rsidRDefault="00582D02" w:rsidP="00582D02">
            <w:pPr>
              <w:rPr>
                <w:rFonts w:eastAsia="Times New Roman" w:cs="Calibri"/>
                <w:lang w:eastAsia="fr-FR"/>
              </w:rPr>
            </w:pPr>
          </w:p>
          <w:p w14:paraId="0E7D437A" w14:textId="77777777" w:rsidR="00582D02" w:rsidRPr="00582D02" w:rsidRDefault="00582D02" w:rsidP="00582D02">
            <w:pPr>
              <w:rPr>
                <w:rFonts w:eastAsia="Times New Roman" w:cs="Calibri"/>
                <w:lang w:eastAsia="fr-FR"/>
              </w:rPr>
            </w:pPr>
          </w:p>
          <w:p w14:paraId="1C91E67B" w14:textId="77777777" w:rsidR="00582D02" w:rsidRPr="00582D02" w:rsidRDefault="00582D02" w:rsidP="00582D02">
            <w:pPr>
              <w:rPr>
                <w:rFonts w:eastAsia="Times New Roman" w:cs="Calibri"/>
                <w:lang w:eastAsia="fr-FR"/>
              </w:rPr>
            </w:pPr>
          </w:p>
        </w:tc>
      </w:tr>
      <w:tr w:rsidR="00582D02" w:rsidRPr="00582D02" w14:paraId="2F06EDF8" w14:textId="77777777" w:rsidTr="00582D02">
        <w:trPr>
          <w:gridAfter w:val="1"/>
          <w:wAfter w:w="293" w:type="dxa"/>
        </w:trPr>
        <w:tc>
          <w:tcPr>
            <w:tcW w:w="9062" w:type="dxa"/>
            <w:gridSpan w:val="3"/>
            <w:shd w:val="clear" w:color="auto" w:fill="D9D9D9" w:themeFill="background1" w:themeFillShade="D9"/>
          </w:tcPr>
          <w:p w14:paraId="5201EDA7" w14:textId="77777777" w:rsidR="00582D02" w:rsidRPr="00582D02" w:rsidRDefault="00582D02" w:rsidP="00582D02">
            <w:r w:rsidRPr="00582D02">
              <w:rPr>
                <w:rFonts w:eastAsia="Times New Roman" w:cs="Calibri"/>
                <w:b/>
                <w:bCs/>
                <w:lang w:val="fr-BE" w:eastAsia="fr-FR"/>
              </w:rPr>
              <w:lastRenderedPageBreak/>
              <w:t>Section B : Coordination et collaboration</w:t>
            </w:r>
          </w:p>
        </w:tc>
      </w:tr>
      <w:tr w:rsidR="00582D02" w:rsidRPr="00582D02" w14:paraId="0C757F84" w14:textId="77777777" w:rsidTr="00582D02">
        <w:trPr>
          <w:gridAfter w:val="1"/>
          <w:wAfter w:w="293" w:type="dxa"/>
        </w:trPr>
        <w:tc>
          <w:tcPr>
            <w:tcW w:w="535" w:type="dxa"/>
            <w:tcBorders>
              <w:top w:val="single" w:sz="6" w:space="0" w:color="000000"/>
              <w:left w:val="single" w:sz="6" w:space="0" w:color="000000"/>
              <w:bottom w:val="single" w:sz="6" w:space="0" w:color="000000"/>
              <w:right w:val="single" w:sz="6" w:space="0" w:color="000000"/>
            </w:tcBorders>
          </w:tcPr>
          <w:p w14:paraId="37E415D1"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B1</w:t>
            </w:r>
          </w:p>
        </w:tc>
        <w:tc>
          <w:tcPr>
            <w:tcW w:w="8527" w:type="dxa"/>
            <w:gridSpan w:val="2"/>
            <w:tcBorders>
              <w:top w:val="single" w:sz="6" w:space="0" w:color="000000"/>
              <w:left w:val="single" w:sz="6" w:space="0" w:color="000000"/>
              <w:bottom w:val="single" w:sz="6" w:space="0" w:color="000000"/>
              <w:right w:val="single" w:sz="6" w:space="0" w:color="000000"/>
            </w:tcBorders>
          </w:tcPr>
          <w:p w14:paraId="4425BAC8"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Quels sont les mécanismes de coordination des activités SSE financées par les partenaires financiers?</w:t>
            </w:r>
          </w:p>
          <w:p w14:paraId="767B6BE9" w14:textId="77777777" w:rsidR="00582D02" w:rsidRPr="00582D02" w:rsidRDefault="00582D02" w:rsidP="00582D02">
            <w:pPr>
              <w:rPr>
                <w:rFonts w:eastAsia="Times New Roman" w:cs="Times New Roman"/>
                <w:lang w:val="fr-BE" w:eastAsia="fr-FR"/>
              </w:rPr>
            </w:pPr>
          </w:p>
          <w:p w14:paraId="77E7C101" w14:textId="77777777" w:rsidR="00582D02" w:rsidRPr="00582D02" w:rsidRDefault="00582D02" w:rsidP="00582D02">
            <w:pPr>
              <w:rPr>
                <w:rFonts w:eastAsia="Times New Roman" w:cs="Times New Roman"/>
                <w:lang w:val="fr-BE" w:eastAsia="fr-FR"/>
              </w:rPr>
            </w:pPr>
          </w:p>
          <w:p w14:paraId="10E42AD8" w14:textId="77777777" w:rsidR="00582D02" w:rsidRPr="00582D02" w:rsidRDefault="00582D02" w:rsidP="00582D02">
            <w:pPr>
              <w:rPr>
                <w:rFonts w:eastAsia="Times New Roman" w:cs="Times New Roman"/>
                <w:lang w:val="fr-BE" w:eastAsia="fr-FR"/>
              </w:rPr>
            </w:pPr>
          </w:p>
          <w:p w14:paraId="1C4C4E1A" w14:textId="77777777" w:rsidR="00582D02" w:rsidRPr="00582D02" w:rsidRDefault="00582D02" w:rsidP="00582D02">
            <w:pPr>
              <w:rPr>
                <w:rFonts w:eastAsia="Times New Roman" w:cs="Times New Roman"/>
                <w:lang w:val="fr-BE" w:eastAsia="fr-FR"/>
              </w:rPr>
            </w:pPr>
          </w:p>
          <w:p w14:paraId="365D06AD" w14:textId="77777777" w:rsidR="00582D02" w:rsidRPr="00582D02" w:rsidRDefault="00582D02" w:rsidP="00582D02">
            <w:pPr>
              <w:rPr>
                <w:rFonts w:eastAsia="Times New Roman" w:cs="Times New Roman"/>
                <w:lang w:val="fr-BE" w:eastAsia="fr-FR"/>
              </w:rPr>
            </w:pPr>
          </w:p>
          <w:p w14:paraId="29D5DC69" w14:textId="77777777" w:rsidR="00582D02" w:rsidRPr="00582D02" w:rsidRDefault="00582D02" w:rsidP="00582D02">
            <w:pPr>
              <w:rPr>
                <w:rFonts w:eastAsia="Times New Roman" w:cs="Times New Roman"/>
                <w:lang w:val="fr-BE" w:eastAsia="fr-FR"/>
              </w:rPr>
            </w:pPr>
          </w:p>
        </w:tc>
      </w:tr>
      <w:tr w:rsidR="00582D02" w:rsidRPr="00582D02" w14:paraId="7DA7B52C" w14:textId="77777777" w:rsidTr="00582D02">
        <w:trPr>
          <w:gridAfter w:val="1"/>
          <w:wAfter w:w="293" w:type="dxa"/>
        </w:trPr>
        <w:tc>
          <w:tcPr>
            <w:tcW w:w="535" w:type="dxa"/>
            <w:tcBorders>
              <w:top w:val="single" w:sz="6" w:space="0" w:color="000000"/>
              <w:left w:val="single" w:sz="6" w:space="0" w:color="000000"/>
              <w:bottom w:val="single" w:sz="6" w:space="0" w:color="000000"/>
              <w:right w:val="single" w:sz="6" w:space="0" w:color="000000"/>
            </w:tcBorders>
          </w:tcPr>
          <w:p w14:paraId="12A9967D"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B2</w:t>
            </w:r>
          </w:p>
        </w:tc>
        <w:tc>
          <w:tcPr>
            <w:tcW w:w="8527" w:type="dxa"/>
            <w:gridSpan w:val="2"/>
            <w:tcBorders>
              <w:top w:val="single" w:sz="6" w:space="0" w:color="000000"/>
              <w:left w:val="single" w:sz="6" w:space="0" w:color="000000"/>
              <w:bottom w:val="single" w:sz="6" w:space="0" w:color="000000"/>
              <w:right w:val="single" w:sz="6" w:space="0" w:color="000000"/>
            </w:tcBorders>
          </w:tcPr>
          <w:p w14:paraId="0EFF0158"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Listez-nous les partenaires techniques et financiers principaux qui intervenant dans le système SSE?</w:t>
            </w:r>
          </w:p>
          <w:p w14:paraId="67E34ED4"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1.__________________________________________</w:t>
            </w:r>
          </w:p>
          <w:p w14:paraId="16540E42"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2.__________________________________________</w:t>
            </w:r>
          </w:p>
          <w:p w14:paraId="31B3BB64"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3.__________________________________________</w:t>
            </w:r>
          </w:p>
          <w:p w14:paraId="5728B4C2"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4.__________________________________________</w:t>
            </w:r>
          </w:p>
          <w:p w14:paraId="4FAB509D"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5.__________________________________________</w:t>
            </w:r>
          </w:p>
          <w:p w14:paraId="7A408494"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6.__________________________________________</w:t>
            </w:r>
          </w:p>
          <w:p w14:paraId="182B1109"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7.__________________________________________</w:t>
            </w:r>
          </w:p>
          <w:p w14:paraId="47395611" w14:textId="77777777" w:rsidR="00582D02" w:rsidRPr="00582D02" w:rsidRDefault="00582D02" w:rsidP="00582D02">
            <w:pPr>
              <w:rPr>
                <w:rFonts w:eastAsia="Times New Roman" w:cs="Times New Roman"/>
                <w:lang w:val="fr-BE" w:eastAsia="fr-FR"/>
              </w:rPr>
            </w:pPr>
          </w:p>
        </w:tc>
      </w:tr>
      <w:tr w:rsidR="00582D02" w:rsidRPr="00582D02" w14:paraId="6435607E" w14:textId="77777777" w:rsidTr="00582D02">
        <w:trPr>
          <w:gridAfter w:val="1"/>
          <w:wAfter w:w="293" w:type="dxa"/>
        </w:trPr>
        <w:tc>
          <w:tcPr>
            <w:tcW w:w="535" w:type="dxa"/>
            <w:tcBorders>
              <w:top w:val="single" w:sz="6" w:space="0" w:color="000000"/>
              <w:left w:val="single" w:sz="6" w:space="0" w:color="000000"/>
              <w:bottom w:val="single" w:sz="6" w:space="0" w:color="000000"/>
              <w:right w:val="single" w:sz="6" w:space="0" w:color="000000"/>
            </w:tcBorders>
          </w:tcPr>
          <w:p w14:paraId="25DE4183"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B3</w:t>
            </w:r>
          </w:p>
        </w:tc>
        <w:tc>
          <w:tcPr>
            <w:tcW w:w="8527" w:type="dxa"/>
            <w:gridSpan w:val="2"/>
            <w:tcBorders>
              <w:top w:val="single" w:sz="6" w:space="0" w:color="000000"/>
              <w:left w:val="single" w:sz="6" w:space="0" w:color="000000"/>
              <w:bottom w:val="single" w:sz="6" w:space="0" w:color="000000"/>
              <w:right w:val="single" w:sz="6" w:space="0" w:color="000000"/>
            </w:tcBorders>
          </w:tcPr>
          <w:p w14:paraId="5A84010D"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Listez-nous les projets financés par l’USAID qui interviennent dans le système SSE?</w:t>
            </w:r>
          </w:p>
          <w:p w14:paraId="15292DFC"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1.__________________________________________</w:t>
            </w:r>
          </w:p>
          <w:p w14:paraId="67D5E35A"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2.__________________________________________</w:t>
            </w:r>
          </w:p>
          <w:p w14:paraId="137FE67D"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3.__________________________________________</w:t>
            </w:r>
          </w:p>
          <w:p w14:paraId="2CBA0761"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4.__________________________________________</w:t>
            </w:r>
          </w:p>
          <w:p w14:paraId="77B9D007"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5.__________________________________________</w:t>
            </w:r>
          </w:p>
          <w:p w14:paraId="2E6E9ACC" w14:textId="77777777" w:rsidR="00582D02" w:rsidRPr="00582D02" w:rsidRDefault="00582D02" w:rsidP="00582D02">
            <w:pPr>
              <w:rPr>
                <w:rFonts w:eastAsia="Times New Roman" w:cs="Times New Roman"/>
                <w:lang w:val="fr-BE" w:eastAsia="fr-FR"/>
              </w:rPr>
            </w:pPr>
          </w:p>
        </w:tc>
      </w:tr>
      <w:tr w:rsidR="00582D02" w:rsidRPr="00582D02" w14:paraId="1BE3BB61" w14:textId="77777777" w:rsidTr="00582D02">
        <w:trPr>
          <w:gridAfter w:val="1"/>
          <w:wAfter w:w="293" w:type="dxa"/>
        </w:trPr>
        <w:tc>
          <w:tcPr>
            <w:tcW w:w="535" w:type="dxa"/>
          </w:tcPr>
          <w:p w14:paraId="6EC3C08D"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B5</w:t>
            </w:r>
          </w:p>
        </w:tc>
        <w:tc>
          <w:tcPr>
            <w:tcW w:w="8527" w:type="dxa"/>
            <w:gridSpan w:val="2"/>
          </w:tcPr>
          <w:p w14:paraId="66BEC7F3"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Comment le PNLP participe à la planification des activités SSE du paludisme au niveau district?</w:t>
            </w:r>
          </w:p>
          <w:p w14:paraId="40099051" w14:textId="77777777" w:rsidR="00582D02" w:rsidRPr="00582D02" w:rsidRDefault="00582D02" w:rsidP="00582D02">
            <w:pPr>
              <w:rPr>
                <w:rFonts w:eastAsia="Times New Roman" w:cs="Times New Roman"/>
                <w:lang w:val="fr-BE" w:eastAsia="fr-FR"/>
              </w:rPr>
            </w:pPr>
          </w:p>
          <w:p w14:paraId="49F24180" w14:textId="77777777" w:rsidR="00582D02" w:rsidRPr="00582D02" w:rsidRDefault="00582D02" w:rsidP="00582D02">
            <w:pPr>
              <w:rPr>
                <w:rFonts w:eastAsia="Times New Roman" w:cs="Times New Roman"/>
                <w:lang w:val="fr-BE" w:eastAsia="fr-FR"/>
              </w:rPr>
            </w:pPr>
          </w:p>
          <w:p w14:paraId="6DC7AFAD" w14:textId="77777777" w:rsidR="00582D02" w:rsidRPr="00582D02" w:rsidRDefault="00582D02" w:rsidP="00582D02">
            <w:pPr>
              <w:rPr>
                <w:rFonts w:eastAsia="Times New Roman" w:cs="Times New Roman"/>
                <w:lang w:val="fr-BE" w:eastAsia="fr-FR"/>
              </w:rPr>
            </w:pPr>
          </w:p>
          <w:p w14:paraId="20AB7A6F" w14:textId="77777777" w:rsidR="00582D02" w:rsidRPr="00582D02" w:rsidRDefault="00582D02" w:rsidP="00582D02">
            <w:pPr>
              <w:rPr>
                <w:rFonts w:eastAsia="Times New Roman" w:cs="Times New Roman"/>
                <w:lang w:val="fr-BE" w:eastAsia="fr-FR"/>
              </w:rPr>
            </w:pPr>
          </w:p>
          <w:p w14:paraId="6D84AE17" w14:textId="77777777" w:rsidR="00582D02" w:rsidRPr="00582D02" w:rsidRDefault="00582D02" w:rsidP="00582D02">
            <w:pPr>
              <w:rPr>
                <w:rFonts w:eastAsia="Times New Roman" w:cs="Times New Roman"/>
                <w:lang w:val="fr-BE" w:eastAsia="fr-FR"/>
              </w:rPr>
            </w:pPr>
          </w:p>
          <w:p w14:paraId="1617AA49" w14:textId="77777777" w:rsidR="00582D02" w:rsidRPr="00582D02" w:rsidRDefault="00582D02" w:rsidP="00582D02">
            <w:pPr>
              <w:rPr>
                <w:rFonts w:eastAsia="Times New Roman" w:cs="Times New Roman"/>
                <w:lang w:val="fr-BE" w:eastAsia="fr-FR"/>
              </w:rPr>
            </w:pPr>
          </w:p>
          <w:p w14:paraId="24EC64CC" w14:textId="77777777" w:rsidR="00582D02" w:rsidRPr="00582D02" w:rsidRDefault="00582D02" w:rsidP="00582D02">
            <w:pPr>
              <w:rPr>
                <w:rFonts w:eastAsia="Times New Roman" w:cs="Times New Roman"/>
                <w:lang w:val="fr-BE" w:eastAsia="fr-FR"/>
              </w:rPr>
            </w:pPr>
          </w:p>
        </w:tc>
      </w:tr>
      <w:tr w:rsidR="00582D02" w:rsidRPr="00582D02" w14:paraId="4095C2F7" w14:textId="77777777" w:rsidTr="00582D02">
        <w:trPr>
          <w:gridAfter w:val="1"/>
          <w:wAfter w:w="293" w:type="dxa"/>
        </w:trPr>
        <w:tc>
          <w:tcPr>
            <w:tcW w:w="535" w:type="dxa"/>
          </w:tcPr>
          <w:p w14:paraId="0A9846D7"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B6</w:t>
            </w:r>
          </w:p>
        </w:tc>
        <w:tc>
          <w:tcPr>
            <w:tcW w:w="8527" w:type="dxa"/>
            <w:gridSpan w:val="2"/>
          </w:tcPr>
          <w:p w14:paraId="0EE26E57"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 xml:space="preserve">Quels sont les mécanismes de coordination des activités des </w:t>
            </w:r>
            <w:proofErr w:type="spellStart"/>
            <w:r w:rsidRPr="00582D02">
              <w:rPr>
                <w:rFonts w:eastAsia="Times New Roman" w:cs="Times New Roman"/>
                <w:lang w:val="fr-BE" w:eastAsia="fr-FR"/>
              </w:rPr>
              <w:t>ONGs</w:t>
            </w:r>
            <w:proofErr w:type="spellEnd"/>
            <w:r w:rsidRPr="00582D02">
              <w:rPr>
                <w:rFonts w:eastAsia="Times New Roman" w:cs="Times New Roman"/>
                <w:lang w:val="fr-BE" w:eastAsia="fr-FR"/>
              </w:rPr>
              <w:t>/Secteur privé intervenant dans le système de SSE du paludisme?</w:t>
            </w:r>
          </w:p>
          <w:p w14:paraId="1FAFB6FB" w14:textId="67ACCD61" w:rsidR="00582D02" w:rsidRPr="00582D02" w:rsidRDefault="00582D02" w:rsidP="00582D02">
            <w:pPr>
              <w:rPr>
                <w:rFonts w:eastAsia="Times New Roman" w:cs="Times New Roman"/>
                <w:lang w:val="fr-BE" w:eastAsia="fr-FR"/>
              </w:rPr>
            </w:pPr>
          </w:p>
          <w:p w14:paraId="330B7794" w14:textId="77777777" w:rsidR="00582D02" w:rsidRPr="00582D02" w:rsidRDefault="00582D02" w:rsidP="00582D02">
            <w:pPr>
              <w:rPr>
                <w:rFonts w:eastAsia="Times New Roman" w:cs="Times New Roman"/>
                <w:lang w:val="fr-BE" w:eastAsia="fr-FR"/>
              </w:rPr>
            </w:pPr>
          </w:p>
          <w:p w14:paraId="59F72BAD" w14:textId="77777777" w:rsidR="00582D02" w:rsidRPr="00582D02" w:rsidRDefault="00582D02" w:rsidP="00582D02">
            <w:pPr>
              <w:rPr>
                <w:rFonts w:eastAsia="Times New Roman" w:cs="Times New Roman"/>
                <w:lang w:val="fr-BE" w:eastAsia="fr-FR"/>
              </w:rPr>
            </w:pPr>
          </w:p>
          <w:p w14:paraId="7A536D8D" w14:textId="77777777" w:rsidR="00582D02" w:rsidRPr="00582D02" w:rsidRDefault="00582D02" w:rsidP="00582D02">
            <w:pPr>
              <w:rPr>
                <w:rFonts w:eastAsia="Times New Roman" w:cs="Times New Roman"/>
                <w:lang w:val="fr-BE" w:eastAsia="fr-FR"/>
              </w:rPr>
            </w:pPr>
          </w:p>
          <w:p w14:paraId="6D9EB507" w14:textId="77777777" w:rsidR="00582D02" w:rsidRPr="00582D02" w:rsidRDefault="00582D02" w:rsidP="00582D02">
            <w:pPr>
              <w:rPr>
                <w:rFonts w:eastAsia="Times New Roman" w:cs="Times New Roman"/>
                <w:lang w:val="fr-BE" w:eastAsia="fr-FR"/>
              </w:rPr>
            </w:pPr>
          </w:p>
          <w:p w14:paraId="7C93C2A7" w14:textId="77777777" w:rsidR="00582D02" w:rsidRPr="00582D02" w:rsidRDefault="00582D02" w:rsidP="00582D02">
            <w:pPr>
              <w:rPr>
                <w:rFonts w:eastAsia="Times New Roman" w:cs="Times New Roman"/>
                <w:lang w:val="fr-BE" w:eastAsia="fr-FR"/>
              </w:rPr>
            </w:pPr>
          </w:p>
          <w:p w14:paraId="4B9F7D46" w14:textId="77777777" w:rsidR="00582D02" w:rsidRPr="00582D02" w:rsidRDefault="00582D02" w:rsidP="00582D02">
            <w:pPr>
              <w:rPr>
                <w:rFonts w:eastAsia="Times New Roman" w:cs="Times New Roman"/>
                <w:lang w:val="fr-BE" w:eastAsia="fr-FR"/>
              </w:rPr>
            </w:pPr>
          </w:p>
        </w:tc>
      </w:tr>
    </w:tbl>
    <w:p w14:paraId="4C656415" w14:textId="77777777" w:rsidR="00582D02" w:rsidRPr="00582D02" w:rsidRDefault="00582D02" w:rsidP="00582D02"/>
    <w:p w14:paraId="68BD581C" w14:textId="77777777" w:rsidR="00582D02" w:rsidRPr="00582D02" w:rsidRDefault="00582D02" w:rsidP="00582D02">
      <w:r w:rsidRPr="00582D02">
        <w:br w:type="page"/>
      </w:r>
    </w:p>
    <w:tbl>
      <w:tblPr>
        <w:tblStyle w:val="Grilledutableau"/>
        <w:tblW w:w="0" w:type="auto"/>
        <w:tblLook w:val="04A0" w:firstRow="1" w:lastRow="0" w:firstColumn="1" w:lastColumn="0" w:noHBand="0" w:noVBand="1"/>
      </w:tblPr>
      <w:tblGrid>
        <w:gridCol w:w="535"/>
        <w:gridCol w:w="270"/>
        <w:gridCol w:w="6388"/>
        <w:gridCol w:w="439"/>
        <w:gridCol w:w="439"/>
        <w:gridCol w:w="500"/>
        <w:gridCol w:w="491"/>
      </w:tblGrid>
      <w:tr w:rsidR="00582D02" w:rsidRPr="00582D02" w14:paraId="2CB05351" w14:textId="77777777" w:rsidTr="00582D02">
        <w:tc>
          <w:tcPr>
            <w:tcW w:w="9062" w:type="dxa"/>
            <w:gridSpan w:val="7"/>
            <w:shd w:val="clear" w:color="auto" w:fill="D9D9D9" w:themeFill="background1" w:themeFillShade="D9"/>
          </w:tcPr>
          <w:p w14:paraId="42EA2C3F" w14:textId="77777777" w:rsidR="00582D02" w:rsidRPr="00582D02" w:rsidRDefault="00582D02" w:rsidP="00582D02">
            <w:r w:rsidRPr="00582D02">
              <w:rPr>
                <w:rFonts w:eastAsia="Times New Roman" w:cs="Calibri"/>
                <w:b/>
                <w:bCs/>
                <w:lang w:val="fr-BE" w:eastAsia="fr-FR"/>
              </w:rPr>
              <w:lastRenderedPageBreak/>
              <w:t>Section C : Financement</w:t>
            </w:r>
          </w:p>
        </w:tc>
      </w:tr>
      <w:tr w:rsidR="00582D02" w:rsidRPr="00582D02" w14:paraId="7EC12A5B" w14:textId="77777777" w:rsidTr="00582D02">
        <w:tc>
          <w:tcPr>
            <w:tcW w:w="535" w:type="dxa"/>
            <w:tcBorders>
              <w:top w:val="single" w:sz="6" w:space="0" w:color="000000"/>
              <w:left w:val="single" w:sz="6" w:space="0" w:color="000000"/>
              <w:bottom w:val="single" w:sz="6" w:space="0" w:color="000000"/>
              <w:right w:val="single" w:sz="6" w:space="0" w:color="000000"/>
            </w:tcBorders>
          </w:tcPr>
          <w:p w14:paraId="03790985"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C1</w:t>
            </w:r>
          </w:p>
        </w:tc>
        <w:tc>
          <w:tcPr>
            <w:tcW w:w="8527" w:type="dxa"/>
            <w:gridSpan w:val="6"/>
            <w:tcBorders>
              <w:top w:val="single" w:sz="6" w:space="0" w:color="000000"/>
              <w:left w:val="single" w:sz="6" w:space="0" w:color="000000"/>
              <w:bottom w:val="single" w:sz="6" w:space="0" w:color="000000"/>
              <w:right w:val="single" w:sz="6" w:space="0" w:color="000000"/>
            </w:tcBorders>
          </w:tcPr>
          <w:p w14:paraId="556EE48B"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Quelles sont les principales sources de financement du PNLP?</w:t>
            </w:r>
          </w:p>
          <w:p w14:paraId="1A428F4D" w14:textId="77777777" w:rsidR="00582D02" w:rsidRPr="00582D02" w:rsidRDefault="00582D02" w:rsidP="00582D02">
            <w:pPr>
              <w:rPr>
                <w:rFonts w:eastAsia="Times New Roman" w:cs="Times New Roman"/>
                <w:lang w:val="fr-BE" w:eastAsia="fr-FR"/>
              </w:rPr>
            </w:pPr>
          </w:p>
          <w:p w14:paraId="0680388B" w14:textId="77777777" w:rsidR="00582D02" w:rsidRPr="00582D02" w:rsidRDefault="00582D02" w:rsidP="00582D02">
            <w:pPr>
              <w:rPr>
                <w:rFonts w:eastAsia="Times New Roman" w:cs="Times New Roman"/>
                <w:lang w:val="fr-BE" w:eastAsia="fr-FR"/>
              </w:rPr>
            </w:pPr>
          </w:p>
          <w:p w14:paraId="0005EF7C" w14:textId="77777777" w:rsidR="00582D02" w:rsidRPr="00582D02" w:rsidRDefault="00582D02" w:rsidP="00582D02">
            <w:pPr>
              <w:rPr>
                <w:rFonts w:eastAsia="Times New Roman" w:cs="Times New Roman"/>
                <w:lang w:val="fr-BE" w:eastAsia="fr-FR"/>
              </w:rPr>
            </w:pPr>
          </w:p>
        </w:tc>
      </w:tr>
      <w:tr w:rsidR="00582D02" w:rsidRPr="00582D02" w14:paraId="25397C66" w14:textId="77777777" w:rsidTr="00582D02">
        <w:tc>
          <w:tcPr>
            <w:tcW w:w="535" w:type="dxa"/>
          </w:tcPr>
          <w:p w14:paraId="5382DBBF"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C2</w:t>
            </w:r>
          </w:p>
        </w:tc>
        <w:tc>
          <w:tcPr>
            <w:tcW w:w="8527" w:type="dxa"/>
            <w:gridSpan w:val="6"/>
          </w:tcPr>
          <w:p w14:paraId="5E350B5F"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Combien le PNLP a-t-il reçu du budget national au cours des trois dernières années et le taux d’exécution?</w:t>
            </w:r>
          </w:p>
          <w:p w14:paraId="34022550"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2016</w:t>
            </w:r>
            <w:proofErr w:type="gramStart"/>
            <w:r w:rsidRPr="00582D02">
              <w:rPr>
                <w:rFonts w:eastAsia="Times New Roman" w:cs="Times New Roman"/>
                <w:lang w:eastAsia="fr-FR"/>
              </w:rPr>
              <w:t> :Montant</w:t>
            </w:r>
            <w:proofErr w:type="gramEnd"/>
            <w:r w:rsidRPr="00582D02">
              <w:rPr>
                <w:rFonts w:eastAsia="Times New Roman" w:cs="Times New Roman"/>
                <w:lang w:eastAsia="fr-FR"/>
              </w:rPr>
              <w:t xml:space="preserve"> _______________________________________Taux d’exécution________</w:t>
            </w:r>
          </w:p>
          <w:p w14:paraId="515E33D2"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2017</w:t>
            </w:r>
            <w:proofErr w:type="gramStart"/>
            <w:r w:rsidRPr="00582D02">
              <w:rPr>
                <w:rFonts w:eastAsia="Times New Roman" w:cs="Times New Roman"/>
                <w:lang w:eastAsia="fr-FR"/>
              </w:rPr>
              <w:t> :Montant</w:t>
            </w:r>
            <w:proofErr w:type="gramEnd"/>
            <w:r w:rsidRPr="00582D02">
              <w:rPr>
                <w:rFonts w:eastAsia="Times New Roman" w:cs="Times New Roman"/>
                <w:lang w:eastAsia="fr-FR"/>
              </w:rPr>
              <w:t xml:space="preserve"> _______________________________________Taux d’exécution________</w:t>
            </w:r>
          </w:p>
          <w:p w14:paraId="25F6DD40"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2018</w:t>
            </w:r>
            <w:proofErr w:type="gramStart"/>
            <w:r w:rsidRPr="00582D02">
              <w:rPr>
                <w:rFonts w:eastAsia="Times New Roman" w:cs="Times New Roman"/>
                <w:lang w:eastAsia="fr-FR"/>
              </w:rPr>
              <w:t> :Montant</w:t>
            </w:r>
            <w:proofErr w:type="gramEnd"/>
            <w:r w:rsidRPr="00582D02">
              <w:rPr>
                <w:rFonts w:eastAsia="Times New Roman" w:cs="Times New Roman"/>
                <w:lang w:eastAsia="fr-FR"/>
              </w:rPr>
              <w:t xml:space="preserve"> _______________________________________Taux d’exécution________</w:t>
            </w:r>
          </w:p>
          <w:p w14:paraId="0A92B18D" w14:textId="77777777" w:rsidR="00582D02" w:rsidRPr="00582D02" w:rsidRDefault="00582D02" w:rsidP="00582D02">
            <w:pPr>
              <w:rPr>
                <w:rFonts w:eastAsia="Times New Roman" w:cs="Times New Roman"/>
                <w:lang w:eastAsia="fr-FR"/>
              </w:rPr>
            </w:pPr>
          </w:p>
          <w:p w14:paraId="38B224C5" w14:textId="77777777" w:rsidR="00582D02" w:rsidRPr="00582D02" w:rsidRDefault="00582D02" w:rsidP="00582D02">
            <w:pPr>
              <w:rPr>
                <w:rFonts w:eastAsia="Times New Roman" w:cs="Times New Roman"/>
                <w:lang w:eastAsia="fr-FR"/>
              </w:rPr>
            </w:pPr>
          </w:p>
        </w:tc>
      </w:tr>
      <w:tr w:rsidR="00582D02" w:rsidRPr="00582D02" w14:paraId="1BE3359A" w14:textId="77777777" w:rsidTr="00582D02">
        <w:tc>
          <w:tcPr>
            <w:tcW w:w="535" w:type="dxa"/>
          </w:tcPr>
          <w:p w14:paraId="29661EF0"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C3</w:t>
            </w:r>
          </w:p>
        </w:tc>
        <w:tc>
          <w:tcPr>
            <w:tcW w:w="8527" w:type="dxa"/>
            <w:gridSpan w:val="6"/>
          </w:tcPr>
          <w:p w14:paraId="4DBD9469" w14:textId="77777777" w:rsidR="00582D02" w:rsidRPr="00582D02" w:rsidRDefault="00582D02" w:rsidP="00582D02">
            <w:pPr>
              <w:rPr>
                <w:rFonts w:eastAsia="Times New Roman" w:cs="Times New Roman"/>
                <w:lang w:val="fr-BE" w:eastAsia="fr-FR"/>
              </w:rPr>
            </w:pPr>
            <w:r w:rsidRPr="00582D02">
              <w:rPr>
                <w:rFonts w:eastAsia="Times New Roman" w:cs="Times New Roman"/>
                <w:lang w:val="fr-BE" w:eastAsia="fr-FR"/>
              </w:rPr>
              <w:t>Quelles sont les proportions allouées aux activités de SSE du paludisme ?</w:t>
            </w:r>
          </w:p>
          <w:p w14:paraId="7CF354F6"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2016</w:t>
            </w:r>
            <w:proofErr w:type="gramStart"/>
            <w:r w:rsidRPr="00582D02">
              <w:rPr>
                <w:rFonts w:eastAsia="Times New Roman" w:cs="Times New Roman"/>
                <w:lang w:eastAsia="fr-FR"/>
              </w:rPr>
              <w:t> :Montant</w:t>
            </w:r>
            <w:proofErr w:type="gramEnd"/>
            <w:r w:rsidRPr="00582D02">
              <w:rPr>
                <w:rFonts w:eastAsia="Times New Roman" w:cs="Times New Roman"/>
                <w:lang w:eastAsia="fr-FR"/>
              </w:rPr>
              <w:t xml:space="preserve"> _______________________________________Taux d’exécution________</w:t>
            </w:r>
          </w:p>
          <w:p w14:paraId="1E0F52E3"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2017</w:t>
            </w:r>
            <w:proofErr w:type="gramStart"/>
            <w:r w:rsidRPr="00582D02">
              <w:rPr>
                <w:rFonts w:eastAsia="Times New Roman" w:cs="Times New Roman"/>
                <w:lang w:eastAsia="fr-FR"/>
              </w:rPr>
              <w:t> :Montant</w:t>
            </w:r>
            <w:proofErr w:type="gramEnd"/>
            <w:r w:rsidRPr="00582D02">
              <w:rPr>
                <w:rFonts w:eastAsia="Times New Roman" w:cs="Times New Roman"/>
                <w:lang w:eastAsia="fr-FR"/>
              </w:rPr>
              <w:t xml:space="preserve"> _______________________________________Taux d’exécution________</w:t>
            </w:r>
          </w:p>
          <w:p w14:paraId="4CEB8922" w14:textId="77777777" w:rsidR="00582D02" w:rsidRPr="00582D02" w:rsidRDefault="00582D02" w:rsidP="00582D02">
            <w:pPr>
              <w:rPr>
                <w:rFonts w:eastAsia="Times New Roman" w:cs="Times New Roman"/>
                <w:lang w:eastAsia="fr-FR"/>
              </w:rPr>
            </w:pPr>
            <w:r w:rsidRPr="00582D02">
              <w:rPr>
                <w:rFonts w:eastAsia="Times New Roman" w:cs="Times New Roman"/>
                <w:lang w:eastAsia="fr-FR"/>
              </w:rPr>
              <w:t>2018</w:t>
            </w:r>
            <w:proofErr w:type="gramStart"/>
            <w:r w:rsidRPr="00582D02">
              <w:rPr>
                <w:rFonts w:eastAsia="Times New Roman" w:cs="Times New Roman"/>
                <w:lang w:eastAsia="fr-FR"/>
              </w:rPr>
              <w:t> :Montant</w:t>
            </w:r>
            <w:proofErr w:type="gramEnd"/>
            <w:r w:rsidRPr="00582D02">
              <w:rPr>
                <w:rFonts w:eastAsia="Times New Roman" w:cs="Times New Roman"/>
                <w:lang w:eastAsia="fr-FR"/>
              </w:rPr>
              <w:t xml:space="preserve"> _______________________________________Taux d’exécution________</w:t>
            </w:r>
          </w:p>
          <w:p w14:paraId="02F8BFD0" w14:textId="77777777" w:rsidR="00582D02" w:rsidRPr="00582D02" w:rsidRDefault="00582D02" w:rsidP="00582D02">
            <w:pPr>
              <w:rPr>
                <w:rFonts w:eastAsia="Times New Roman" w:cs="Times New Roman"/>
                <w:lang w:val="fr-BE" w:eastAsia="fr-FR"/>
              </w:rPr>
            </w:pPr>
          </w:p>
        </w:tc>
      </w:tr>
      <w:tr w:rsidR="00582D02" w:rsidRPr="00582D02" w14:paraId="3369CC96" w14:textId="77777777" w:rsidTr="00582D02">
        <w:tc>
          <w:tcPr>
            <w:tcW w:w="9062" w:type="dxa"/>
            <w:gridSpan w:val="7"/>
            <w:shd w:val="clear" w:color="auto" w:fill="D9D9D9" w:themeFill="background1" w:themeFillShade="D9"/>
          </w:tcPr>
          <w:p w14:paraId="78D235E0" w14:textId="77777777" w:rsidR="00582D02" w:rsidRPr="00582D02" w:rsidRDefault="00582D02" w:rsidP="00582D02">
            <w:pPr>
              <w:rPr>
                <w:rFonts w:eastAsia="Times New Roman" w:cs="Calibri"/>
                <w:b/>
                <w:bCs/>
                <w:lang w:val="fr-BE" w:eastAsia="fr-FR"/>
              </w:rPr>
            </w:pPr>
            <w:r w:rsidRPr="00582D02">
              <w:rPr>
                <w:rFonts w:eastAsia="Times New Roman" w:cs="Calibri"/>
                <w:b/>
                <w:bCs/>
                <w:lang w:val="fr-BE" w:eastAsia="fr-FR"/>
              </w:rPr>
              <w:t>Section D : Capacités techniques</w:t>
            </w:r>
          </w:p>
        </w:tc>
      </w:tr>
      <w:tr w:rsidR="00582D02" w:rsidRPr="00582D02" w14:paraId="5BA7AFA7" w14:textId="77777777" w:rsidTr="00582D02">
        <w:tc>
          <w:tcPr>
            <w:tcW w:w="9062" w:type="dxa"/>
            <w:gridSpan w:val="7"/>
            <w:tcBorders>
              <w:top w:val="single" w:sz="6" w:space="0" w:color="000000"/>
              <w:left w:val="single" w:sz="6" w:space="0" w:color="000000"/>
              <w:bottom w:val="single" w:sz="4" w:space="0" w:color="auto"/>
              <w:right w:val="single" w:sz="6" w:space="0" w:color="000000"/>
            </w:tcBorders>
          </w:tcPr>
          <w:p w14:paraId="7CDA53DB"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b/>
                <w:sz w:val="20"/>
                <w:szCs w:val="20"/>
                <w:lang w:val="fr-BE" w:eastAsia="fr-FR"/>
              </w:rPr>
              <w:t>Description des scores</w:t>
            </w:r>
            <w:r w:rsidRPr="00582D02">
              <w:rPr>
                <w:rFonts w:eastAsia="Times New Roman" w:cs="Times New Roman"/>
                <w:sz w:val="20"/>
                <w:szCs w:val="20"/>
                <w:lang w:val="fr-BE" w:eastAsia="fr-FR"/>
              </w:rPr>
              <w:t xml:space="preserve"> : </w:t>
            </w:r>
          </w:p>
          <w:p w14:paraId="5ECFEFB1" w14:textId="77777777" w:rsidR="00582D02" w:rsidRPr="00582D02" w:rsidRDefault="00582D02" w:rsidP="00582D02">
            <w:pPr>
              <w:pStyle w:val="Paragraphedeliste"/>
              <w:numPr>
                <w:ilvl w:val="0"/>
                <w:numId w:val="31"/>
              </w:numPr>
              <w:rPr>
                <w:rFonts w:eastAsia="Times New Roman" w:cs="Times New Roman"/>
                <w:sz w:val="20"/>
                <w:szCs w:val="20"/>
                <w:lang w:val="fr-BE" w:eastAsia="fr-FR"/>
              </w:rPr>
            </w:pPr>
            <w:r w:rsidRPr="00582D02">
              <w:rPr>
                <w:rFonts w:eastAsia="Times New Roman" w:cs="Times New Roman"/>
                <w:b/>
                <w:sz w:val="20"/>
                <w:szCs w:val="20"/>
                <w:lang w:val="fr-BE" w:eastAsia="fr-FR"/>
              </w:rPr>
              <w:t>Adéquat</w:t>
            </w:r>
            <w:r w:rsidRPr="00582D02">
              <w:rPr>
                <w:rFonts w:eastAsia="Times New Roman" w:cs="Times New Roman"/>
                <w:sz w:val="20"/>
                <w:szCs w:val="20"/>
                <w:lang w:val="fr-BE" w:eastAsia="fr-FR"/>
              </w:rPr>
              <w:t xml:space="preserve"> - Au moins une compréhension de la question / concept / compétence plus des preuves d’application</w:t>
            </w:r>
          </w:p>
          <w:p w14:paraId="6A2B524F" w14:textId="77777777" w:rsidR="00582D02" w:rsidRPr="00582D02" w:rsidRDefault="00582D02" w:rsidP="00582D02">
            <w:pPr>
              <w:pStyle w:val="Paragraphedeliste"/>
              <w:numPr>
                <w:ilvl w:val="0"/>
                <w:numId w:val="31"/>
              </w:numPr>
              <w:rPr>
                <w:rFonts w:eastAsia="Times New Roman" w:cs="Times New Roman"/>
                <w:sz w:val="20"/>
                <w:szCs w:val="20"/>
                <w:lang w:val="fr-BE" w:eastAsia="fr-FR"/>
              </w:rPr>
            </w:pPr>
            <w:r w:rsidRPr="00582D02">
              <w:rPr>
                <w:rFonts w:eastAsia="Times New Roman" w:cs="Times New Roman"/>
                <w:b/>
                <w:sz w:val="20"/>
                <w:szCs w:val="20"/>
                <w:lang w:val="fr-BE" w:eastAsia="fr-FR"/>
              </w:rPr>
              <w:t xml:space="preserve">Marginal </w:t>
            </w:r>
            <w:r w:rsidRPr="00582D02">
              <w:rPr>
                <w:rFonts w:eastAsia="Times New Roman" w:cs="Times New Roman"/>
                <w:sz w:val="20"/>
                <w:szCs w:val="20"/>
                <w:lang w:val="fr-BE" w:eastAsia="fr-FR"/>
              </w:rPr>
              <w:t xml:space="preserve">-compréhension de la question / concept / compétence sans preuve d’application ou application limitée </w:t>
            </w:r>
          </w:p>
          <w:p w14:paraId="1B0187F4" w14:textId="77777777" w:rsidR="00582D02" w:rsidRPr="00582D02" w:rsidRDefault="00582D02" w:rsidP="00582D02">
            <w:pPr>
              <w:pStyle w:val="Paragraphedeliste"/>
              <w:numPr>
                <w:ilvl w:val="0"/>
                <w:numId w:val="31"/>
              </w:numPr>
              <w:rPr>
                <w:rFonts w:eastAsia="Times New Roman" w:cs="Times New Roman"/>
                <w:sz w:val="20"/>
                <w:szCs w:val="20"/>
                <w:lang w:val="fr-BE" w:eastAsia="fr-FR"/>
              </w:rPr>
            </w:pPr>
            <w:r w:rsidRPr="00582D02">
              <w:rPr>
                <w:rFonts w:eastAsia="Times New Roman" w:cs="Times New Roman"/>
                <w:b/>
                <w:sz w:val="20"/>
                <w:szCs w:val="20"/>
                <w:lang w:val="fr-BE" w:eastAsia="fr-FR"/>
              </w:rPr>
              <w:t>Inadéquate</w:t>
            </w:r>
            <w:r w:rsidRPr="00582D02">
              <w:rPr>
                <w:rFonts w:eastAsia="Times New Roman" w:cs="Times New Roman"/>
                <w:sz w:val="20"/>
                <w:szCs w:val="20"/>
                <w:lang w:val="fr-BE" w:eastAsia="fr-FR"/>
              </w:rPr>
              <w:t xml:space="preserve"> - compréhension limitée de la question/ concept/compétence et peu ou pas de preuves d’application </w:t>
            </w:r>
          </w:p>
          <w:p w14:paraId="24C95AA8" w14:textId="77777777" w:rsidR="00582D02" w:rsidRPr="00582D02" w:rsidRDefault="00582D02" w:rsidP="00582D02">
            <w:pPr>
              <w:rPr>
                <w:rFonts w:eastAsia="Times New Roman" w:cs="Times New Roman"/>
                <w:i/>
                <w:lang w:val="fr-BE" w:eastAsia="fr-FR"/>
              </w:rPr>
            </w:pPr>
            <w:r w:rsidRPr="00582D02">
              <w:rPr>
                <w:rFonts w:eastAsia="Times New Roman" w:cs="Times New Roman"/>
                <w:i/>
                <w:lang w:val="fr-BE" w:eastAsia="fr-FR"/>
              </w:rPr>
              <w:t>Cochez la case correspondant au score.</w:t>
            </w:r>
          </w:p>
        </w:tc>
      </w:tr>
      <w:tr w:rsidR="00582D02" w:rsidRPr="00582D02" w14:paraId="67048703" w14:textId="77777777" w:rsidTr="00582D02">
        <w:trPr>
          <w:trHeight w:val="278"/>
        </w:trPr>
        <w:tc>
          <w:tcPr>
            <w:tcW w:w="8571" w:type="dxa"/>
            <w:gridSpan w:val="6"/>
            <w:tcBorders>
              <w:top w:val="single" w:sz="4" w:space="0" w:color="auto"/>
              <w:left w:val="single" w:sz="4" w:space="0" w:color="auto"/>
              <w:bottom w:val="nil"/>
              <w:right w:val="nil"/>
            </w:tcBorders>
          </w:tcPr>
          <w:p w14:paraId="4B0A8497" w14:textId="77777777" w:rsidR="00582D02" w:rsidRPr="00582D02" w:rsidRDefault="00582D02" w:rsidP="00582D02">
            <w:pPr>
              <w:rPr>
                <w:rFonts w:eastAsia="Times New Roman" w:cs="Times New Roman"/>
                <w:b/>
                <w:lang w:eastAsia="fr-FR"/>
              </w:rPr>
            </w:pPr>
            <w:r w:rsidRPr="00582D02">
              <w:rPr>
                <w:rFonts w:eastAsia="Times New Roman" w:cs="Times New Roman"/>
                <w:b/>
                <w:lang w:val="fr-BE" w:eastAsia="fr-FR"/>
              </w:rPr>
              <w:t>D1 : Capacité en gestion des programmes</w:t>
            </w:r>
          </w:p>
        </w:tc>
        <w:tc>
          <w:tcPr>
            <w:tcW w:w="491" w:type="dxa"/>
            <w:tcBorders>
              <w:top w:val="nil"/>
              <w:left w:val="nil"/>
              <w:bottom w:val="nil"/>
              <w:right w:val="single" w:sz="4" w:space="0" w:color="auto"/>
            </w:tcBorders>
          </w:tcPr>
          <w:p w14:paraId="6D8D7669" w14:textId="77777777" w:rsidR="00582D02" w:rsidRPr="00582D02" w:rsidRDefault="00582D02" w:rsidP="00582D02">
            <w:pPr>
              <w:rPr>
                <w:rFonts w:eastAsia="Times New Roman" w:cs="Times New Roman"/>
                <w:lang w:val="fr-BE" w:eastAsia="fr-FR"/>
              </w:rPr>
            </w:pPr>
          </w:p>
        </w:tc>
      </w:tr>
      <w:tr w:rsidR="00582D02" w:rsidRPr="00582D02" w14:paraId="58479B7B" w14:textId="77777777" w:rsidTr="00582D02">
        <w:tc>
          <w:tcPr>
            <w:tcW w:w="805" w:type="dxa"/>
            <w:gridSpan w:val="2"/>
            <w:tcBorders>
              <w:top w:val="nil"/>
              <w:left w:val="single" w:sz="4" w:space="0" w:color="auto"/>
              <w:bottom w:val="nil"/>
              <w:right w:val="nil"/>
            </w:tcBorders>
          </w:tcPr>
          <w:p w14:paraId="33BC7B72"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nil"/>
            </w:tcBorders>
          </w:tcPr>
          <w:p w14:paraId="60D899D5" w14:textId="77777777" w:rsidR="00582D02" w:rsidRPr="00582D02" w:rsidRDefault="00582D02" w:rsidP="00582D02">
            <w:pPr>
              <w:rPr>
                <w:rFonts w:eastAsia="Times New Roman" w:cs="Times New Roman"/>
                <w:sz w:val="20"/>
                <w:szCs w:val="20"/>
                <w:lang w:val="fr-BE" w:eastAsia="fr-FR"/>
              </w:rPr>
            </w:pPr>
          </w:p>
        </w:tc>
        <w:tc>
          <w:tcPr>
            <w:tcW w:w="439" w:type="dxa"/>
            <w:tcBorders>
              <w:top w:val="nil"/>
              <w:left w:val="nil"/>
              <w:bottom w:val="single" w:sz="4" w:space="0" w:color="auto"/>
              <w:right w:val="nil"/>
            </w:tcBorders>
          </w:tcPr>
          <w:p w14:paraId="70925CEA"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1</w:t>
            </w:r>
          </w:p>
        </w:tc>
        <w:tc>
          <w:tcPr>
            <w:tcW w:w="439" w:type="dxa"/>
            <w:tcBorders>
              <w:top w:val="nil"/>
              <w:left w:val="nil"/>
              <w:bottom w:val="single" w:sz="4" w:space="0" w:color="auto"/>
              <w:right w:val="nil"/>
            </w:tcBorders>
          </w:tcPr>
          <w:p w14:paraId="3A03635C"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2</w:t>
            </w:r>
          </w:p>
        </w:tc>
        <w:tc>
          <w:tcPr>
            <w:tcW w:w="500" w:type="dxa"/>
            <w:tcBorders>
              <w:top w:val="nil"/>
              <w:left w:val="nil"/>
              <w:bottom w:val="single" w:sz="4" w:space="0" w:color="auto"/>
              <w:right w:val="nil"/>
            </w:tcBorders>
          </w:tcPr>
          <w:p w14:paraId="2F079F0F"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3</w:t>
            </w:r>
          </w:p>
        </w:tc>
        <w:tc>
          <w:tcPr>
            <w:tcW w:w="491" w:type="dxa"/>
            <w:tcBorders>
              <w:top w:val="nil"/>
              <w:left w:val="nil"/>
              <w:bottom w:val="nil"/>
              <w:right w:val="single" w:sz="4" w:space="0" w:color="auto"/>
            </w:tcBorders>
          </w:tcPr>
          <w:p w14:paraId="526DC5BC" w14:textId="77777777" w:rsidR="00582D02" w:rsidRPr="00582D02" w:rsidRDefault="00582D02" w:rsidP="00582D02">
            <w:pPr>
              <w:jc w:val="center"/>
              <w:rPr>
                <w:rFonts w:eastAsia="Times New Roman" w:cs="Times New Roman"/>
                <w:lang w:val="fr-BE" w:eastAsia="fr-FR"/>
              </w:rPr>
            </w:pPr>
          </w:p>
        </w:tc>
      </w:tr>
      <w:tr w:rsidR="00582D02" w:rsidRPr="00582D02" w14:paraId="525F981D" w14:textId="77777777" w:rsidTr="00582D02">
        <w:tc>
          <w:tcPr>
            <w:tcW w:w="805" w:type="dxa"/>
            <w:gridSpan w:val="2"/>
            <w:tcBorders>
              <w:top w:val="nil"/>
              <w:left w:val="single" w:sz="4" w:space="0" w:color="auto"/>
              <w:bottom w:val="nil"/>
              <w:right w:val="nil"/>
            </w:tcBorders>
          </w:tcPr>
          <w:p w14:paraId="4E24A3E3"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6EB00C03"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Elaboration des politiques</w:t>
            </w:r>
          </w:p>
        </w:tc>
        <w:tc>
          <w:tcPr>
            <w:tcW w:w="439" w:type="dxa"/>
            <w:tcBorders>
              <w:top w:val="single" w:sz="4" w:space="0" w:color="auto"/>
              <w:left w:val="single" w:sz="4" w:space="0" w:color="auto"/>
              <w:bottom w:val="single" w:sz="4" w:space="0" w:color="auto"/>
              <w:right w:val="single" w:sz="4" w:space="0" w:color="auto"/>
            </w:tcBorders>
          </w:tcPr>
          <w:p w14:paraId="72C9B30B"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3EE692D3"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2E9B7CCC"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1E0F7747" w14:textId="77777777" w:rsidR="00582D02" w:rsidRPr="00582D02" w:rsidRDefault="00582D02" w:rsidP="00582D02">
            <w:pPr>
              <w:jc w:val="center"/>
              <w:rPr>
                <w:rFonts w:eastAsia="Times New Roman" w:cs="Times New Roman"/>
                <w:lang w:val="fr-BE" w:eastAsia="fr-FR"/>
              </w:rPr>
            </w:pPr>
          </w:p>
        </w:tc>
      </w:tr>
      <w:tr w:rsidR="00582D02" w:rsidRPr="00582D02" w14:paraId="28312812" w14:textId="77777777" w:rsidTr="00582D02">
        <w:tc>
          <w:tcPr>
            <w:tcW w:w="805" w:type="dxa"/>
            <w:gridSpan w:val="2"/>
            <w:tcBorders>
              <w:top w:val="nil"/>
              <w:left w:val="single" w:sz="4" w:space="0" w:color="auto"/>
              <w:bottom w:val="nil"/>
              <w:right w:val="nil"/>
            </w:tcBorders>
          </w:tcPr>
          <w:p w14:paraId="385B68A7"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5CA9986"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Planification des programmes</w:t>
            </w:r>
          </w:p>
        </w:tc>
        <w:tc>
          <w:tcPr>
            <w:tcW w:w="439" w:type="dxa"/>
            <w:tcBorders>
              <w:top w:val="single" w:sz="4" w:space="0" w:color="auto"/>
              <w:left w:val="single" w:sz="4" w:space="0" w:color="auto"/>
              <w:bottom w:val="single" w:sz="4" w:space="0" w:color="auto"/>
              <w:right w:val="single" w:sz="4" w:space="0" w:color="auto"/>
            </w:tcBorders>
          </w:tcPr>
          <w:p w14:paraId="68706EC3"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3C561AD0"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E4F6D96"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582BED08" w14:textId="77777777" w:rsidR="00582D02" w:rsidRPr="00582D02" w:rsidRDefault="00582D02" w:rsidP="00582D02">
            <w:pPr>
              <w:jc w:val="center"/>
              <w:rPr>
                <w:rFonts w:eastAsia="Times New Roman" w:cs="Times New Roman"/>
                <w:lang w:val="fr-BE" w:eastAsia="fr-FR"/>
              </w:rPr>
            </w:pPr>
          </w:p>
        </w:tc>
      </w:tr>
      <w:tr w:rsidR="00582D02" w:rsidRPr="00582D02" w14:paraId="4B7F2102" w14:textId="77777777" w:rsidTr="00582D02">
        <w:tc>
          <w:tcPr>
            <w:tcW w:w="805" w:type="dxa"/>
            <w:gridSpan w:val="2"/>
            <w:tcBorders>
              <w:top w:val="nil"/>
              <w:left w:val="single" w:sz="4" w:space="0" w:color="auto"/>
              <w:bottom w:val="nil"/>
              <w:right w:val="nil"/>
            </w:tcBorders>
          </w:tcPr>
          <w:p w14:paraId="00DAFE0E"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6C510572"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Mobilisation des ressources</w:t>
            </w:r>
          </w:p>
        </w:tc>
        <w:tc>
          <w:tcPr>
            <w:tcW w:w="439" w:type="dxa"/>
            <w:tcBorders>
              <w:top w:val="single" w:sz="4" w:space="0" w:color="auto"/>
              <w:left w:val="single" w:sz="4" w:space="0" w:color="auto"/>
              <w:bottom w:val="single" w:sz="4" w:space="0" w:color="auto"/>
              <w:right w:val="single" w:sz="4" w:space="0" w:color="auto"/>
            </w:tcBorders>
          </w:tcPr>
          <w:p w14:paraId="7B4AE69D"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037E18B0"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1785D0F6"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03AE299D" w14:textId="77777777" w:rsidR="00582D02" w:rsidRPr="00582D02" w:rsidRDefault="00582D02" w:rsidP="00582D02">
            <w:pPr>
              <w:jc w:val="center"/>
              <w:rPr>
                <w:rFonts w:eastAsia="Times New Roman" w:cs="Times New Roman"/>
                <w:lang w:val="fr-BE" w:eastAsia="fr-FR"/>
              </w:rPr>
            </w:pPr>
          </w:p>
        </w:tc>
      </w:tr>
      <w:tr w:rsidR="00582D02" w:rsidRPr="00582D02" w14:paraId="4E171CA7" w14:textId="77777777" w:rsidTr="00582D02">
        <w:tc>
          <w:tcPr>
            <w:tcW w:w="805" w:type="dxa"/>
            <w:gridSpan w:val="2"/>
            <w:tcBorders>
              <w:top w:val="nil"/>
              <w:left w:val="single" w:sz="4" w:space="0" w:color="auto"/>
              <w:bottom w:val="nil"/>
              <w:right w:val="nil"/>
            </w:tcBorders>
          </w:tcPr>
          <w:p w14:paraId="672233AC"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625478B"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Coordination/intégration</w:t>
            </w:r>
          </w:p>
        </w:tc>
        <w:tc>
          <w:tcPr>
            <w:tcW w:w="439" w:type="dxa"/>
            <w:tcBorders>
              <w:top w:val="single" w:sz="4" w:space="0" w:color="auto"/>
              <w:left w:val="single" w:sz="4" w:space="0" w:color="auto"/>
              <w:bottom w:val="single" w:sz="4" w:space="0" w:color="auto"/>
              <w:right w:val="single" w:sz="4" w:space="0" w:color="auto"/>
            </w:tcBorders>
          </w:tcPr>
          <w:p w14:paraId="7F367536"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673B9106"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73378F7C"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5886F00" w14:textId="77777777" w:rsidR="00582D02" w:rsidRPr="00582D02" w:rsidRDefault="00582D02" w:rsidP="00582D02">
            <w:pPr>
              <w:jc w:val="center"/>
              <w:rPr>
                <w:rFonts w:eastAsia="Times New Roman" w:cs="Times New Roman"/>
                <w:lang w:val="fr-BE" w:eastAsia="fr-FR"/>
              </w:rPr>
            </w:pPr>
          </w:p>
        </w:tc>
      </w:tr>
      <w:tr w:rsidR="00582D02" w:rsidRPr="00582D02" w14:paraId="6DF34CA6" w14:textId="77777777" w:rsidTr="00582D02">
        <w:tc>
          <w:tcPr>
            <w:tcW w:w="805" w:type="dxa"/>
            <w:gridSpan w:val="2"/>
            <w:tcBorders>
              <w:top w:val="nil"/>
              <w:left w:val="single" w:sz="4" w:space="0" w:color="auto"/>
              <w:bottom w:val="nil"/>
              <w:right w:val="nil"/>
            </w:tcBorders>
          </w:tcPr>
          <w:p w14:paraId="67B321B6"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5E21244C" w14:textId="0BD3D86D"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Mise en œuvre des programme</w:t>
            </w:r>
            <w:r>
              <w:rPr>
                <w:rFonts w:eastAsia="Times New Roman" w:cs="Times New Roman"/>
                <w:sz w:val="20"/>
                <w:szCs w:val="20"/>
                <w:lang w:val="fr-BE" w:eastAsia="fr-FR"/>
              </w:rPr>
              <w:t>s</w:t>
            </w:r>
          </w:p>
        </w:tc>
        <w:tc>
          <w:tcPr>
            <w:tcW w:w="439" w:type="dxa"/>
            <w:tcBorders>
              <w:top w:val="single" w:sz="4" w:space="0" w:color="auto"/>
              <w:left w:val="single" w:sz="4" w:space="0" w:color="auto"/>
              <w:bottom w:val="single" w:sz="4" w:space="0" w:color="auto"/>
              <w:right w:val="single" w:sz="4" w:space="0" w:color="auto"/>
            </w:tcBorders>
          </w:tcPr>
          <w:p w14:paraId="387A6801"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4AF4B386"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2897E842"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66B5F7E0" w14:textId="77777777" w:rsidR="00582D02" w:rsidRPr="00582D02" w:rsidRDefault="00582D02" w:rsidP="00582D02">
            <w:pPr>
              <w:jc w:val="center"/>
              <w:rPr>
                <w:rFonts w:eastAsia="Times New Roman" w:cs="Times New Roman"/>
                <w:lang w:val="fr-BE" w:eastAsia="fr-FR"/>
              </w:rPr>
            </w:pPr>
          </w:p>
        </w:tc>
      </w:tr>
      <w:tr w:rsidR="00582D02" w:rsidRPr="00582D02" w14:paraId="04FD1161" w14:textId="77777777" w:rsidTr="00582D02">
        <w:tc>
          <w:tcPr>
            <w:tcW w:w="805" w:type="dxa"/>
            <w:gridSpan w:val="2"/>
            <w:tcBorders>
              <w:top w:val="nil"/>
              <w:left w:val="single" w:sz="4" w:space="0" w:color="auto"/>
              <w:bottom w:val="nil"/>
              <w:right w:val="nil"/>
            </w:tcBorders>
          </w:tcPr>
          <w:p w14:paraId="29D07B4F"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E175B0B"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Gestion du budget</w:t>
            </w:r>
          </w:p>
        </w:tc>
        <w:tc>
          <w:tcPr>
            <w:tcW w:w="439" w:type="dxa"/>
            <w:tcBorders>
              <w:top w:val="single" w:sz="4" w:space="0" w:color="auto"/>
              <w:left w:val="single" w:sz="4" w:space="0" w:color="auto"/>
              <w:bottom w:val="single" w:sz="4" w:space="0" w:color="auto"/>
              <w:right w:val="single" w:sz="4" w:space="0" w:color="auto"/>
            </w:tcBorders>
          </w:tcPr>
          <w:p w14:paraId="210C8A91"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792CA0C8"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0211D21"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51675A39" w14:textId="77777777" w:rsidR="00582D02" w:rsidRPr="00582D02" w:rsidRDefault="00582D02" w:rsidP="00582D02">
            <w:pPr>
              <w:jc w:val="center"/>
              <w:rPr>
                <w:rFonts w:eastAsia="Times New Roman" w:cs="Times New Roman"/>
                <w:lang w:val="fr-BE" w:eastAsia="fr-FR"/>
              </w:rPr>
            </w:pPr>
          </w:p>
        </w:tc>
      </w:tr>
      <w:tr w:rsidR="00582D02" w:rsidRPr="00582D02" w14:paraId="56C0AF24" w14:textId="77777777" w:rsidTr="00582D02">
        <w:tc>
          <w:tcPr>
            <w:tcW w:w="805" w:type="dxa"/>
            <w:gridSpan w:val="2"/>
            <w:tcBorders>
              <w:top w:val="nil"/>
              <w:left w:val="single" w:sz="4" w:space="0" w:color="auto"/>
              <w:bottom w:val="nil"/>
              <w:right w:val="nil"/>
            </w:tcBorders>
          </w:tcPr>
          <w:p w14:paraId="7B907374"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6FAA1256"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Gestion des connaissances</w:t>
            </w:r>
          </w:p>
        </w:tc>
        <w:tc>
          <w:tcPr>
            <w:tcW w:w="439" w:type="dxa"/>
            <w:tcBorders>
              <w:top w:val="single" w:sz="4" w:space="0" w:color="auto"/>
              <w:left w:val="single" w:sz="4" w:space="0" w:color="auto"/>
              <w:bottom w:val="single" w:sz="4" w:space="0" w:color="auto"/>
              <w:right w:val="single" w:sz="4" w:space="0" w:color="auto"/>
            </w:tcBorders>
          </w:tcPr>
          <w:p w14:paraId="6A8E6E57"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752BFE9B"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33D37BF1"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53469B4D" w14:textId="77777777" w:rsidR="00582D02" w:rsidRPr="00582D02" w:rsidRDefault="00582D02" w:rsidP="00582D02">
            <w:pPr>
              <w:jc w:val="center"/>
              <w:rPr>
                <w:rFonts w:eastAsia="Times New Roman" w:cs="Times New Roman"/>
                <w:lang w:val="fr-BE" w:eastAsia="fr-FR"/>
              </w:rPr>
            </w:pPr>
          </w:p>
        </w:tc>
      </w:tr>
      <w:tr w:rsidR="00582D02" w:rsidRPr="00582D02" w14:paraId="48EFCF1B" w14:textId="77777777" w:rsidTr="00582D02">
        <w:tc>
          <w:tcPr>
            <w:tcW w:w="805" w:type="dxa"/>
            <w:gridSpan w:val="2"/>
            <w:tcBorders>
              <w:top w:val="nil"/>
              <w:left w:val="single" w:sz="4" w:space="0" w:color="auto"/>
              <w:bottom w:val="single" w:sz="4" w:space="0" w:color="auto"/>
              <w:right w:val="nil"/>
            </w:tcBorders>
          </w:tcPr>
          <w:p w14:paraId="390BCD92" w14:textId="77777777" w:rsidR="00582D02" w:rsidRPr="00582D02" w:rsidRDefault="00582D02" w:rsidP="00582D02">
            <w:pPr>
              <w:rPr>
                <w:rFonts w:eastAsia="Times New Roman" w:cs="Times New Roman"/>
                <w:lang w:val="fr-BE" w:eastAsia="fr-FR"/>
              </w:rPr>
            </w:pPr>
          </w:p>
        </w:tc>
        <w:tc>
          <w:tcPr>
            <w:tcW w:w="6388" w:type="dxa"/>
            <w:tcBorders>
              <w:top w:val="nil"/>
              <w:left w:val="nil"/>
              <w:bottom w:val="single" w:sz="4" w:space="0" w:color="auto"/>
              <w:right w:val="nil"/>
            </w:tcBorders>
          </w:tcPr>
          <w:p w14:paraId="14DA3D8C" w14:textId="77777777" w:rsidR="00582D02" w:rsidRPr="00582D02" w:rsidRDefault="00582D02" w:rsidP="00582D02">
            <w:pP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1377DFBB"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78CEC16D"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nil"/>
              <w:bottom w:val="single" w:sz="4" w:space="0" w:color="auto"/>
              <w:right w:val="nil"/>
            </w:tcBorders>
          </w:tcPr>
          <w:p w14:paraId="2EDF7127"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nil"/>
              <w:bottom w:val="single" w:sz="4" w:space="0" w:color="auto"/>
              <w:right w:val="single" w:sz="4" w:space="0" w:color="auto"/>
            </w:tcBorders>
          </w:tcPr>
          <w:p w14:paraId="4D04B710" w14:textId="77777777" w:rsidR="00582D02" w:rsidRPr="00582D02" w:rsidRDefault="00582D02" w:rsidP="00582D02">
            <w:pPr>
              <w:jc w:val="center"/>
              <w:rPr>
                <w:rFonts w:eastAsia="Times New Roman" w:cs="Times New Roman"/>
                <w:lang w:val="fr-BE" w:eastAsia="fr-FR"/>
              </w:rPr>
            </w:pPr>
          </w:p>
        </w:tc>
      </w:tr>
      <w:tr w:rsidR="00582D02" w:rsidRPr="00582D02" w14:paraId="3CB4E038" w14:textId="77777777" w:rsidTr="00582D02">
        <w:trPr>
          <w:trHeight w:val="278"/>
        </w:trPr>
        <w:tc>
          <w:tcPr>
            <w:tcW w:w="8571" w:type="dxa"/>
            <w:gridSpan w:val="6"/>
            <w:tcBorders>
              <w:top w:val="single" w:sz="4" w:space="0" w:color="auto"/>
              <w:left w:val="single" w:sz="4" w:space="0" w:color="auto"/>
              <w:bottom w:val="nil"/>
              <w:right w:val="nil"/>
            </w:tcBorders>
          </w:tcPr>
          <w:p w14:paraId="32E92709" w14:textId="77777777" w:rsidR="00582D02" w:rsidRPr="00582D02" w:rsidRDefault="00582D02" w:rsidP="00582D02">
            <w:pPr>
              <w:rPr>
                <w:rFonts w:eastAsia="Times New Roman" w:cs="Times New Roman"/>
                <w:b/>
                <w:lang w:eastAsia="fr-FR"/>
              </w:rPr>
            </w:pPr>
            <w:r w:rsidRPr="00582D02">
              <w:rPr>
                <w:rFonts w:eastAsia="Times New Roman" w:cs="Times New Roman"/>
                <w:b/>
                <w:lang w:val="fr-BE" w:eastAsia="fr-FR"/>
              </w:rPr>
              <w:t>D3 : Renforcement des capacités</w:t>
            </w:r>
          </w:p>
        </w:tc>
        <w:tc>
          <w:tcPr>
            <w:tcW w:w="491" w:type="dxa"/>
            <w:tcBorders>
              <w:top w:val="nil"/>
              <w:left w:val="nil"/>
              <w:bottom w:val="nil"/>
              <w:right w:val="single" w:sz="4" w:space="0" w:color="auto"/>
            </w:tcBorders>
          </w:tcPr>
          <w:p w14:paraId="358B5126" w14:textId="77777777" w:rsidR="00582D02" w:rsidRPr="00582D02" w:rsidRDefault="00582D02" w:rsidP="00582D02">
            <w:pPr>
              <w:rPr>
                <w:rFonts w:eastAsia="Times New Roman" w:cs="Times New Roman"/>
                <w:lang w:val="fr-BE" w:eastAsia="fr-FR"/>
              </w:rPr>
            </w:pPr>
          </w:p>
        </w:tc>
      </w:tr>
      <w:tr w:rsidR="00582D02" w:rsidRPr="00582D02" w14:paraId="4B945721" w14:textId="77777777" w:rsidTr="00582D02">
        <w:tc>
          <w:tcPr>
            <w:tcW w:w="805" w:type="dxa"/>
            <w:gridSpan w:val="2"/>
            <w:tcBorders>
              <w:top w:val="nil"/>
              <w:left w:val="single" w:sz="4" w:space="0" w:color="auto"/>
              <w:bottom w:val="nil"/>
              <w:right w:val="nil"/>
            </w:tcBorders>
          </w:tcPr>
          <w:p w14:paraId="020A8DC7"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nil"/>
            </w:tcBorders>
          </w:tcPr>
          <w:p w14:paraId="69EDBF11" w14:textId="77777777" w:rsidR="00582D02" w:rsidRPr="00582D02" w:rsidRDefault="00582D02" w:rsidP="00582D02">
            <w:pPr>
              <w:rPr>
                <w:rFonts w:eastAsia="Times New Roman" w:cs="Times New Roman"/>
                <w:sz w:val="20"/>
                <w:szCs w:val="20"/>
                <w:lang w:val="fr-BE" w:eastAsia="fr-FR"/>
              </w:rPr>
            </w:pPr>
          </w:p>
        </w:tc>
        <w:tc>
          <w:tcPr>
            <w:tcW w:w="439" w:type="dxa"/>
            <w:tcBorders>
              <w:top w:val="nil"/>
              <w:left w:val="nil"/>
              <w:bottom w:val="single" w:sz="4" w:space="0" w:color="auto"/>
              <w:right w:val="nil"/>
            </w:tcBorders>
          </w:tcPr>
          <w:p w14:paraId="60C7DCB9"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1</w:t>
            </w:r>
          </w:p>
        </w:tc>
        <w:tc>
          <w:tcPr>
            <w:tcW w:w="439" w:type="dxa"/>
            <w:tcBorders>
              <w:top w:val="nil"/>
              <w:left w:val="nil"/>
              <w:bottom w:val="single" w:sz="4" w:space="0" w:color="auto"/>
              <w:right w:val="nil"/>
            </w:tcBorders>
          </w:tcPr>
          <w:p w14:paraId="6E6B851D"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2</w:t>
            </w:r>
          </w:p>
        </w:tc>
        <w:tc>
          <w:tcPr>
            <w:tcW w:w="500" w:type="dxa"/>
            <w:tcBorders>
              <w:top w:val="nil"/>
              <w:left w:val="nil"/>
              <w:bottom w:val="single" w:sz="4" w:space="0" w:color="auto"/>
              <w:right w:val="nil"/>
            </w:tcBorders>
          </w:tcPr>
          <w:p w14:paraId="2DDE968F"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3</w:t>
            </w:r>
          </w:p>
        </w:tc>
        <w:tc>
          <w:tcPr>
            <w:tcW w:w="491" w:type="dxa"/>
            <w:tcBorders>
              <w:top w:val="nil"/>
              <w:left w:val="nil"/>
              <w:bottom w:val="nil"/>
              <w:right w:val="single" w:sz="4" w:space="0" w:color="auto"/>
            </w:tcBorders>
          </w:tcPr>
          <w:p w14:paraId="4F42AA84" w14:textId="77777777" w:rsidR="00582D02" w:rsidRPr="00582D02" w:rsidRDefault="00582D02" w:rsidP="00582D02">
            <w:pPr>
              <w:jc w:val="center"/>
              <w:rPr>
                <w:rFonts w:eastAsia="Times New Roman" w:cs="Times New Roman"/>
                <w:sz w:val="20"/>
                <w:szCs w:val="20"/>
                <w:lang w:val="fr-BE" w:eastAsia="fr-FR"/>
              </w:rPr>
            </w:pPr>
          </w:p>
        </w:tc>
      </w:tr>
      <w:tr w:rsidR="00582D02" w:rsidRPr="00582D02" w14:paraId="330EDA0E" w14:textId="77777777" w:rsidTr="00582D02">
        <w:tc>
          <w:tcPr>
            <w:tcW w:w="805" w:type="dxa"/>
            <w:gridSpan w:val="2"/>
            <w:tcBorders>
              <w:top w:val="nil"/>
              <w:left w:val="single" w:sz="4" w:space="0" w:color="auto"/>
              <w:bottom w:val="nil"/>
              <w:right w:val="nil"/>
            </w:tcBorders>
          </w:tcPr>
          <w:p w14:paraId="14DF6A47"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59FCDEBD"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 xml:space="preserve">Conception et mise en œuvre d’une évaluation des besoins en formation </w:t>
            </w:r>
          </w:p>
        </w:tc>
        <w:tc>
          <w:tcPr>
            <w:tcW w:w="439" w:type="dxa"/>
            <w:tcBorders>
              <w:top w:val="single" w:sz="4" w:space="0" w:color="auto"/>
              <w:left w:val="single" w:sz="4" w:space="0" w:color="auto"/>
              <w:bottom w:val="single" w:sz="4" w:space="0" w:color="auto"/>
              <w:right w:val="single" w:sz="4" w:space="0" w:color="auto"/>
            </w:tcBorders>
          </w:tcPr>
          <w:p w14:paraId="54F9D44C"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0F524712"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627D40BF"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7A29DCF7" w14:textId="77777777" w:rsidR="00582D02" w:rsidRPr="00582D02" w:rsidRDefault="00582D02" w:rsidP="00582D02">
            <w:pPr>
              <w:jc w:val="center"/>
              <w:rPr>
                <w:rFonts w:eastAsia="Times New Roman" w:cs="Times New Roman"/>
                <w:sz w:val="20"/>
                <w:szCs w:val="20"/>
                <w:lang w:val="fr-BE" w:eastAsia="fr-FR"/>
              </w:rPr>
            </w:pPr>
          </w:p>
        </w:tc>
      </w:tr>
      <w:tr w:rsidR="00582D02" w:rsidRPr="00582D02" w14:paraId="41E81F9F" w14:textId="77777777" w:rsidTr="00582D02">
        <w:tc>
          <w:tcPr>
            <w:tcW w:w="805" w:type="dxa"/>
            <w:gridSpan w:val="2"/>
            <w:tcBorders>
              <w:top w:val="nil"/>
              <w:left w:val="single" w:sz="4" w:space="0" w:color="auto"/>
              <w:bottom w:val="nil"/>
              <w:right w:val="nil"/>
            </w:tcBorders>
          </w:tcPr>
          <w:p w14:paraId="5BD01B55"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59B57A52"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Développement de cursus de formation</w:t>
            </w:r>
          </w:p>
        </w:tc>
        <w:tc>
          <w:tcPr>
            <w:tcW w:w="439" w:type="dxa"/>
            <w:tcBorders>
              <w:top w:val="single" w:sz="4" w:space="0" w:color="auto"/>
              <w:left w:val="single" w:sz="4" w:space="0" w:color="auto"/>
              <w:bottom w:val="single" w:sz="4" w:space="0" w:color="auto"/>
              <w:right w:val="single" w:sz="4" w:space="0" w:color="auto"/>
            </w:tcBorders>
          </w:tcPr>
          <w:p w14:paraId="222291F4"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3460247"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FD21FF4"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4B20BC64" w14:textId="77777777" w:rsidR="00582D02" w:rsidRPr="00582D02" w:rsidRDefault="00582D02" w:rsidP="00582D02">
            <w:pPr>
              <w:jc w:val="center"/>
              <w:rPr>
                <w:rFonts w:eastAsia="Times New Roman" w:cs="Times New Roman"/>
                <w:sz w:val="20"/>
                <w:szCs w:val="20"/>
                <w:lang w:val="fr-BE" w:eastAsia="fr-FR"/>
              </w:rPr>
            </w:pPr>
          </w:p>
        </w:tc>
      </w:tr>
      <w:tr w:rsidR="00582D02" w:rsidRPr="00582D02" w14:paraId="5656949E" w14:textId="77777777" w:rsidTr="00582D02">
        <w:tc>
          <w:tcPr>
            <w:tcW w:w="805" w:type="dxa"/>
            <w:gridSpan w:val="2"/>
            <w:tcBorders>
              <w:top w:val="nil"/>
              <w:left w:val="single" w:sz="4" w:space="0" w:color="auto"/>
              <w:bottom w:val="nil"/>
              <w:right w:val="nil"/>
            </w:tcBorders>
          </w:tcPr>
          <w:p w14:paraId="0111E1B2"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60C0F5B"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Développement de manuels de formation</w:t>
            </w:r>
          </w:p>
        </w:tc>
        <w:tc>
          <w:tcPr>
            <w:tcW w:w="439" w:type="dxa"/>
            <w:tcBorders>
              <w:top w:val="single" w:sz="4" w:space="0" w:color="auto"/>
              <w:left w:val="single" w:sz="4" w:space="0" w:color="auto"/>
              <w:bottom w:val="single" w:sz="4" w:space="0" w:color="auto"/>
              <w:right w:val="single" w:sz="4" w:space="0" w:color="auto"/>
            </w:tcBorders>
          </w:tcPr>
          <w:p w14:paraId="37B5D78C"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561AF1C2"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62B9842E"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0210B759" w14:textId="77777777" w:rsidR="00582D02" w:rsidRPr="00582D02" w:rsidRDefault="00582D02" w:rsidP="00582D02">
            <w:pPr>
              <w:jc w:val="center"/>
              <w:rPr>
                <w:rFonts w:eastAsia="Times New Roman" w:cs="Times New Roman"/>
                <w:sz w:val="20"/>
                <w:szCs w:val="20"/>
                <w:lang w:val="fr-BE" w:eastAsia="fr-FR"/>
              </w:rPr>
            </w:pPr>
          </w:p>
        </w:tc>
      </w:tr>
      <w:tr w:rsidR="00582D02" w:rsidRPr="00582D02" w14:paraId="6112B670" w14:textId="77777777" w:rsidTr="00582D02">
        <w:tc>
          <w:tcPr>
            <w:tcW w:w="805" w:type="dxa"/>
            <w:gridSpan w:val="2"/>
            <w:tcBorders>
              <w:top w:val="nil"/>
              <w:left w:val="single" w:sz="4" w:space="0" w:color="auto"/>
              <w:bottom w:val="nil"/>
              <w:right w:val="nil"/>
            </w:tcBorders>
          </w:tcPr>
          <w:p w14:paraId="52904F96"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054A0457"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Organisation et mise en œuvre d’un programme de formation</w:t>
            </w:r>
          </w:p>
        </w:tc>
        <w:tc>
          <w:tcPr>
            <w:tcW w:w="439" w:type="dxa"/>
            <w:tcBorders>
              <w:top w:val="single" w:sz="4" w:space="0" w:color="auto"/>
              <w:left w:val="single" w:sz="4" w:space="0" w:color="auto"/>
              <w:bottom w:val="single" w:sz="4" w:space="0" w:color="auto"/>
              <w:right w:val="single" w:sz="4" w:space="0" w:color="auto"/>
            </w:tcBorders>
          </w:tcPr>
          <w:p w14:paraId="03951EBA"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0AC883FD"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97C4026"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EB5D755" w14:textId="77777777" w:rsidR="00582D02" w:rsidRPr="00582D02" w:rsidRDefault="00582D02" w:rsidP="00582D02">
            <w:pPr>
              <w:jc w:val="center"/>
              <w:rPr>
                <w:rFonts w:eastAsia="Times New Roman" w:cs="Times New Roman"/>
                <w:sz w:val="20"/>
                <w:szCs w:val="20"/>
                <w:lang w:val="fr-BE" w:eastAsia="fr-FR"/>
              </w:rPr>
            </w:pPr>
          </w:p>
        </w:tc>
      </w:tr>
      <w:tr w:rsidR="00582D02" w:rsidRPr="00582D02" w14:paraId="622C17A7" w14:textId="77777777" w:rsidTr="00582D02">
        <w:tc>
          <w:tcPr>
            <w:tcW w:w="805" w:type="dxa"/>
            <w:gridSpan w:val="2"/>
            <w:tcBorders>
              <w:top w:val="nil"/>
              <w:left w:val="single" w:sz="4" w:space="0" w:color="auto"/>
              <w:bottom w:val="single" w:sz="4" w:space="0" w:color="auto"/>
              <w:right w:val="nil"/>
            </w:tcBorders>
          </w:tcPr>
          <w:p w14:paraId="25EDC95F" w14:textId="77777777" w:rsidR="00582D02" w:rsidRPr="00582D02" w:rsidRDefault="00582D02" w:rsidP="00582D02">
            <w:pPr>
              <w:rPr>
                <w:rFonts w:eastAsia="Times New Roman" w:cs="Times New Roman"/>
                <w:lang w:val="fr-BE" w:eastAsia="fr-FR"/>
              </w:rPr>
            </w:pPr>
          </w:p>
        </w:tc>
        <w:tc>
          <w:tcPr>
            <w:tcW w:w="6388" w:type="dxa"/>
            <w:tcBorders>
              <w:top w:val="nil"/>
              <w:left w:val="nil"/>
              <w:bottom w:val="single" w:sz="4" w:space="0" w:color="auto"/>
              <w:right w:val="nil"/>
            </w:tcBorders>
          </w:tcPr>
          <w:p w14:paraId="2E52FD75" w14:textId="77777777" w:rsidR="00582D02" w:rsidRPr="00582D02" w:rsidRDefault="00582D02" w:rsidP="00582D02">
            <w:pPr>
              <w:rPr>
                <w:rFonts w:eastAsia="Times New Roman" w:cs="Times New Roman"/>
                <w:lang w:val="fr-BE" w:eastAsia="fr-FR"/>
              </w:rPr>
            </w:pPr>
          </w:p>
        </w:tc>
        <w:tc>
          <w:tcPr>
            <w:tcW w:w="439" w:type="dxa"/>
            <w:tcBorders>
              <w:top w:val="nil"/>
              <w:left w:val="nil"/>
              <w:bottom w:val="single" w:sz="4" w:space="0" w:color="auto"/>
              <w:right w:val="nil"/>
            </w:tcBorders>
          </w:tcPr>
          <w:p w14:paraId="40D230F8" w14:textId="77777777" w:rsidR="00582D02" w:rsidRPr="00582D02" w:rsidRDefault="00582D02" w:rsidP="00582D02">
            <w:pPr>
              <w:jc w:val="center"/>
              <w:rPr>
                <w:rFonts w:eastAsia="Times New Roman" w:cs="Times New Roman"/>
                <w:lang w:val="fr-BE" w:eastAsia="fr-FR"/>
              </w:rPr>
            </w:pPr>
          </w:p>
        </w:tc>
        <w:tc>
          <w:tcPr>
            <w:tcW w:w="439" w:type="dxa"/>
            <w:tcBorders>
              <w:top w:val="nil"/>
              <w:left w:val="nil"/>
              <w:bottom w:val="single" w:sz="4" w:space="0" w:color="auto"/>
              <w:right w:val="nil"/>
            </w:tcBorders>
          </w:tcPr>
          <w:p w14:paraId="5AAD6E29" w14:textId="77777777" w:rsidR="00582D02" w:rsidRPr="00582D02" w:rsidRDefault="00582D02" w:rsidP="00582D02">
            <w:pPr>
              <w:jc w:val="center"/>
              <w:rPr>
                <w:rFonts w:eastAsia="Times New Roman" w:cs="Times New Roman"/>
                <w:lang w:val="fr-BE" w:eastAsia="fr-FR"/>
              </w:rPr>
            </w:pPr>
          </w:p>
        </w:tc>
        <w:tc>
          <w:tcPr>
            <w:tcW w:w="500" w:type="dxa"/>
            <w:tcBorders>
              <w:top w:val="nil"/>
              <w:left w:val="nil"/>
              <w:bottom w:val="single" w:sz="4" w:space="0" w:color="auto"/>
              <w:right w:val="nil"/>
            </w:tcBorders>
          </w:tcPr>
          <w:p w14:paraId="4A681374" w14:textId="77777777" w:rsidR="00582D02" w:rsidRPr="00582D02" w:rsidRDefault="00582D02" w:rsidP="00582D02">
            <w:pPr>
              <w:jc w:val="center"/>
              <w:rPr>
                <w:rFonts w:eastAsia="Times New Roman" w:cs="Times New Roman"/>
                <w:lang w:val="fr-BE" w:eastAsia="fr-FR"/>
              </w:rPr>
            </w:pPr>
          </w:p>
        </w:tc>
        <w:tc>
          <w:tcPr>
            <w:tcW w:w="491" w:type="dxa"/>
            <w:tcBorders>
              <w:top w:val="nil"/>
              <w:left w:val="nil"/>
              <w:bottom w:val="single" w:sz="4" w:space="0" w:color="auto"/>
              <w:right w:val="single" w:sz="4" w:space="0" w:color="auto"/>
            </w:tcBorders>
          </w:tcPr>
          <w:p w14:paraId="15BF2CF3" w14:textId="77777777" w:rsidR="00582D02" w:rsidRPr="00582D02" w:rsidRDefault="00582D02" w:rsidP="00582D02">
            <w:pPr>
              <w:jc w:val="center"/>
              <w:rPr>
                <w:rFonts w:eastAsia="Times New Roman" w:cs="Times New Roman"/>
                <w:lang w:val="fr-BE" w:eastAsia="fr-FR"/>
              </w:rPr>
            </w:pPr>
          </w:p>
        </w:tc>
      </w:tr>
      <w:tr w:rsidR="00582D02" w:rsidRPr="00582D02" w14:paraId="1EE2BEB2" w14:textId="77777777" w:rsidTr="00582D02">
        <w:trPr>
          <w:trHeight w:val="278"/>
        </w:trPr>
        <w:tc>
          <w:tcPr>
            <w:tcW w:w="8571" w:type="dxa"/>
            <w:gridSpan w:val="6"/>
            <w:tcBorders>
              <w:top w:val="single" w:sz="4" w:space="0" w:color="auto"/>
              <w:left w:val="single" w:sz="4" w:space="0" w:color="auto"/>
              <w:bottom w:val="nil"/>
              <w:right w:val="nil"/>
            </w:tcBorders>
          </w:tcPr>
          <w:p w14:paraId="50945668" w14:textId="77777777" w:rsidR="00582D02" w:rsidRPr="00582D02" w:rsidRDefault="00582D02" w:rsidP="00582D02">
            <w:pPr>
              <w:rPr>
                <w:rFonts w:eastAsia="Times New Roman" w:cs="Times New Roman"/>
                <w:b/>
                <w:lang w:eastAsia="fr-FR"/>
              </w:rPr>
            </w:pPr>
            <w:r w:rsidRPr="00582D02">
              <w:rPr>
                <w:rFonts w:eastAsia="Times New Roman" w:cs="Times New Roman"/>
                <w:b/>
                <w:lang w:val="fr-BE" w:eastAsia="fr-FR"/>
              </w:rPr>
              <w:t>D4 : Capacité en suivi et évaluation</w:t>
            </w:r>
          </w:p>
        </w:tc>
        <w:tc>
          <w:tcPr>
            <w:tcW w:w="491" w:type="dxa"/>
            <w:tcBorders>
              <w:top w:val="nil"/>
              <w:left w:val="nil"/>
              <w:bottom w:val="nil"/>
              <w:right w:val="single" w:sz="4" w:space="0" w:color="auto"/>
            </w:tcBorders>
          </w:tcPr>
          <w:p w14:paraId="65C3AD78" w14:textId="77777777" w:rsidR="00582D02" w:rsidRPr="00582D02" w:rsidRDefault="00582D02" w:rsidP="00582D02">
            <w:pPr>
              <w:rPr>
                <w:rFonts w:eastAsia="Times New Roman" w:cs="Times New Roman"/>
                <w:lang w:val="fr-BE" w:eastAsia="fr-FR"/>
              </w:rPr>
            </w:pPr>
          </w:p>
        </w:tc>
      </w:tr>
      <w:tr w:rsidR="00582D02" w:rsidRPr="00582D02" w14:paraId="02680091" w14:textId="77777777" w:rsidTr="00582D02">
        <w:trPr>
          <w:trHeight w:val="66"/>
        </w:trPr>
        <w:tc>
          <w:tcPr>
            <w:tcW w:w="805" w:type="dxa"/>
            <w:gridSpan w:val="2"/>
            <w:tcBorders>
              <w:top w:val="nil"/>
              <w:left w:val="single" w:sz="4" w:space="0" w:color="auto"/>
              <w:bottom w:val="nil"/>
              <w:right w:val="nil"/>
            </w:tcBorders>
          </w:tcPr>
          <w:p w14:paraId="7BBA6DEE"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nil"/>
            </w:tcBorders>
          </w:tcPr>
          <w:p w14:paraId="3A18374D" w14:textId="77777777" w:rsidR="00582D02" w:rsidRPr="00582D02" w:rsidRDefault="00582D02" w:rsidP="00582D02">
            <w:pPr>
              <w:rPr>
                <w:rFonts w:eastAsia="Times New Roman" w:cs="Times New Roman"/>
                <w:sz w:val="20"/>
                <w:szCs w:val="20"/>
                <w:lang w:val="fr-BE" w:eastAsia="fr-FR"/>
              </w:rPr>
            </w:pPr>
          </w:p>
        </w:tc>
        <w:tc>
          <w:tcPr>
            <w:tcW w:w="439" w:type="dxa"/>
            <w:tcBorders>
              <w:top w:val="nil"/>
              <w:left w:val="nil"/>
              <w:bottom w:val="single" w:sz="4" w:space="0" w:color="auto"/>
              <w:right w:val="nil"/>
            </w:tcBorders>
          </w:tcPr>
          <w:p w14:paraId="4E0E57EB"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1</w:t>
            </w:r>
          </w:p>
        </w:tc>
        <w:tc>
          <w:tcPr>
            <w:tcW w:w="439" w:type="dxa"/>
            <w:tcBorders>
              <w:top w:val="nil"/>
              <w:left w:val="nil"/>
              <w:bottom w:val="single" w:sz="4" w:space="0" w:color="auto"/>
              <w:right w:val="nil"/>
            </w:tcBorders>
          </w:tcPr>
          <w:p w14:paraId="174FAF23"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2</w:t>
            </w:r>
          </w:p>
        </w:tc>
        <w:tc>
          <w:tcPr>
            <w:tcW w:w="500" w:type="dxa"/>
            <w:tcBorders>
              <w:top w:val="nil"/>
              <w:left w:val="nil"/>
              <w:bottom w:val="single" w:sz="4" w:space="0" w:color="auto"/>
              <w:right w:val="nil"/>
            </w:tcBorders>
          </w:tcPr>
          <w:p w14:paraId="66FE803E"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3</w:t>
            </w:r>
          </w:p>
        </w:tc>
        <w:tc>
          <w:tcPr>
            <w:tcW w:w="491" w:type="dxa"/>
            <w:tcBorders>
              <w:top w:val="nil"/>
              <w:left w:val="nil"/>
              <w:bottom w:val="nil"/>
              <w:right w:val="single" w:sz="4" w:space="0" w:color="auto"/>
            </w:tcBorders>
          </w:tcPr>
          <w:p w14:paraId="4C8AC302" w14:textId="77777777" w:rsidR="00582D02" w:rsidRPr="00582D02" w:rsidRDefault="00582D02" w:rsidP="00582D02">
            <w:pPr>
              <w:jc w:val="center"/>
              <w:rPr>
                <w:rFonts w:eastAsia="Times New Roman" w:cs="Times New Roman"/>
                <w:lang w:val="fr-BE" w:eastAsia="fr-FR"/>
              </w:rPr>
            </w:pPr>
          </w:p>
        </w:tc>
      </w:tr>
      <w:tr w:rsidR="00582D02" w:rsidRPr="00582D02" w14:paraId="2F19D84A" w14:textId="77777777" w:rsidTr="00582D02">
        <w:tc>
          <w:tcPr>
            <w:tcW w:w="805" w:type="dxa"/>
            <w:gridSpan w:val="2"/>
            <w:tcBorders>
              <w:top w:val="nil"/>
              <w:left w:val="single" w:sz="4" w:space="0" w:color="auto"/>
              <w:bottom w:val="nil"/>
              <w:right w:val="nil"/>
            </w:tcBorders>
          </w:tcPr>
          <w:p w14:paraId="6AEA702C"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EDE3C5A"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Conception d’un cadre de suivi et évaluation</w:t>
            </w:r>
          </w:p>
        </w:tc>
        <w:tc>
          <w:tcPr>
            <w:tcW w:w="439" w:type="dxa"/>
            <w:tcBorders>
              <w:top w:val="single" w:sz="4" w:space="0" w:color="auto"/>
              <w:left w:val="single" w:sz="4" w:space="0" w:color="auto"/>
              <w:bottom w:val="single" w:sz="4" w:space="0" w:color="auto"/>
              <w:right w:val="single" w:sz="4" w:space="0" w:color="auto"/>
            </w:tcBorders>
          </w:tcPr>
          <w:p w14:paraId="6EBE168B"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0D73C823"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2DD1A116"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5E1D8F93" w14:textId="77777777" w:rsidR="00582D02" w:rsidRPr="00582D02" w:rsidRDefault="00582D02" w:rsidP="00582D02">
            <w:pPr>
              <w:jc w:val="center"/>
              <w:rPr>
                <w:rFonts w:eastAsia="Times New Roman" w:cs="Times New Roman"/>
                <w:lang w:val="fr-BE" w:eastAsia="fr-FR"/>
              </w:rPr>
            </w:pPr>
          </w:p>
        </w:tc>
      </w:tr>
      <w:tr w:rsidR="00582D02" w:rsidRPr="00582D02" w14:paraId="00229C3C" w14:textId="77777777" w:rsidTr="00582D02">
        <w:tc>
          <w:tcPr>
            <w:tcW w:w="805" w:type="dxa"/>
            <w:gridSpan w:val="2"/>
            <w:tcBorders>
              <w:top w:val="nil"/>
              <w:left w:val="single" w:sz="4" w:space="0" w:color="auto"/>
              <w:bottom w:val="nil"/>
              <w:right w:val="nil"/>
            </w:tcBorders>
          </w:tcPr>
          <w:p w14:paraId="0D8B5937"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5EA4DA6"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Assurance qualité des données</w:t>
            </w:r>
          </w:p>
        </w:tc>
        <w:tc>
          <w:tcPr>
            <w:tcW w:w="439" w:type="dxa"/>
            <w:tcBorders>
              <w:top w:val="single" w:sz="4" w:space="0" w:color="auto"/>
              <w:left w:val="single" w:sz="4" w:space="0" w:color="auto"/>
              <w:bottom w:val="single" w:sz="4" w:space="0" w:color="auto"/>
              <w:right w:val="single" w:sz="4" w:space="0" w:color="auto"/>
            </w:tcBorders>
          </w:tcPr>
          <w:p w14:paraId="78B1BBC2"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557CF53D"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35D9176D"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64648A82" w14:textId="77777777" w:rsidR="00582D02" w:rsidRPr="00582D02" w:rsidRDefault="00582D02" w:rsidP="00582D02">
            <w:pPr>
              <w:jc w:val="center"/>
              <w:rPr>
                <w:rFonts w:eastAsia="Times New Roman" w:cs="Times New Roman"/>
                <w:lang w:val="fr-BE" w:eastAsia="fr-FR"/>
              </w:rPr>
            </w:pPr>
          </w:p>
        </w:tc>
      </w:tr>
      <w:tr w:rsidR="00582D02" w:rsidRPr="00582D02" w14:paraId="28088140" w14:textId="77777777" w:rsidTr="00582D02">
        <w:tc>
          <w:tcPr>
            <w:tcW w:w="805" w:type="dxa"/>
            <w:gridSpan w:val="2"/>
            <w:tcBorders>
              <w:top w:val="nil"/>
              <w:left w:val="single" w:sz="4" w:space="0" w:color="auto"/>
              <w:bottom w:val="nil"/>
              <w:right w:val="nil"/>
            </w:tcBorders>
          </w:tcPr>
          <w:p w14:paraId="4AD058B4"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5E7BFFE"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Conception de système de gestion des données</w:t>
            </w:r>
          </w:p>
        </w:tc>
        <w:tc>
          <w:tcPr>
            <w:tcW w:w="439" w:type="dxa"/>
            <w:tcBorders>
              <w:top w:val="single" w:sz="4" w:space="0" w:color="auto"/>
              <w:left w:val="single" w:sz="4" w:space="0" w:color="auto"/>
              <w:bottom w:val="single" w:sz="4" w:space="0" w:color="auto"/>
              <w:right w:val="single" w:sz="4" w:space="0" w:color="auto"/>
            </w:tcBorders>
          </w:tcPr>
          <w:p w14:paraId="16BD49E5"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76C888C4"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0633B859"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0933EC9A" w14:textId="77777777" w:rsidR="00582D02" w:rsidRPr="00582D02" w:rsidRDefault="00582D02" w:rsidP="00582D02">
            <w:pPr>
              <w:jc w:val="center"/>
              <w:rPr>
                <w:rFonts w:eastAsia="Times New Roman" w:cs="Times New Roman"/>
                <w:lang w:val="fr-BE" w:eastAsia="fr-FR"/>
              </w:rPr>
            </w:pPr>
          </w:p>
        </w:tc>
      </w:tr>
      <w:tr w:rsidR="00582D02" w:rsidRPr="00582D02" w14:paraId="446AB27F" w14:textId="77777777" w:rsidTr="00582D02">
        <w:tc>
          <w:tcPr>
            <w:tcW w:w="805" w:type="dxa"/>
            <w:gridSpan w:val="2"/>
            <w:tcBorders>
              <w:top w:val="nil"/>
              <w:left w:val="single" w:sz="4" w:space="0" w:color="auto"/>
              <w:bottom w:val="nil"/>
              <w:right w:val="nil"/>
            </w:tcBorders>
          </w:tcPr>
          <w:p w14:paraId="69533BA8"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92479D8"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Collecte de données</w:t>
            </w:r>
          </w:p>
        </w:tc>
        <w:tc>
          <w:tcPr>
            <w:tcW w:w="439" w:type="dxa"/>
            <w:tcBorders>
              <w:top w:val="single" w:sz="4" w:space="0" w:color="auto"/>
              <w:left w:val="single" w:sz="4" w:space="0" w:color="auto"/>
              <w:bottom w:val="single" w:sz="4" w:space="0" w:color="auto"/>
              <w:right w:val="single" w:sz="4" w:space="0" w:color="auto"/>
            </w:tcBorders>
          </w:tcPr>
          <w:p w14:paraId="476316D4"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3F6FA82B"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39935BB4"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6531D950" w14:textId="77777777" w:rsidR="00582D02" w:rsidRPr="00582D02" w:rsidRDefault="00582D02" w:rsidP="00582D02">
            <w:pPr>
              <w:jc w:val="center"/>
              <w:rPr>
                <w:rFonts w:eastAsia="Times New Roman" w:cs="Times New Roman"/>
                <w:lang w:val="fr-BE" w:eastAsia="fr-FR"/>
              </w:rPr>
            </w:pPr>
          </w:p>
        </w:tc>
      </w:tr>
      <w:tr w:rsidR="00582D02" w:rsidRPr="00582D02" w14:paraId="21A001AA" w14:textId="77777777" w:rsidTr="00582D02">
        <w:tc>
          <w:tcPr>
            <w:tcW w:w="805" w:type="dxa"/>
            <w:gridSpan w:val="2"/>
            <w:tcBorders>
              <w:top w:val="nil"/>
              <w:left w:val="single" w:sz="4" w:space="0" w:color="auto"/>
              <w:bottom w:val="nil"/>
              <w:right w:val="nil"/>
            </w:tcBorders>
          </w:tcPr>
          <w:p w14:paraId="4C4E8335"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7B0C769F"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Rapportage des données</w:t>
            </w:r>
          </w:p>
        </w:tc>
        <w:tc>
          <w:tcPr>
            <w:tcW w:w="439" w:type="dxa"/>
            <w:tcBorders>
              <w:top w:val="single" w:sz="4" w:space="0" w:color="auto"/>
              <w:left w:val="single" w:sz="4" w:space="0" w:color="auto"/>
              <w:bottom w:val="single" w:sz="4" w:space="0" w:color="auto"/>
              <w:right w:val="single" w:sz="4" w:space="0" w:color="auto"/>
            </w:tcBorders>
          </w:tcPr>
          <w:p w14:paraId="282FA0F5"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463E9FC2"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6B83BDA0"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80E8F66" w14:textId="77777777" w:rsidR="00582D02" w:rsidRPr="00582D02" w:rsidRDefault="00582D02" w:rsidP="00582D02">
            <w:pPr>
              <w:jc w:val="center"/>
              <w:rPr>
                <w:rFonts w:eastAsia="Times New Roman" w:cs="Times New Roman"/>
                <w:lang w:val="fr-BE" w:eastAsia="fr-FR"/>
              </w:rPr>
            </w:pPr>
          </w:p>
        </w:tc>
      </w:tr>
      <w:tr w:rsidR="00582D02" w:rsidRPr="00582D02" w14:paraId="7E63E35B" w14:textId="77777777" w:rsidTr="00582D02">
        <w:tc>
          <w:tcPr>
            <w:tcW w:w="805" w:type="dxa"/>
            <w:gridSpan w:val="2"/>
            <w:tcBorders>
              <w:top w:val="nil"/>
              <w:left w:val="single" w:sz="4" w:space="0" w:color="auto"/>
              <w:bottom w:val="nil"/>
              <w:right w:val="nil"/>
            </w:tcBorders>
          </w:tcPr>
          <w:p w14:paraId="126CA6C9"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6D472031"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Analyse des données</w:t>
            </w:r>
          </w:p>
        </w:tc>
        <w:tc>
          <w:tcPr>
            <w:tcW w:w="439" w:type="dxa"/>
            <w:tcBorders>
              <w:top w:val="single" w:sz="4" w:space="0" w:color="auto"/>
              <w:left w:val="single" w:sz="4" w:space="0" w:color="auto"/>
              <w:bottom w:val="single" w:sz="4" w:space="0" w:color="auto"/>
              <w:right w:val="single" w:sz="4" w:space="0" w:color="auto"/>
            </w:tcBorders>
          </w:tcPr>
          <w:p w14:paraId="5CAAFA53"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6522C2E"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39759503"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6EE265AF" w14:textId="77777777" w:rsidR="00582D02" w:rsidRPr="00582D02" w:rsidRDefault="00582D02" w:rsidP="00582D02">
            <w:pPr>
              <w:jc w:val="center"/>
              <w:rPr>
                <w:rFonts w:eastAsia="Times New Roman" w:cs="Times New Roman"/>
                <w:lang w:val="fr-BE" w:eastAsia="fr-FR"/>
              </w:rPr>
            </w:pPr>
          </w:p>
        </w:tc>
      </w:tr>
      <w:tr w:rsidR="00582D02" w:rsidRPr="00582D02" w14:paraId="7FB2A623" w14:textId="77777777" w:rsidTr="00582D02">
        <w:tc>
          <w:tcPr>
            <w:tcW w:w="805" w:type="dxa"/>
            <w:gridSpan w:val="2"/>
            <w:tcBorders>
              <w:top w:val="nil"/>
              <w:left w:val="single" w:sz="4" w:space="0" w:color="auto"/>
              <w:bottom w:val="nil"/>
              <w:right w:val="nil"/>
            </w:tcBorders>
          </w:tcPr>
          <w:p w14:paraId="591612C4"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EDADB05"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Dissémination et utilisation des données</w:t>
            </w:r>
          </w:p>
        </w:tc>
        <w:tc>
          <w:tcPr>
            <w:tcW w:w="439" w:type="dxa"/>
            <w:tcBorders>
              <w:top w:val="single" w:sz="4" w:space="0" w:color="auto"/>
              <w:left w:val="single" w:sz="4" w:space="0" w:color="auto"/>
              <w:bottom w:val="single" w:sz="4" w:space="0" w:color="auto"/>
              <w:right w:val="single" w:sz="4" w:space="0" w:color="auto"/>
            </w:tcBorders>
          </w:tcPr>
          <w:p w14:paraId="6D112548"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45D02C86"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5E48E3C6"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2D570DA1" w14:textId="77777777" w:rsidR="00582D02" w:rsidRPr="00582D02" w:rsidRDefault="00582D02" w:rsidP="00582D02">
            <w:pPr>
              <w:jc w:val="center"/>
              <w:rPr>
                <w:rFonts w:eastAsia="Times New Roman" w:cs="Times New Roman"/>
                <w:lang w:val="fr-BE" w:eastAsia="fr-FR"/>
              </w:rPr>
            </w:pPr>
          </w:p>
        </w:tc>
      </w:tr>
      <w:tr w:rsidR="00582D02" w:rsidRPr="00582D02" w14:paraId="525504DE" w14:textId="77777777" w:rsidTr="00582D02">
        <w:tc>
          <w:tcPr>
            <w:tcW w:w="805" w:type="dxa"/>
            <w:gridSpan w:val="2"/>
            <w:tcBorders>
              <w:top w:val="nil"/>
              <w:left w:val="single" w:sz="4" w:space="0" w:color="auto"/>
              <w:bottom w:val="nil"/>
              <w:right w:val="nil"/>
            </w:tcBorders>
          </w:tcPr>
          <w:p w14:paraId="3F3BF025"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79788ADD"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Mise en œuvre et utilisation des résultats d’évaluation</w:t>
            </w:r>
          </w:p>
        </w:tc>
        <w:tc>
          <w:tcPr>
            <w:tcW w:w="439" w:type="dxa"/>
            <w:tcBorders>
              <w:top w:val="single" w:sz="4" w:space="0" w:color="auto"/>
              <w:left w:val="single" w:sz="4" w:space="0" w:color="auto"/>
              <w:bottom w:val="single" w:sz="4" w:space="0" w:color="auto"/>
              <w:right w:val="single" w:sz="4" w:space="0" w:color="auto"/>
            </w:tcBorders>
          </w:tcPr>
          <w:p w14:paraId="20742ECF"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4346BAE"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0A13B9B2"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1C7A015" w14:textId="77777777" w:rsidR="00582D02" w:rsidRPr="00582D02" w:rsidRDefault="00582D02" w:rsidP="00582D02">
            <w:pPr>
              <w:jc w:val="center"/>
              <w:rPr>
                <w:rFonts w:eastAsia="Times New Roman" w:cs="Times New Roman"/>
                <w:lang w:val="fr-BE" w:eastAsia="fr-FR"/>
              </w:rPr>
            </w:pPr>
          </w:p>
        </w:tc>
      </w:tr>
      <w:tr w:rsidR="00582D02" w:rsidRPr="00582D02" w14:paraId="3CE4FE8C" w14:textId="77777777" w:rsidTr="00582D02">
        <w:tc>
          <w:tcPr>
            <w:tcW w:w="805" w:type="dxa"/>
            <w:gridSpan w:val="2"/>
            <w:tcBorders>
              <w:top w:val="nil"/>
              <w:left w:val="single" w:sz="4" w:space="0" w:color="auto"/>
              <w:bottom w:val="single" w:sz="4" w:space="0" w:color="auto"/>
              <w:right w:val="nil"/>
            </w:tcBorders>
          </w:tcPr>
          <w:p w14:paraId="22A89E2E" w14:textId="77777777" w:rsidR="00582D02" w:rsidRPr="00582D02" w:rsidRDefault="00582D02" w:rsidP="00582D02">
            <w:pPr>
              <w:rPr>
                <w:rFonts w:eastAsia="Times New Roman" w:cs="Times New Roman"/>
                <w:lang w:val="fr-BE" w:eastAsia="fr-FR"/>
              </w:rPr>
            </w:pPr>
          </w:p>
        </w:tc>
        <w:tc>
          <w:tcPr>
            <w:tcW w:w="6388" w:type="dxa"/>
            <w:tcBorders>
              <w:top w:val="nil"/>
              <w:left w:val="nil"/>
              <w:bottom w:val="single" w:sz="4" w:space="0" w:color="auto"/>
              <w:right w:val="nil"/>
            </w:tcBorders>
          </w:tcPr>
          <w:p w14:paraId="39C902E8" w14:textId="77777777" w:rsidR="00582D02" w:rsidRPr="00582D02" w:rsidRDefault="00582D02" w:rsidP="00582D02">
            <w:pP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6F8160F6"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51719FAC"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nil"/>
              <w:bottom w:val="single" w:sz="4" w:space="0" w:color="auto"/>
              <w:right w:val="nil"/>
            </w:tcBorders>
          </w:tcPr>
          <w:p w14:paraId="0F076F51"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nil"/>
              <w:bottom w:val="single" w:sz="4" w:space="0" w:color="auto"/>
              <w:right w:val="single" w:sz="4" w:space="0" w:color="auto"/>
            </w:tcBorders>
          </w:tcPr>
          <w:p w14:paraId="2B462422" w14:textId="77777777" w:rsidR="00582D02" w:rsidRPr="00582D02" w:rsidRDefault="00582D02" w:rsidP="00582D02">
            <w:pPr>
              <w:jc w:val="center"/>
              <w:rPr>
                <w:rFonts w:eastAsia="Times New Roman" w:cs="Times New Roman"/>
                <w:lang w:val="fr-BE" w:eastAsia="fr-FR"/>
              </w:rPr>
            </w:pPr>
          </w:p>
        </w:tc>
      </w:tr>
      <w:tr w:rsidR="00582D02" w:rsidRPr="00582D02" w14:paraId="0977ADE1" w14:textId="77777777" w:rsidTr="00582D02">
        <w:trPr>
          <w:trHeight w:val="278"/>
        </w:trPr>
        <w:tc>
          <w:tcPr>
            <w:tcW w:w="8571" w:type="dxa"/>
            <w:gridSpan w:val="6"/>
            <w:tcBorders>
              <w:top w:val="single" w:sz="4" w:space="0" w:color="auto"/>
              <w:left w:val="single" w:sz="4" w:space="0" w:color="auto"/>
              <w:bottom w:val="nil"/>
              <w:right w:val="nil"/>
            </w:tcBorders>
          </w:tcPr>
          <w:p w14:paraId="380624AA" w14:textId="77777777" w:rsidR="00582D02" w:rsidRPr="00582D02" w:rsidRDefault="00582D02" w:rsidP="00582D02">
            <w:pPr>
              <w:rPr>
                <w:rFonts w:eastAsia="Times New Roman" w:cs="Times New Roman"/>
                <w:b/>
                <w:lang w:eastAsia="fr-FR"/>
              </w:rPr>
            </w:pPr>
            <w:r w:rsidRPr="00582D02">
              <w:rPr>
                <w:rFonts w:eastAsia="Times New Roman" w:cs="Times New Roman"/>
                <w:b/>
                <w:lang w:val="fr-BE" w:eastAsia="fr-FR"/>
              </w:rPr>
              <w:t>D5 : Surveillance de la maladie et riposte</w:t>
            </w:r>
          </w:p>
        </w:tc>
        <w:tc>
          <w:tcPr>
            <w:tcW w:w="491" w:type="dxa"/>
            <w:tcBorders>
              <w:top w:val="nil"/>
              <w:left w:val="nil"/>
              <w:bottom w:val="nil"/>
              <w:right w:val="single" w:sz="4" w:space="0" w:color="auto"/>
            </w:tcBorders>
          </w:tcPr>
          <w:p w14:paraId="5EB9657F" w14:textId="77777777" w:rsidR="00582D02" w:rsidRPr="00582D02" w:rsidRDefault="00582D02" w:rsidP="00582D02">
            <w:pPr>
              <w:rPr>
                <w:rFonts w:eastAsia="Times New Roman" w:cs="Times New Roman"/>
                <w:lang w:val="fr-BE" w:eastAsia="fr-FR"/>
              </w:rPr>
            </w:pPr>
          </w:p>
        </w:tc>
      </w:tr>
      <w:tr w:rsidR="00582D02" w:rsidRPr="00582D02" w14:paraId="2DA2B517" w14:textId="77777777" w:rsidTr="00582D02">
        <w:tc>
          <w:tcPr>
            <w:tcW w:w="805" w:type="dxa"/>
            <w:gridSpan w:val="2"/>
            <w:tcBorders>
              <w:top w:val="nil"/>
              <w:left w:val="single" w:sz="4" w:space="0" w:color="auto"/>
              <w:bottom w:val="nil"/>
              <w:right w:val="nil"/>
            </w:tcBorders>
          </w:tcPr>
          <w:p w14:paraId="4F564410"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nil"/>
            </w:tcBorders>
          </w:tcPr>
          <w:p w14:paraId="3B7E03E9" w14:textId="77777777" w:rsidR="00582D02" w:rsidRPr="00582D02" w:rsidRDefault="00582D02" w:rsidP="00582D02">
            <w:pPr>
              <w:rPr>
                <w:rFonts w:eastAsia="Times New Roman" w:cs="Times New Roman"/>
                <w:sz w:val="20"/>
                <w:szCs w:val="20"/>
                <w:lang w:val="fr-BE" w:eastAsia="fr-FR"/>
              </w:rPr>
            </w:pPr>
          </w:p>
        </w:tc>
        <w:tc>
          <w:tcPr>
            <w:tcW w:w="439" w:type="dxa"/>
            <w:tcBorders>
              <w:top w:val="nil"/>
              <w:left w:val="nil"/>
              <w:bottom w:val="single" w:sz="4" w:space="0" w:color="auto"/>
              <w:right w:val="nil"/>
            </w:tcBorders>
          </w:tcPr>
          <w:p w14:paraId="6C68E346"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1</w:t>
            </w:r>
          </w:p>
        </w:tc>
        <w:tc>
          <w:tcPr>
            <w:tcW w:w="439" w:type="dxa"/>
            <w:tcBorders>
              <w:top w:val="nil"/>
              <w:left w:val="nil"/>
              <w:bottom w:val="single" w:sz="4" w:space="0" w:color="auto"/>
              <w:right w:val="nil"/>
            </w:tcBorders>
          </w:tcPr>
          <w:p w14:paraId="0EE3E846"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2</w:t>
            </w:r>
          </w:p>
        </w:tc>
        <w:tc>
          <w:tcPr>
            <w:tcW w:w="500" w:type="dxa"/>
            <w:tcBorders>
              <w:top w:val="nil"/>
              <w:left w:val="nil"/>
              <w:bottom w:val="single" w:sz="4" w:space="0" w:color="auto"/>
              <w:right w:val="nil"/>
            </w:tcBorders>
          </w:tcPr>
          <w:p w14:paraId="58527203"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3</w:t>
            </w:r>
          </w:p>
        </w:tc>
        <w:tc>
          <w:tcPr>
            <w:tcW w:w="491" w:type="dxa"/>
            <w:tcBorders>
              <w:top w:val="nil"/>
              <w:left w:val="nil"/>
              <w:bottom w:val="nil"/>
              <w:right w:val="single" w:sz="4" w:space="0" w:color="auto"/>
            </w:tcBorders>
          </w:tcPr>
          <w:p w14:paraId="6DECB9D9" w14:textId="77777777" w:rsidR="00582D02" w:rsidRPr="00582D02" w:rsidRDefault="00582D02" w:rsidP="00582D02">
            <w:pPr>
              <w:jc w:val="center"/>
              <w:rPr>
                <w:rFonts w:eastAsia="Times New Roman" w:cs="Times New Roman"/>
                <w:lang w:val="fr-BE" w:eastAsia="fr-FR"/>
              </w:rPr>
            </w:pPr>
          </w:p>
        </w:tc>
      </w:tr>
      <w:tr w:rsidR="00582D02" w:rsidRPr="00582D02" w14:paraId="663C625F" w14:textId="77777777" w:rsidTr="00582D02">
        <w:tc>
          <w:tcPr>
            <w:tcW w:w="805" w:type="dxa"/>
            <w:gridSpan w:val="2"/>
            <w:tcBorders>
              <w:top w:val="nil"/>
              <w:left w:val="single" w:sz="4" w:space="0" w:color="auto"/>
              <w:bottom w:val="nil"/>
              <w:right w:val="nil"/>
            </w:tcBorders>
          </w:tcPr>
          <w:p w14:paraId="560A058D"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5983D607"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Définir un agenda de surveillance</w:t>
            </w:r>
          </w:p>
        </w:tc>
        <w:tc>
          <w:tcPr>
            <w:tcW w:w="439" w:type="dxa"/>
            <w:tcBorders>
              <w:top w:val="single" w:sz="4" w:space="0" w:color="auto"/>
              <w:left w:val="single" w:sz="4" w:space="0" w:color="auto"/>
              <w:bottom w:val="single" w:sz="4" w:space="0" w:color="auto"/>
              <w:right w:val="single" w:sz="4" w:space="0" w:color="auto"/>
            </w:tcBorders>
          </w:tcPr>
          <w:p w14:paraId="31B6A249"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467C98E5"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350262E2"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7983BD6" w14:textId="77777777" w:rsidR="00582D02" w:rsidRPr="00582D02" w:rsidRDefault="00582D02" w:rsidP="00582D02">
            <w:pPr>
              <w:jc w:val="center"/>
              <w:rPr>
                <w:rFonts w:eastAsia="Times New Roman" w:cs="Times New Roman"/>
                <w:lang w:val="fr-BE" w:eastAsia="fr-FR"/>
              </w:rPr>
            </w:pPr>
          </w:p>
        </w:tc>
      </w:tr>
      <w:tr w:rsidR="00582D02" w:rsidRPr="00582D02" w14:paraId="70FC4085" w14:textId="77777777" w:rsidTr="00582D02">
        <w:tc>
          <w:tcPr>
            <w:tcW w:w="805" w:type="dxa"/>
            <w:gridSpan w:val="2"/>
            <w:tcBorders>
              <w:top w:val="nil"/>
              <w:left w:val="single" w:sz="4" w:space="0" w:color="auto"/>
              <w:bottom w:val="nil"/>
              <w:right w:val="nil"/>
            </w:tcBorders>
          </w:tcPr>
          <w:p w14:paraId="3596CA5A"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74DDB17D"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Concevoir un système de surveillance</w:t>
            </w:r>
          </w:p>
        </w:tc>
        <w:tc>
          <w:tcPr>
            <w:tcW w:w="439" w:type="dxa"/>
            <w:tcBorders>
              <w:top w:val="single" w:sz="4" w:space="0" w:color="auto"/>
              <w:left w:val="single" w:sz="4" w:space="0" w:color="auto"/>
              <w:bottom w:val="single" w:sz="4" w:space="0" w:color="auto"/>
              <w:right w:val="single" w:sz="4" w:space="0" w:color="auto"/>
            </w:tcBorders>
          </w:tcPr>
          <w:p w14:paraId="77EEFD98"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683B3B8"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25926B4B"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7D2AE0BA" w14:textId="77777777" w:rsidR="00582D02" w:rsidRPr="00582D02" w:rsidRDefault="00582D02" w:rsidP="00582D02">
            <w:pPr>
              <w:jc w:val="center"/>
              <w:rPr>
                <w:rFonts w:eastAsia="Times New Roman" w:cs="Times New Roman"/>
                <w:lang w:val="fr-BE" w:eastAsia="fr-FR"/>
              </w:rPr>
            </w:pPr>
          </w:p>
        </w:tc>
      </w:tr>
      <w:tr w:rsidR="00582D02" w:rsidRPr="00582D02" w14:paraId="416D06AE" w14:textId="77777777" w:rsidTr="00582D02">
        <w:tc>
          <w:tcPr>
            <w:tcW w:w="805" w:type="dxa"/>
            <w:gridSpan w:val="2"/>
            <w:tcBorders>
              <w:top w:val="nil"/>
              <w:left w:val="single" w:sz="4" w:space="0" w:color="auto"/>
              <w:bottom w:val="nil"/>
              <w:right w:val="nil"/>
            </w:tcBorders>
          </w:tcPr>
          <w:p w14:paraId="18441F63"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0874D031"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Gestion d’un système de surveillance</w:t>
            </w:r>
          </w:p>
        </w:tc>
        <w:tc>
          <w:tcPr>
            <w:tcW w:w="439" w:type="dxa"/>
            <w:tcBorders>
              <w:top w:val="single" w:sz="4" w:space="0" w:color="auto"/>
              <w:left w:val="single" w:sz="4" w:space="0" w:color="auto"/>
              <w:bottom w:val="single" w:sz="4" w:space="0" w:color="auto"/>
              <w:right w:val="single" w:sz="4" w:space="0" w:color="auto"/>
            </w:tcBorders>
          </w:tcPr>
          <w:p w14:paraId="04639643"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7B882D20"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32382BF2"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2FFABE8D" w14:textId="77777777" w:rsidR="00582D02" w:rsidRPr="00582D02" w:rsidRDefault="00582D02" w:rsidP="00582D02">
            <w:pPr>
              <w:jc w:val="center"/>
              <w:rPr>
                <w:rFonts w:eastAsia="Times New Roman" w:cs="Times New Roman"/>
                <w:lang w:val="fr-BE" w:eastAsia="fr-FR"/>
              </w:rPr>
            </w:pPr>
          </w:p>
        </w:tc>
      </w:tr>
      <w:tr w:rsidR="00582D02" w:rsidRPr="00582D02" w14:paraId="70CCE87D" w14:textId="77777777" w:rsidTr="00582D02">
        <w:tc>
          <w:tcPr>
            <w:tcW w:w="805" w:type="dxa"/>
            <w:gridSpan w:val="2"/>
            <w:tcBorders>
              <w:top w:val="nil"/>
              <w:left w:val="single" w:sz="4" w:space="0" w:color="auto"/>
              <w:bottom w:val="nil"/>
              <w:right w:val="nil"/>
            </w:tcBorders>
          </w:tcPr>
          <w:p w14:paraId="0EA62ACA"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17C4383D"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Mise en œuvre de la surveillance</w:t>
            </w:r>
          </w:p>
        </w:tc>
        <w:tc>
          <w:tcPr>
            <w:tcW w:w="439" w:type="dxa"/>
            <w:tcBorders>
              <w:top w:val="single" w:sz="4" w:space="0" w:color="auto"/>
              <w:left w:val="single" w:sz="4" w:space="0" w:color="auto"/>
              <w:bottom w:val="single" w:sz="4" w:space="0" w:color="auto"/>
              <w:right w:val="single" w:sz="4" w:space="0" w:color="auto"/>
            </w:tcBorders>
          </w:tcPr>
          <w:p w14:paraId="5DAE401E"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00DEB570"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7AE34ACC"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7CB96E64" w14:textId="77777777" w:rsidR="00582D02" w:rsidRPr="00582D02" w:rsidRDefault="00582D02" w:rsidP="00582D02">
            <w:pPr>
              <w:jc w:val="center"/>
              <w:rPr>
                <w:rFonts w:eastAsia="Times New Roman" w:cs="Times New Roman"/>
                <w:lang w:val="fr-BE" w:eastAsia="fr-FR"/>
              </w:rPr>
            </w:pPr>
          </w:p>
        </w:tc>
      </w:tr>
      <w:tr w:rsidR="00582D02" w:rsidRPr="00582D02" w14:paraId="6582412A" w14:textId="77777777" w:rsidTr="00582D02">
        <w:tc>
          <w:tcPr>
            <w:tcW w:w="805" w:type="dxa"/>
            <w:gridSpan w:val="2"/>
            <w:tcBorders>
              <w:top w:val="nil"/>
              <w:left w:val="single" w:sz="4" w:space="0" w:color="auto"/>
              <w:bottom w:val="nil"/>
              <w:right w:val="nil"/>
            </w:tcBorders>
          </w:tcPr>
          <w:p w14:paraId="7FFFEE7B"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186CD441"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Notification, rapportage des cas</w:t>
            </w:r>
          </w:p>
        </w:tc>
        <w:tc>
          <w:tcPr>
            <w:tcW w:w="439" w:type="dxa"/>
            <w:tcBorders>
              <w:top w:val="single" w:sz="4" w:space="0" w:color="auto"/>
              <w:left w:val="single" w:sz="4" w:space="0" w:color="auto"/>
              <w:bottom w:val="single" w:sz="4" w:space="0" w:color="auto"/>
              <w:right w:val="single" w:sz="4" w:space="0" w:color="auto"/>
            </w:tcBorders>
          </w:tcPr>
          <w:p w14:paraId="221786ED"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7B9FE63F"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050E8E9"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7B040D61" w14:textId="77777777" w:rsidR="00582D02" w:rsidRPr="00582D02" w:rsidRDefault="00582D02" w:rsidP="00582D02">
            <w:pPr>
              <w:jc w:val="center"/>
              <w:rPr>
                <w:rFonts w:eastAsia="Times New Roman" w:cs="Times New Roman"/>
                <w:lang w:val="fr-BE" w:eastAsia="fr-FR"/>
              </w:rPr>
            </w:pPr>
          </w:p>
        </w:tc>
      </w:tr>
      <w:tr w:rsidR="00582D02" w:rsidRPr="00582D02" w14:paraId="2BBF844B" w14:textId="77777777" w:rsidTr="00582D02">
        <w:tc>
          <w:tcPr>
            <w:tcW w:w="805" w:type="dxa"/>
            <w:gridSpan w:val="2"/>
            <w:tcBorders>
              <w:top w:val="nil"/>
              <w:left w:val="single" w:sz="4" w:space="0" w:color="auto"/>
              <w:bottom w:val="nil"/>
              <w:right w:val="nil"/>
            </w:tcBorders>
          </w:tcPr>
          <w:p w14:paraId="510ADD12"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8CFDC33"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Définition des cas</w:t>
            </w:r>
          </w:p>
        </w:tc>
        <w:tc>
          <w:tcPr>
            <w:tcW w:w="439" w:type="dxa"/>
            <w:tcBorders>
              <w:top w:val="single" w:sz="4" w:space="0" w:color="auto"/>
              <w:left w:val="single" w:sz="4" w:space="0" w:color="auto"/>
              <w:bottom w:val="single" w:sz="4" w:space="0" w:color="auto"/>
              <w:right w:val="single" w:sz="4" w:space="0" w:color="auto"/>
            </w:tcBorders>
          </w:tcPr>
          <w:p w14:paraId="493F5024"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1CF25716"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1803B0F3"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60A81877" w14:textId="77777777" w:rsidR="00582D02" w:rsidRPr="00582D02" w:rsidRDefault="00582D02" w:rsidP="00582D02">
            <w:pPr>
              <w:jc w:val="center"/>
              <w:rPr>
                <w:rFonts w:eastAsia="Times New Roman" w:cs="Times New Roman"/>
                <w:lang w:val="fr-BE" w:eastAsia="fr-FR"/>
              </w:rPr>
            </w:pPr>
          </w:p>
        </w:tc>
      </w:tr>
      <w:tr w:rsidR="00582D02" w:rsidRPr="00582D02" w14:paraId="4CF47743" w14:textId="77777777" w:rsidTr="00582D02">
        <w:tc>
          <w:tcPr>
            <w:tcW w:w="805" w:type="dxa"/>
            <w:gridSpan w:val="2"/>
            <w:tcBorders>
              <w:top w:val="nil"/>
              <w:left w:val="single" w:sz="4" w:space="0" w:color="auto"/>
              <w:bottom w:val="nil"/>
              <w:right w:val="nil"/>
            </w:tcBorders>
          </w:tcPr>
          <w:p w14:paraId="6D42FCC5"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DE8155E"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Définition des seuils</w:t>
            </w:r>
          </w:p>
        </w:tc>
        <w:tc>
          <w:tcPr>
            <w:tcW w:w="439" w:type="dxa"/>
            <w:tcBorders>
              <w:top w:val="single" w:sz="4" w:space="0" w:color="auto"/>
              <w:left w:val="single" w:sz="4" w:space="0" w:color="auto"/>
              <w:bottom w:val="single" w:sz="4" w:space="0" w:color="auto"/>
              <w:right w:val="single" w:sz="4" w:space="0" w:color="auto"/>
            </w:tcBorders>
          </w:tcPr>
          <w:p w14:paraId="0B887E1C"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0E5AAC2D"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78BF012"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5E85C571" w14:textId="77777777" w:rsidR="00582D02" w:rsidRPr="00582D02" w:rsidRDefault="00582D02" w:rsidP="00582D02">
            <w:pPr>
              <w:jc w:val="center"/>
              <w:rPr>
                <w:rFonts w:eastAsia="Times New Roman" w:cs="Times New Roman"/>
                <w:lang w:val="fr-BE" w:eastAsia="fr-FR"/>
              </w:rPr>
            </w:pPr>
          </w:p>
        </w:tc>
      </w:tr>
      <w:tr w:rsidR="00582D02" w:rsidRPr="00582D02" w14:paraId="77BF72B4" w14:textId="77777777" w:rsidTr="00582D02">
        <w:tc>
          <w:tcPr>
            <w:tcW w:w="805" w:type="dxa"/>
            <w:gridSpan w:val="2"/>
            <w:tcBorders>
              <w:top w:val="nil"/>
              <w:left w:val="single" w:sz="4" w:space="0" w:color="auto"/>
              <w:bottom w:val="nil"/>
              <w:right w:val="nil"/>
            </w:tcBorders>
          </w:tcPr>
          <w:p w14:paraId="59901ECE"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08FA9A08"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Utilisation des résultats de la surveillance</w:t>
            </w:r>
          </w:p>
        </w:tc>
        <w:tc>
          <w:tcPr>
            <w:tcW w:w="439" w:type="dxa"/>
            <w:tcBorders>
              <w:top w:val="single" w:sz="4" w:space="0" w:color="auto"/>
              <w:left w:val="single" w:sz="4" w:space="0" w:color="auto"/>
              <w:bottom w:val="single" w:sz="4" w:space="0" w:color="auto"/>
              <w:right w:val="single" w:sz="4" w:space="0" w:color="auto"/>
            </w:tcBorders>
          </w:tcPr>
          <w:p w14:paraId="10F3EC8A"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78C6367B"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67251068"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13F34C36" w14:textId="77777777" w:rsidR="00582D02" w:rsidRPr="00582D02" w:rsidRDefault="00582D02" w:rsidP="00582D02">
            <w:pPr>
              <w:jc w:val="center"/>
              <w:rPr>
                <w:rFonts w:eastAsia="Times New Roman" w:cs="Times New Roman"/>
                <w:lang w:val="fr-BE" w:eastAsia="fr-FR"/>
              </w:rPr>
            </w:pPr>
          </w:p>
        </w:tc>
      </w:tr>
      <w:tr w:rsidR="00582D02" w:rsidRPr="00582D02" w14:paraId="5C58005C" w14:textId="77777777" w:rsidTr="00582D02">
        <w:tc>
          <w:tcPr>
            <w:tcW w:w="805" w:type="dxa"/>
            <w:gridSpan w:val="2"/>
            <w:tcBorders>
              <w:top w:val="nil"/>
              <w:left w:val="single" w:sz="4" w:space="0" w:color="auto"/>
              <w:bottom w:val="nil"/>
              <w:right w:val="nil"/>
            </w:tcBorders>
          </w:tcPr>
          <w:p w14:paraId="06A06159"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51C353D8"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Evaluation d’un système de surveillance</w:t>
            </w:r>
          </w:p>
        </w:tc>
        <w:tc>
          <w:tcPr>
            <w:tcW w:w="439" w:type="dxa"/>
            <w:tcBorders>
              <w:top w:val="single" w:sz="4" w:space="0" w:color="auto"/>
              <w:left w:val="single" w:sz="4" w:space="0" w:color="auto"/>
              <w:bottom w:val="single" w:sz="4" w:space="0" w:color="auto"/>
              <w:right w:val="single" w:sz="4" w:space="0" w:color="auto"/>
            </w:tcBorders>
          </w:tcPr>
          <w:p w14:paraId="4D746E5E"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06BAF161"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CCAD8ED"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1CF0C8E7" w14:textId="77777777" w:rsidR="00582D02" w:rsidRPr="00582D02" w:rsidRDefault="00582D02" w:rsidP="00582D02">
            <w:pPr>
              <w:jc w:val="center"/>
              <w:rPr>
                <w:rFonts w:eastAsia="Times New Roman" w:cs="Times New Roman"/>
                <w:lang w:val="fr-BE" w:eastAsia="fr-FR"/>
              </w:rPr>
            </w:pPr>
          </w:p>
        </w:tc>
      </w:tr>
      <w:tr w:rsidR="00582D02" w:rsidRPr="00582D02" w14:paraId="374F9F8A" w14:textId="77777777" w:rsidTr="00582D02">
        <w:tc>
          <w:tcPr>
            <w:tcW w:w="805" w:type="dxa"/>
            <w:gridSpan w:val="2"/>
            <w:tcBorders>
              <w:top w:val="nil"/>
              <w:left w:val="single" w:sz="4" w:space="0" w:color="auto"/>
              <w:bottom w:val="single" w:sz="4" w:space="0" w:color="auto"/>
              <w:right w:val="nil"/>
            </w:tcBorders>
          </w:tcPr>
          <w:p w14:paraId="3712BD56" w14:textId="77777777" w:rsidR="00582D02" w:rsidRPr="00582D02" w:rsidRDefault="00582D02" w:rsidP="00582D02">
            <w:pPr>
              <w:rPr>
                <w:rFonts w:eastAsia="Times New Roman" w:cs="Times New Roman"/>
                <w:lang w:val="fr-BE" w:eastAsia="fr-FR"/>
              </w:rPr>
            </w:pPr>
          </w:p>
        </w:tc>
        <w:tc>
          <w:tcPr>
            <w:tcW w:w="6388" w:type="dxa"/>
            <w:tcBorders>
              <w:top w:val="nil"/>
              <w:left w:val="nil"/>
              <w:bottom w:val="single" w:sz="4" w:space="0" w:color="auto"/>
              <w:right w:val="nil"/>
            </w:tcBorders>
          </w:tcPr>
          <w:p w14:paraId="64F66601" w14:textId="77777777" w:rsidR="00582D02" w:rsidRPr="00582D02" w:rsidRDefault="00582D02" w:rsidP="00582D02">
            <w:pP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5BB4256E"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290CCA79"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nil"/>
              <w:bottom w:val="single" w:sz="4" w:space="0" w:color="auto"/>
              <w:right w:val="nil"/>
            </w:tcBorders>
          </w:tcPr>
          <w:p w14:paraId="6AC051CE"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nil"/>
              <w:bottom w:val="single" w:sz="4" w:space="0" w:color="auto"/>
              <w:right w:val="single" w:sz="4" w:space="0" w:color="auto"/>
            </w:tcBorders>
          </w:tcPr>
          <w:p w14:paraId="6F0F4179" w14:textId="77777777" w:rsidR="00582D02" w:rsidRPr="00582D02" w:rsidRDefault="00582D02" w:rsidP="00582D02">
            <w:pPr>
              <w:jc w:val="center"/>
              <w:rPr>
                <w:rFonts w:eastAsia="Times New Roman" w:cs="Times New Roman"/>
                <w:lang w:val="fr-BE" w:eastAsia="fr-FR"/>
              </w:rPr>
            </w:pPr>
          </w:p>
        </w:tc>
      </w:tr>
      <w:tr w:rsidR="00582D02" w:rsidRPr="00582D02" w14:paraId="315933BA" w14:textId="77777777" w:rsidTr="00582D02">
        <w:trPr>
          <w:trHeight w:val="278"/>
        </w:trPr>
        <w:tc>
          <w:tcPr>
            <w:tcW w:w="8571" w:type="dxa"/>
            <w:gridSpan w:val="6"/>
            <w:tcBorders>
              <w:top w:val="single" w:sz="4" w:space="0" w:color="auto"/>
              <w:left w:val="single" w:sz="4" w:space="0" w:color="auto"/>
              <w:bottom w:val="nil"/>
              <w:right w:val="nil"/>
            </w:tcBorders>
          </w:tcPr>
          <w:p w14:paraId="04A85039" w14:textId="77777777" w:rsidR="00582D02" w:rsidRPr="00582D02" w:rsidRDefault="00582D02" w:rsidP="00582D02">
            <w:pPr>
              <w:rPr>
                <w:rFonts w:eastAsia="Times New Roman" w:cs="Times New Roman"/>
                <w:b/>
                <w:lang w:eastAsia="fr-FR"/>
              </w:rPr>
            </w:pPr>
            <w:r w:rsidRPr="00582D02">
              <w:rPr>
                <w:rFonts w:eastAsia="Times New Roman" w:cs="Times New Roman"/>
                <w:b/>
                <w:lang w:val="fr-BE" w:eastAsia="fr-FR"/>
              </w:rPr>
              <w:t>D6 : Capacité en recherche opérationnelle</w:t>
            </w:r>
          </w:p>
        </w:tc>
        <w:tc>
          <w:tcPr>
            <w:tcW w:w="491" w:type="dxa"/>
            <w:tcBorders>
              <w:top w:val="nil"/>
              <w:left w:val="nil"/>
              <w:bottom w:val="nil"/>
              <w:right w:val="single" w:sz="4" w:space="0" w:color="auto"/>
            </w:tcBorders>
          </w:tcPr>
          <w:p w14:paraId="481A3B13" w14:textId="77777777" w:rsidR="00582D02" w:rsidRPr="00582D02" w:rsidRDefault="00582D02" w:rsidP="00582D02">
            <w:pPr>
              <w:rPr>
                <w:rFonts w:eastAsia="Times New Roman" w:cs="Times New Roman"/>
                <w:lang w:val="fr-BE" w:eastAsia="fr-FR"/>
              </w:rPr>
            </w:pPr>
          </w:p>
        </w:tc>
      </w:tr>
      <w:tr w:rsidR="00582D02" w:rsidRPr="00582D02" w14:paraId="135BB18A" w14:textId="77777777" w:rsidTr="00582D02">
        <w:tc>
          <w:tcPr>
            <w:tcW w:w="805" w:type="dxa"/>
            <w:gridSpan w:val="2"/>
            <w:tcBorders>
              <w:top w:val="nil"/>
              <w:left w:val="single" w:sz="4" w:space="0" w:color="auto"/>
              <w:bottom w:val="nil"/>
              <w:right w:val="nil"/>
            </w:tcBorders>
          </w:tcPr>
          <w:p w14:paraId="462228A8"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nil"/>
            </w:tcBorders>
          </w:tcPr>
          <w:p w14:paraId="277E96D1" w14:textId="77777777" w:rsidR="00582D02" w:rsidRPr="00582D02" w:rsidRDefault="00582D02" w:rsidP="00582D02">
            <w:pPr>
              <w:rPr>
                <w:rFonts w:eastAsia="Times New Roman" w:cs="Times New Roman"/>
                <w:sz w:val="20"/>
                <w:szCs w:val="20"/>
                <w:lang w:val="fr-BE" w:eastAsia="fr-FR"/>
              </w:rPr>
            </w:pPr>
          </w:p>
        </w:tc>
        <w:tc>
          <w:tcPr>
            <w:tcW w:w="439" w:type="dxa"/>
            <w:tcBorders>
              <w:top w:val="nil"/>
              <w:left w:val="nil"/>
              <w:bottom w:val="single" w:sz="4" w:space="0" w:color="auto"/>
              <w:right w:val="nil"/>
            </w:tcBorders>
          </w:tcPr>
          <w:p w14:paraId="3E6C84FA"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1</w:t>
            </w:r>
          </w:p>
        </w:tc>
        <w:tc>
          <w:tcPr>
            <w:tcW w:w="439" w:type="dxa"/>
            <w:tcBorders>
              <w:top w:val="nil"/>
              <w:left w:val="nil"/>
              <w:bottom w:val="single" w:sz="4" w:space="0" w:color="auto"/>
              <w:right w:val="nil"/>
            </w:tcBorders>
          </w:tcPr>
          <w:p w14:paraId="6436355F"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2</w:t>
            </w:r>
          </w:p>
        </w:tc>
        <w:tc>
          <w:tcPr>
            <w:tcW w:w="500" w:type="dxa"/>
            <w:tcBorders>
              <w:top w:val="nil"/>
              <w:left w:val="nil"/>
              <w:bottom w:val="single" w:sz="4" w:space="0" w:color="auto"/>
              <w:right w:val="nil"/>
            </w:tcBorders>
          </w:tcPr>
          <w:p w14:paraId="0EAA7374" w14:textId="77777777" w:rsidR="00582D02" w:rsidRPr="00582D02" w:rsidRDefault="00582D02" w:rsidP="00582D02">
            <w:pPr>
              <w:jc w:val="center"/>
              <w:rPr>
                <w:rFonts w:eastAsia="Times New Roman" w:cs="Times New Roman"/>
                <w:sz w:val="20"/>
                <w:szCs w:val="20"/>
                <w:lang w:val="fr-BE" w:eastAsia="fr-FR"/>
              </w:rPr>
            </w:pPr>
            <w:r w:rsidRPr="00582D02">
              <w:rPr>
                <w:rFonts w:eastAsia="Times New Roman" w:cs="Times New Roman"/>
                <w:sz w:val="20"/>
                <w:szCs w:val="20"/>
                <w:lang w:val="fr-BE" w:eastAsia="fr-FR"/>
              </w:rPr>
              <w:t>3</w:t>
            </w:r>
          </w:p>
        </w:tc>
        <w:tc>
          <w:tcPr>
            <w:tcW w:w="491" w:type="dxa"/>
            <w:tcBorders>
              <w:top w:val="nil"/>
              <w:left w:val="nil"/>
              <w:bottom w:val="nil"/>
              <w:right w:val="single" w:sz="4" w:space="0" w:color="auto"/>
            </w:tcBorders>
          </w:tcPr>
          <w:p w14:paraId="3C1BD8DF" w14:textId="77777777" w:rsidR="00582D02" w:rsidRPr="00582D02" w:rsidRDefault="00582D02" w:rsidP="00582D02">
            <w:pPr>
              <w:jc w:val="center"/>
              <w:rPr>
                <w:rFonts w:eastAsia="Times New Roman" w:cs="Times New Roman"/>
                <w:lang w:val="fr-BE" w:eastAsia="fr-FR"/>
              </w:rPr>
            </w:pPr>
          </w:p>
        </w:tc>
      </w:tr>
      <w:tr w:rsidR="00582D02" w:rsidRPr="00582D02" w14:paraId="507EF1E6" w14:textId="77777777" w:rsidTr="00582D02">
        <w:tc>
          <w:tcPr>
            <w:tcW w:w="805" w:type="dxa"/>
            <w:gridSpan w:val="2"/>
            <w:tcBorders>
              <w:top w:val="nil"/>
              <w:left w:val="single" w:sz="4" w:space="0" w:color="auto"/>
              <w:bottom w:val="nil"/>
              <w:right w:val="nil"/>
            </w:tcBorders>
          </w:tcPr>
          <w:p w14:paraId="3FB6BC65"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6066508C"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Définir un agenda de recherche opérationnelles</w:t>
            </w:r>
          </w:p>
        </w:tc>
        <w:tc>
          <w:tcPr>
            <w:tcW w:w="439" w:type="dxa"/>
            <w:tcBorders>
              <w:top w:val="single" w:sz="4" w:space="0" w:color="auto"/>
              <w:left w:val="single" w:sz="4" w:space="0" w:color="auto"/>
              <w:bottom w:val="single" w:sz="4" w:space="0" w:color="auto"/>
              <w:right w:val="single" w:sz="4" w:space="0" w:color="auto"/>
            </w:tcBorders>
          </w:tcPr>
          <w:p w14:paraId="502CED3D"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669629F4"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29D46BF4"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553E4236" w14:textId="77777777" w:rsidR="00582D02" w:rsidRPr="00582D02" w:rsidRDefault="00582D02" w:rsidP="00582D02">
            <w:pPr>
              <w:jc w:val="center"/>
              <w:rPr>
                <w:rFonts w:eastAsia="Times New Roman" w:cs="Times New Roman"/>
                <w:lang w:val="fr-BE" w:eastAsia="fr-FR"/>
              </w:rPr>
            </w:pPr>
          </w:p>
        </w:tc>
      </w:tr>
      <w:tr w:rsidR="00582D02" w:rsidRPr="00582D02" w14:paraId="4DC6B064" w14:textId="77777777" w:rsidTr="00582D02">
        <w:tc>
          <w:tcPr>
            <w:tcW w:w="805" w:type="dxa"/>
            <w:gridSpan w:val="2"/>
            <w:tcBorders>
              <w:top w:val="nil"/>
              <w:left w:val="single" w:sz="4" w:space="0" w:color="auto"/>
              <w:bottom w:val="nil"/>
              <w:right w:val="nil"/>
            </w:tcBorders>
          </w:tcPr>
          <w:p w14:paraId="3112EE0E"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E435F56"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Concevoir une recherche opérationnelle</w:t>
            </w:r>
          </w:p>
        </w:tc>
        <w:tc>
          <w:tcPr>
            <w:tcW w:w="439" w:type="dxa"/>
            <w:tcBorders>
              <w:top w:val="single" w:sz="4" w:space="0" w:color="auto"/>
              <w:left w:val="single" w:sz="4" w:space="0" w:color="auto"/>
              <w:bottom w:val="single" w:sz="4" w:space="0" w:color="auto"/>
              <w:right w:val="single" w:sz="4" w:space="0" w:color="auto"/>
            </w:tcBorders>
          </w:tcPr>
          <w:p w14:paraId="39AD2E53"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43D6F5F3"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28A65647"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1048A3F5" w14:textId="77777777" w:rsidR="00582D02" w:rsidRPr="00582D02" w:rsidRDefault="00582D02" w:rsidP="00582D02">
            <w:pPr>
              <w:jc w:val="center"/>
              <w:rPr>
                <w:rFonts w:eastAsia="Times New Roman" w:cs="Times New Roman"/>
                <w:lang w:val="fr-BE" w:eastAsia="fr-FR"/>
              </w:rPr>
            </w:pPr>
          </w:p>
        </w:tc>
      </w:tr>
      <w:tr w:rsidR="00582D02" w:rsidRPr="00582D02" w14:paraId="2D4CA0FA" w14:textId="77777777" w:rsidTr="00582D02">
        <w:tc>
          <w:tcPr>
            <w:tcW w:w="805" w:type="dxa"/>
            <w:gridSpan w:val="2"/>
            <w:tcBorders>
              <w:top w:val="nil"/>
              <w:left w:val="single" w:sz="4" w:space="0" w:color="auto"/>
              <w:bottom w:val="nil"/>
              <w:right w:val="nil"/>
            </w:tcBorders>
          </w:tcPr>
          <w:p w14:paraId="5A69C39E"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68275B1"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Supervision et coordination une recherche opérationnelle</w:t>
            </w:r>
          </w:p>
        </w:tc>
        <w:tc>
          <w:tcPr>
            <w:tcW w:w="439" w:type="dxa"/>
            <w:tcBorders>
              <w:top w:val="single" w:sz="4" w:space="0" w:color="auto"/>
              <w:left w:val="single" w:sz="4" w:space="0" w:color="auto"/>
              <w:bottom w:val="single" w:sz="4" w:space="0" w:color="auto"/>
              <w:right w:val="single" w:sz="4" w:space="0" w:color="auto"/>
            </w:tcBorders>
          </w:tcPr>
          <w:p w14:paraId="75E9D35A"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65E0B8C"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00EDCA69"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D7ADBBC" w14:textId="77777777" w:rsidR="00582D02" w:rsidRPr="00582D02" w:rsidRDefault="00582D02" w:rsidP="00582D02">
            <w:pPr>
              <w:jc w:val="center"/>
              <w:rPr>
                <w:rFonts w:eastAsia="Times New Roman" w:cs="Times New Roman"/>
                <w:lang w:val="fr-BE" w:eastAsia="fr-FR"/>
              </w:rPr>
            </w:pPr>
          </w:p>
        </w:tc>
      </w:tr>
      <w:tr w:rsidR="00582D02" w:rsidRPr="00582D02" w14:paraId="4623D7C7" w14:textId="77777777" w:rsidTr="00582D02">
        <w:tc>
          <w:tcPr>
            <w:tcW w:w="805" w:type="dxa"/>
            <w:gridSpan w:val="2"/>
            <w:tcBorders>
              <w:top w:val="nil"/>
              <w:left w:val="single" w:sz="4" w:space="0" w:color="auto"/>
              <w:bottom w:val="nil"/>
              <w:right w:val="nil"/>
            </w:tcBorders>
          </w:tcPr>
          <w:p w14:paraId="6FC8686A"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765AA34A"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Collecte de données</w:t>
            </w:r>
          </w:p>
        </w:tc>
        <w:tc>
          <w:tcPr>
            <w:tcW w:w="439" w:type="dxa"/>
            <w:tcBorders>
              <w:top w:val="single" w:sz="4" w:space="0" w:color="auto"/>
              <w:left w:val="single" w:sz="4" w:space="0" w:color="auto"/>
              <w:bottom w:val="single" w:sz="4" w:space="0" w:color="auto"/>
              <w:right w:val="single" w:sz="4" w:space="0" w:color="auto"/>
            </w:tcBorders>
          </w:tcPr>
          <w:p w14:paraId="0E374698"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799C00AB"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70D29CF3"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5ADC07CB" w14:textId="77777777" w:rsidR="00582D02" w:rsidRPr="00582D02" w:rsidRDefault="00582D02" w:rsidP="00582D02">
            <w:pPr>
              <w:jc w:val="center"/>
              <w:rPr>
                <w:rFonts w:eastAsia="Times New Roman" w:cs="Times New Roman"/>
                <w:lang w:val="fr-BE" w:eastAsia="fr-FR"/>
              </w:rPr>
            </w:pPr>
          </w:p>
        </w:tc>
      </w:tr>
      <w:tr w:rsidR="00582D02" w:rsidRPr="00582D02" w14:paraId="1F1F6C55" w14:textId="77777777" w:rsidTr="00582D02">
        <w:tc>
          <w:tcPr>
            <w:tcW w:w="805" w:type="dxa"/>
            <w:gridSpan w:val="2"/>
            <w:tcBorders>
              <w:top w:val="nil"/>
              <w:left w:val="single" w:sz="4" w:space="0" w:color="auto"/>
              <w:bottom w:val="nil"/>
              <w:right w:val="nil"/>
            </w:tcBorders>
          </w:tcPr>
          <w:p w14:paraId="6819CFBF"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4143C627"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Conduire une recherche opérationnelle</w:t>
            </w:r>
          </w:p>
        </w:tc>
        <w:tc>
          <w:tcPr>
            <w:tcW w:w="439" w:type="dxa"/>
            <w:tcBorders>
              <w:top w:val="single" w:sz="4" w:space="0" w:color="auto"/>
              <w:left w:val="single" w:sz="4" w:space="0" w:color="auto"/>
              <w:bottom w:val="single" w:sz="4" w:space="0" w:color="auto"/>
              <w:right w:val="single" w:sz="4" w:space="0" w:color="auto"/>
            </w:tcBorders>
          </w:tcPr>
          <w:p w14:paraId="601591FE"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368EB695"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1BFF4EE5"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2C8255B9" w14:textId="77777777" w:rsidR="00582D02" w:rsidRPr="00582D02" w:rsidRDefault="00582D02" w:rsidP="00582D02">
            <w:pPr>
              <w:jc w:val="center"/>
              <w:rPr>
                <w:rFonts w:eastAsia="Times New Roman" w:cs="Times New Roman"/>
                <w:lang w:val="fr-BE" w:eastAsia="fr-FR"/>
              </w:rPr>
            </w:pPr>
          </w:p>
        </w:tc>
      </w:tr>
      <w:tr w:rsidR="00582D02" w:rsidRPr="00582D02" w14:paraId="5E522383" w14:textId="77777777" w:rsidTr="00582D02">
        <w:tc>
          <w:tcPr>
            <w:tcW w:w="805" w:type="dxa"/>
            <w:gridSpan w:val="2"/>
            <w:tcBorders>
              <w:top w:val="nil"/>
              <w:left w:val="single" w:sz="4" w:space="0" w:color="auto"/>
              <w:bottom w:val="nil"/>
              <w:right w:val="nil"/>
            </w:tcBorders>
          </w:tcPr>
          <w:p w14:paraId="138BAF5B"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70D2EB8E"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Analyse et réduction de rapport de la recherche</w:t>
            </w:r>
          </w:p>
        </w:tc>
        <w:tc>
          <w:tcPr>
            <w:tcW w:w="439" w:type="dxa"/>
            <w:tcBorders>
              <w:top w:val="single" w:sz="4" w:space="0" w:color="auto"/>
              <w:left w:val="single" w:sz="4" w:space="0" w:color="auto"/>
              <w:bottom w:val="single" w:sz="4" w:space="0" w:color="auto"/>
              <w:right w:val="single" w:sz="4" w:space="0" w:color="auto"/>
            </w:tcBorders>
          </w:tcPr>
          <w:p w14:paraId="66A39AF3"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D7C3991"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11B928A0"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07583767" w14:textId="77777777" w:rsidR="00582D02" w:rsidRPr="00582D02" w:rsidRDefault="00582D02" w:rsidP="00582D02">
            <w:pPr>
              <w:jc w:val="center"/>
              <w:rPr>
                <w:rFonts w:eastAsia="Times New Roman" w:cs="Times New Roman"/>
                <w:lang w:val="fr-BE" w:eastAsia="fr-FR"/>
              </w:rPr>
            </w:pPr>
          </w:p>
        </w:tc>
      </w:tr>
      <w:tr w:rsidR="00582D02" w:rsidRPr="00582D02" w14:paraId="0AFDF56D" w14:textId="77777777" w:rsidTr="00582D02">
        <w:tc>
          <w:tcPr>
            <w:tcW w:w="805" w:type="dxa"/>
            <w:gridSpan w:val="2"/>
            <w:tcBorders>
              <w:top w:val="nil"/>
              <w:left w:val="single" w:sz="4" w:space="0" w:color="auto"/>
              <w:bottom w:val="nil"/>
              <w:right w:val="nil"/>
            </w:tcBorders>
          </w:tcPr>
          <w:p w14:paraId="1029422B" w14:textId="77777777" w:rsidR="00582D02" w:rsidRPr="00582D02"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19DC1C7A"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Dissémination des résultats</w:t>
            </w:r>
          </w:p>
        </w:tc>
        <w:tc>
          <w:tcPr>
            <w:tcW w:w="439" w:type="dxa"/>
            <w:tcBorders>
              <w:top w:val="single" w:sz="4" w:space="0" w:color="auto"/>
              <w:left w:val="single" w:sz="4" w:space="0" w:color="auto"/>
              <w:bottom w:val="single" w:sz="4" w:space="0" w:color="auto"/>
              <w:right w:val="single" w:sz="4" w:space="0" w:color="auto"/>
            </w:tcBorders>
          </w:tcPr>
          <w:p w14:paraId="2C3D3848"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43A4F254"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29F167FE"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2D2F4F32" w14:textId="77777777" w:rsidR="00582D02" w:rsidRPr="00582D02" w:rsidRDefault="00582D02" w:rsidP="00582D02">
            <w:pPr>
              <w:jc w:val="center"/>
              <w:rPr>
                <w:rFonts w:eastAsia="Times New Roman" w:cs="Times New Roman"/>
                <w:lang w:val="fr-BE" w:eastAsia="fr-FR"/>
              </w:rPr>
            </w:pPr>
          </w:p>
        </w:tc>
      </w:tr>
      <w:tr w:rsidR="00582D02" w:rsidRPr="00582D02" w14:paraId="4C504386" w14:textId="77777777" w:rsidTr="00582D02">
        <w:tc>
          <w:tcPr>
            <w:tcW w:w="805" w:type="dxa"/>
            <w:gridSpan w:val="2"/>
            <w:tcBorders>
              <w:top w:val="nil"/>
              <w:left w:val="single" w:sz="4" w:space="0" w:color="auto"/>
              <w:bottom w:val="single" w:sz="4" w:space="0" w:color="auto"/>
              <w:right w:val="nil"/>
            </w:tcBorders>
          </w:tcPr>
          <w:p w14:paraId="4BBD1C48" w14:textId="77777777" w:rsidR="00582D02" w:rsidRPr="00582D02" w:rsidRDefault="00582D02" w:rsidP="00582D02">
            <w:pPr>
              <w:rPr>
                <w:rFonts w:eastAsia="Times New Roman" w:cs="Times New Roman"/>
                <w:lang w:val="fr-BE" w:eastAsia="fr-FR"/>
              </w:rPr>
            </w:pPr>
          </w:p>
        </w:tc>
        <w:tc>
          <w:tcPr>
            <w:tcW w:w="6388" w:type="dxa"/>
            <w:tcBorders>
              <w:top w:val="nil"/>
              <w:left w:val="nil"/>
              <w:bottom w:val="single" w:sz="4" w:space="0" w:color="auto"/>
              <w:right w:val="nil"/>
            </w:tcBorders>
          </w:tcPr>
          <w:p w14:paraId="30F2CD26" w14:textId="77777777" w:rsidR="00582D02" w:rsidRPr="00582D02" w:rsidRDefault="00582D02" w:rsidP="00582D02">
            <w:pP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6DB50038" w14:textId="77777777" w:rsidR="00582D02" w:rsidRPr="00582D02" w:rsidRDefault="00582D02" w:rsidP="00582D02">
            <w:pPr>
              <w:jc w:val="cente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53D6673E" w14:textId="77777777" w:rsidR="00582D02" w:rsidRPr="00582D02" w:rsidRDefault="00582D02" w:rsidP="00582D02">
            <w:pPr>
              <w:jc w:val="center"/>
              <w:rPr>
                <w:rFonts w:eastAsia="Times New Roman" w:cs="Times New Roman"/>
                <w:sz w:val="20"/>
                <w:szCs w:val="20"/>
                <w:lang w:val="fr-BE" w:eastAsia="fr-FR"/>
              </w:rPr>
            </w:pPr>
          </w:p>
        </w:tc>
        <w:tc>
          <w:tcPr>
            <w:tcW w:w="500" w:type="dxa"/>
            <w:tcBorders>
              <w:top w:val="single" w:sz="4" w:space="0" w:color="auto"/>
              <w:left w:val="nil"/>
              <w:bottom w:val="single" w:sz="4" w:space="0" w:color="auto"/>
              <w:right w:val="nil"/>
            </w:tcBorders>
          </w:tcPr>
          <w:p w14:paraId="63439BF3" w14:textId="77777777" w:rsidR="00582D02" w:rsidRPr="00582D02" w:rsidRDefault="00582D02" w:rsidP="00582D02">
            <w:pPr>
              <w:jc w:val="center"/>
              <w:rPr>
                <w:rFonts w:eastAsia="Times New Roman" w:cs="Times New Roman"/>
                <w:sz w:val="20"/>
                <w:szCs w:val="20"/>
                <w:lang w:val="fr-BE" w:eastAsia="fr-FR"/>
              </w:rPr>
            </w:pPr>
          </w:p>
        </w:tc>
        <w:tc>
          <w:tcPr>
            <w:tcW w:w="491" w:type="dxa"/>
            <w:tcBorders>
              <w:top w:val="nil"/>
              <w:left w:val="nil"/>
              <w:bottom w:val="single" w:sz="4" w:space="0" w:color="auto"/>
              <w:right w:val="single" w:sz="4" w:space="0" w:color="auto"/>
            </w:tcBorders>
          </w:tcPr>
          <w:p w14:paraId="33C29EBB" w14:textId="77777777" w:rsidR="00582D02" w:rsidRPr="00582D02" w:rsidRDefault="00582D02" w:rsidP="00582D02">
            <w:pPr>
              <w:jc w:val="center"/>
              <w:rPr>
                <w:rFonts w:eastAsia="Times New Roman" w:cs="Times New Roman"/>
                <w:lang w:val="fr-BE" w:eastAsia="fr-FR"/>
              </w:rPr>
            </w:pPr>
          </w:p>
        </w:tc>
      </w:tr>
      <w:tr w:rsidR="00582D02" w:rsidRPr="00582D02" w14:paraId="7181E262" w14:textId="77777777" w:rsidTr="00582D02">
        <w:trPr>
          <w:trHeight w:val="278"/>
        </w:trPr>
        <w:tc>
          <w:tcPr>
            <w:tcW w:w="8571" w:type="dxa"/>
            <w:gridSpan w:val="6"/>
            <w:tcBorders>
              <w:top w:val="single" w:sz="4" w:space="0" w:color="auto"/>
              <w:left w:val="single" w:sz="4" w:space="0" w:color="auto"/>
              <w:bottom w:val="nil"/>
              <w:right w:val="nil"/>
            </w:tcBorders>
          </w:tcPr>
          <w:p w14:paraId="3E3B527B" w14:textId="77777777" w:rsidR="00582D02" w:rsidRPr="00582D02" w:rsidRDefault="00582D02" w:rsidP="00582D02">
            <w:pPr>
              <w:rPr>
                <w:rFonts w:eastAsia="Times New Roman" w:cs="Times New Roman"/>
                <w:b/>
                <w:lang w:eastAsia="fr-FR"/>
              </w:rPr>
            </w:pPr>
            <w:r w:rsidRPr="00582D02">
              <w:rPr>
                <w:rFonts w:eastAsia="Times New Roman" w:cs="Times New Roman"/>
                <w:b/>
                <w:lang w:val="fr-BE" w:eastAsia="fr-FR"/>
              </w:rPr>
              <w:t>D7 : D'autres compétences dont les membres de l'équipe du PNLP estiment qu'ils ont besoin pour mieux s'accomplir de leurs tâches – surtout en matière de SSE</w:t>
            </w:r>
          </w:p>
        </w:tc>
        <w:tc>
          <w:tcPr>
            <w:tcW w:w="491" w:type="dxa"/>
            <w:tcBorders>
              <w:top w:val="nil"/>
              <w:left w:val="nil"/>
              <w:bottom w:val="nil"/>
              <w:right w:val="single" w:sz="4" w:space="0" w:color="auto"/>
            </w:tcBorders>
          </w:tcPr>
          <w:p w14:paraId="04D81A9E" w14:textId="77777777" w:rsidR="00582D02" w:rsidRPr="00582D02" w:rsidRDefault="00582D02" w:rsidP="00582D02">
            <w:pPr>
              <w:rPr>
                <w:rFonts w:eastAsia="Times New Roman" w:cs="Times New Roman"/>
                <w:lang w:val="fr-BE" w:eastAsia="fr-FR"/>
              </w:rPr>
            </w:pPr>
          </w:p>
        </w:tc>
      </w:tr>
      <w:tr w:rsidR="00582D02" w:rsidRPr="00582D02" w14:paraId="7BFC43CE" w14:textId="77777777" w:rsidTr="002119EC">
        <w:trPr>
          <w:trHeight w:val="1188"/>
        </w:trPr>
        <w:tc>
          <w:tcPr>
            <w:tcW w:w="9062" w:type="dxa"/>
            <w:gridSpan w:val="7"/>
            <w:tcBorders>
              <w:top w:val="nil"/>
              <w:left w:val="single" w:sz="4" w:space="0" w:color="auto"/>
              <w:right w:val="single" w:sz="4" w:space="0" w:color="auto"/>
            </w:tcBorders>
          </w:tcPr>
          <w:p w14:paraId="1ED6B247"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________________________________________________________________________________</w:t>
            </w:r>
          </w:p>
          <w:p w14:paraId="2D821E31"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________________________________________________________________________________</w:t>
            </w:r>
          </w:p>
          <w:p w14:paraId="73CD13D1"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________________________________________________________________________________</w:t>
            </w:r>
          </w:p>
          <w:p w14:paraId="1D7E26D9" w14:textId="77777777" w:rsidR="00582D02" w:rsidRPr="00582D02"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________________________________________________________________________________</w:t>
            </w:r>
          </w:p>
          <w:p w14:paraId="720319A8" w14:textId="2B4AF081" w:rsidR="00582D02" w:rsidRPr="002119EC" w:rsidRDefault="00582D02" w:rsidP="00582D02">
            <w:pPr>
              <w:rPr>
                <w:rFonts w:eastAsia="Times New Roman" w:cs="Times New Roman"/>
                <w:sz w:val="20"/>
                <w:szCs w:val="20"/>
                <w:lang w:val="fr-BE" w:eastAsia="fr-FR"/>
              </w:rPr>
            </w:pPr>
            <w:r w:rsidRPr="00582D02">
              <w:rPr>
                <w:rFonts w:eastAsia="Times New Roman" w:cs="Times New Roman"/>
                <w:sz w:val="20"/>
                <w:szCs w:val="20"/>
                <w:lang w:val="fr-BE" w:eastAsia="fr-FR"/>
              </w:rPr>
              <w:t>_________________________________________________</w:t>
            </w:r>
            <w:r w:rsidR="002119EC">
              <w:rPr>
                <w:rFonts w:eastAsia="Times New Roman" w:cs="Times New Roman"/>
                <w:sz w:val="20"/>
                <w:szCs w:val="20"/>
                <w:lang w:val="fr-BE" w:eastAsia="fr-FR"/>
              </w:rPr>
              <w:t>_______________________________</w:t>
            </w:r>
          </w:p>
        </w:tc>
      </w:tr>
    </w:tbl>
    <w:p w14:paraId="0E5589C4" w14:textId="77777777" w:rsidR="00582D02" w:rsidRPr="00582D02" w:rsidRDefault="00582D02" w:rsidP="00582D02">
      <w:pPr>
        <w:rPr>
          <w:b/>
        </w:rPr>
      </w:pPr>
      <w:r w:rsidRPr="00582D02">
        <w:rPr>
          <w:b/>
        </w:rPr>
        <w:t xml:space="preserve">* Merci à toutes les parties impliquées pour leurs temps et efforts </w:t>
      </w:r>
    </w:p>
    <w:tbl>
      <w:tblPr>
        <w:tblStyle w:val="Grilledutableau"/>
        <w:tblW w:w="9023" w:type="dxa"/>
        <w:tblInd w:w="-5" w:type="dxa"/>
        <w:tblLook w:val="04A0" w:firstRow="1" w:lastRow="0" w:firstColumn="1" w:lastColumn="0" w:noHBand="0" w:noVBand="1"/>
      </w:tblPr>
      <w:tblGrid>
        <w:gridCol w:w="2515"/>
        <w:gridCol w:w="2118"/>
        <w:gridCol w:w="4390"/>
      </w:tblGrid>
      <w:tr w:rsidR="00582D02" w:rsidRPr="00582D02" w14:paraId="1B0123CB" w14:textId="77777777" w:rsidTr="002119EC">
        <w:tc>
          <w:tcPr>
            <w:tcW w:w="9023" w:type="dxa"/>
            <w:gridSpan w:val="3"/>
          </w:tcPr>
          <w:p w14:paraId="56E49A52" w14:textId="77777777" w:rsidR="00582D02" w:rsidRPr="00582D02" w:rsidRDefault="00582D02" w:rsidP="00582D02">
            <w:pPr>
              <w:rPr>
                <w:b/>
              </w:rPr>
            </w:pPr>
            <w:r w:rsidRPr="00582D02">
              <w:rPr>
                <w:b/>
              </w:rPr>
              <w:t>Remplie par :</w:t>
            </w:r>
          </w:p>
        </w:tc>
      </w:tr>
      <w:tr w:rsidR="00582D02" w:rsidRPr="00582D02" w14:paraId="6A1A0E70" w14:textId="77777777" w:rsidTr="002119EC">
        <w:trPr>
          <w:trHeight w:val="951"/>
        </w:trPr>
        <w:tc>
          <w:tcPr>
            <w:tcW w:w="2515" w:type="dxa"/>
          </w:tcPr>
          <w:p w14:paraId="15C6F1B9" w14:textId="77777777" w:rsidR="00582D02" w:rsidRPr="00582D02" w:rsidRDefault="00582D02" w:rsidP="00582D02">
            <w:r w:rsidRPr="00582D02">
              <w:t>Nom:</w:t>
            </w:r>
          </w:p>
        </w:tc>
        <w:tc>
          <w:tcPr>
            <w:tcW w:w="2118" w:type="dxa"/>
          </w:tcPr>
          <w:p w14:paraId="0C340AEB" w14:textId="77777777" w:rsidR="00582D02" w:rsidRPr="00582D02" w:rsidRDefault="00582D02" w:rsidP="00582D02">
            <w:pPr>
              <w:rPr>
                <w:lang w:val="en-US"/>
              </w:rPr>
            </w:pPr>
            <w:r w:rsidRPr="00582D02">
              <w:t>Signature:</w:t>
            </w:r>
          </w:p>
        </w:tc>
        <w:tc>
          <w:tcPr>
            <w:tcW w:w="4390" w:type="dxa"/>
          </w:tcPr>
          <w:p w14:paraId="4393A280" w14:textId="77777777" w:rsidR="00582D02" w:rsidRPr="00582D02" w:rsidRDefault="00582D02" w:rsidP="00582D02">
            <w:pPr>
              <w:rPr>
                <w:lang w:val="en-US"/>
              </w:rPr>
            </w:pPr>
            <w:r w:rsidRPr="00582D02">
              <w:rPr>
                <w:rFonts w:eastAsia="Calibri" w:cs="Times New Roman"/>
                <w:lang w:val="en-US"/>
              </w:rPr>
              <w:t>Date:</w:t>
            </w:r>
            <w:r w:rsidRPr="00582D02">
              <w:rPr>
                <w:rFonts w:eastAsia="Times New Roman" w:cs="Calibri"/>
                <w:lang w:val="en-US" w:eastAsia="fr-FR"/>
              </w:rPr>
              <w:t xml:space="preserve"> I__I__I / I__I__I / 2019</w:t>
            </w:r>
          </w:p>
          <w:p w14:paraId="11CDED22" w14:textId="77777777" w:rsidR="00582D02" w:rsidRPr="00582D02" w:rsidRDefault="00582D02" w:rsidP="00582D02">
            <w:pPr>
              <w:rPr>
                <w:lang w:val="en-US"/>
              </w:rPr>
            </w:pPr>
          </w:p>
          <w:p w14:paraId="240EE2A8" w14:textId="77777777" w:rsidR="00582D02" w:rsidRPr="00582D02" w:rsidRDefault="00582D02" w:rsidP="00582D02">
            <w:r w:rsidRPr="00582D02">
              <w:t>Heure de fin de collecte :</w:t>
            </w:r>
            <w:r w:rsidRPr="00582D02">
              <w:rPr>
                <w:rFonts w:eastAsia="Calibri" w:cs="Times New Roman"/>
                <w:lang w:val="en-US"/>
              </w:rPr>
              <w:t xml:space="preserve"> </w:t>
            </w:r>
            <w:r w:rsidRPr="00582D02">
              <w:rPr>
                <w:rFonts w:eastAsia="Times New Roman" w:cs="Calibri"/>
                <w:lang w:val="en-US" w:eastAsia="fr-FR"/>
              </w:rPr>
              <w:t>I__I__I : I__I__I</w:t>
            </w:r>
          </w:p>
        </w:tc>
      </w:tr>
      <w:tr w:rsidR="00582D02" w:rsidRPr="00582D02" w14:paraId="58543DDC" w14:textId="77777777" w:rsidTr="002119EC">
        <w:tc>
          <w:tcPr>
            <w:tcW w:w="9023" w:type="dxa"/>
            <w:gridSpan w:val="3"/>
          </w:tcPr>
          <w:p w14:paraId="04A8BC80" w14:textId="77777777" w:rsidR="00582D02" w:rsidRPr="00582D02" w:rsidRDefault="00582D02" w:rsidP="00582D02">
            <w:r w:rsidRPr="00582D02">
              <w:t xml:space="preserve">Outil vérifié par </w:t>
            </w:r>
          </w:p>
        </w:tc>
      </w:tr>
      <w:tr w:rsidR="00582D02" w:rsidRPr="00582D02" w14:paraId="43034C9D" w14:textId="77777777" w:rsidTr="002119EC">
        <w:trPr>
          <w:trHeight w:val="940"/>
        </w:trPr>
        <w:tc>
          <w:tcPr>
            <w:tcW w:w="2515" w:type="dxa"/>
          </w:tcPr>
          <w:p w14:paraId="32D60614" w14:textId="77777777" w:rsidR="00582D02" w:rsidRPr="00582D02" w:rsidRDefault="00582D02" w:rsidP="00582D02">
            <w:r w:rsidRPr="00582D02">
              <w:t>Nom:</w:t>
            </w:r>
          </w:p>
        </w:tc>
        <w:tc>
          <w:tcPr>
            <w:tcW w:w="2118" w:type="dxa"/>
          </w:tcPr>
          <w:p w14:paraId="57B3E8FB" w14:textId="77777777" w:rsidR="00582D02" w:rsidRPr="00582D02" w:rsidRDefault="00582D02" w:rsidP="00582D02">
            <w:r w:rsidRPr="00582D02">
              <w:t>Signature:</w:t>
            </w:r>
          </w:p>
          <w:p w14:paraId="2BFDDC79" w14:textId="77777777" w:rsidR="00582D02" w:rsidRPr="00582D02" w:rsidRDefault="00582D02" w:rsidP="00582D02"/>
        </w:tc>
        <w:tc>
          <w:tcPr>
            <w:tcW w:w="4390" w:type="dxa"/>
          </w:tcPr>
          <w:p w14:paraId="44FFC807" w14:textId="77777777" w:rsidR="00582D02" w:rsidRPr="00582D02" w:rsidRDefault="00582D02" w:rsidP="00582D02">
            <w:pPr>
              <w:rPr>
                <w:lang w:val="en-US"/>
              </w:rPr>
            </w:pPr>
            <w:r w:rsidRPr="00582D02">
              <w:rPr>
                <w:rFonts w:eastAsia="Calibri" w:cs="Times New Roman"/>
                <w:lang w:val="en-US"/>
              </w:rPr>
              <w:t>Date:</w:t>
            </w:r>
            <w:r w:rsidRPr="00582D02">
              <w:rPr>
                <w:rFonts w:eastAsia="Times New Roman" w:cs="Calibri"/>
                <w:lang w:val="en-US" w:eastAsia="fr-FR"/>
              </w:rPr>
              <w:t xml:space="preserve"> I__I__I / I__I__I / 2019</w:t>
            </w:r>
          </w:p>
          <w:p w14:paraId="23A9859E" w14:textId="77777777" w:rsidR="00582D02" w:rsidRPr="00582D02" w:rsidRDefault="00582D02" w:rsidP="00582D02">
            <w:pPr>
              <w:rPr>
                <w:lang w:val="en-US"/>
              </w:rPr>
            </w:pPr>
          </w:p>
          <w:p w14:paraId="3977C668" w14:textId="77777777" w:rsidR="00582D02" w:rsidRPr="00582D02" w:rsidRDefault="00582D02" w:rsidP="00582D02">
            <w:r w:rsidRPr="00582D02">
              <w:t>Heure de fin de collecte :</w:t>
            </w:r>
            <w:r w:rsidRPr="00582D02">
              <w:rPr>
                <w:rFonts w:eastAsia="Calibri" w:cs="Times New Roman"/>
                <w:lang w:val="en-US"/>
              </w:rPr>
              <w:t xml:space="preserve"> </w:t>
            </w:r>
            <w:r w:rsidRPr="00582D02">
              <w:rPr>
                <w:rFonts w:eastAsia="Times New Roman" w:cs="Calibri"/>
                <w:lang w:val="en-US" w:eastAsia="fr-FR"/>
              </w:rPr>
              <w:t>I__I__I : I__I__</w:t>
            </w:r>
          </w:p>
        </w:tc>
      </w:tr>
    </w:tbl>
    <w:p w14:paraId="7F24817F" w14:textId="7ECAD791" w:rsidR="002119EC" w:rsidRDefault="002119EC" w:rsidP="00A353FB">
      <w:pPr>
        <w:pStyle w:val="Titre2"/>
        <w:numPr>
          <w:ilvl w:val="1"/>
          <w:numId w:val="33"/>
        </w:numPr>
      </w:pPr>
      <w:bookmarkStart w:id="740" w:name="_Evaluation_des_capacités_1"/>
      <w:bookmarkEnd w:id="740"/>
      <w:r>
        <w:lastRenderedPageBreak/>
        <w:t>Evaluation des capacités institutionnelles au niveau district</w:t>
      </w:r>
    </w:p>
    <w:p w14:paraId="77C429D3" w14:textId="77777777" w:rsidR="00582D02" w:rsidRPr="002119EC" w:rsidRDefault="00582D02" w:rsidP="00582D02">
      <w:pPr>
        <w:jc w:val="center"/>
        <w:rPr>
          <w:b/>
          <w:color w:val="000000" w:themeColor="text1"/>
          <w:sz w:val="32"/>
          <w:szCs w:val="32"/>
        </w:rPr>
      </w:pPr>
      <w:r w:rsidRPr="002119EC">
        <w:rPr>
          <w:b/>
          <w:color w:val="000000" w:themeColor="text1"/>
          <w:sz w:val="32"/>
          <w:szCs w:val="32"/>
        </w:rPr>
        <w:t>Evaluation des capacités institutionnelles</w:t>
      </w:r>
    </w:p>
    <w:p w14:paraId="0B2BE560" w14:textId="77777777" w:rsidR="00582D02" w:rsidRPr="002119EC" w:rsidRDefault="00582D02" w:rsidP="00582D02">
      <w:pPr>
        <w:jc w:val="center"/>
        <w:rPr>
          <w:b/>
          <w:color w:val="000000" w:themeColor="text1"/>
        </w:rPr>
      </w:pPr>
      <w:r w:rsidRPr="002119EC">
        <w:rPr>
          <w:b/>
          <w:color w:val="000000" w:themeColor="text1"/>
        </w:rPr>
        <w:t>Programme National de Lutte Contre Le Paludisme – District</w:t>
      </w:r>
    </w:p>
    <w:tbl>
      <w:tblPr>
        <w:tblStyle w:val="Grilledutableau"/>
        <w:tblW w:w="0" w:type="auto"/>
        <w:tblLook w:val="04A0" w:firstRow="1" w:lastRow="0" w:firstColumn="1" w:lastColumn="0" w:noHBand="0" w:noVBand="1"/>
      </w:tblPr>
      <w:tblGrid>
        <w:gridCol w:w="535"/>
        <w:gridCol w:w="5310"/>
        <w:gridCol w:w="3217"/>
      </w:tblGrid>
      <w:tr w:rsidR="00582D02" w:rsidRPr="002119EC" w14:paraId="34732F88" w14:textId="77777777" w:rsidTr="00582D02">
        <w:tc>
          <w:tcPr>
            <w:tcW w:w="9062" w:type="dxa"/>
            <w:gridSpan w:val="3"/>
            <w:shd w:val="clear" w:color="auto" w:fill="D9D9D9" w:themeFill="background1" w:themeFillShade="D9"/>
          </w:tcPr>
          <w:p w14:paraId="0483196D" w14:textId="77777777" w:rsidR="00582D02" w:rsidRPr="002119EC" w:rsidRDefault="00582D02" w:rsidP="00582D02">
            <w:r w:rsidRPr="002119EC">
              <w:rPr>
                <w:rFonts w:eastAsia="Times New Roman" w:cs="Calibri"/>
                <w:b/>
                <w:bCs/>
                <w:lang w:val="fr-BE" w:eastAsia="fr-FR"/>
              </w:rPr>
              <w:t>Section A : Gouvernance et gestion</w:t>
            </w:r>
          </w:p>
        </w:tc>
      </w:tr>
      <w:tr w:rsidR="00582D02" w:rsidRPr="002119EC" w14:paraId="436AAC23" w14:textId="77777777" w:rsidTr="00582D02">
        <w:tc>
          <w:tcPr>
            <w:tcW w:w="535" w:type="dxa"/>
            <w:tcBorders>
              <w:top w:val="single" w:sz="6" w:space="0" w:color="000000"/>
              <w:left w:val="single" w:sz="6" w:space="0" w:color="000000"/>
              <w:bottom w:val="single" w:sz="6" w:space="0" w:color="000000"/>
              <w:right w:val="single" w:sz="6" w:space="0" w:color="000000"/>
            </w:tcBorders>
          </w:tcPr>
          <w:p w14:paraId="41F35271"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A1</w:t>
            </w:r>
          </w:p>
        </w:tc>
        <w:tc>
          <w:tcPr>
            <w:tcW w:w="8527" w:type="dxa"/>
            <w:gridSpan w:val="2"/>
            <w:tcBorders>
              <w:top w:val="single" w:sz="6" w:space="0" w:color="000000"/>
              <w:left w:val="single" w:sz="6" w:space="0" w:color="000000"/>
              <w:bottom w:val="single" w:sz="6" w:space="0" w:color="000000"/>
              <w:right w:val="single" w:sz="6" w:space="0" w:color="000000"/>
            </w:tcBorders>
          </w:tcPr>
          <w:p w14:paraId="2EAE9151"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Comment est organisé l’équipe cadre du district (ECD)?</w:t>
            </w:r>
          </w:p>
          <w:p w14:paraId="7A09A936" w14:textId="77777777" w:rsidR="00582D02" w:rsidRPr="002119EC" w:rsidRDefault="00582D02" w:rsidP="00582D02">
            <w:pPr>
              <w:rPr>
                <w:rFonts w:eastAsia="Times New Roman" w:cs="Times New Roman"/>
                <w:sz w:val="20"/>
                <w:szCs w:val="20"/>
                <w:lang w:val="fr-BE" w:eastAsia="fr-FR"/>
              </w:rPr>
            </w:pPr>
          </w:p>
          <w:p w14:paraId="5FAD862F" w14:textId="77777777" w:rsidR="00582D02" w:rsidRPr="002119EC" w:rsidRDefault="00582D02" w:rsidP="00582D02">
            <w:pPr>
              <w:rPr>
                <w:rFonts w:eastAsia="Times New Roman" w:cs="Times New Roman"/>
                <w:sz w:val="20"/>
                <w:szCs w:val="20"/>
                <w:lang w:val="fr-BE" w:eastAsia="fr-FR"/>
              </w:rPr>
            </w:pPr>
          </w:p>
          <w:p w14:paraId="1F01A5CC" w14:textId="77777777" w:rsidR="00582D02" w:rsidRPr="002119EC" w:rsidRDefault="00582D02" w:rsidP="00582D02">
            <w:pPr>
              <w:rPr>
                <w:rFonts w:eastAsia="Times New Roman" w:cs="Times New Roman"/>
                <w:sz w:val="20"/>
                <w:szCs w:val="20"/>
                <w:lang w:val="fr-BE" w:eastAsia="fr-FR"/>
              </w:rPr>
            </w:pPr>
          </w:p>
          <w:p w14:paraId="1D424C18" w14:textId="77777777" w:rsidR="00582D02" w:rsidRPr="002119EC" w:rsidRDefault="00582D02" w:rsidP="00582D02">
            <w:pPr>
              <w:rPr>
                <w:rFonts w:eastAsia="Times New Roman" w:cs="Times New Roman"/>
                <w:sz w:val="20"/>
                <w:szCs w:val="20"/>
                <w:lang w:val="fr-BE" w:eastAsia="fr-FR"/>
              </w:rPr>
            </w:pPr>
          </w:p>
          <w:p w14:paraId="136DE50D" w14:textId="77777777" w:rsidR="00582D02" w:rsidRPr="002119EC" w:rsidRDefault="00582D02" w:rsidP="00582D02">
            <w:pPr>
              <w:rPr>
                <w:rFonts w:eastAsia="Times New Roman" w:cs="Times New Roman"/>
                <w:sz w:val="20"/>
                <w:szCs w:val="20"/>
                <w:lang w:val="fr-BE" w:eastAsia="fr-FR"/>
              </w:rPr>
            </w:pPr>
          </w:p>
          <w:p w14:paraId="79F8DD44" w14:textId="77777777" w:rsidR="00582D02" w:rsidRPr="002119EC" w:rsidRDefault="00582D02" w:rsidP="00582D02">
            <w:pPr>
              <w:rPr>
                <w:rFonts w:eastAsia="Times New Roman" w:cs="Times New Roman"/>
                <w:sz w:val="20"/>
                <w:szCs w:val="20"/>
                <w:lang w:val="fr-BE" w:eastAsia="fr-FR"/>
              </w:rPr>
            </w:pPr>
          </w:p>
          <w:p w14:paraId="5B4D66B9" w14:textId="77777777" w:rsidR="00582D02" w:rsidRPr="002119EC" w:rsidRDefault="00582D02" w:rsidP="00582D02">
            <w:pPr>
              <w:rPr>
                <w:rFonts w:eastAsia="Times New Roman" w:cs="Times New Roman"/>
                <w:sz w:val="20"/>
                <w:szCs w:val="20"/>
                <w:lang w:val="fr-BE" w:eastAsia="fr-FR"/>
              </w:rPr>
            </w:pPr>
          </w:p>
        </w:tc>
      </w:tr>
      <w:tr w:rsidR="00582D02" w:rsidRPr="002119EC" w14:paraId="621CDE97" w14:textId="77777777" w:rsidTr="00582D02">
        <w:tc>
          <w:tcPr>
            <w:tcW w:w="535" w:type="dxa"/>
            <w:tcBorders>
              <w:top w:val="single" w:sz="6" w:space="0" w:color="000000"/>
              <w:left w:val="single" w:sz="6" w:space="0" w:color="000000"/>
              <w:bottom w:val="single" w:sz="6" w:space="0" w:color="000000"/>
              <w:right w:val="single" w:sz="6" w:space="0" w:color="000000"/>
            </w:tcBorders>
          </w:tcPr>
          <w:p w14:paraId="6E5A87E3"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A2</w:t>
            </w:r>
          </w:p>
        </w:tc>
        <w:tc>
          <w:tcPr>
            <w:tcW w:w="8527" w:type="dxa"/>
            <w:gridSpan w:val="2"/>
            <w:tcBorders>
              <w:top w:val="single" w:sz="6" w:space="0" w:color="000000"/>
              <w:left w:val="single" w:sz="6" w:space="0" w:color="000000"/>
              <w:bottom w:val="single" w:sz="6" w:space="0" w:color="000000"/>
              <w:right w:val="single" w:sz="6" w:space="0" w:color="000000"/>
            </w:tcBorders>
          </w:tcPr>
          <w:p w14:paraId="221C131E"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Quelle est la composition de l’équipe cadre du district?</w:t>
            </w:r>
          </w:p>
          <w:p w14:paraId="2A161EEC" w14:textId="77777777" w:rsidR="00582D02" w:rsidRPr="002119EC" w:rsidRDefault="00582D02" w:rsidP="00582D02">
            <w:pPr>
              <w:rPr>
                <w:rFonts w:eastAsia="Times New Roman" w:cs="Times New Roman"/>
                <w:sz w:val="20"/>
                <w:szCs w:val="20"/>
                <w:lang w:val="fr-BE" w:eastAsia="fr-FR"/>
              </w:rPr>
            </w:pPr>
          </w:p>
          <w:p w14:paraId="2DACFFFA" w14:textId="77777777" w:rsidR="00582D02" w:rsidRPr="002119EC" w:rsidRDefault="00582D02" w:rsidP="00582D02">
            <w:pPr>
              <w:rPr>
                <w:rFonts w:eastAsia="Times New Roman" w:cs="Times New Roman"/>
                <w:sz w:val="20"/>
                <w:szCs w:val="20"/>
                <w:lang w:val="fr-BE" w:eastAsia="fr-FR"/>
              </w:rPr>
            </w:pPr>
          </w:p>
          <w:p w14:paraId="60E4F528" w14:textId="77777777" w:rsidR="00582D02" w:rsidRPr="002119EC" w:rsidRDefault="00582D02" w:rsidP="00582D02">
            <w:pPr>
              <w:rPr>
                <w:rFonts w:eastAsia="Times New Roman" w:cs="Times New Roman"/>
                <w:sz w:val="20"/>
                <w:szCs w:val="20"/>
                <w:lang w:val="fr-BE" w:eastAsia="fr-FR"/>
              </w:rPr>
            </w:pPr>
          </w:p>
          <w:p w14:paraId="4A9DE97B" w14:textId="77777777" w:rsidR="00582D02" w:rsidRPr="002119EC" w:rsidRDefault="00582D02" w:rsidP="00582D02">
            <w:pPr>
              <w:rPr>
                <w:rFonts w:eastAsia="Times New Roman" w:cs="Times New Roman"/>
                <w:sz w:val="20"/>
                <w:szCs w:val="20"/>
                <w:lang w:val="fr-BE" w:eastAsia="fr-FR"/>
              </w:rPr>
            </w:pPr>
          </w:p>
          <w:p w14:paraId="2712E761" w14:textId="77777777" w:rsidR="00582D02" w:rsidRPr="002119EC" w:rsidRDefault="00582D02" w:rsidP="00582D02">
            <w:pPr>
              <w:rPr>
                <w:rFonts w:eastAsia="Times New Roman" w:cs="Times New Roman"/>
                <w:sz w:val="20"/>
                <w:szCs w:val="20"/>
                <w:lang w:val="fr-BE" w:eastAsia="fr-FR"/>
              </w:rPr>
            </w:pPr>
          </w:p>
          <w:p w14:paraId="1B4349F5" w14:textId="77777777" w:rsidR="00582D02" w:rsidRPr="002119EC" w:rsidRDefault="00582D02" w:rsidP="00582D02">
            <w:pPr>
              <w:rPr>
                <w:rFonts w:eastAsia="Times New Roman" w:cs="Times New Roman"/>
                <w:sz w:val="20"/>
                <w:szCs w:val="20"/>
                <w:lang w:val="fr-BE" w:eastAsia="fr-FR"/>
              </w:rPr>
            </w:pPr>
          </w:p>
          <w:p w14:paraId="7F790E0C" w14:textId="77777777" w:rsidR="00582D02" w:rsidRPr="002119EC" w:rsidRDefault="00582D02" w:rsidP="00582D02">
            <w:pPr>
              <w:rPr>
                <w:rFonts w:eastAsia="Times New Roman" w:cs="Times New Roman"/>
                <w:sz w:val="20"/>
                <w:szCs w:val="20"/>
                <w:lang w:val="fr-BE" w:eastAsia="fr-FR"/>
              </w:rPr>
            </w:pPr>
          </w:p>
        </w:tc>
      </w:tr>
      <w:tr w:rsidR="00582D02" w:rsidRPr="00DA6581" w14:paraId="06714905" w14:textId="77777777" w:rsidTr="00582D02">
        <w:tc>
          <w:tcPr>
            <w:tcW w:w="535" w:type="dxa"/>
            <w:tcBorders>
              <w:top w:val="single" w:sz="6" w:space="0" w:color="000000"/>
              <w:left w:val="single" w:sz="6" w:space="0" w:color="000000"/>
              <w:bottom w:val="single" w:sz="6" w:space="0" w:color="000000"/>
              <w:right w:val="single" w:sz="6" w:space="0" w:color="000000"/>
            </w:tcBorders>
          </w:tcPr>
          <w:p w14:paraId="089426FE"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A3</w:t>
            </w:r>
          </w:p>
        </w:tc>
        <w:tc>
          <w:tcPr>
            <w:tcW w:w="5310" w:type="dxa"/>
            <w:tcBorders>
              <w:top w:val="single" w:sz="6" w:space="0" w:color="000000"/>
              <w:left w:val="single" w:sz="6" w:space="0" w:color="000000"/>
              <w:bottom w:val="single" w:sz="6" w:space="0" w:color="000000"/>
              <w:right w:val="single" w:sz="6" w:space="0" w:color="000000"/>
            </w:tcBorders>
          </w:tcPr>
          <w:p w14:paraId="36A89379"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 xml:space="preserve">Un organigramme est –il disponible? </w:t>
            </w:r>
          </w:p>
          <w:p w14:paraId="7C2E6172" w14:textId="77777777" w:rsidR="00582D02" w:rsidRPr="002119EC" w:rsidRDefault="00582D02" w:rsidP="00582D02">
            <w:pPr>
              <w:rPr>
                <w:rFonts w:eastAsia="Times New Roman" w:cs="Times New Roman"/>
                <w:i/>
                <w:sz w:val="20"/>
                <w:szCs w:val="20"/>
                <w:lang w:val="fr-BE" w:eastAsia="fr-FR"/>
              </w:rPr>
            </w:pPr>
            <w:r w:rsidRPr="002119EC">
              <w:rPr>
                <w:rFonts w:eastAsia="Times New Roman" w:cs="Times New Roman"/>
                <w:sz w:val="20"/>
                <w:szCs w:val="20"/>
                <w:lang w:val="fr-BE" w:eastAsia="fr-FR"/>
              </w:rPr>
              <w:tab/>
            </w:r>
            <w:r w:rsidRPr="002119EC">
              <w:rPr>
                <w:rFonts w:eastAsia="Times New Roman" w:cs="Times New Roman"/>
                <w:i/>
                <w:sz w:val="20"/>
                <w:szCs w:val="20"/>
                <w:lang w:val="fr-BE" w:eastAsia="fr-FR"/>
              </w:rPr>
              <w:t>(si « oui ») demandez une copie</w:t>
            </w:r>
          </w:p>
        </w:tc>
        <w:tc>
          <w:tcPr>
            <w:tcW w:w="3217" w:type="dxa"/>
            <w:tcBorders>
              <w:top w:val="single" w:sz="6" w:space="0" w:color="000000"/>
              <w:left w:val="single" w:sz="6" w:space="0" w:color="000000"/>
              <w:bottom w:val="single" w:sz="6" w:space="0" w:color="000000"/>
              <w:right w:val="single" w:sz="6" w:space="0" w:color="000000"/>
            </w:tcBorders>
          </w:tcPr>
          <w:p w14:paraId="1A5D401D" w14:textId="77777777" w:rsidR="00582D02" w:rsidRPr="002119EC" w:rsidRDefault="00582D02" w:rsidP="00582D02">
            <w:pPr>
              <w:rPr>
                <w:rFonts w:eastAsia="Times New Roman" w:cs="Times New Roman"/>
                <w:sz w:val="20"/>
                <w:szCs w:val="20"/>
                <w:lang w:val="en-US" w:eastAsia="fr-FR"/>
              </w:rPr>
            </w:pPr>
            <w:proofErr w:type="spellStart"/>
            <w:r w:rsidRPr="002119EC">
              <w:rPr>
                <w:sz w:val="20"/>
                <w:szCs w:val="20"/>
                <w:lang w:val="en-US"/>
              </w:rPr>
              <w:t>Oui</w:t>
            </w:r>
            <w:proofErr w:type="spellEnd"/>
            <w:r w:rsidRPr="002119EC">
              <w:rPr>
                <w:sz w:val="20"/>
                <w:szCs w:val="20"/>
                <w:lang w:val="en-US"/>
              </w:rPr>
              <w:t xml:space="preserve"> I__I</w:t>
            </w:r>
            <w:r w:rsidRPr="002119EC">
              <w:rPr>
                <w:sz w:val="20"/>
                <w:szCs w:val="20"/>
                <w:lang w:val="en-US"/>
              </w:rPr>
              <w:tab/>
              <w:t>Non: I__I</w:t>
            </w:r>
          </w:p>
        </w:tc>
      </w:tr>
      <w:tr w:rsidR="00582D02" w:rsidRPr="002119EC" w14:paraId="4052878C" w14:textId="77777777" w:rsidTr="00582D02">
        <w:tc>
          <w:tcPr>
            <w:tcW w:w="535" w:type="dxa"/>
            <w:tcBorders>
              <w:top w:val="single" w:sz="6" w:space="0" w:color="000000"/>
              <w:left w:val="single" w:sz="6" w:space="0" w:color="000000"/>
              <w:bottom w:val="single" w:sz="6" w:space="0" w:color="000000"/>
              <w:right w:val="single" w:sz="6" w:space="0" w:color="000000"/>
            </w:tcBorders>
          </w:tcPr>
          <w:p w14:paraId="430AE5EF" w14:textId="77777777" w:rsidR="00582D02" w:rsidRPr="002119EC" w:rsidRDefault="00582D02" w:rsidP="00582D02">
            <w:pPr>
              <w:rPr>
                <w:rFonts w:eastAsia="Times New Roman" w:cs="Calibri"/>
                <w:sz w:val="20"/>
                <w:szCs w:val="20"/>
                <w:lang w:val="en-US" w:eastAsia="fr-FR"/>
              </w:rPr>
            </w:pPr>
            <w:r w:rsidRPr="002119EC">
              <w:rPr>
                <w:rFonts w:eastAsia="Times New Roman" w:cs="Times New Roman"/>
                <w:sz w:val="20"/>
                <w:szCs w:val="20"/>
                <w:lang w:val="fr-BE" w:eastAsia="fr-FR"/>
              </w:rPr>
              <w:t>A4</w:t>
            </w:r>
          </w:p>
        </w:tc>
        <w:tc>
          <w:tcPr>
            <w:tcW w:w="8527" w:type="dxa"/>
            <w:gridSpan w:val="2"/>
            <w:tcBorders>
              <w:top w:val="single" w:sz="6" w:space="0" w:color="000000"/>
              <w:left w:val="single" w:sz="6" w:space="0" w:color="000000"/>
              <w:bottom w:val="single" w:sz="6" w:space="0" w:color="000000"/>
              <w:right w:val="single" w:sz="6" w:space="0" w:color="000000"/>
            </w:tcBorders>
          </w:tcPr>
          <w:p w14:paraId="1423E69B" w14:textId="77777777" w:rsidR="00582D02" w:rsidRPr="002119EC" w:rsidRDefault="00582D02" w:rsidP="00582D02">
            <w:pPr>
              <w:rPr>
                <w:rFonts w:eastAsia="Times New Roman" w:cs="Calibri"/>
                <w:sz w:val="20"/>
                <w:szCs w:val="20"/>
                <w:lang w:eastAsia="fr-FR"/>
              </w:rPr>
            </w:pPr>
            <w:r w:rsidRPr="002119EC">
              <w:rPr>
                <w:rFonts w:eastAsia="Times New Roman" w:cs="Calibri"/>
                <w:sz w:val="20"/>
                <w:szCs w:val="20"/>
                <w:lang w:eastAsia="fr-FR"/>
              </w:rPr>
              <w:t>Comment l’</w:t>
            </w:r>
            <w:r w:rsidRPr="002119EC">
              <w:rPr>
                <w:rFonts w:eastAsia="Times New Roman" w:cs="Times New Roman"/>
                <w:sz w:val="20"/>
                <w:szCs w:val="20"/>
                <w:lang w:val="fr-BE" w:eastAsia="fr-FR"/>
              </w:rPr>
              <w:t>organigramme du ECD se situe dans l’organigramme du PNLP ?</w:t>
            </w:r>
          </w:p>
        </w:tc>
      </w:tr>
      <w:tr w:rsidR="00582D02" w:rsidRPr="00DA6581" w14:paraId="6F9B52A0" w14:textId="77777777" w:rsidTr="00582D02">
        <w:tc>
          <w:tcPr>
            <w:tcW w:w="535" w:type="dxa"/>
            <w:tcBorders>
              <w:top w:val="single" w:sz="6" w:space="0" w:color="000000"/>
              <w:left w:val="single" w:sz="6" w:space="0" w:color="000000"/>
              <w:bottom w:val="single" w:sz="6" w:space="0" w:color="000000"/>
              <w:right w:val="single" w:sz="6" w:space="0" w:color="000000"/>
            </w:tcBorders>
          </w:tcPr>
          <w:p w14:paraId="3926EB63"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A5</w:t>
            </w:r>
          </w:p>
        </w:tc>
        <w:tc>
          <w:tcPr>
            <w:tcW w:w="5310" w:type="dxa"/>
            <w:tcBorders>
              <w:top w:val="single" w:sz="6" w:space="0" w:color="000000"/>
              <w:left w:val="single" w:sz="6" w:space="0" w:color="000000"/>
              <w:bottom w:val="single" w:sz="6" w:space="0" w:color="000000"/>
              <w:right w:val="single" w:sz="6" w:space="0" w:color="000000"/>
            </w:tcBorders>
          </w:tcPr>
          <w:p w14:paraId="25211387" w14:textId="77777777" w:rsidR="00582D02" w:rsidRPr="002119EC" w:rsidRDefault="00582D02" w:rsidP="00582D02">
            <w:pPr>
              <w:rPr>
                <w:rFonts w:eastAsia="Times New Roman" w:cs="Times New Roman"/>
                <w:sz w:val="20"/>
                <w:szCs w:val="20"/>
                <w:lang w:val="fr-BE" w:eastAsia="fr-FR"/>
              </w:rPr>
            </w:pPr>
            <w:proofErr w:type="gramStart"/>
            <w:r w:rsidRPr="002119EC">
              <w:rPr>
                <w:rFonts w:eastAsia="Times New Roman" w:cs="Times New Roman"/>
                <w:sz w:val="20"/>
                <w:szCs w:val="20"/>
                <w:lang w:val="fr-BE" w:eastAsia="fr-FR"/>
              </w:rPr>
              <w:t>L’ ECD</w:t>
            </w:r>
            <w:proofErr w:type="gramEnd"/>
            <w:r w:rsidRPr="002119EC">
              <w:rPr>
                <w:rFonts w:eastAsia="Times New Roman" w:cs="Times New Roman"/>
                <w:sz w:val="20"/>
                <w:szCs w:val="20"/>
                <w:lang w:val="fr-BE" w:eastAsia="fr-FR"/>
              </w:rPr>
              <w:t xml:space="preserve"> se réuni t’il régulièrement? </w:t>
            </w:r>
          </w:p>
          <w:p w14:paraId="00F6DE5D" w14:textId="77777777" w:rsidR="00582D02" w:rsidRPr="002119EC" w:rsidRDefault="00582D02" w:rsidP="00582D02">
            <w:pPr>
              <w:rPr>
                <w:rFonts w:eastAsia="Times New Roman" w:cs="Times New Roman"/>
                <w:i/>
                <w:sz w:val="20"/>
                <w:szCs w:val="20"/>
                <w:lang w:val="fr-BE" w:eastAsia="fr-FR"/>
              </w:rPr>
            </w:pPr>
            <w:r w:rsidRPr="002119EC">
              <w:rPr>
                <w:rFonts w:eastAsia="Times New Roman" w:cs="Times New Roman"/>
                <w:sz w:val="20"/>
                <w:szCs w:val="20"/>
                <w:lang w:val="fr-BE" w:eastAsia="fr-FR"/>
              </w:rPr>
              <w:tab/>
            </w:r>
            <w:r w:rsidRPr="002119EC">
              <w:rPr>
                <w:rFonts w:eastAsia="Times New Roman" w:cs="Times New Roman"/>
                <w:i/>
                <w:sz w:val="20"/>
                <w:szCs w:val="20"/>
                <w:lang w:val="fr-BE" w:eastAsia="fr-FR"/>
              </w:rPr>
              <w:t>(si « oui ») Q</w:t>
            </w:r>
            <w:r w:rsidRPr="002119EC">
              <w:rPr>
                <w:rFonts w:eastAsia="Times New Roman" w:cs="Times New Roman"/>
                <w:sz w:val="20"/>
                <w:szCs w:val="20"/>
                <w:lang w:val="fr-BE" w:eastAsia="fr-FR"/>
              </w:rPr>
              <w:t>uelle est la périodicité ?</w:t>
            </w:r>
          </w:p>
        </w:tc>
        <w:tc>
          <w:tcPr>
            <w:tcW w:w="3217" w:type="dxa"/>
            <w:tcBorders>
              <w:top w:val="single" w:sz="6" w:space="0" w:color="000000"/>
              <w:left w:val="single" w:sz="6" w:space="0" w:color="000000"/>
              <w:bottom w:val="single" w:sz="6" w:space="0" w:color="000000"/>
              <w:right w:val="single" w:sz="6" w:space="0" w:color="000000"/>
            </w:tcBorders>
          </w:tcPr>
          <w:p w14:paraId="19BD51BB" w14:textId="77777777" w:rsidR="00582D02" w:rsidRPr="002119EC" w:rsidRDefault="00582D02" w:rsidP="00582D02">
            <w:pPr>
              <w:rPr>
                <w:sz w:val="20"/>
                <w:szCs w:val="20"/>
                <w:lang w:val="en-US"/>
              </w:rPr>
            </w:pPr>
            <w:proofErr w:type="spellStart"/>
            <w:r w:rsidRPr="002119EC">
              <w:rPr>
                <w:sz w:val="20"/>
                <w:szCs w:val="20"/>
                <w:lang w:val="en-US"/>
              </w:rPr>
              <w:t>Oui</w:t>
            </w:r>
            <w:proofErr w:type="spellEnd"/>
            <w:r w:rsidRPr="002119EC">
              <w:rPr>
                <w:sz w:val="20"/>
                <w:szCs w:val="20"/>
                <w:lang w:val="en-US"/>
              </w:rPr>
              <w:t xml:space="preserve"> I__I</w:t>
            </w:r>
            <w:r w:rsidRPr="002119EC">
              <w:rPr>
                <w:sz w:val="20"/>
                <w:szCs w:val="20"/>
                <w:lang w:val="en-US"/>
              </w:rPr>
              <w:tab/>
              <w:t>Non: I__I</w:t>
            </w:r>
          </w:p>
          <w:p w14:paraId="0EF53267" w14:textId="77777777" w:rsidR="00582D02" w:rsidRPr="002119EC" w:rsidRDefault="00582D02" w:rsidP="00582D02">
            <w:pPr>
              <w:rPr>
                <w:rFonts w:eastAsia="Times New Roman" w:cs="Times New Roman"/>
                <w:sz w:val="20"/>
                <w:szCs w:val="20"/>
                <w:lang w:val="en-US" w:eastAsia="fr-FR"/>
              </w:rPr>
            </w:pPr>
            <w:r w:rsidRPr="002119EC">
              <w:rPr>
                <w:sz w:val="20"/>
                <w:szCs w:val="20"/>
                <w:lang w:val="en-US"/>
              </w:rPr>
              <w:t>I__I_______________</w:t>
            </w:r>
          </w:p>
        </w:tc>
      </w:tr>
      <w:tr w:rsidR="00582D02" w:rsidRPr="002119EC" w14:paraId="0115497C" w14:textId="77777777" w:rsidTr="00582D02">
        <w:tc>
          <w:tcPr>
            <w:tcW w:w="535" w:type="dxa"/>
            <w:tcBorders>
              <w:top w:val="single" w:sz="6" w:space="0" w:color="000000"/>
              <w:left w:val="single" w:sz="6" w:space="0" w:color="000000"/>
              <w:bottom w:val="single" w:sz="6" w:space="0" w:color="000000"/>
              <w:right w:val="single" w:sz="6" w:space="0" w:color="000000"/>
            </w:tcBorders>
          </w:tcPr>
          <w:p w14:paraId="34BDA4F9"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A6</w:t>
            </w:r>
          </w:p>
        </w:tc>
        <w:tc>
          <w:tcPr>
            <w:tcW w:w="5310" w:type="dxa"/>
            <w:tcBorders>
              <w:top w:val="single" w:sz="6" w:space="0" w:color="000000"/>
              <w:left w:val="single" w:sz="6" w:space="0" w:color="000000"/>
              <w:bottom w:val="single" w:sz="6" w:space="0" w:color="000000"/>
              <w:right w:val="single" w:sz="6" w:space="0" w:color="000000"/>
            </w:tcBorders>
          </w:tcPr>
          <w:p w14:paraId="6A6EA26C"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 xml:space="preserve">Les membres de l’ECD ont –ils une description claire de leurs responsabilités? </w:t>
            </w:r>
          </w:p>
          <w:p w14:paraId="3159EB64" w14:textId="77777777" w:rsidR="00582D02" w:rsidRPr="002119EC" w:rsidRDefault="00582D02" w:rsidP="00582D02">
            <w:pPr>
              <w:rPr>
                <w:rFonts w:eastAsia="Times New Roman" w:cs="Times New Roman"/>
                <w:i/>
                <w:sz w:val="20"/>
                <w:szCs w:val="20"/>
                <w:lang w:val="fr-BE" w:eastAsia="fr-FR"/>
              </w:rPr>
            </w:pPr>
            <w:r w:rsidRPr="002119EC">
              <w:rPr>
                <w:rFonts w:eastAsia="Times New Roman" w:cs="Times New Roman"/>
                <w:sz w:val="20"/>
                <w:szCs w:val="20"/>
                <w:lang w:val="fr-BE" w:eastAsia="fr-FR"/>
              </w:rPr>
              <w:tab/>
            </w:r>
            <w:r w:rsidRPr="002119EC">
              <w:rPr>
                <w:rFonts w:eastAsia="Times New Roman" w:cs="Times New Roman"/>
                <w:i/>
                <w:sz w:val="20"/>
                <w:szCs w:val="20"/>
                <w:lang w:val="fr-BE" w:eastAsia="fr-FR"/>
              </w:rPr>
              <w:t>(si « oui ») demandez avoir la description</w:t>
            </w:r>
          </w:p>
        </w:tc>
        <w:tc>
          <w:tcPr>
            <w:tcW w:w="3217" w:type="dxa"/>
            <w:tcBorders>
              <w:top w:val="single" w:sz="6" w:space="0" w:color="000000"/>
              <w:left w:val="single" w:sz="6" w:space="0" w:color="000000"/>
              <w:bottom w:val="single" w:sz="6" w:space="0" w:color="000000"/>
              <w:right w:val="single" w:sz="6" w:space="0" w:color="000000"/>
            </w:tcBorders>
          </w:tcPr>
          <w:p w14:paraId="61A83338" w14:textId="77777777" w:rsidR="00582D02" w:rsidRPr="002119EC" w:rsidRDefault="00582D02" w:rsidP="00582D02">
            <w:pPr>
              <w:rPr>
                <w:sz w:val="20"/>
                <w:szCs w:val="20"/>
                <w:lang w:val="en-US"/>
              </w:rPr>
            </w:pPr>
            <w:proofErr w:type="spellStart"/>
            <w:r w:rsidRPr="002119EC">
              <w:rPr>
                <w:sz w:val="20"/>
                <w:szCs w:val="20"/>
                <w:lang w:val="en-US"/>
              </w:rPr>
              <w:t>Oui</w:t>
            </w:r>
            <w:proofErr w:type="spellEnd"/>
            <w:r w:rsidRPr="002119EC">
              <w:rPr>
                <w:sz w:val="20"/>
                <w:szCs w:val="20"/>
                <w:lang w:val="en-US"/>
              </w:rPr>
              <w:t xml:space="preserve"> I__I</w:t>
            </w:r>
            <w:r w:rsidRPr="002119EC">
              <w:rPr>
                <w:sz w:val="20"/>
                <w:szCs w:val="20"/>
                <w:lang w:val="en-US"/>
              </w:rPr>
              <w:tab/>
              <w:t>Non: I__I</w:t>
            </w:r>
          </w:p>
          <w:p w14:paraId="0CC1C7A9" w14:textId="77777777" w:rsidR="00582D02" w:rsidRPr="002119EC" w:rsidRDefault="00582D02" w:rsidP="00582D02">
            <w:pPr>
              <w:rPr>
                <w:rFonts w:eastAsia="Times New Roman" w:cs="Times New Roman"/>
                <w:sz w:val="20"/>
                <w:szCs w:val="20"/>
                <w:lang w:val="en-US" w:eastAsia="fr-FR"/>
              </w:rPr>
            </w:pPr>
          </w:p>
        </w:tc>
      </w:tr>
      <w:tr w:rsidR="00582D02" w:rsidRPr="002119EC" w14:paraId="2560EE87" w14:textId="77777777" w:rsidTr="00582D02">
        <w:trPr>
          <w:trHeight w:val="2429"/>
        </w:trPr>
        <w:tc>
          <w:tcPr>
            <w:tcW w:w="535" w:type="dxa"/>
            <w:tcBorders>
              <w:top w:val="single" w:sz="6" w:space="0" w:color="000000"/>
              <w:left w:val="single" w:sz="6" w:space="0" w:color="000000"/>
              <w:bottom w:val="single" w:sz="6" w:space="0" w:color="000000"/>
              <w:right w:val="single" w:sz="6" w:space="0" w:color="000000"/>
            </w:tcBorders>
          </w:tcPr>
          <w:p w14:paraId="28B0B82B"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val="fr-BE" w:eastAsia="fr-FR"/>
              </w:rPr>
              <w:t>A7</w:t>
            </w:r>
          </w:p>
        </w:tc>
        <w:tc>
          <w:tcPr>
            <w:tcW w:w="8527" w:type="dxa"/>
            <w:gridSpan w:val="2"/>
            <w:tcBorders>
              <w:top w:val="single" w:sz="6" w:space="0" w:color="000000"/>
              <w:left w:val="single" w:sz="6" w:space="0" w:color="000000"/>
              <w:bottom w:val="single" w:sz="6" w:space="0" w:color="000000"/>
              <w:right w:val="single" w:sz="6" w:space="0" w:color="000000"/>
            </w:tcBorders>
          </w:tcPr>
          <w:p w14:paraId="1E962437"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Quel sont les documents en relation avec la lutte contre le paludisme disponible?</w:t>
            </w:r>
          </w:p>
          <w:p w14:paraId="00F801C0"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1._______________________________________________</w:t>
            </w:r>
            <w:r w:rsidRPr="002119EC">
              <w:rPr>
                <w:rFonts w:eastAsia="Times New Roman" w:cs="Times New Roman"/>
                <w:sz w:val="20"/>
                <w:szCs w:val="20"/>
                <w:lang w:eastAsia="fr-FR"/>
              </w:rPr>
              <w:br/>
              <w:t>2._______________________________________________</w:t>
            </w:r>
          </w:p>
          <w:p w14:paraId="4567E194"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3._______________________________________________</w:t>
            </w:r>
          </w:p>
          <w:p w14:paraId="3D45BD27"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4._______________________________________________</w:t>
            </w:r>
          </w:p>
          <w:p w14:paraId="3776485A"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5._______________________________________________</w:t>
            </w:r>
          </w:p>
          <w:p w14:paraId="4FC26D9A"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6._______________________________________________</w:t>
            </w:r>
            <w:r w:rsidRPr="002119EC">
              <w:rPr>
                <w:rFonts w:eastAsia="Times New Roman" w:cs="Times New Roman"/>
                <w:sz w:val="20"/>
                <w:szCs w:val="20"/>
                <w:lang w:eastAsia="fr-FR"/>
              </w:rPr>
              <w:br/>
              <w:t>7._______________________________________________</w:t>
            </w:r>
          </w:p>
          <w:p w14:paraId="70F37CAB"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8._______________________________________________</w:t>
            </w:r>
          </w:p>
          <w:p w14:paraId="48029026" w14:textId="77777777" w:rsidR="00582D02" w:rsidRPr="002119EC" w:rsidRDefault="00582D02" w:rsidP="00582D02">
            <w:pPr>
              <w:rPr>
                <w:rFonts w:eastAsia="Times New Roman" w:cs="Times New Roman"/>
                <w:sz w:val="20"/>
                <w:szCs w:val="20"/>
                <w:lang w:eastAsia="fr-FR"/>
              </w:rPr>
            </w:pPr>
          </w:p>
        </w:tc>
      </w:tr>
      <w:tr w:rsidR="00582D02" w:rsidRPr="002119EC" w14:paraId="582BD6E9" w14:textId="77777777" w:rsidTr="00582D02">
        <w:tc>
          <w:tcPr>
            <w:tcW w:w="535" w:type="dxa"/>
            <w:tcBorders>
              <w:top w:val="single" w:sz="6" w:space="0" w:color="000000"/>
              <w:left w:val="single" w:sz="6" w:space="0" w:color="000000"/>
              <w:bottom w:val="single" w:sz="6" w:space="0" w:color="000000"/>
              <w:right w:val="single" w:sz="6" w:space="0" w:color="000000"/>
            </w:tcBorders>
          </w:tcPr>
          <w:p w14:paraId="12AB7A07" w14:textId="77777777" w:rsidR="00582D02" w:rsidRPr="002119EC" w:rsidRDefault="00582D02" w:rsidP="00582D02">
            <w:pPr>
              <w:rPr>
                <w:rFonts w:eastAsia="Times New Roman" w:cs="Calibri"/>
                <w:sz w:val="20"/>
                <w:szCs w:val="20"/>
                <w:lang w:eastAsia="fr-FR"/>
              </w:rPr>
            </w:pPr>
            <w:r w:rsidRPr="002119EC">
              <w:rPr>
                <w:rFonts w:eastAsia="Times New Roman" w:cs="Times New Roman"/>
                <w:sz w:val="20"/>
                <w:szCs w:val="20"/>
                <w:lang w:val="fr-BE" w:eastAsia="fr-FR"/>
              </w:rPr>
              <w:t>A8</w:t>
            </w:r>
          </w:p>
        </w:tc>
        <w:tc>
          <w:tcPr>
            <w:tcW w:w="8527" w:type="dxa"/>
            <w:gridSpan w:val="2"/>
            <w:tcBorders>
              <w:top w:val="single" w:sz="6" w:space="0" w:color="000000"/>
              <w:left w:val="single" w:sz="6" w:space="0" w:color="000000"/>
              <w:bottom w:val="single" w:sz="6" w:space="0" w:color="000000"/>
              <w:right w:val="single" w:sz="6" w:space="0" w:color="000000"/>
            </w:tcBorders>
          </w:tcPr>
          <w:p w14:paraId="57750EDF" w14:textId="49D38859" w:rsidR="00582D02" w:rsidRPr="002119EC" w:rsidRDefault="00582D02" w:rsidP="00582D02">
            <w:pPr>
              <w:rPr>
                <w:rFonts w:eastAsia="Times New Roman" w:cs="Calibri"/>
                <w:sz w:val="20"/>
                <w:szCs w:val="20"/>
                <w:lang w:eastAsia="fr-FR"/>
              </w:rPr>
            </w:pPr>
            <w:r w:rsidRPr="002119EC">
              <w:rPr>
                <w:rFonts w:eastAsia="Times New Roman" w:cs="Calibri"/>
                <w:sz w:val="20"/>
                <w:szCs w:val="20"/>
                <w:lang w:eastAsia="fr-FR"/>
              </w:rPr>
              <w:t xml:space="preserve">Décrivez les groupes techniques </w:t>
            </w:r>
            <w:proofErr w:type="gramStart"/>
            <w:r w:rsidRPr="002119EC">
              <w:rPr>
                <w:rFonts w:eastAsia="Times New Roman" w:cs="Calibri"/>
                <w:sz w:val="20"/>
                <w:szCs w:val="20"/>
                <w:lang w:eastAsia="fr-FR"/>
              </w:rPr>
              <w:t>que appuient</w:t>
            </w:r>
            <w:proofErr w:type="gramEnd"/>
            <w:r w:rsidRPr="002119EC">
              <w:rPr>
                <w:rFonts w:eastAsia="Times New Roman" w:cs="Calibri"/>
                <w:sz w:val="20"/>
                <w:szCs w:val="20"/>
                <w:lang w:eastAsia="fr-FR"/>
              </w:rPr>
              <w:t xml:space="preserve"> l’ECD (membre, t</w:t>
            </w:r>
            <w:r w:rsidR="002119EC">
              <w:rPr>
                <w:rFonts w:eastAsia="Times New Roman" w:cs="Calibri"/>
                <w:sz w:val="20"/>
                <w:szCs w:val="20"/>
                <w:lang w:eastAsia="fr-FR"/>
              </w:rPr>
              <w:t>ermes de référence, performance</w:t>
            </w:r>
            <w:r w:rsidRPr="002119EC">
              <w:rPr>
                <w:rFonts w:eastAsia="Times New Roman" w:cs="Calibri"/>
                <w:sz w:val="20"/>
                <w:szCs w:val="20"/>
                <w:lang w:eastAsia="fr-FR"/>
              </w:rPr>
              <w:t xml:space="preserve">). </w:t>
            </w:r>
            <w:r w:rsidRPr="002119EC">
              <w:rPr>
                <w:rFonts w:eastAsia="Times New Roman" w:cs="Calibri"/>
                <w:i/>
                <w:sz w:val="20"/>
                <w:szCs w:val="20"/>
                <w:lang w:eastAsia="fr-FR"/>
              </w:rPr>
              <w:t>Demandez à avoir les procès-verbaux des réunions, si possible</w:t>
            </w:r>
          </w:p>
          <w:p w14:paraId="40C860EC" w14:textId="77777777" w:rsidR="00582D02" w:rsidRPr="002119EC" w:rsidRDefault="00582D02" w:rsidP="00582D02">
            <w:pPr>
              <w:rPr>
                <w:rFonts w:eastAsia="Times New Roman" w:cs="Calibri"/>
                <w:sz w:val="20"/>
                <w:szCs w:val="20"/>
                <w:lang w:eastAsia="fr-FR"/>
              </w:rPr>
            </w:pPr>
          </w:p>
          <w:p w14:paraId="623B0464" w14:textId="77777777" w:rsidR="00582D02" w:rsidRPr="002119EC" w:rsidRDefault="00582D02" w:rsidP="00582D02">
            <w:pPr>
              <w:rPr>
                <w:rFonts w:eastAsia="Times New Roman" w:cs="Calibri"/>
                <w:sz w:val="20"/>
                <w:szCs w:val="20"/>
                <w:lang w:eastAsia="fr-FR"/>
              </w:rPr>
            </w:pPr>
          </w:p>
          <w:p w14:paraId="0D24552F" w14:textId="77777777" w:rsidR="00582D02" w:rsidRPr="002119EC" w:rsidRDefault="00582D02" w:rsidP="00582D02">
            <w:pPr>
              <w:rPr>
                <w:rFonts w:eastAsia="Times New Roman" w:cs="Calibri"/>
                <w:sz w:val="20"/>
                <w:szCs w:val="20"/>
                <w:lang w:eastAsia="fr-FR"/>
              </w:rPr>
            </w:pPr>
          </w:p>
          <w:p w14:paraId="45E4B248" w14:textId="77777777" w:rsidR="00582D02" w:rsidRPr="002119EC" w:rsidRDefault="00582D02" w:rsidP="00582D02">
            <w:pPr>
              <w:rPr>
                <w:rFonts w:eastAsia="Times New Roman" w:cs="Calibri"/>
                <w:sz w:val="20"/>
                <w:szCs w:val="20"/>
                <w:lang w:eastAsia="fr-FR"/>
              </w:rPr>
            </w:pPr>
          </w:p>
          <w:p w14:paraId="7198558F" w14:textId="77777777" w:rsidR="00582D02" w:rsidRPr="002119EC" w:rsidRDefault="00582D02" w:rsidP="00582D02">
            <w:pPr>
              <w:rPr>
                <w:rFonts w:eastAsia="Times New Roman" w:cs="Calibri"/>
                <w:sz w:val="20"/>
                <w:szCs w:val="20"/>
                <w:lang w:eastAsia="fr-FR"/>
              </w:rPr>
            </w:pPr>
          </w:p>
          <w:p w14:paraId="7C17543E" w14:textId="77777777" w:rsidR="00582D02" w:rsidRPr="002119EC" w:rsidRDefault="00582D02" w:rsidP="00582D02">
            <w:pPr>
              <w:rPr>
                <w:rFonts w:eastAsia="Times New Roman" w:cs="Calibri"/>
                <w:sz w:val="20"/>
                <w:szCs w:val="20"/>
                <w:lang w:eastAsia="fr-FR"/>
              </w:rPr>
            </w:pPr>
          </w:p>
          <w:p w14:paraId="2607D41F" w14:textId="77777777" w:rsidR="00582D02" w:rsidRPr="002119EC" w:rsidRDefault="00582D02" w:rsidP="00582D02">
            <w:pPr>
              <w:rPr>
                <w:rFonts w:eastAsia="Times New Roman" w:cs="Calibri"/>
                <w:sz w:val="20"/>
                <w:szCs w:val="20"/>
                <w:lang w:eastAsia="fr-FR"/>
              </w:rPr>
            </w:pPr>
          </w:p>
          <w:p w14:paraId="15617E02" w14:textId="77777777" w:rsidR="00582D02" w:rsidRPr="002119EC" w:rsidRDefault="00582D02" w:rsidP="00582D02">
            <w:pPr>
              <w:rPr>
                <w:rFonts w:eastAsia="Times New Roman" w:cs="Calibri"/>
                <w:sz w:val="20"/>
                <w:szCs w:val="20"/>
                <w:lang w:eastAsia="fr-FR"/>
              </w:rPr>
            </w:pPr>
          </w:p>
        </w:tc>
      </w:tr>
    </w:tbl>
    <w:p w14:paraId="24E08DBA" w14:textId="77777777" w:rsidR="00582D02" w:rsidRPr="002119EC" w:rsidRDefault="00582D02" w:rsidP="00582D02">
      <w:pPr>
        <w:rPr>
          <w:sz w:val="20"/>
          <w:szCs w:val="20"/>
        </w:rPr>
      </w:pPr>
      <w:r w:rsidRPr="002119EC">
        <w:rPr>
          <w:sz w:val="20"/>
          <w:szCs w:val="20"/>
        </w:rPr>
        <w:br w:type="page"/>
      </w:r>
    </w:p>
    <w:tbl>
      <w:tblPr>
        <w:tblStyle w:val="Grilledutableau"/>
        <w:tblW w:w="0" w:type="auto"/>
        <w:tblLook w:val="04A0" w:firstRow="1" w:lastRow="0" w:firstColumn="1" w:lastColumn="0" w:noHBand="0" w:noVBand="1"/>
      </w:tblPr>
      <w:tblGrid>
        <w:gridCol w:w="535"/>
        <w:gridCol w:w="8527"/>
      </w:tblGrid>
      <w:tr w:rsidR="00582D02" w:rsidRPr="002119EC" w14:paraId="6E3697D5" w14:textId="77777777" w:rsidTr="00582D02">
        <w:tc>
          <w:tcPr>
            <w:tcW w:w="9062" w:type="dxa"/>
            <w:gridSpan w:val="2"/>
            <w:shd w:val="clear" w:color="auto" w:fill="D9D9D9" w:themeFill="background1" w:themeFillShade="D9"/>
          </w:tcPr>
          <w:p w14:paraId="55A9CD52" w14:textId="77777777" w:rsidR="00582D02" w:rsidRPr="002119EC" w:rsidRDefault="00582D02" w:rsidP="00582D02">
            <w:pPr>
              <w:rPr>
                <w:sz w:val="20"/>
                <w:szCs w:val="20"/>
              </w:rPr>
            </w:pPr>
            <w:r w:rsidRPr="002119EC">
              <w:rPr>
                <w:rFonts w:eastAsia="Times New Roman" w:cs="Calibri"/>
                <w:b/>
                <w:bCs/>
                <w:sz w:val="20"/>
                <w:szCs w:val="20"/>
                <w:lang w:val="fr-BE" w:eastAsia="fr-FR"/>
              </w:rPr>
              <w:lastRenderedPageBreak/>
              <w:t>Section B : Coordination et collaboration</w:t>
            </w:r>
          </w:p>
        </w:tc>
      </w:tr>
      <w:tr w:rsidR="00582D02" w:rsidRPr="002119EC" w14:paraId="1E407A15" w14:textId="77777777" w:rsidTr="00582D02">
        <w:tc>
          <w:tcPr>
            <w:tcW w:w="535" w:type="dxa"/>
            <w:tcBorders>
              <w:top w:val="single" w:sz="6" w:space="0" w:color="000000"/>
              <w:left w:val="single" w:sz="6" w:space="0" w:color="000000"/>
              <w:bottom w:val="single" w:sz="6" w:space="0" w:color="000000"/>
              <w:right w:val="single" w:sz="6" w:space="0" w:color="000000"/>
            </w:tcBorders>
          </w:tcPr>
          <w:p w14:paraId="3F6BA670"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B1</w:t>
            </w:r>
          </w:p>
        </w:tc>
        <w:tc>
          <w:tcPr>
            <w:tcW w:w="8527" w:type="dxa"/>
            <w:tcBorders>
              <w:top w:val="single" w:sz="6" w:space="0" w:color="000000"/>
              <w:left w:val="single" w:sz="6" w:space="0" w:color="000000"/>
              <w:bottom w:val="single" w:sz="6" w:space="0" w:color="000000"/>
              <w:right w:val="single" w:sz="6" w:space="0" w:color="000000"/>
            </w:tcBorders>
          </w:tcPr>
          <w:p w14:paraId="1FDCEB6F"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Quels sont les mécanismes de coordination des activités SSE financées par les partenaires financiers?</w:t>
            </w:r>
          </w:p>
          <w:p w14:paraId="7940C581" w14:textId="77777777" w:rsidR="00582D02" w:rsidRPr="002119EC" w:rsidRDefault="00582D02" w:rsidP="00582D02">
            <w:pPr>
              <w:rPr>
                <w:rFonts w:eastAsia="Times New Roman" w:cs="Times New Roman"/>
                <w:sz w:val="20"/>
                <w:szCs w:val="20"/>
                <w:lang w:val="fr-BE" w:eastAsia="fr-FR"/>
              </w:rPr>
            </w:pPr>
          </w:p>
          <w:p w14:paraId="44E5F14E" w14:textId="77777777" w:rsidR="00582D02" w:rsidRPr="002119EC" w:rsidRDefault="00582D02" w:rsidP="00582D02">
            <w:pPr>
              <w:rPr>
                <w:rFonts w:eastAsia="Times New Roman" w:cs="Times New Roman"/>
                <w:sz w:val="20"/>
                <w:szCs w:val="20"/>
                <w:lang w:val="fr-BE" w:eastAsia="fr-FR"/>
              </w:rPr>
            </w:pPr>
          </w:p>
          <w:p w14:paraId="44671886" w14:textId="77777777" w:rsidR="00582D02" w:rsidRPr="002119EC" w:rsidRDefault="00582D02" w:rsidP="00582D02">
            <w:pPr>
              <w:rPr>
                <w:rFonts w:eastAsia="Times New Roman" w:cs="Times New Roman"/>
                <w:sz w:val="20"/>
                <w:szCs w:val="20"/>
                <w:lang w:val="fr-BE" w:eastAsia="fr-FR"/>
              </w:rPr>
            </w:pPr>
          </w:p>
          <w:p w14:paraId="4224A8B1" w14:textId="77777777" w:rsidR="00582D02" w:rsidRPr="002119EC" w:rsidRDefault="00582D02" w:rsidP="00582D02">
            <w:pPr>
              <w:rPr>
                <w:rFonts w:eastAsia="Times New Roman" w:cs="Times New Roman"/>
                <w:sz w:val="20"/>
                <w:szCs w:val="20"/>
                <w:lang w:val="fr-BE" w:eastAsia="fr-FR"/>
              </w:rPr>
            </w:pPr>
          </w:p>
          <w:p w14:paraId="13686A3E" w14:textId="77777777" w:rsidR="00582D02" w:rsidRPr="002119EC" w:rsidRDefault="00582D02" w:rsidP="00582D02">
            <w:pPr>
              <w:rPr>
                <w:rFonts w:eastAsia="Times New Roman" w:cs="Times New Roman"/>
                <w:sz w:val="20"/>
                <w:szCs w:val="20"/>
                <w:lang w:val="fr-BE" w:eastAsia="fr-FR"/>
              </w:rPr>
            </w:pPr>
          </w:p>
          <w:p w14:paraId="27C07B21" w14:textId="77777777" w:rsidR="00582D02" w:rsidRPr="002119EC" w:rsidRDefault="00582D02" w:rsidP="00582D02">
            <w:pPr>
              <w:rPr>
                <w:rFonts w:eastAsia="Times New Roman" w:cs="Times New Roman"/>
                <w:sz w:val="20"/>
                <w:szCs w:val="20"/>
                <w:lang w:val="fr-BE" w:eastAsia="fr-FR"/>
              </w:rPr>
            </w:pPr>
          </w:p>
        </w:tc>
      </w:tr>
      <w:tr w:rsidR="00582D02" w:rsidRPr="002119EC" w14:paraId="6596034C" w14:textId="77777777" w:rsidTr="00582D02">
        <w:tc>
          <w:tcPr>
            <w:tcW w:w="535" w:type="dxa"/>
            <w:tcBorders>
              <w:top w:val="single" w:sz="6" w:space="0" w:color="000000"/>
              <w:left w:val="single" w:sz="6" w:space="0" w:color="000000"/>
              <w:bottom w:val="single" w:sz="6" w:space="0" w:color="000000"/>
              <w:right w:val="single" w:sz="6" w:space="0" w:color="000000"/>
            </w:tcBorders>
          </w:tcPr>
          <w:p w14:paraId="2A9829FB"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B2</w:t>
            </w:r>
          </w:p>
        </w:tc>
        <w:tc>
          <w:tcPr>
            <w:tcW w:w="8527" w:type="dxa"/>
            <w:tcBorders>
              <w:top w:val="single" w:sz="6" w:space="0" w:color="000000"/>
              <w:left w:val="single" w:sz="6" w:space="0" w:color="000000"/>
              <w:bottom w:val="single" w:sz="6" w:space="0" w:color="000000"/>
              <w:right w:val="single" w:sz="6" w:space="0" w:color="000000"/>
            </w:tcBorders>
          </w:tcPr>
          <w:p w14:paraId="2A8F5E6C"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Listez-nous les partenaires techniques et financiers principaux qui intervenant dans le système SSE?</w:t>
            </w:r>
          </w:p>
          <w:p w14:paraId="59261FB6"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1.__________________________________________</w:t>
            </w:r>
          </w:p>
          <w:p w14:paraId="269B7816"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2.__________________________________________</w:t>
            </w:r>
          </w:p>
          <w:p w14:paraId="355ABE35"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3.__________________________________________</w:t>
            </w:r>
          </w:p>
          <w:p w14:paraId="753FC567"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4.__________________________________________</w:t>
            </w:r>
          </w:p>
          <w:p w14:paraId="2A84EB91"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5.__________________________________________</w:t>
            </w:r>
          </w:p>
          <w:p w14:paraId="484DE9EC"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6.__________________________________________</w:t>
            </w:r>
          </w:p>
          <w:p w14:paraId="7013F12D"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7.__________________________________________</w:t>
            </w:r>
          </w:p>
          <w:p w14:paraId="48184182" w14:textId="77777777" w:rsidR="00582D02" w:rsidRPr="002119EC" w:rsidRDefault="00582D02" w:rsidP="00582D02">
            <w:pPr>
              <w:rPr>
                <w:rFonts w:eastAsia="Times New Roman" w:cs="Times New Roman"/>
                <w:sz w:val="20"/>
                <w:szCs w:val="20"/>
                <w:lang w:val="fr-BE" w:eastAsia="fr-FR"/>
              </w:rPr>
            </w:pPr>
          </w:p>
        </w:tc>
      </w:tr>
      <w:tr w:rsidR="00582D02" w:rsidRPr="002119EC" w14:paraId="324ABE36" w14:textId="77777777" w:rsidTr="00582D02">
        <w:tc>
          <w:tcPr>
            <w:tcW w:w="535" w:type="dxa"/>
            <w:tcBorders>
              <w:top w:val="single" w:sz="6" w:space="0" w:color="000000"/>
              <w:left w:val="single" w:sz="6" w:space="0" w:color="000000"/>
              <w:bottom w:val="single" w:sz="6" w:space="0" w:color="000000"/>
              <w:right w:val="single" w:sz="6" w:space="0" w:color="000000"/>
            </w:tcBorders>
          </w:tcPr>
          <w:p w14:paraId="47096A1A"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B3</w:t>
            </w:r>
          </w:p>
        </w:tc>
        <w:tc>
          <w:tcPr>
            <w:tcW w:w="8527" w:type="dxa"/>
            <w:tcBorders>
              <w:top w:val="single" w:sz="6" w:space="0" w:color="000000"/>
              <w:left w:val="single" w:sz="6" w:space="0" w:color="000000"/>
              <w:bottom w:val="single" w:sz="6" w:space="0" w:color="000000"/>
              <w:right w:val="single" w:sz="6" w:space="0" w:color="000000"/>
            </w:tcBorders>
          </w:tcPr>
          <w:p w14:paraId="4F384C13"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Listez-nous les projets financés par l’USAID qui interviennent dans le système SSE?</w:t>
            </w:r>
          </w:p>
          <w:p w14:paraId="3DCB4C92"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1.__________________________________________</w:t>
            </w:r>
          </w:p>
          <w:p w14:paraId="3B454472"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2.__________________________________________</w:t>
            </w:r>
          </w:p>
          <w:p w14:paraId="6B5FA739"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3.__________________________________________</w:t>
            </w:r>
          </w:p>
          <w:p w14:paraId="4F9F1F6E"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4.__________________________________________</w:t>
            </w:r>
          </w:p>
          <w:p w14:paraId="2685A431"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5.__________________________________________</w:t>
            </w:r>
          </w:p>
          <w:p w14:paraId="6FF8AE7C" w14:textId="77777777" w:rsidR="00582D02" w:rsidRPr="002119EC" w:rsidRDefault="00582D02" w:rsidP="00582D02">
            <w:pPr>
              <w:rPr>
                <w:rFonts w:eastAsia="Times New Roman" w:cs="Times New Roman"/>
                <w:sz w:val="20"/>
                <w:szCs w:val="20"/>
                <w:lang w:val="fr-BE" w:eastAsia="fr-FR"/>
              </w:rPr>
            </w:pPr>
          </w:p>
        </w:tc>
      </w:tr>
      <w:tr w:rsidR="00582D02" w:rsidRPr="002119EC" w14:paraId="1910A3BF" w14:textId="77777777" w:rsidTr="00582D02">
        <w:tc>
          <w:tcPr>
            <w:tcW w:w="535" w:type="dxa"/>
          </w:tcPr>
          <w:p w14:paraId="786FFE7F"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B5</w:t>
            </w:r>
          </w:p>
        </w:tc>
        <w:tc>
          <w:tcPr>
            <w:tcW w:w="8527" w:type="dxa"/>
          </w:tcPr>
          <w:p w14:paraId="7B834904" w14:textId="5D7FEEE5"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 xml:space="preserve">Quel appui l’ECD reçoit du PNLP dans la </w:t>
            </w:r>
            <w:del w:id="741" w:author="El Hadji Falilou Ndiaye" w:date="2019-08-09T13:36:00Z">
              <w:r w:rsidRPr="002119EC" w:rsidDel="0099737B">
                <w:rPr>
                  <w:rFonts w:eastAsia="Times New Roman" w:cs="Times New Roman"/>
                  <w:sz w:val="20"/>
                  <w:szCs w:val="20"/>
                  <w:lang w:val="fr-BE" w:eastAsia="fr-FR"/>
                </w:rPr>
                <w:delText xml:space="preserve">la </w:delText>
              </w:r>
            </w:del>
            <w:r w:rsidRPr="002119EC">
              <w:rPr>
                <w:rFonts w:eastAsia="Times New Roman" w:cs="Times New Roman"/>
                <w:sz w:val="20"/>
                <w:szCs w:val="20"/>
                <w:lang w:val="fr-BE" w:eastAsia="fr-FR"/>
              </w:rPr>
              <w:t xml:space="preserve">planification des activités SSE du </w:t>
            </w:r>
            <w:proofErr w:type="gramStart"/>
            <w:r w:rsidRPr="002119EC">
              <w:rPr>
                <w:rFonts w:eastAsia="Times New Roman" w:cs="Times New Roman"/>
                <w:sz w:val="20"/>
                <w:szCs w:val="20"/>
                <w:lang w:val="fr-BE" w:eastAsia="fr-FR"/>
              </w:rPr>
              <w:t>paludisme?</w:t>
            </w:r>
            <w:proofErr w:type="gramEnd"/>
          </w:p>
          <w:p w14:paraId="76951A75" w14:textId="77777777" w:rsidR="00582D02" w:rsidRPr="002119EC" w:rsidRDefault="00582D02" w:rsidP="00582D02">
            <w:pPr>
              <w:rPr>
                <w:rFonts w:eastAsia="Times New Roman" w:cs="Times New Roman"/>
                <w:sz w:val="20"/>
                <w:szCs w:val="20"/>
                <w:lang w:val="fr-BE" w:eastAsia="fr-FR"/>
              </w:rPr>
            </w:pPr>
          </w:p>
          <w:p w14:paraId="5124EC05" w14:textId="77777777" w:rsidR="00582D02" w:rsidRPr="002119EC" w:rsidRDefault="00582D02" w:rsidP="00582D02">
            <w:pPr>
              <w:rPr>
                <w:rFonts w:eastAsia="Times New Roman" w:cs="Times New Roman"/>
                <w:sz w:val="20"/>
                <w:szCs w:val="20"/>
                <w:lang w:val="fr-BE" w:eastAsia="fr-FR"/>
              </w:rPr>
            </w:pPr>
          </w:p>
          <w:p w14:paraId="107F5CDA" w14:textId="77777777" w:rsidR="00582D02" w:rsidRPr="002119EC" w:rsidRDefault="00582D02" w:rsidP="00582D02">
            <w:pPr>
              <w:rPr>
                <w:rFonts w:eastAsia="Times New Roman" w:cs="Times New Roman"/>
                <w:sz w:val="20"/>
                <w:szCs w:val="20"/>
                <w:lang w:val="fr-BE" w:eastAsia="fr-FR"/>
              </w:rPr>
            </w:pPr>
          </w:p>
          <w:p w14:paraId="0119D34B" w14:textId="77777777" w:rsidR="00582D02" w:rsidRPr="002119EC" w:rsidRDefault="00582D02" w:rsidP="00582D02">
            <w:pPr>
              <w:rPr>
                <w:rFonts w:eastAsia="Times New Roman" w:cs="Times New Roman"/>
                <w:sz w:val="20"/>
                <w:szCs w:val="20"/>
                <w:lang w:val="fr-BE" w:eastAsia="fr-FR"/>
              </w:rPr>
            </w:pPr>
          </w:p>
          <w:p w14:paraId="56CB8B48" w14:textId="77777777" w:rsidR="00582D02" w:rsidRPr="002119EC" w:rsidRDefault="00582D02" w:rsidP="00582D02">
            <w:pPr>
              <w:rPr>
                <w:rFonts w:eastAsia="Times New Roman" w:cs="Times New Roman"/>
                <w:sz w:val="20"/>
                <w:szCs w:val="20"/>
                <w:lang w:val="fr-BE" w:eastAsia="fr-FR"/>
              </w:rPr>
            </w:pPr>
          </w:p>
          <w:p w14:paraId="59AB3B59" w14:textId="77777777" w:rsidR="00582D02" w:rsidRPr="002119EC" w:rsidRDefault="00582D02" w:rsidP="00582D02">
            <w:pPr>
              <w:rPr>
                <w:rFonts w:eastAsia="Times New Roman" w:cs="Times New Roman"/>
                <w:sz w:val="20"/>
                <w:szCs w:val="20"/>
                <w:lang w:val="fr-BE" w:eastAsia="fr-FR"/>
              </w:rPr>
            </w:pPr>
          </w:p>
        </w:tc>
      </w:tr>
      <w:tr w:rsidR="00582D02" w:rsidRPr="002119EC" w14:paraId="5C4E365D" w14:textId="77777777" w:rsidTr="00582D02">
        <w:tc>
          <w:tcPr>
            <w:tcW w:w="535" w:type="dxa"/>
          </w:tcPr>
          <w:p w14:paraId="2E6684C5"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B6</w:t>
            </w:r>
          </w:p>
        </w:tc>
        <w:tc>
          <w:tcPr>
            <w:tcW w:w="8521" w:type="dxa"/>
          </w:tcPr>
          <w:p w14:paraId="2E003DC1"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 xml:space="preserve">Quels sont les mécanismes de coordination des activités des </w:t>
            </w:r>
            <w:proofErr w:type="spellStart"/>
            <w:r w:rsidRPr="002119EC">
              <w:rPr>
                <w:rFonts w:eastAsia="Times New Roman" w:cs="Times New Roman"/>
                <w:sz w:val="20"/>
                <w:szCs w:val="20"/>
                <w:lang w:val="fr-BE" w:eastAsia="fr-FR"/>
              </w:rPr>
              <w:t>ONGs</w:t>
            </w:r>
            <w:proofErr w:type="spellEnd"/>
            <w:r w:rsidRPr="002119EC">
              <w:rPr>
                <w:rFonts w:eastAsia="Times New Roman" w:cs="Times New Roman"/>
                <w:sz w:val="20"/>
                <w:szCs w:val="20"/>
                <w:lang w:val="fr-BE" w:eastAsia="fr-FR"/>
              </w:rPr>
              <w:t>/Secteur privé intervenant dans le système de SSE du paludisme?</w:t>
            </w:r>
          </w:p>
          <w:p w14:paraId="5A4DD3D4" w14:textId="77777777" w:rsidR="00582D02" w:rsidRPr="002119EC" w:rsidRDefault="00582D02" w:rsidP="00582D02">
            <w:pPr>
              <w:rPr>
                <w:rFonts w:eastAsia="Times New Roman" w:cs="Times New Roman"/>
                <w:sz w:val="20"/>
                <w:szCs w:val="20"/>
                <w:lang w:val="fr-BE" w:eastAsia="fr-FR"/>
              </w:rPr>
            </w:pPr>
          </w:p>
          <w:p w14:paraId="76C44720" w14:textId="77777777" w:rsidR="00582D02" w:rsidRPr="002119EC" w:rsidRDefault="00582D02" w:rsidP="00582D02">
            <w:pPr>
              <w:rPr>
                <w:rFonts w:eastAsia="Times New Roman" w:cs="Times New Roman"/>
                <w:sz w:val="20"/>
                <w:szCs w:val="20"/>
                <w:lang w:val="fr-BE" w:eastAsia="fr-FR"/>
              </w:rPr>
            </w:pPr>
          </w:p>
          <w:p w14:paraId="62E99208" w14:textId="77777777" w:rsidR="00582D02" w:rsidRPr="002119EC" w:rsidRDefault="00582D02" w:rsidP="00582D02">
            <w:pPr>
              <w:rPr>
                <w:rFonts w:eastAsia="Times New Roman" w:cs="Times New Roman"/>
                <w:sz w:val="20"/>
                <w:szCs w:val="20"/>
                <w:lang w:val="fr-BE" w:eastAsia="fr-FR"/>
              </w:rPr>
            </w:pPr>
          </w:p>
          <w:p w14:paraId="35941D0A" w14:textId="77777777" w:rsidR="00582D02" w:rsidRPr="002119EC" w:rsidRDefault="00582D02" w:rsidP="00582D02">
            <w:pPr>
              <w:rPr>
                <w:rFonts w:eastAsia="Times New Roman" w:cs="Times New Roman"/>
                <w:sz w:val="20"/>
                <w:szCs w:val="20"/>
                <w:lang w:val="fr-BE" w:eastAsia="fr-FR"/>
              </w:rPr>
            </w:pPr>
          </w:p>
          <w:p w14:paraId="0E2AE433" w14:textId="77777777" w:rsidR="00582D02" w:rsidRPr="002119EC" w:rsidRDefault="00582D02" w:rsidP="00582D02">
            <w:pPr>
              <w:rPr>
                <w:rFonts w:eastAsia="Times New Roman" w:cs="Times New Roman"/>
                <w:sz w:val="20"/>
                <w:szCs w:val="20"/>
                <w:lang w:val="fr-BE" w:eastAsia="fr-FR"/>
              </w:rPr>
            </w:pPr>
          </w:p>
          <w:p w14:paraId="1E812AA8" w14:textId="77777777" w:rsidR="00582D02" w:rsidRPr="002119EC" w:rsidRDefault="00582D02" w:rsidP="00582D02">
            <w:pPr>
              <w:rPr>
                <w:rFonts w:eastAsia="Times New Roman" w:cs="Times New Roman"/>
                <w:sz w:val="20"/>
                <w:szCs w:val="20"/>
                <w:lang w:val="fr-BE" w:eastAsia="fr-FR"/>
              </w:rPr>
            </w:pPr>
          </w:p>
        </w:tc>
      </w:tr>
    </w:tbl>
    <w:p w14:paraId="3F8864A1" w14:textId="77777777" w:rsidR="00582D02" w:rsidRPr="002119EC" w:rsidRDefault="00582D02" w:rsidP="00582D02"/>
    <w:p w14:paraId="6E893BF8" w14:textId="77777777" w:rsidR="00582D02" w:rsidRPr="002119EC" w:rsidRDefault="00582D02" w:rsidP="00582D02">
      <w:r w:rsidRPr="002119EC">
        <w:br w:type="page"/>
      </w:r>
    </w:p>
    <w:tbl>
      <w:tblPr>
        <w:tblStyle w:val="Grilledutableau"/>
        <w:tblW w:w="0" w:type="auto"/>
        <w:tblLook w:val="04A0" w:firstRow="1" w:lastRow="0" w:firstColumn="1" w:lastColumn="0" w:noHBand="0" w:noVBand="1"/>
      </w:tblPr>
      <w:tblGrid>
        <w:gridCol w:w="535"/>
        <w:gridCol w:w="8527"/>
      </w:tblGrid>
      <w:tr w:rsidR="00582D02" w:rsidRPr="002119EC" w14:paraId="09BFB9B1" w14:textId="77777777" w:rsidTr="00582D02">
        <w:tc>
          <w:tcPr>
            <w:tcW w:w="9062" w:type="dxa"/>
            <w:gridSpan w:val="2"/>
            <w:shd w:val="clear" w:color="auto" w:fill="D9D9D9" w:themeFill="background1" w:themeFillShade="D9"/>
          </w:tcPr>
          <w:p w14:paraId="21CE7DE0" w14:textId="77777777" w:rsidR="00582D02" w:rsidRPr="002119EC" w:rsidRDefault="00582D02" w:rsidP="00582D02">
            <w:r w:rsidRPr="002119EC">
              <w:rPr>
                <w:rFonts w:eastAsia="Times New Roman" w:cs="Calibri"/>
                <w:b/>
                <w:bCs/>
                <w:lang w:val="fr-BE" w:eastAsia="fr-FR"/>
              </w:rPr>
              <w:lastRenderedPageBreak/>
              <w:t>Section C : Financement</w:t>
            </w:r>
          </w:p>
        </w:tc>
      </w:tr>
      <w:tr w:rsidR="00582D02" w:rsidRPr="002119EC" w14:paraId="5DDCBAF0" w14:textId="77777777" w:rsidTr="00582D02">
        <w:tc>
          <w:tcPr>
            <w:tcW w:w="535" w:type="dxa"/>
            <w:tcBorders>
              <w:top w:val="single" w:sz="6" w:space="0" w:color="000000"/>
              <w:left w:val="single" w:sz="6" w:space="0" w:color="000000"/>
              <w:bottom w:val="single" w:sz="6" w:space="0" w:color="000000"/>
              <w:right w:val="single" w:sz="6" w:space="0" w:color="000000"/>
            </w:tcBorders>
          </w:tcPr>
          <w:p w14:paraId="1B438170"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C1</w:t>
            </w:r>
          </w:p>
        </w:tc>
        <w:tc>
          <w:tcPr>
            <w:tcW w:w="8527" w:type="dxa"/>
            <w:tcBorders>
              <w:top w:val="single" w:sz="6" w:space="0" w:color="000000"/>
              <w:left w:val="single" w:sz="6" w:space="0" w:color="000000"/>
              <w:bottom w:val="single" w:sz="6" w:space="0" w:color="000000"/>
              <w:right w:val="single" w:sz="6" w:space="0" w:color="000000"/>
            </w:tcBorders>
          </w:tcPr>
          <w:p w14:paraId="07C959C4"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Quelles sont les principales sources de financement du District?</w:t>
            </w:r>
          </w:p>
          <w:p w14:paraId="528570E5" w14:textId="77777777" w:rsidR="00582D02" w:rsidRPr="002119EC" w:rsidRDefault="00582D02" w:rsidP="00582D02">
            <w:pPr>
              <w:rPr>
                <w:rFonts w:eastAsia="Times New Roman" w:cs="Times New Roman"/>
                <w:sz w:val="20"/>
                <w:szCs w:val="20"/>
                <w:lang w:val="fr-BE" w:eastAsia="fr-FR"/>
              </w:rPr>
            </w:pPr>
          </w:p>
          <w:p w14:paraId="6448DFF9" w14:textId="77777777" w:rsidR="00582D02" w:rsidRPr="002119EC" w:rsidRDefault="00582D02" w:rsidP="00582D02">
            <w:pPr>
              <w:rPr>
                <w:rFonts w:eastAsia="Times New Roman" w:cs="Times New Roman"/>
                <w:sz w:val="20"/>
                <w:szCs w:val="20"/>
                <w:lang w:val="fr-BE" w:eastAsia="fr-FR"/>
              </w:rPr>
            </w:pPr>
          </w:p>
          <w:p w14:paraId="5AC54B0B" w14:textId="77777777" w:rsidR="00582D02" w:rsidRPr="002119EC" w:rsidRDefault="00582D02" w:rsidP="00582D02">
            <w:pPr>
              <w:rPr>
                <w:rFonts w:eastAsia="Times New Roman" w:cs="Times New Roman"/>
                <w:sz w:val="20"/>
                <w:szCs w:val="20"/>
                <w:lang w:val="fr-BE" w:eastAsia="fr-FR"/>
              </w:rPr>
            </w:pPr>
          </w:p>
        </w:tc>
      </w:tr>
      <w:tr w:rsidR="00582D02" w:rsidRPr="002119EC" w14:paraId="4ED0EE6E" w14:textId="77777777" w:rsidTr="00582D02">
        <w:tc>
          <w:tcPr>
            <w:tcW w:w="535" w:type="dxa"/>
          </w:tcPr>
          <w:p w14:paraId="77FC7023"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C2</w:t>
            </w:r>
          </w:p>
        </w:tc>
        <w:tc>
          <w:tcPr>
            <w:tcW w:w="8527" w:type="dxa"/>
          </w:tcPr>
          <w:p w14:paraId="2A66DE96"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Combien le district a-t-il reçu du budget national au cours des trois dernières années et le taux d’exécution?</w:t>
            </w:r>
          </w:p>
          <w:p w14:paraId="4775DB50"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2016</w:t>
            </w:r>
            <w:proofErr w:type="gramStart"/>
            <w:r w:rsidRPr="002119EC">
              <w:rPr>
                <w:rFonts w:eastAsia="Times New Roman" w:cs="Times New Roman"/>
                <w:sz w:val="20"/>
                <w:szCs w:val="20"/>
                <w:lang w:eastAsia="fr-FR"/>
              </w:rPr>
              <w:t> :Montant</w:t>
            </w:r>
            <w:proofErr w:type="gramEnd"/>
            <w:r w:rsidRPr="002119EC">
              <w:rPr>
                <w:rFonts w:eastAsia="Times New Roman" w:cs="Times New Roman"/>
                <w:sz w:val="20"/>
                <w:szCs w:val="20"/>
                <w:lang w:eastAsia="fr-FR"/>
              </w:rPr>
              <w:t xml:space="preserve"> _______________________________________Taux d’exécution________</w:t>
            </w:r>
          </w:p>
          <w:p w14:paraId="0F6B5618"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2017</w:t>
            </w:r>
            <w:proofErr w:type="gramStart"/>
            <w:r w:rsidRPr="002119EC">
              <w:rPr>
                <w:rFonts w:eastAsia="Times New Roman" w:cs="Times New Roman"/>
                <w:sz w:val="20"/>
                <w:szCs w:val="20"/>
                <w:lang w:eastAsia="fr-FR"/>
              </w:rPr>
              <w:t> :Montant</w:t>
            </w:r>
            <w:proofErr w:type="gramEnd"/>
            <w:r w:rsidRPr="002119EC">
              <w:rPr>
                <w:rFonts w:eastAsia="Times New Roman" w:cs="Times New Roman"/>
                <w:sz w:val="20"/>
                <w:szCs w:val="20"/>
                <w:lang w:eastAsia="fr-FR"/>
              </w:rPr>
              <w:t xml:space="preserve"> _______________________________________Taux d’exécution________</w:t>
            </w:r>
          </w:p>
          <w:p w14:paraId="23D29BE1"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2018</w:t>
            </w:r>
            <w:proofErr w:type="gramStart"/>
            <w:r w:rsidRPr="002119EC">
              <w:rPr>
                <w:rFonts w:eastAsia="Times New Roman" w:cs="Times New Roman"/>
                <w:sz w:val="20"/>
                <w:szCs w:val="20"/>
                <w:lang w:eastAsia="fr-FR"/>
              </w:rPr>
              <w:t> :Montant</w:t>
            </w:r>
            <w:proofErr w:type="gramEnd"/>
            <w:r w:rsidRPr="002119EC">
              <w:rPr>
                <w:rFonts w:eastAsia="Times New Roman" w:cs="Times New Roman"/>
                <w:sz w:val="20"/>
                <w:szCs w:val="20"/>
                <w:lang w:eastAsia="fr-FR"/>
              </w:rPr>
              <w:t xml:space="preserve"> _______________________________________Taux d’exécution________</w:t>
            </w:r>
          </w:p>
          <w:p w14:paraId="61B2D350" w14:textId="77777777" w:rsidR="00582D02" w:rsidRPr="002119EC" w:rsidRDefault="00582D02" w:rsidP="00582D02">
            <w:pPr>
              <w:rPr>
                <w:rFonts w:eastAsia="Times New Roman" w:cs="Times New Roman"/>
                <w:sz w:val="20"/>
                <w:szCs w:val="20"/>
                <w:lang w:eastAsia="fr-FR"/>
              </w:rPr>
            </w:pPr>
          </w:p>
          <w:p w14:paraId="24619655" w14:textId="77777777" w:rsidR="00582D02" w:rsidRPr="002119EC" w:rsidRDefault="00582D02" w:rsidP="00582D02">
            <w:pPr>
              <w:rPr>
                <w:rFonts w:eastAsia="Times New Roman" w:cs="Times New Roman"/>
                <w:sz w:val="20"/>
                <w:szCs w:val="20"/>
                <w:lang w:eastAsia="fr-FR"/>
              </w:rPr>
            </w:pPr>
          </w:p>
        </w:tc>
      </w:tr>
      <w:tr w:rsidR="00582D02" w:rsidRPr="002119EC" w14:paraId="14A2793B" w14:textId="77777777" w:rsidTr="00582D02">
        <w:tc>
          <w:tcPr>
            <w:tcW w:w="535" w:type="dxa"/>
          </w:tcPr>
          <w:p w14:paraId="4057CA9A"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C3</w:t>
            </w:r>
          </w:p>
        </w:tc>
        <w:tc>
          <w:tcPr>
            <w:tcW w:w="8527" w:type="dxa"/>
          </w:tcPr>
          <w:p w14:paraId="03044B38"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Quelles sont les proportions allouées aux activités de SSE du paludisme ?</w:t>
            </w:r>
          </w:p>
          <w:p w14:paraId="56C64B94"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2016</w:t>
            </w:r>
            <w:proofErr w:type="gramStart"/>
            <w:r w:rsidRPr="002119EC">
              <w:rPr>
                <w:rFonts w:eastAsia="Times New Roman" w:cs="Times New Roman"/>
                <w:sz w:val="20"/>
                <w:szCs w:val="20"/>
                <w:lang w:eastAsia="fr-FR"/>
              </w:rPr>
              <w:t> :Montant</w:t>
            </w:r>
            <w:proofErr w:type="gramEnd"/>
            <w:r w:rsidRPr="002119EC">
              <w:rPr>
                <w:rFonts w:eastAsia="Times New Roman" w:cs="Times New Roman"/>
                <w:sz w:val="20"/>
                <w:szCs w:val="20"/>
                <w:lang w:eastAsia="fr-FR"/>
              </w:rPr>
              <w:t xml:space="preserve"> _______________________________________Taux d’exécution________</w:t>
            </w:r>
          </w:p>
          <w:p w14:paraId="104E5B5E"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2017</w:t>
            </w:r>
            <w:proofErr w:type="gramStart"/>
            <w:r w:rsidRPr="002119EC">
              <w:rPr>
                <w:rFonts w:eastAsia="Times New Roman" w:cs="Times New Roman"/>
                <w:sz w:val="20"/>
                <w:szCs w:val="20"/>
                <w:lang w:eastAsia="fr-FR"/>
              </w:rPr>
              <w:t> :Montant</w:t>
            </w:r>
            <w:proofErr w:type="gramEnd"/>
            <w:r w:rsidRPr="002119EC">
              <w:rPr>
                <w:rFonts w:eastAsia="Times New Roman" w:cs="Times New Roman"/>
                <w:sz w:val="20"/>
                <w:szCs w:val="20"/>
                <w:lang w:eastAsia="fr-FR"/>
              </w:rPr>
              <w:t xml:space="preserve"> _______________________________________Taux d’exécution________</w:t>
            </w:r>
          </w:p>
          <w:p w14:paraId="2913CD29" w14:textId="77777777" w:rsidR="00582D02" w:rsidRPr="002119EC" w:rsidRDefault="00582D02" w:rsidP="00582D02">
            <w:pPr>
              <w:rPr>
                <w:rFonts w:eastAsia="Times New Roman" w:cs="Times New Roman"/>
                <w:sz w:val="20"/>
                <w:szCs w:val="20"/>
                <w:lang w:eastAsia="fr-FR"/>
              </w:rPr>
            </w:pPr>
            <w:r w:rsidRPr="002119EC">
              <w:rPr>
                <w:rFonts w:eastAsia="Times New Roman" w:cs="Times New Roman"/>
                <w:sz w:val="20"/>
                <w:szCs w:val="20"/>
                <w:lang w:eastAsia="fr-FR"/>
              </w:rPr>
              <w:t>2018</w:t>
            </w:r>
            <w:proofErr w:type="gramStart"/>
            <w:r w:rsidRPr="002119EC">
              <w:rPr>
                <w:rFonts w:eastAsia="Times New Roman" w:cs="Times New Roman"/>
                <w:sz w:val="20"/>
                <w:szCs w:val="20"/>
                <w:lang w:eastAsia="fr-FR"/>
              </w:rPr>
              <w:t> :Montant</w:t>
            </w:r>
            <w:proofErr w:type="gramEnd"/>
            <w:r w:rsidRPr="002119EC">
              <w:rPr>
                <w:rFonts w:eastAsia="Times New Roman" w:cs="Times New Roman"/>
                <w:sz w:val="20"/>
                <w:szCs w:val="20"/>
                <w:lang w:eastAsia="fr-FR"/>
              </w:rPr>
              <w:t xml:space="preserve"> _______________________________________Taux d’exécution________</w:t>
            </w:r>
          </w:p>
          <w:p w14:paraId="77B27795" w14:textId="77777777" w:rsidR="00582D02" w:rsidRPr="002119EC" w:rsidRDefault="00582D02" w:rsidP="00582D02">
            <w:pPr>
              <w:rPr>
                <w:rFonts w:eastAsia="Times New Roman" w:cs="Times New Roman"/>
                <w:sz w:val="20"/>
                <w:szCs w:val="20"/>
                <w:lang w:val="fr-BE" w:eastAsia="fr-FR"/>
              </w:rPr>
            </w:pPr>
          </w:p>
        </w:tc>
      </w:tr>
    </w:tbl>
    <w:p w14:paraId="381187B4" w14:textId="77777777" w:rsidR="00582D02" w:rsidRPr="002119EC" w:rsidRDefault="00582D02" w:rsidP="00582D02"/>
    <w:tbl>
      <w:tblPr>
        <w:tblStyle w:val="Grilledutableau"/>
        <w:tblW w:w="0" w:type="auto"/>
        <w:tblLook w:val="04A0" w:firstRow="1" w:lastRow="0" w:firstColumn="1" w:lastColumn="0" w:noHBand="0" w:noVBand="1"/>
      </w:tblPr>
      <w:tblGrid>
        <w:gridCol w:w="805"/>
        <w:gridCol w:w="6388"/>
        <w:gridCol w:w="439"/>
        <w:gridCol w:w="439"/>
        <w:gridCol w:w="500"/>
        <w:gridCol w:w="491"/>
      </w:tblGrid>
      <w:tr w:rsidR="00582D02" w:rsidRPr="002119EC" w14:paraId="0F730473" w14:textId="77777777" w:rsidTr="00582D02">
        <w:tc>
          <w:tcPr>
            <w:tcW w:w="9062" w:type="dxa"/>
            <w:gridSpan w:val="6"/>
            <w:shd w:val="clear" w:color="auto" w:fill="D9D9D9" w:themeFill="background1" w:themeFillShade="D9"/>
          </w:tcPr>
          <w:p w14:paraId="138FD1DF" w14:textId="77777777" w:rsidR="00582D02" w:rsidRPr="002119EC" w:rsidRDefault="00582D02" w:rsidP="00582D02">
            <w:pPr>
              <w:rPr>
                <w:rFonts w:eastAsia="Times New Roman" w:cs="Calibri"/>
                <w:b/>
                <w:bCs/>
                <w:lang w:val="fr-BE" w:eastAsia="fr-FR"/>
              </w:rPr>
            </w:pPr>
            <w:r w:rsidRPr="002119EC">
              <w:rPr>
                <w:rFonts w:eastAsia="Times New Roman" w:cs="Calibri"/>
                <w:b/>
                <w:bCs/>
                <w:lang w:val="fr-BE" w:eastAsia="fr-FR"/>
              </w:rPr>
              <w:t>Section D : Capacités techniques</w:t>
            </w:r>
          </w:p>
        </w:tc>
      </w:tr>
      <w:tr w:rsidR="00582D02" w:rsidRPr="002119EC" w14:paraId="6643FCDD" w14:textId="77777777" w:rsidTr="00582D02">
        <w:tc>
          <w:tcPr>
            <w:tcW w:w="9062" w:type="dxa"/>
            <w:gridSpan w:val="6"/>
            <w:tcBorders>
              <w:top w:val="single" w:sz="6" w:space="0" w:color="000000"/>
              <w:left w:val="single" w:sz="6" w:space="0" w:color="000000"/>
              <w:bottom w:val="single" w:sz="4" w:space="0" w:color="auto"/>
              <w:right w:val="single" w:sz="6" w:space="0" w:color="000000"/>
            </w:tcBorders>
          </w:tcPr>
          <w:p w14:paraId="4A7E583D"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b/>
                <w:sz w:val="20"/>
                <w:szCs w:val="20"/>
                <w:lang w:val="fr-BE" w:eastAsia="fr-FR"/>
              </w:rPr>
              <w:t>Description des scores</w:t>
            </w:r>
            <w:r w:rsidRPr="002119EC">
              <w:rPr>
                <w:rFonts w:eastAsia="Times New Roman" w:cs="Times New Roman"/>
                <w:sz w:val="20"/>
                <w:szCs w:val="20"/>
                <w:lang w:val="fr-BE" w:eastAsia="fr-FR"/>
              </w:rPr>
              <w:t xml:space="preserve"> : </w:t>
            </w:r>
          </w:p>
          <w:p w14:paraId="6C0BF94B" w14:textId="77777777" w:rsidR="00582D02" w:rsidRPr="002119EC" w:rsidRDefault="00582D02" w:rsidP="00582D02">
            <w:pPr>
              <w:pStyle w:val="Paragraphedeliste"/>
              <w:numPr>
                <w:ilvl w:val="0"/>
                <w:numId w:val="32"/>
              </w:numPr>
              <w:rPr>
                <w:rFonts w:eastAsia="Times New Roman" w:cs="Times New Roman"/>
                <w:sz w:val="20"/>
                <w:szCs w:val="20"/>
                <w:lang w:val="fr-BE" w:eastAsia="fr-FR"/>
              </w:rPr>
            </w:pPr>
            <w:r w:rsidRPr="002119EC">
              <w:rPr>
                <w:rFonts w:eastAsia="Times New Roman" w:cs="Times New Roman"/>
                <w:b/>
                <w:sz w:val="20"/>
                <w:szCs w:val="20"/>
                <w:lang w:val="fr-BE" w:eastAsia="fr-FR"/>
              </w:rPr>
              <w:t>Adéquat</w:t>
            </w:r>
            <w:r w:rsidRPr="002119EC">
              <w:rPr>
                <w:rFonts w:eastAsia="Times New Roman" w:cs="Times New Roman"/>
                <w:sz w:val="20"/>
                <w:szCs w:val="20"/>
                <w:lang w:val="fr-BE" w:eastAsia="fr-FR"/>
              </w:rPr>
              <w:t xml:space="preserve"> - Au moins une compréhension de la question / concept / compétence plus des preuves d’application</w:t>
            </w:r>
          </w:p>
          <w:p w14:paraId="2267A9FC" w14:textId="77777777" w:rsidR="00582D02" w:rsidRPr="002119EC" w:rsidRDefault="00582D02" w:rsidP="00582D02">
            <w:pPr>
              <w:pStyle w:val="Paragraphedeliste"/>
              <w:numPr>
                <w:ilvl w:val="0"/>
                <w:numId w:val="32"/>
              </w:numPr>
              <w:rPr>
                <w:rFonts w:eastAsia="Times New Roman" w:cs="Times New Roman"/>
                <w:sz w:val="20"/>
                <w:szCs w:val="20"/>
                <w:lang w:val="fr-BE" w:eastAsia="fr-FR"/>
              </w:rPr>
            </w:pPr>
            <w:r w:rsidRPr="002119EC">
              <w:rPr>
                <w:rFonts w:eastAsia="Times New Roman" w:cs="Times New Roman"/>
                <w:b/>
                <w:sz w:val="20"/>
                <w:szCs w:val="20"/>
                <w:lang w:val="fr-BE" w:eastAsia="fr-FR"/>
              </w:rPr>
              <w:t xml:space="preserve">Marginal </w:t>
            </w:r>
            <w:r w:rsidRPr="002119EC">
              <w:rPr>
                <w:rFonts w:eastAsia="Times New Roman" w:cs="Times New Roman"/>
                <w:sz w:val="20"/>
                <w:szCs w:val="20"/>
                <w:lang w:val="fr-BE" w:eastAsia="fr-FR"/>
              </w:rPr>
              <w:t xml:space="preserve">-compréhension de la question / concept / compétence sans preuve d’application ou application limitée </w:t>
            </w:r>
          </w:p>
          <w:p w14:paraId="7DF0E636" w14:textId="77777777" w:rsidR="00582D02" w:rsidRPr="002119EC" w:rsidRDefault="00582D02" w:rsidP="00582D02">
            <w:pPr>
              <w:pStyle w:val="Paragraphedeliste"/>
              <w:numPr>
                <w:ilvl w:val="0"/>
                <w:numId w:val="32"/>
              </w:numPr>
              <w:rPr>
                <w:rFonts w:eastAsia="Times New Roman" w:cs="Times New Roman"/>
                <w:sz w:val="20"/>
                <w:szCs w:val="20"/>
                <w:lang w:val="fr-BE" w:eastAsia="fr-FR"/>
              </w:rPr>
            </w:pPr>
            <w:r w:rsidRPr="002119EC">
              <w:rPr>
                <w:rFonts w:eastAsia="Times New Roman" w:cs="Times New Roman"/>
                <w:b/>
                <w:sz w:val="20"/>
                <w:szCs w:val="20"/>
                <w:lang w:val="fr-BE" w:eastAsia="fr-FR"/>
              </w:rPr>
              <w:t>Inadéquate</w:t>
            </w:r>
            <w:r w:rsidRPr="002119EC">
              <w:rPr>
                <w:rFonts w:eastAsia="Times New Roman" w:cs="Times New Roman"/>
                <w:sz w:val="20"/>
                <w:szCs w:val="20"/>
                <w:lang w:val="fr-BE" w:eastAsia="fr-FR"/>
              </w:rPr>
              <w:t xml:space="preserve"> - compréhension limitée de la question/ concept/compétence et peu ou pas de preuves d’application </w:t>
            </w:r>
          </w:p>
          <w:p w14:paraId="1DBC9244" w14:textId="77777777" w:rsidR="00582D02" w:rsidRPr="002119EC" w:rsidRDefault="00582D02" w:rsidP="00582D02">
            <w:pPr>
              <w:rPr>
                <w:rFonts w:eastAsia="Times New Roman" w:cs="Times New Roman"/>
                <w:i/>
                <w:lang w:val="fr-BE" w:eastAsia="fr-FR"/>
              </w:rPr>
            </w:pPr>
            <w:r w:rsidRPr="002119EC">
              <w:rPr>
                <w:rFonts w:eastAsia="Times New Roman" w:cs="Times New Roman"/>
                <w:i/>
                <w:lang w:val="fr-BE" w:eastAsia="fr-FR"/>
              </w:rPr>
              <w:t>Cochez la case correspondant au score.</w:t>
            </w:r>
          </w:p>
        </w:tc>
      </w:tr>
      <w:tr w:rsidR="00582D02" w:rsidRPr="002119EC" w14:paraId="65EC3A3D" w14:textId="77777777" w:rsidTr="00582D02">
        <w:trPr>
          <w:trHeight w:val="278"/>
        </w:trPr>
        <w:tc>
          <w:tcPr>
            <w:tcW w:w="8571" w:type="dxa"/>
            <w:gridSpan w:val="5"/>
            <w:tcBorders>
              <w:top w:val="single" w:sz="4" w:space="0" w:color="auto"/>
              <w:left w:val="single" w:sz="4" w:space="0" w:color="auto"/>
              <w:bottom w:val="nil"/>
              <w:right w:val="nil"/>
            </w:tcBorders>
          </w:tcPr>
          <w:p w14:paraId="59489309" w14:textId="77777777" w:rsidR="00582D02" w:rsidRPr="002119EC" w:rsidRDefault="00582D02" w:rsidP="00582D02">
            <w:pPr>
              <w:rPr>
                <w:rFonts w:eastAsia="Times New Roman" w:cs="Times New Roman"/>
                <w:b/>
                <w:lang w:eastAsia="fr-FR"/>
              </w:rPr>
            </w:pPr>
            <w:r w:rsidRPr="002119EC">
              <w:rPr>
                <w:rFonts w:eastAsia="Times New Roman" w:cs="Times New Roman"/>
                <w:b/>
                <w:lang w:val="fr-BE" w:eastAsia="fr-FR"/>
              </w:rPr>
              <w:t>D1 : Capacité en gestion des programmes</w:t>
            </w:r>
          </w:p>
        </w:tc>
        <w:tc>
          <w:tcPr>
            <w:tcW w:w="491" w:type="dxa"/>
            <w:tcBorders>
              <w:top w:val="nil"/>
              <w:left w:val="nil"/>
              <w:bottom w:val="nil"/>
              <w:right w:val="single" w:sz="4" w:space="0" w:color="auto"/>
            </w:tcBorders>
          </w:tcPr>
          <w:p w14:paraId="503D978F" w14:textId="77777777" w:rsidR="00582D02" w:rsidRPr="002119EC" w:rsidRDefault="00582D02" w:rsidP="00582D02">
            <w:pPr>
              <w:rPr>
                <w:rFonts w:eastAsia="Times New Roman" w:cs="Times New Roman"/>
                <w:lang w:val="fr-BE" w:eastAsia="fr-FR"/>
              </w:rPr>
            </w:pPr>
          </w:p>
        </w:tc>
      </w:tr>
      <w:tr w:rsidR="00582D02" w:rsidRPr="002119EC" w14:paraId="0BC88501" w14:textId="77777777" w:rsidTr="00582D02">
        <w:tc>
          <w:tcPr>
            <w:tcW w:w="805" w:type="dxa"/>
            <w:tcBorders>
              <w:top w:val="nil"/>
              <w:left w:val="single" w:sz="4" w:space="0" w:color="auto"/>
              <w:bottom w:val="nil"/>
              <w:right w:val="nil"/>
            </w:tcBorders>
          </w:tcPr>
          <w:p w14:paraId="32832894"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nil"/>
            </w:tcBorders>
          </w:tcPr>
          <w:p w14:paraId="6CB87740" w14:textId="77777777" w:rsidR="00582D02" w:rsidRPr="002119EC" w:rsidRDefault="00582D02" w:rsidP="00582D02">
            <w:pPr>
              <w:rPr>
                <w:rFonts w:eastAsia="Times New Roman" w:cs="Times New Roman"/>
                <w:sz w:val="20"/>
                <w:szCs w:val="20"/>
                <w:lang w:val="fr-BE" w:eastAsia="fr-FR"/>
              </w:rPr>
            </w:pPr>
          </w:p>
        </w:tc>
        <w:tc>
          <w:tcPr>
            <w:tcW w:w="439" w:type="dxa"/>
            <w:tcBorders>
              <w:top w:val="nil"/>
              <w:left w:val="nil"/>
              <w:bottom w:val="single" w:sz="4" w:space="0" w:color="auto"/>
              <w:right w:val="nil"/>
            </w:tcBorders>
          </w:tcPr>
          <w:p w14:paraId="7BC3C902"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1</w:t>
            </w:r>
          </w:p>
        </w:tc>
        <w:tc>
          <w:tcPr>
            <w:tcW w:w="439" w:type="dxa"/>
            <w:tcBorders>
              <w:top w:val="nil"/>
              <w:left w:val="nil"/>
              <w:bottom w:val="single" w:sz="4" w:space="0" w:color="auto"/>
              <w:right w:val="nil"/>
            </w:tcBorders>
          </w:tcPr>
          <w:p w14:paraId="21034E2F"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2</w:t>
            </w:r>
          </w:p>
        </w:tc>
        <w:tc>
          <w:tcPr>
            <w:tcW w:w="500" w:type="dxa"/>
            <w:tcBorders>
              <w:top w:val="nil"/>
              <w:left w:val="nil"/>
              <w:bottom w:val="single" w:sz="4" w:space="0" w:color="auto"/>
              <w:right w:val="nil"/>
            </w:tcBorders>
          </w:tcPr>
          <w:p w14:paraId="16DB2FAD"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3</w:t>
            </w:r>
          </w:p>
        </w:tc>
        <w:tc>
          <w:tcPr>
            <w:tcW w:w="491" w:type="dxa"/>
            <w:tcBorders>
              <w:top w:val="nil"/>
              <w:left w:val="nil"/>
              <w:bottom w:val="nil"/>
              <w:right w:val="single" w:sz="4" w:space="0" w:color="auto"/>
            </w:tcBorders>
          </w:tcPr>
          <w:p w14:paraId="71C0C813" w14:textId="77777777" w:rsidR="00582D02" w:rsidRPr="002119EC" w:rsidRDefault="00582D02" w:rsidP="00582D02">
            <w:pPr>
              <w:jc w:val="center"/>
              <w:rPr>
                <w:rFonts w:eastAsia="Times New Roman" w:cs="Times New Roman"/>
                <w:lang w:val="fr-BE" w:eastAsia="fr-FR"/>
              </w:rPr>
            </w:pPr>
          </w:p>
        </w:tc>
      </w:tr>
      <w:tr w:rsidR="00582D02" w:rsidRPr="002119EC" w14:paraId="4C00D9A6" w14:textId="77777777" w:rsidTr="00582D02">
        <w:tc>
          <w:tcPr>
            <w:tcW w:w="805" w:type="dxa"/>
            <w:tcBorders>
              <w:top w:val="nil"/>
              <w:left w:val="single" w:sz="4" w:space="0" w:color="auto"/>
              <w:bottom w:val="nil"/>
              <w:right w:val="nil"/>
            </w:tcBorders>
          </w:tcPr>
          <w:p w14:paraId="26A333D5"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5E083C42"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 xml:space="preserve">Développement de partenariat </w:t>
            </w:r>
          </w:p>
        </w:tc>
        <w:tc>
          <w:tcPr>
            <w:tcW w:w="439" w:type="dxa"/>
            <w:tcBorders>
              <w:top w:val="single" w:sz="4" w:space="0" w:color="auto"/>
              <w:left w:val="single" w:sz="4" w:space="0" w:color="auto"/>
              <w:bottom w:val="single" w:sz="4" w:space="0" w:color="auto"/>
              <w:right w:val="single" w:sz="4" w:space="0" w:color="auto"/>
            </w:tcBorders>
          </w:tcPr>
          <w:p w14:paraId="7CFC8D8F"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7FCFA221"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5B8BBD81"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1AF1DEE6" w14:textId="77777777" w:rsidR="00582D02" w:rsidRPr="002119EC" w:rsidRDefault="00582D02" w:rsidP="00582D02">
            <w:pPr>
              <w:jc w:val="center"/>
              <w:rPr>
                <w:rFonts w:eastAsia="Times New Roman" w:cs="Times New Roman"/>
                <w:lang w:val="fr-BE" w:eastAsia="fr-FR"/>
              </w:rPr>
            </w:pPr>
          </w:p>
        </w:tc>
      </w:tr>
      <w:tr w:rsidR="00582D02" w:rsidRPr="002119EC" w14:paraId="5A8D7938" w14:textId="77777777" w:rsidTr="00582D02">
        <w:tc>
          <w:tcPr>
            <w:tcW w:w="805" w:type="dxa"/>
            <w:tcBorders>
              <w:top w:val="nil"/>
              <w:left w:val="single" w:sz="4" w:space="0" w:color="auto"/>
              <w:bottom w:val="nil"/>
              <w:right w:val="nil"/>
            </w:tcBorders>
          </w:tcPr>
          <w:p w14:paraId="57AA82B4"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43652595"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Planification des programmes</w:t>
            </w:r>
          </w:p>
        </w:tc>
        <w:tc>
          <w:tcPr>
            <w:tcW w:w="439" w:type="dxa"/>
            <w:tcBorders>
              <w:top w:val="single" w:sz="4" w:space="0" w:color="auto"/>
              <w:left w:val="single" w:sz="4" w:space="0" w:color="auto"/>
              <w:bottom w:val="single" w:sz="4" w:space="0" w:color="auto"/>
              <w:right w:val="single" w:sz="4" w:space="0" w:color="auto"/>
            </w:tcBorders>
          </w:tcPr>
          <w:p w14:paraId="1A5F9814"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6059EDA9"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74FF67A6"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053843CB" w14:textId="77777777" w:rsidR="00582D02" w:rsidRPr="002119EC" w:rsidRDefault="00582D02" w:rsidP="00582D02">
            <w:pPr>
              <w:jc w:val="center"/>
              <w:rPr>
                <w:rFonts w:eastAsia="Times New Roman" w:cs="Times New Roman"/>
                <w:lang w:val="fr-BE" w:eastAsia="fr-FR"/>
              </w:rPr>
            </w:pPr>
          </w:p>
        </w:tc>
      </w:tr>
      <w:tr w:rsidR="00582D02" w:rsidRPr="002119EC" w14:paraId="62E1BB3B" w14:textId="77777777" w:rsidTr="00582D02">
        <w:tc>
          <w:tcPr>
            <w:tcW w:w="805" w:type="dxa"/>
            <w:tcBorders>
              <w:top w:val="nil"/>
              <w:left w:val="single" w:sz="4" w:space="0" w:color="auto"/>
              <w:bottom w:val="nil"/>
              <w:right w:val="nil"/>
            </w:tcBorders>
          </w:tcPr>
          <w:p w14:paraId="00703536"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6BB60040"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Mobilisation des ressources</w:t>
            </w:r>
          </w:p>
        </w:tc>
        <w:tc>
          <w:tcPr>
            <w:tcW w:w="439" w:type="dxa"/>
            <w:tcBorders>
              <w:top w:val="single" w:sz="4" w:space="0" w:color="auto"/>
              <w:left w:val="single" w:sz="4" w:space="0" w:color="auto"/>
              <w:bottom w:val="single" w:sz="4" w:space="0" w:color="auto"/>
              <w:right w:val="single" w:sz="4" w:space="0" w:color="auto"/>
            </w:tcBorders>
          </w:tcPr>
          <w:p w14:paraId="40349AD3"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3D247488"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3A97641E"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5CE89D27" w14:textId="77777777" w:rsidR="00582D02" w:rsidRPr="002119EC" w:rsidRDefault="00582D02" w:rsidP="00582D02">
            <w:pPr>
              <w:jc w:val="center"/>
              <w:rPr>
                <w:rFonts w:eastAsia="Times New Roman" w:cs="Times New Roman"/>
                <w:lang w:val="fr-BE" w:eastAsia="fr-FR"/>
              </w:rPr>
            </w:pPr>
          </w:p>
        </w:tc>
      </w:tr>
      <w:tr w:rsidR="00582D02" w:rsidRPr="002119EC" w14:paraId="56A5798A" w14:textId="77777777" w:rsidTr="00582D02">
        <w:tc>
          <w:tcPr>
            <w:tcW w:w="805" w:type="dxa"/>
            <w:tcBorders>
              <w:top w:val="nil"/>
              <w:left w:val="single" w:sz="4" w:space="0" w:color="auto"/>
              <w:bottom w:val="nil"/>
              <w:right w:val="nil"/>
            </w:tcBorders>
          </w:tcPr>
          <w:p w14:paraId="08D8AD04"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7B72191D"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Coordination/intégration</w:t>
            </w:r>
          </w:p>
        </w:tc>
        <w:tc>
          <w:tcPr>
            <w:tcW w:w="439" w:type="dxa"/>
            <w:tcBorders>
              <w:top w:val="single" w:sz="4" w:space="0" w:color="auto"/>
              <w:left w:val="single" w:sz="4" w:space="0" w:color="auto"/>
              <w:bottom w:val="single" w:sz="4" w:space="0" w:color="auto"/>
              <w:right w:val="single" w:sz="4" w:space="0" w:color="auto"/>
            </w:tcBorders>
          </w:tcPr>
          <w:p w14:paraId="633A633F"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51FE4F83"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243D3673"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5B5E95CB" w14:textId="77777777" w:rsidR="00582D02" w:rsidRPr="002119EC" w:rsidRDefault="00582D02" w:rsidP="00582D02">
            <w:pPr>
              <w:jc w:val="center"/>
              <w:rPr>
                <w:rFonts w:eastAsia="Times New Roman" w:cs="Times New Roman"/>
                <w:lang w:val="fr-BE" w:eastAsia="fr-FR"/>
              </w:rPr>
            </w:pPr>
          </w:p>
        </w:tc>
      </w:tr>
      <w:tr w:rsidR="00582D02" w:rsidRPr="002119EC" w14:paraId="02F41776" w14:textId="77777777" w:rsidTr="00582D02">
        <w:tc>
          <w:tcPr>
            <w:tcW w:w="805" w:type="dxa"/>
            <w:tcBorders>
              <w:top w:val="nil"/>
              <w:left w:val="single" w:sz="4" w:space="0" w:color="auto"/>
              <w:bottom w:val="nil"/>
              <w:right w:val="nil"/>
            </w:tcBorders>
          </w:tcPr>
          <w:p w14:paraId="25349972"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6DEF7CFC" w14:textId="214D7FC9"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Mise en œuvre des programme</w:t>
            </w:r>
            <w:r w:rsidR="002119EC">
              <w:rPr>
                <w:rFonts w:eastAsia="Times New Roman" w:cs="Times New Roman"/>
                <w:sz w:val="20"/>
                <w:szCs w:val="20"/>
                <w:lang w:val="fr-BE" w:eastAsia="fr-FR"/>
              </w:rPr>
              <w:t>s</w:t>
            </w:r>
          </w:p>
        </w:tc>
        <w:tc>
          <w:tcPr>
            <w:tcW w:w="439" w:type="dxa"/>
            <w:tcBorders>
              <w:top w:val="single" w:sz="4" w:space="0" w:color="auto"/>
              <w:left w:val="single" w:sz="4" w:space="0" w:color="auto"/>
              <w:bottom w:val="single" w:sz="4" w:space="0" w:color="auto"/>
              <w:right w:val="single" w:sz="4" w:space="0" w:color="auto"/>
            </w:tcBorders>
          </w:tcPr>
          <w:p w14:paraId="179AAFD5"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4584197"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68D91512"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6B0A3DDC" w14:textId="77777777" w:rsidR="00582D02" w:rsidRPr="002119EC" w:rsidRDefault="00582D02" w:rsidP="00582D02">
            <w:pPr>
              <w:jc w:val="center"/>
              <w:rPr>
                <w:rFonts w:eastAsia="Times New Roman" w:cs="Times New Roman"/>
                <w:lang w:val="fr-BE" w:eastAsia="fr-FR"/>
              </w:rPr>
            </w:pPr>
          </w:p>
        </w:tc>
      </w:tr>
      <w:tr w:rsidR="00582D02" w:rsidRPr="002119EC" w14:paraId="3455688B" w14:textId="77777777" w:rsidTr="00582D02">
        <w:tc>
          <w:tcPr>
            <w:tcW w:w="805" w:type="dxa"/>
            <w:tcBorders>
              <w:top w:val="nil"/>
              <w:left w:val="single" w:sz="4" w:space="0" w:color="auto"/>
              <w:bottom w:val="nil"/>
              <w:right w:val="nil"/>
            </w:tcBorders>
          </w:tcPr>
          <w:p w14:paraId="6934CB21"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96192D9"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Gestion du budget</w:t>
            </w:r>
          </w:p>
        </w:tc>
        <w:tc>
          <w:tcPr>
            <w:tcW w:w="439" w:type="dxa"/>
            <w:tcBorders>
              <w:top w:val="single" w:sz="4" w:space="0" w:color="auto"/>
              <w:left w:val="single" w:sz="4" w:space="0" w:color="auto"/>
              <w:bottom w:val="single" w:sz="4" w:space="0" w:color="auto"/>
              <w:right w:val="single" w:sz="4" w:space="0" w:color="auto"/>
            </w:tcBorders>
          </w:tcPr>
          <w:p w14:paraId="1F4B61DB"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9F5CBED"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559D13DF"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06102483" w14:textId="77777777" w:rsidR="00582D02" w:rsidRPr="002119EC" w:rsidRDefault="00582D02" w:rsidP="00582D02">
            <w:pPr>
              <w:jc w:val="center"/>
              <w:rPr>
                <w:rFonts w:eastAsia="Times New Roman" w:cs="Times New Roman"/>
                <w:lang w:val="fr-BE" w:eastAsia="fr-FR"/>
              </w:rPr>
            </w:pPr>
          </w:p>
        </w:tc>
      </w:tr>
      <w:tr w:rsidR="00582D02" w:rsidRPr="002119EC" w14:paraId="34705057" w14:textId="77777777" w:rsidTr="00582D02">
        <w:tc>
          <w:tcPr>
            <w:tcW w:w="805" w:type="dxa"/>
            <w:tcBorders>
              <w:top w:val="nil"/>
              <w:left w:val="single" w:sz="4" w:space="0" w:color="auto"/>
              <w:bottom w:val="nil"/>
              <w:right w:val="nil"/>
            </w:tcBorders>
          </w:tcPr>
          <w:p w14:paraId="4B9863C1"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037B2FD"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 xml:space="preserve">Faire une analyse situationnelle </w:t>
            </w:r>
          </w:p>
        </w:tc>
        <w:tc>
          <w:tcPr>
            <w:tcW w:w="439" w:type="dxa"/>
            <w:tcBorders>
              <w:top w:val="single" w:sz="4" w:space="0" w:color="auto"/>
              <w:left w:val="single" w:sz="4" w:space="0" w:color="auto"/>
              <w:bottom w:val="single" w:sz="4" w:space="0" w:color="auto"/>
              <w:right w:val="single" w:sz="4" w:space="0" w:color="auto"/>
            </w:tcBorders>
          </w:tcPr>
          <w:p w14:paraId="63DA5F83"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4B8F08FE"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958E166"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71CBD9D2" w14:textId="77777777" w:rsidR="00582D02" w:rsidRPr="002119EC" w:rsidRDefault="00582D02" w:rsidP="00582D02">
            <w:pPr>
              <w:jc w:val="center"/>
              <w:rPr>
                <w:rFonts w:eastAsia="Times New Roman" w:cs="Times New Roman"/>
                <w:lang w:val="fr-BE" w:eastAsia="fr-FR"/>
              </w:rPr>
            </w:pPr>
          </w:p>
        </w:tc>
      </w:tr>
      <w:tr w:rsidR="00582D02" w:rsidRPr="002119EC" w14:paraId="5B78D5F9" w14:textId="77777777" w:rsidTr="00582D02">
        <w:tc>
          <w:tcPr>
            <w:tcW w:w="805" w:type="dxa"/>
            <w:tcBorders>
              <w:top w:val="nil"/>
              <w:left w:val="single" w:sz="4" w:space="0" w:color="auto"/>
              <w:bottom w:val="single" w:sz="4" w:space="0" w:color="auto"/>
              <w:right w:val="nil"/>
            </w:tcBorders>
          </w:tcPr>
          <w:p w14:paraId="53C6E79B" w14:textId="77777777" w:rsidR="00582D02" w:rsidRPr="002119EC" w:rsidRDefault="00582D02" w:rsidP="00582D02">
            <w:pPr>
              <w:rPr>
                <w:rFonts w:eastAsia="Times New Roman" w:cs="Times New Roman"/>
                <w:lang w:val="fr-BE" w:eastAsia="fr-FR"/>
              </w:rPr>
            </w:pPr>
          </w:p>
        </w:tc>
        <w:tc>
          <w:tcPr>
            <w:tcW w:w="6388" w:type="dxa"/>
            <w:tcBorders>
              <w:top w:val="nil"/>
              <w:left w:val="nil"/>
              <w:bottom w:val="single" w:sz="4" w:space="0" w:color="auto"/>
              <w:right w:val="nil"/>
            </w:tcBorders>
          </w:tcPr>
          <w:p w14:paraId="10B00286" w14:textId="77777777" w:rsidR="00582D02" w:rsidRPr="002119EC" w:rsidRDefault="00582D02" w:rsidP="00582D02">
            <w:pP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4B5D80A8"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5D1D8CCA"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nil"/>
              <w:bottom w:val="single" w:sz="4" w:space="0" w:color="auto"/>
              <w:right w:val="nil"/>
            </w:tcBorders>
          </w:tcPr>
          <w:p w14:paraId="51AF0077"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nil"/>
              <w:bottom w:val="single" w:sz="4" w:space="0" w:color="auto"/>
              <w:right w:val="single" w:sz="4" w:space="0" w:color="auto"/>
            </w:tcBorders>
          </w:tcPr>
          <w:p w14:paraId="41B1C254" w14:textId="77777777" w:rsidR="00582D02" w:rsidRPr="002119EC" w:rsidRDefault="00582D02" w:rsidP="00582D02">
            <w:pPr>
              <w:jc w:val="center"/>
              <w:rPr>
                <w:rFonts w:eastAsia="Times New Roman" w:cs="Times New Roman"/>
                <w:lang w:val="fr-BE" w:eastAsia="fr-FR"/>
              </w:rPr>
            </w:pPr>
          </w:p>
        </w:tc>
      </w:tr>
      <w:tr w:rsidR="00582D02" w:rsidRPr="002119EC" w14:paraId="028CB03B" w14:textId="77777777" w:rsidTr="00582D02">
        <w:trPr>
          <w:trHeight w:val="278"/>
        </w:trPr>
        <w:tc>
          <w:tcPr>
            <w:tcW w:w="8571" w:type="dxa"/>
            <w:gridSpan w:val="5"/>
            <w:tcBorders>
              <w:top w:val="single" w:sz="4" w:space="0" w:color="auto"/>
              <w:left w:val="single" w:sz="4" w:space="0" w:color="auto"/>
              <w:bottom w:val="nil"/>
              <w:right w:val="nil"/>
            </w:tcBorders>
          </w:tcPr>
          <w:p w14:paraId="45B599E8" w14:textId="77777777" w:rsidR="00582D02" w:rsidRPr="002119EC" w:rsidRDefault="00582D02" w:rsidP="00582D02">
            <w:pPr>
              <w:rPr>
                <w:rFonts w:eastAsia="Times New Roman" w:cs="Times New Roman"/>
                <w:b/>
                <w:lang w:eastAsia="fr-FR"/>
              </w:rPr>
            </w:pPr>
            <w:r w:rsidRPr="002119EC">
              <w:rPr>
                <w:rFonts w:eastAsia="Times New Roman" w:cs="Times New Roman"/>
                <w:b/>
                <w:lang w:val="fr-BE" w:eastAsia="fr-FR"/>
              </w:rPr>
              <w:t>D3 : Renforcement des capacités</w:t>
            </w:r>
          </w:p>
        </w:tc>
        <w:tc>
          <w:tcPr>
            <w:tcW w:w="491" w:type="dxa"/>
            <w:tcBorders>
              <w:top w:val="nil"/>
              <w:left w:val="nil"/>
              <w:bottom w:val="nil"/>
              <w:right w:val="single" w:sz="4" w:space="0" w:color="auto"/>
            </w:tcBorders>
          </w:tcPr>
          <w:p w14:paraId="62DE3B10" w14:textId="77777777" w:rsidR="00582D02" w:rsidRPr="002119EC" w:rsidRDefault="00582D02" w:rsidP="00582D02">
            <w:pPr>
              <w:rPr>
                <w:rFonts w:eastAsia="Times New Roman" w:cs="Times New Roman"/>
                <w:lang w:val="fr-BE" w:eastAsia="fr-FR"/>
              </w:rPr>
            </w:pPr>
          </w:p>
        </w:tc>
      </w:tr>
      <w:tr w:rsidR="00582D02" w:rsidRPr="002119EC" w14:paraId="270B7FC6" w14:textId="77777777" w:rsidTr="00582D02">
        <w:tc>
          <w:tcPr>
            <w:tcW w:w="805" w:type="dxa"/>
            <w:tcBorders>
              <w:top w:val="nil"/>
              <w:left w:val="single" w:sz="4" w:space="0" w:color="auto"/>
              <w:bottom w:val="nil"/>
              <w:right w:val="nil"/>
            </w:tcBorders>
          </w:tcPr>
          <w:p w14:paraId="6A516B9F"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nil"/>
            </w:tcBorders>
          </w:tcPr>
          <w:p w14:paraId="509AA8B3" w14:textId="77777777" w:rsidR="00582D02" w:rsidRPr="002119EC" w:rsidRDefault="00582D02" w:rsidP="00582D02">
            <w:pPr>
              <w:rPr>
                <w:rFonts w:eastAsia="Times New Roman" w:cs="Times New Roman"/>
                <w:sz w:val="20"/>
                <w:szCs w:val="20"/>
                <w:lang w:val="fr-BE" w:eastAsia="fr-FR"/>
              </w:rPr>
            </w:pPr>
          </w:p>
        </w:tc>
        <w:tc>
          <w:tcPr>
            <w:tcW w:w="439" w:type="dxa"/>
            <w:tcBorders>
              <w:top w:val="nil"/>
              <w:left w:val="nil"/>
              <w:bottom w:val="single" w:sz="4" w:space="0" w:color="auto"/>
              <w:right w:val="nil"/>
            </w:tcBorders>
          </w:tcPr>
          <w:p w14:paraId="5846C81F"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1</w:t>
            </w:r>
          </w:p>
        </w:tc>
        <w:tc>
          <w:tcPr>
            <w:tcW w:w="439" w:type="dxa"/>
            <w:tcBorders>
              <w:top w:val="nil"/>
              <w:left w:val="nil"/>
              <w:bottom w:val="single" w:sz="4" w:space="0" w:color="auto"/>
              <w:right w:val="nil"/>
            </w:tcBorders>
          </w:tcPr>
          <w:p w14:paraId="2E783916"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2</w:t>
            </w:r>
          </w:p>
        </w:tc>
        <w:tc>
          <w:tcPr>
            <w:tcW w:w="500" w:type="dxa"/>
            <w:tcBorders>
              <w:top w:val="nil"/>
              <w:left w:val="nil"/>
              <w:bottom w:val="single" w:sz="4" w:space="0" w:color="auto"/>
              <w:right w:val="nil"/>
            </w:tcBorders>
          </w:tcPr>
          <w:p w14:paraId="5532C314"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3</w:t>
            </w:r>
          </w:p>
        </w:tc>
        <w:tc>
          <w:tcPr>
            <w:tcW w:w="491" w:type="dxa"/>
            <w:tcBorders>
              <w:top w:val="nil"/>
              <w:left w:val="nil"/>
              <w:bottom w:val="nil"/>
              <w:right w:val="single" w:sz="4" w:space="0" w:color="auto"/>
            </w:tcBorders>
          </w:tcPr>
          <w:p w14:paraId="1772B80D" w14:textId="77777777" w:rsidR="00582D02" w:rsidRPr="002119EC" w:rsidRDefault="00582D02" w:rsidP="00582D02">
            <w:pPr>
              <w:jc w:val="center"/>
              <w:rPr>
                <w:rFonts w:eastAsia="Times New Roman" w:cs="Times New Roman"/>
                <w:sz w:val="20"/>
                <w:szCs w:val="20"/>
                <w:lang w:val="fr-BE" w:eastAsia="fr-FR"/>
              </w:rPr>
            </w:pPr>
          </w:p>
        </w:tc>
      </w:tr>
      <w:tr w:rsidR="00582D02" w:rsidRPr="002119EC" w14:paraId="13DE22B7" w14:textId="77777777" w:rsidTr="00582D02">
        <w:tc>
          <w:tcPr>
            <w:tcW w:w="805" w:type="dxa"/>
            <w:tcBorders>
              <w:top w:val="nil"/>
              <w:left w:val="single" w:sz="4" w:space="0" w:color="auto"/>
              <w:bottom w:val="nil"/>
              <w:right w:val="nil"/>
            </w:tcBorders>
          </w:tcPr>
          <w:p w14:paraId="7F31997B"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CD9F99F"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 xml:space="preserve">Conception et mise en œuvre d’une évaluation des besoins en formation </w:t>
            </w:r>
          </w:p>
        </w:tc>
        <w:tc>
          <w:tcPr>
            <w:tcW w:w="439" w:type="dxa"/>
            <w:tcBorders>
              <w:top w:val="single" w:sz="4" w:space="0" w:color="auto"/>
              <w:left w:val="single" w:sz="4" w:space="0" w:color="auto"/>
              <w:bottom w:val="single" w:sz="4" w:space="0" w:color="auto"/>
              <w:right w:val="single" w:sz="4" w:space="0" w:color="auto"/>
            </w:tcBorders>
          </w:tcPr>
          <w:p w14:paraId="414A1F01"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539445D3"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7A478F08"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26472EE1" w14:textId="77777777" w:rsidR="00582D02" w:rsidRPr="002119EC" w:rsidRDefault="00582D02" w:rsidP="00582D02">
            <w:pPr>
              <w:jc w:val="center"/>
              <w:rPr>
                <w:rFonts w:eastAsia="Times New Roman" w:cs="Times New Roman"/>
                <w:sz w:val="20"/>
                <w:szCs w:val="20"/>
                <w:lang w:val="fr-BE" w:eastAsia="fr-FR"/>
              </w:rPr>
            </w:pPr>
          </w:p>
        </w:tc>
      </w:tr>
      <w:tr w:rsidR="00582D02" w:rsidRPr="002119EC" w14:paraId="3D68CC45" w14:textId="77777777" w:rsidTr="00582D02">
        <w:tc>
          <w:tcPr>
            <w:tcW w:w="805" w:type="dxa"/>
            <w:tcBorders>
              <w:top w:val="nil"/>
              <w:left w:val="single" w:sz="4" w:space="0" w:color="auto"/>
              <w:bottom w:val="nil"/>
              <w:right w:val="nil"/>
            </w:tcBorders>
          </w:tcPr>
          <w:p w14:paraId="4BE68A11"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664B81DE"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Développement de cursus de formation</w:t>
            </w:r>
          </w:p>
        </w:tc>
        <w:tc>
          <w:tcPr>
            <w:tcW w:w="439" w:type="dxa"/>
            <w:tcBorders>
              <w:top w:val="single" w:sz="4" w:space="0" w:color="auto"/>
              <w:left w:val="single" w:sz="4" w:space="0" w:color="auto"/>
              <w:bottom w:val="single" w:sz="4" w:space="0" w:color="auto"/>
              <w:right w:val="single" w:sz="4" w:space="0" w:color="auto"/>
            </w:tcBorders>
          </w:tcPr>
          <w:p w14:paraId="79C21DBA"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6FB60FB"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14C45321"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4AB5D993" w14:textId="77777777" w:rsidR="00582D02" w:rsidRPr="002119EC" w:rsidRDefault="00582D02" w:rsidP="00582D02">
            <w:pPr>
              <w:jc w:val="center"/>
              <w:rPr>
                <w:rFonts w:eastAsia="Times New Roman" w:cs="Times New Roman"/>
                <w:sz w:val="20"/>
                <w:szCs w:val="20"/>
                <w:lang w:val="fr-BE" w:eastAsia="fr-FR"/>
              </w:rPr>
            </w:pPr>
          </w:p>
        </w:tc>
      </w:tr>
      <w:tr w:rsidR="00582D02" w:rsidRPr="002119EC" w14:paraId="7B65B140" w14:textId="77777777" w:rsidTr="00582D02">
        <w:tc>
          <w:tcPr>
            <w:tcW w:w="805" w:type="dxa"/>
            <w:tcBorders>
              <w:top w:val="nil"/>
              <w:left w:val="single" w:sz="4" w:space="0" w:color="auto"/>
              <w:bottom w:val="nil"/>
              <w:right w:val="nil"/>
            </w:tcBorders>
          </w:tcPr>
          <w:p w14:paraId="7871542C"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EB70569"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Développement de manuels de formation</w:t>
            </w:r>
          </w:p>
        </w:tc>
        <w:tc>
          <w:tcPr>
            <w:tcW w:w="439" w:type="dxa"/>
            <w:tcBorders>
              <w:top w:val="single" w:sz="4" w:space="0" w:color="auto"/>
              <w:left w:val="single" w:sz="4" w:space="0" w:color="auto"/>
              <w:bottom w:val="single" w:sz="4" w:space="0" w:color="auto"/>
              <w:right w:val="single" w:sz="4" w:space="0" w:color="auto"/>
            </w:tcBorders>
          </w:tcPr>
          <w:p w14:paraId="3E575680"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379E3FAC"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CFD74C9"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27631EA" w14:textId="77777777" w:rsidR="00582D02" w:rsidRPr="002119EC" w:rsidRDefault="00582D02" w:rsidP="00582D02">
            <w:pPr>
              <w:jc w:val="center"/>
              <w:rPr>
                <w:rFonts w:eastAsia="Times New Roman" w:cs="Times New Roman"/>
                <w:sz w:val="20"/>
                <w:szCs w:val="20"/>
                <w:lang w:val="fr-BE" w:eastAsia="fr-FR"/>
              </w:rPr>
            </w:pPr>
          </w:p>
        </w:tc>
      </w:tr>
      <w:tr w:rsidR="00582D02" w:rsidRPr="002119EC" w14:paraId="4DED4DDC" w14:textId="77777777" w:rsidTr="00582D02">
        <w:tc>
          <w:tcPr>
            <w:tcW w:w="805" w:type="dxa"/>
            <w:tcBorders>
              <w:top w:val="nil"/>
              <w:left w:val="single" w:sz="4" w:space="0" w:color="auto"/>
              <w:bottom w:val="nil"/>
              <w:right w:val="nil"/>
            </w:tcBorders>
          </w:tcPr>
          <w:p w14:paraId="074DDCE3"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511FB506"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Organisation et mise en œuvre d’un programme de formation</w:t>
            </w:r>
          </w:p>
        </w:tc>
        <w:tc>
          <w:tcPr>
            <w:tcW w:w="439" w:type="dxa"/>
            <w:tcBorders>
              <w:top w:val="single" w:sz="4" w:space="0" w:color="auto"/>
              <w:left w:val="single" w:sz="4" w:space="0" w:color="auto"/>
              <w:bottom w:val="single" w:sz="4" w:space="0" w:color="auto"/>
              <w:right w:val="single" w:sz="4" w:space="0" w:color="auto"/>
            </w:tcBorders>
          </w:tcPr>
          <w:p w14:paraId="487088BC"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03A812C"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7F7A2589"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0BFEED96" w14:textId="77777777" w:rsidR="00582D02" w:rsidRPr="002119EC" w:rsidRDefault="00582D02" w:rsidP="00582D02">
            <w:pPr>
              <w:jc w:val="center"/>
              <w:rPr>
                <w:rFonts w:eastAsia="Times New Roman" w:cs="Times New Roman"/>
                <w:sz w:val="20"/>
                <w:szCs w:val="20"/>
                <w:lang w:val="fr-BE" w:eastAsia="fr-FR"/>
              </w:rPr>
            </w:pPr>
          </w:p>
        </w:tc>
      </w:tr>
      <w:tr w:rsidR="00582D02" w:rsidRPr="002119EC" w14:paraId="24EFACC1" w14:textId="77777777" w:rsidTr="00582D02">
        <w:tc>
          <w:tcPr>
            <w:tcW w:w="805" w:type="dxa"/>
            <w:tcBorders>
              <w:top w:val="nil"/>
              <w:left w:val="single" w:sz="4" w:space="0" w:color="auto"/>
              <w:bottom w:val="single" w:sz="4" w:space="0" w:color="auto"/>
              <w:right w:val="nil"/>
            </w:tcBorders>
          </w:tcPr>
          <w:p w14:paraId="23D0DDDF" w14:textId="77777777" w:rsidR="00582D02" w:rsidRPr="002119EC" w:rsidRDefault="00582D02" w:rsidP="00582D02">
            <w:pPr>
              <w:rPr>
                <w:rFonts w:eastAsia="Times New Roman" w:cs="Times New Roman"/>
                <w:lang w:val="fr-BE" w:eastAsia="fr-FR"/>
              </w:rPr>
            </w:pPr>
          </w:p>
        </w:tc>
        <w:tc>
          <w:tcPr>
            <w:tcW w:w="6388" w:type="dxa"/>
            <w:tcBorders>
              <w:top w:val="nil"/>
              <w:left w:val="nil"/>
              <w:bottom w:val="single" w:sz="4" w:space="0" w:color="auto"/>
              <w:right w:val="nil"/>
            </w:tcBorders>
          </w:tcPr>
          <w:p w14:paraId="1EDC6B89" w14:textId="77777777" w:rsidR="00582D02" w:rsidRPr="002119EC" w:rsidRDefault="00582D02" w:rsidP="00582D02">
            <w:pPr>
              <w:rPr>
                <w:rFonts w:eastAsia="Times New Roman" w:cs="Times New Roman"/>
                <w:lang w:val="fr-BE" w:eastAsia="fr-FR"/>
              </w:rPr>
            </w:pPr>
          </w:p>
        </w:tc>
        <w:tc>
          <w:tcPr>
            <w:tcW w:w="439" w:type="dxa"/>
            <w:tcBorders>
              <w:top w:val="nil"/>
              <w:left w:val="nil"/>
              <w:bottom w:val="single" w:sz="4" w:space="0" w:color="auto"/>
              <w:right w:val="nil"/>
            </w:tcBorders>
          </w:tcPr>
          <w:p w14:paraId="0916311A" w14:textId="77777777" w:rsidR="00582D02" w:rsidRPr="002119EC" w:rsidRDefault="00582D02" w:rsidP="00582D02">
            <w:pPr>
              <w:jc w:val="center"/>
              <w:rPr>
                <w:rFonts w:eastAsia="Times New Roman" w:cs="Times New Roman"/>
                <w:lang w:val="fr-BE" w:eastAsia="fr-FR"/>
              </w:rPr>
            </w:pPr>
          </w:p>
        </w:tc>
        <w:tc>
          <w:tcPr>
            <w:tcW w:w="439" w:type="dxa"/>
            <w:tcBorders>
              <w:top w:val="nil"/>
              <w:left w:val="nil"/>
              <w:bottom w:val="single" w:sz="4" w:space="0" w:color="auto"/>
              <w:right w:val="nil"/>
            </w:tcBorders>
          </w:tcPr>
          <w:p w14:paraId="33666D1E" w14:textId="77777777" w:rsidR="00582D02" w:rsidRPr="002119EC" w:rsidRDefault="00582D02" w:rsidP="00582D02">
            <w:pPr>
              <w:jc w:val="center"/>
              <w:rPr>
                <w:rFonts w:eastAsia="Times New Roman" w:cs="Times New Roman"/>
                <w:lang w:val="fr-BE" w:eastAsia="fr-FR"/>
              </w:rPr>
            </w:pPr>
          </w:p>
        </w:tc>
        <w:tc>
          <w:tcPr>
            <w:tcW w:w="500" w:type="dxa"/>
            <w:tcBorders>
              <w:top w:val="nil"/>
              <w:left w:val="nil"/>
              <w:bottom w:val="single" w:sz="4" w:space="0" w:color="auto"/>
              <w:right w:val="nil"/>
            </w:tcBorders>
          </w:tcPr>
          <w:p w14:paraId="7B74D3FD" w14:textId="77777777" w:rsidR="00582D02" w:rsidRPr="002119EC" w:rsidRDefault="00582D02" w:rsidP="00582D02">
            <w:pPr>
              <w:jc w:val="center"/>
              <w:rPr>
                <w:rFonts w:eastAsia="Times New Roman" w:cs="Times New Roman"/>
                <w:lang w:val="fr-BE" w:eastAsia="fr-FR"/>
              </w:rPr>
            </w:pPr>
          </w:p>
        </w:tc>
        <w:tc>
          <w:tcPr>
            <w:tcW w:w="491" w:type="dxa"/>
            <w:tcBorders>
              <w:top w:val="nil"/>
              <w:left w:val="nil"/>
              <w:bottom w:val="single" w:sz="4" w:space="0" w:color="auto"/>
              <w:right w:val="single" w:sz="4" w:space="0" w:color="auto"/>
            </w:tcBorders>
          </w:tcPr>
          <w:p w14:paraId="4BF584AD" w14:textId="77777777" w:rsidR="00582D02" w:rsidRPr="002119EC" w:rsidRDefault="00582D02" w:rsidP="00582D02">
            <w:pPr>
              <w:jc w:val="center"/>
              <w:rPr>
                <w:rFonts w:eastAsia="Times New Roman" w:cs="Times New Roman"/>
                <w:lang w:val="fr-BE" w:eastAsia="fr-FR"/>
              </w:rPr>
            </w:pPr>
          </w:p>
        </w:tc>
      </w:tr>
      <w:tr w:rsidR="00582D02" w:rsidRPr="002119EC" w14:paraId="12531B54" w14:textId="77777777" w:rsidTr="00582D02">
        <w:trPr>
          <w:trHeight w:val="278"/>
        </w:trPr>
        <w:tc>
          <w:tcPr>
            <w:tcW w:w="8571" w:type="dxa"/>
            <w:gridSpan w:val="5"/>
            <w:tcBorders>
              <w:top w:val="single" w:sz="4" w:space="0" w:color="auto"/>
              <w:left w:val="single" w:sz="4" w:space="0" w:color="auto"/>
              <w:bottom w:val="nil"/>
              <w:right w:val="nil"/>
            </w:tcBorders>
          </w:tcPr>
          <w:p w14:paraId="19C31BAB" w14:textId="77777777" w:rsidR="00582D02" w:rsidRPr="002119EC" w:rsidRDefault="00582D02" w:rsidP="00582D02">
            <w:pPr>
              <w:rPr>
                <w:rFonts w:eastAsia="Times New Roman" w:cs="Times New Roman"/>
                <w:b/>
                <w:lang w:eastAsia="fr-FR"/>
              </w:rPr>
            </w:pPr>
            <w:r w:rsidRPr="002119EC">
              <w:rPr>
                <w:rFonts w:eastAsia="Times New Roman" w:cs="Times New Roman"/>
                <w:b/>
                <w:lang w:val="fr-BE" w:eastAsia="fr-FR"/>
              </w:rPr>
              <w:t>D4 : Capacité en suivi et évaluation</w:t>
            </w:r>
          </w:p>
        </w:tc>
        <w:tc>
          <w:tcPr>
            <w:tcW w:w="491" w:type="dxa"/>
            <w:tcBorders>
              <w:top w:val="nil"/>
              <w:left w:val="nil"/>
              <w:bottom w:val="nil"/>
              <w:right w:val="single" w:sz="4" w:space="0" w:color="auto"/>
            </w:tcBorders>
          </w:tcPr>
          <w:p w14:paraId="6D092165" w14:textId="77777777" w:rsidR="00582D02" w:rsidRPr="002119EC" w:rsidRDefault="00582D02" w:rsidP="00582D02">
            <w:pPr>
              <w:rPr>
                <w:rFonts w:eastAsia="Times New Roman" w:cs="Times New Roman"/>
                <w:lang w:val="fr-BE" w:eastAsia="fr-FR"/>
              </w:rPr>
            </w:pPr>
          </w:p>
        </w:tc>
      </w:tr>
      <w:tr w:rsidR="00582D02" w:rsidRPr="002119EC" w14:paraId="3486C257" w14:textId="77777777" w:rsidTr="00582D02">
        <w:trPr>
          <w:trHeight w:val="66"/>
        </w:trPr>
        <w:tc>
          <w:tcPr>
            <w:tcW w:w="805" w:type="dxa"/>
            <w:tcBorders>
              <w:top w:val="nil"/>
              <w:left w:val="single" w:sz="4" w:space="0" w:color="auto"/>
              <w:bottom w:val="nil"/>
              <w:right w:val="nil"/>
            </w:tcBorders>
          </w:tcPr>
          <w:p w14:paraId="194C0DE8"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nil"/>
            </w:tcBorders>
          </w:tcPr>
          <w:p w14:paraId="15BE2D17" w14:textId="77777777" w:rsidR="00582D02" w:rsidRPr="002119EC" w:rsidRDefault="00582D02" w:rsidP="00582D02">
            <w:pPr>
              <w:rPr>
                <w:rFonts w:eastAsia="Times New Roman" w:cs="Times New Roman"/>
                <w:sz w:val="20"/>
                <w:szCs w:val="20"/>
                <w:lang w:val="fr-BE" w:eastAsia="fr-FR"/>
              </w:rPr>
            </w:pPr>
          </w:p>
        </w:tc>
        <w:tc>
          <w:tcPr>
            <w:tcW w:w="439" w:type="dxa"/>
            <w:tcBorders>
              <w:top w:val="nil"/>
              <w:left w:val="nil"/>
              <w:bottom w:val="single" w:sz="4" w:space="0" w:color="auto"/>
              <w:right w:val="nil"/>
            </w:tcBorders>
          </w:tcPr>
          <w:p w14:paraId="3BD47A7C"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1</w:t>
            </w:r>
          </w:p>
        </w:tc>
        <w:tc>
          <w:tcPr>
            <w:tcW w:w="439" w:type="dxa"/>
            <w:tcBorders>
              <w:top w:val="nil"/>
              <w:left w:val="nil"/>
              <w:bottom w:val="single" w:sz="4" w:space="0" w:color="auto"/>
              <w:right w:val="nil"/>
            </w:tcBorders>
          </w:tcPr>
          <w:p w14:paraId="616BCA8D"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2</w:t>
            </w:r>
          </w:p>
        </w:tc>
        <w:tc>
          <w:tcPr>
            <w:tcW w:w="500" w:type="dxa"/>
            <w:tcBorders>
              <w:top w:val="nil"/>
              <w:left w:val="nil"/>
              <w:bottom w:val="single" w:sz="4" w:space="0" w:color="auto"/>
              <w:right w:val="nil"/>
            </w:tcBorders>
          </w:tcPr>
          <w:p w14:paraId="7F466573"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3</w:t>
            </w:r>
          </w:p>
        </w:tc>
        <w:tc>
          <w:tcPr>
            <w:tcW w:w="491" w:type="dxa"/>
            <w:tcBorders>
              <w:top w:val="nil"/>
              <w:left w:val="nil"/>
              <w:bottom w:val="nil"/>
              <w:right w:val="single" w:sz="4" w:space="0" w:color="auto"/>
            </w:tcBorders>
          </w:tcPr>
          <w:p w14:paraId="4AAEF200" w14:textId="77777777" w:rsidR="00582D02" w:rsidRPr="002119EC" w:rsidRDefault="00582D02" w:rsidP="00582D02">
            <w:pPr>
              <w:jc w:val="center"/>
              <w:rPr>
                <w:rFonts w:eastAsia="Times New Roman" w:cs="Times New Roman"/>
                <w:lang w:val="fr-BE" w:eastAsia="fr-FR"/>
              </w:rPr>
            </w:pPr>
          </w:p>
        </w:tc>
      </w:tr>
      <w:tr w:rsidR="00582D02" w:rsidRPr="002119EC" w14:paraId="3CB41495" w14:textId="77777777" w:rsidTr="00582D02">
        <w:tc>
          <w:tcPr>
            <w:tcW w:w="805" w:type="dxa"/>
            <w:tcBorders>
              <w:top w:val="nil"/>
              <w:left w:val="single" w:sz="4" w:space="0" w:color="auto"/>
              <w:bottom w:val="nil"/>
              <w:right w:val="nil"/>
            </w:tcBorders>
          </w:tcPr>
          <w:p w14:paraId="30DA635D"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4522C5DF"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Conception d’un cadre de suivi et évaluation</w:t>
            </w:r>
          </w:p>
        </w:tc>
        <w:tc>
          <w:tcPr>
            <w:tcW w:w="439" w:type="dxa"/>
            <w:tcBorders>
              <w:top w:val="single" w:sz="4" w:space="0" w:color="auto"/>
              <w:left w:val="single" w:sz="4" w:space="0" w:color="auto"/>
              <w:bottom w:val="single" w:sz="4" w:space="0" w:color="auto"/>
              <w:right w:val="single" w:sz="4" w:space="0" w:color="auto"/>
            </w:tcBorders>
          </w:tcPr>
          <w:p w14:paraId="620DC2BE"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44F4DED8"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0115ECEC"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412ED527" w14:textId="77777777" w:rsidR="00582D02" w:rsidRPr="002119EC" w:rsidRDefault="00582D02" w:rsidP="00582D02">
            <w:pPr>
              <w:jc w:val="center"/>
              <w:rPr>
                <w:rFonts w:eastAsia="Times New Roman" w:cs="Times New Roman"/>
                <w:lang w:val="fr-BE" w:eastAsia="fr-FR"/>
              </w:rPr>
            </w:pPr>
          </w:p>
        </w:tc>
      </w:tr>
      <w:tr w:rsidR="00582D02" w:rsidRPr="002119EC" w14:paraId="71436196" w14:textId="77777777" w:rsidTr="00582D02">
        <w:tc>
          <w:tcPr>
            <w:tcW w:w="805" w:type="dxa"/>
            <w:tcBorders>
              <w:top w:val="nil"/>
              <w:left w:val="single" w:sz="4" w:space="0" w:color="auto"/>
              <w:bottom w:val="nil"/>
              <w:right w:val="nil"/>
            </w:tcBorders>
          </w:tcPr>
          <w:p w14:paraId="63866E25"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73C6F5D"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Assurance qualité des données</w:t>
            </w:r>
          </w:p>
        </w:tc>
        <w:tc>
          <w:tcPr>
            <w:tcW w:w="439" w:type="dxa"/>
            <w:tcBorders>
              <w:top w:val="single" w:sz="4" w:space="0" w:color="auto"/>
              <w:left w:val="single" w:sz="4" w:space="0" w:color="auto"/>
              <w:bottom w:val="single" w:sz="4" w:space="0" w:color="auto"/>
              <w:right w:val="single" w:sz="4" w:space="0" w:color="auto"/>
            </w:tcBorders>
          </w:tcPr>
          <w:p w14:paraId="2489082C"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380B3B1B"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21E73A5A"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EB6435F" w14:textId="77777777" w:rsidR="00582D02" w:rsidRPr="002119EC" w:rsidRDefault="00582D02" w:rsidP="00582D02">
            <w:pPr>
              <w:jc w:val="center"/>
              <w:rPr>
                <w:rFonts w:eastAsia="Times New Roman" w:cs="Times New Roman"/>
                <w:lang w:val="fr-BE" w:eastAsia="fr-FR"/>
              </w:rPr>
            </w:pPr>
          </w:p>
        </w:tc>
      </w:tr>
      <w:tr w:rsidR="00582D02" w:rsidRPr="002119EC" w14:paraId="4A0021C4" w14:textId="77777777" w:rsidTr="00582D02">
        <w:tc>
          <w:tcPr>
            <w:tcW w:w="805" w:type="dxa"/>
            <w:tcBorders>
              <w:top w:val="nil"/>
              <w:left w:val="single" w:sz="4" w:space="0" w:color="auto"/>
              <w:bottom w:val="nil"/>
              <w:right w:val="nil"/>
            </w:tcBorders>
          </w:tcPr>
          <w:p w14:paraId="41039BAC"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4277E9C7"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Conception de système de gestion des données</w:t>
            </w:r>
          </w:p>
        </w:tc>
        <w:tc>
          <w:tcPr>
            <w:tcW w:w="439" w:type="dxa"/>
            <w:tcBorders>
              <w:top w:val="single" w:sz="4" w:space="0" w:color="auto"/>
              <w:left w:val="single" w:sz="4" w:space="0" w:color="auto"/>
              <w:bottom w:val="single" w:sz="4" w:space="0" w:color="auto"/>
              <w:right w:val="single" w:sz="4" w:space="0" w:color="auto"/>
            </w:tcBorders>
          </w:tcPr>
          <w:p w14:paraId="0D505E66"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5F422022"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06D79138"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16EAD528" w14:textId="77777777" w:rsidR="00582D02" w:rsidRPr="002119EC" w:rsidRDefault="00582D02" w:rsidP="00582D02">
            <w:pPr>
              <w:jc w:val="center"/>
              <w:rPr>
                <w:rFonts w:eastAsia="Times New Roman" w:cs="Times New Roman"/>
                <w:lang w:val="fr-BE" w:eastAsia="fr-FR"/>
              </w:rPr>
            </w:pPr>
          </w:p>
        </w:tc>
      </w:tr>
      <w:tr w:rsidR="00582D02" w:rsidRPr="002119EC" w14:paraId="7C639AAB" w14:textId="77777777" w:rsidTr="00582D02">
        <w:tc>
          <w:tcPr>
            <w:tcW w:w="805" w:type="dxa"/>
            <w:tcBorders>
              <w:top w:val="nil"/>
              <w:left w:val="single" w:sz="4" w:space="0" w:color="auto"/>
              <w:bottom w:val="nil"/>
              <w:right w:val="nil"/>
            </w:tcBorders>
          </w:tcPr>
          <w:p w14:paraId="021C4BED"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12996FE8"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Collecte de données</w:t>
            </w:r>
          </w:p>
        </w:tc>
        <w:tc>
          <w:tcPr>
            <w:tcW w:w="439" w:type="dxa"/>
            <w:tcBorders>
              <w:top w:val="single" w:sz="4" w:space="0" w:color="auto"/>
              <w:left w:val="single" w:sz="4" w:space="0" w:color="auto"/>
              <w:bottom w:val="single" w:sz="4" w:space="0" w:color="auto"/>
              <w:right w:val="single" w:sz="4" w:space="0" w:color="auto"/>
            </w:tcBorders>
          </w:tcPr>
          <w:p w14:paraId="2366E297"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3D0F7407"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14E2FABA"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62B95E4D" w14:textId="77777777" w:rsidR="00582D02" w:rsidRPr="002119EC" w:rsidRDefault="00582D02" w:rsidP="00582D02">
            <w:pPr>
              <w:jc w:val="center"/>
              <w:rPr>
                <w:rFonts w:eastAsia="Times New Roman" w:cs="Times New Roman"/>
                <w:lang w:val="fr-BE" w:eastAsia="fr-FR"/>
              </w:rPr>
            </w:pPr>
          </w:p>
        </w:tc>
      </w:tr>
      <w:tr w:rsidR="00582D02" w:rsidRPr="002119EC" w14:paraId="3ECEEA13" w14:textId="77777777" w:rsidTr="00582D02">
        <w:tc>
          <w:tcPr>
            <w:tcW w:w="805" w:type="dxa"/>
            <w:tcBorders>
              <w:top w:val="nil"/>
              <w:left w:val="single" w:sz="4" w:space="0" w:color="auto"/>
              <w:bottom w:val="nil"/>
              <w:right w:val="nil"/>
            </w:tcBorders>
          </w:tcPr>
          <w:p w14:paraId="14318524"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4ACD62A9"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Rapportage des données</w:t>
            </w:r>
          </w:p>
        </w:tc>
        <w:tc>
          <w:tcPr>
            <w:tcW w:w="439" w:type="dxa"/>
            <w:tcBorders>
              <w:top w:val="single" w:sz="4" w:space="0" w:color="auto"/>
              <w:left w:val="single" w:sz="4" w:space="0" w:color="auto"/>
              <w:bottom w:val="single" w:sz="4" w:space="0" w:color="auto"/>
              <w:right w:val="single" w:sz="4" w:space="0" w:color="auto"/>
            </w:tcBorders>
          </w:tcPr>
          <w:p w14:paraId="444ECA28"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1DAE356D"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3F4468B8"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E7237AE" w14:textId="77777777" w:rsidR="00582D02" w:rsidRPr="002119EC" w:rsidRDefault="00582D02" w:rsidP="00582D02">
            <w:pPr>
              <w:jc w:val="center"/>
              <w:rPr>
                <w:rFonts w:eastAsia="Times New Roman" w:cs="Times New Roman"/>
                <w:lang w:val="fr-BE" w:eastAsia="fr-FR"/>
              </w:rPr>
            </w:pPr>
          </w:p>
        </w:tc>
      </w:tr>
      <w:tr w:rsidR="00582D02" w:rsidRPr="002119EC" w14:paraId="523F307D" w14:textId="77777777" w:rsidTr="00582D02">
        <w:tc>
          <w:tcPr>
            <w:tcW w:w="805" w:type="dxa"/>
            <w:tcBorders>
              <w:top w:val="nil"/>
              <w:left w:val="single" w:sz="4" w:space="0" w:color="auto"/>
              <w:bottom w:val="nil"/>
              <w:right w:val="nil"/>
            </w:tcBorders>
          </w:tcPr>
          <w:p w14:paraId="22F6A8E8"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6BBA8320"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Analyse des données</w:t>
            </w:r>
          </w:p>
        </w:tc>
        <w:tc>
          <w:tcPr>
            <w:tcW w:w="439" w:type="dxa"/>
            <w:tcBorders>
              <w:top w:val="single" w:sz="4" w:space="0" w:color="auto"/>
              <w:left w:val="single" w:sz="4" w:space="0" w:color="auto"/>
              <w:bottom w:val="single" w:sz="4" w:space="0" w:color="auto"/>
              <w:right w:val="single" w:sz="4" w:space="0" w:color="auto"/>
            </w:tcBorders>
          </w:tcPr>
          <w:p w14:paraId="6D456154"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19B3B35A"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1DF44376"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ECCCF72" w14:textId="77777777" w:rsidR="00582D02" w:rsidRPr="002119EC" w:rsidRDefault="00582D02" w:rsidP="00582D02">
            <w:pPr>
              <w:jc w:val="center"/>
              <w:rPr>
                <w:rFonts w:eastAsia="Times New Roman" w:cs="Times New Roman"/>
                <w:lang w:val="fr-BE" w:eastAsia="fr-FR"/>
              </w:rPr>
            </w:pPr>
          </w:p>
        </w:tc>
      </w:tr>
      <w:tr w:rsidR="00582D02" w:rsidRPr="002119EC" w14:paraId="4218CD05" w14:textId="77777777" w:rsidTr="00582D02">
        <w:tc>
          <w:tcPr>
            <w:tcW w:w="805" w:type="dxa"/>
            <w:tcBorders>
              <w:top w:val="nil"/>
              <w:left w:val="single" w:sz="4" w:space="0" w:color="auto"/>
              <w:bottom w:val="nil"/>
              <w:right w:val="nil"/>
            </w:tcBorders>
          </w:tcPr>
          <w:p w14:paraId="5D3410B6"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1720623"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Dissémination et utilisation des données</w:t>
            </w:r>
          </w:p>
        </w:tc>
        <w:tc>
          <w:tcPr>
            <w:tcW w:w="439" w:type="dxa"/>
            <w:tcBorders>
              <w:top w:val="single" w:sz="4" w:space="0" w:color="auto"/>
              <w:left w:val="single" w:sz="4" w:space="0" w:color="auto"/>
              <w:bottom w:val="single" w:sz="4" w:space="0" w:color="auto"/>
              <w:right w:val="single" w:sz="4" w:space="0" w:color="auto"/>
            </w:tcBorders>
          </w:tcPr>
          <w:p w14:paraId="7E623564"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18A744E0"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640A0F7A"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7100ADCF" w14:textId="77777777" w:rsidR="00582D02" w:rsidRPr="002119EC" w:rsidRDefault="00582D02" w:rsidP="00582D02">
            <w:pPr>
              <w:jc w:val="center"/>
              <w:rPr>
                <w:rFonts w:eastAsia="Times New Roman" w:cs="Times New Roman"/>
                <w:lang w:val="fr-BE" w:eastAsia="fr-FR"/>
              </w:rPr>
            </w:pPr>
          </w:p>
        </w:tc>
      </w:tr>
      <w:tr w:rsidR="00582D02" w:rsidRPr="002119EC" w14:paraId="39D8DA41" w14:textId="77777777" w:rsidTr="00582D02">
        <w:tc>
          <w:tcPr>
            <w:tcW w:w="805" w:type="dxa"/>
            <w:tcBorders>
              <w:top w:val="nil"/>
              <w:left w:val="single" w:sz="4" w:space="0" w:color="auto"/>
              <w:bottom w:val="nil"/>
              <w:right w:val="nil"/>
            </w:tcBorders>
          </w:tcPr>
          <w:p w14:paraId="7D03F706"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1C28AC79"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Mise en œuvre et utilisation des résultats d’évaluation</w:t>
            </w:r>
          </w:p>
        </w:tc>
        <w:tc>
          <w:tcPr>
            <w:tcW w:w="439" w:type="dxa"/>
            <w:tcBorders>
              <w:top w:val="single" w:sz="4" w:space="0" w:color="auto"/>
              <w:left w:val="single" w:sz="4" w:space="0" w:color="auto"/>
              <w:bottom w:val="single" w:sz="4" w:space="0" w:color="auto"/>
              <w:right w:val="single" w:sz="4" w:space="0" w:color="auto"/>
            </w:tcBorders>
          </w:tcPr>
          <w:p w14:paraId="5F6D6B35"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03B6B483"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1337BA6B"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5BF75085" w14:textId="77777777" w:rsidR="00582D02" w:rsidRPr="002119EC" w:rsidRDefault="00582D02" w:rsidP="00582D02">
            <w:pPr>
              <w:jc w:val="center"/>
              <w:rPr>
                <w:rFonts w:eastAsia="Times New Roman" w:cs="Times New Roman"/>
                <w:lang w:val="fr-BE" w:eastAsia="fr-FR"/>
              </w:rPr>
            </w:pPr>
          </w:p>
        </w:tc>
      </w:tr>
      <w:tr w:rsidR="00582D02" w:rsidRPr="002119EC" w14:paraId="35252A89" w14:textId="77777777" w:rsidTr="00582D02">
        <w:tc>
          <w:tcPr>
            <w:tcW w:w="805" w:type="dxa"/>
            <w:tcBorders>
              <w:top w:val="nil"/>
              <w:left w:val="single" w:sz="4" w:space="0" w:color="auto"/>
              <w:bottom w:val="single" w:sz="4" w:space="0" w:color="auto"/>
              <w:right w:val="nil"/>
            </w:tcBorders>
          </w:tcPr>
          <w:p w14:paraId="4F39C495" w14:textId="77777777" w:rsidR="00582D02" w:rsidRPr="002119EC" w:rsidRDefault="00582D02" w:rsidP="00582D02">
            <w:pPr>
              <w:rPr>
                <w:rFonts w:eastAsia="Times New Roman" w:cs="Times New Roman"/>
                <w:lang w:val="fr-BE" w:eastAsia="fr-FR"/>
              </w:rPr>
            </w:pPr>
          </w:p>
        </w:tc>
        <w:tc>
          <w:tcPr>
            <w:tcW w:w="6388" w:type="dxa"/>
            <w:tcBorders>
              <w:top w:val="nil"/>
              <w:left w:val="nil"/>
              <w:bottom w:val="single" w:sz="4" w:space="0" w:color="auto"/>
              <w:right w:val="nil"/>
            </w:tcBorders>
          </w:tcPr>
          <w:p w14:paraId="76376137" w14:textId="77777777" w:rsidR="00582D02" w:rsidRPr="002119EC" w:rsidRDefault="00582D02" w:rsidP="00582D02">
            <w:pP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45997A0F"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2BEC6DB0"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nil"/>
              <w:bottom w:val="single" w:sz="4" w:space="0" w:color="auto"/>
              <w:right w:val="nil"/>
            </w:tcBorders>
          </w:tcPr>
          <w:p w14:paraId="2838C36B"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nil"/>
              <w:bottom w:val="single" w:sz="4" w:space="0" w:color="auto"/>
              <w:right w:val="single" w:sz="4" w:space="0" w:color="auto"/>
            </w:tcBorders>
          </w:tcPr>
          <w:p w14:paraId="24ADA87B" w14:textId="77777777" w:rsidR="00582D02" w:rsidRPr="002119EC" w:rsidRDefault="00582D02" w:rsidP="00582D02">
            <w:pPr>
              <w:jc w:val="center"/>
              <w:rPr>
                <w:rFonts w:eastAsia="Times New Roman" w:cs="Times New Roman"/>
                <w:lang w:val="fr-BE" w:eastAsia="fr-FR"/>
              </w:rPr>
            </w:pPr>
          </w:p>
        </w:tc>
      </w:tr>
      <w:tr w:rsidR="00582D02" w:rsidRPr="002119EC" w14:paraId="251FA791" w14:textId="77777777" w:rsidTr="00582D02">
        <w:trPr>
          <w:trHeight w:val="278"/>
        </w:trPr>
        <w:tc>
          <w:tcPr>
            <w:tcW w:w="8571" w:type="dxa"/>
            <w:gridSpan w:val="5"/>
            <w:tcBorders>
              <w:top w:val="single" w:sz="4" w:space="0" w:color="auto"/>
              <w:left w:val="single" w:sz="4" w:space="0" w:color="auto"/>
              <w:bottom w:val="nil"/>
              <w:right w:val="nil"/>
            </w:tcBorders>
          </w:tcPr>
          <w:p w14:paraId="6DDD97EB" w14:textId="77777777" w:rsidR="00582D02" w:rsidRPr="002119EC" w:rsidRDefault="00582D02" w:rsidP="00582D02">
            <w:pPr>
              <w:rPr>
                <w:rFonts w:eastAsia="Times New Roman" w:cs="Times New Roman"/>
                <w:b/>
                <w:lang w:eastAsia="fr-FR"/>
              </w:rPr>
            </w:pPr>
            <w:r w:rsidRPr="002119EC">
              <w:rPr>
                <w:rFonts w:eastAsia="Times New Roman" w:cs="Times New Roman"/>
                <w:b/>
                <w:lang w:val="fr-BE" w:eastAsia="fr-FR"/>
              </w:rPr>
              <w:t>D5 : Surveillance de la maladie et riposte</w:t>
            </w:r>
          </w:p>
        </w:tc>
        <w:tc>
          <w:tcPr>
            <w:tcW w:w="491" w:type="dxa"/>
            <w:tcBorders>
              <w:top w:val="nil"/>
              <w:left w:val="nil"/>
              <w:bottom w:val="nil"/>
              <w:right w:val="single" w:sz="4" w:space="0" w:color="auto"/>
            </w:tcBorders>
          </w:tcPr>
          <w:p w14:paraId="6919FD84" w14:textId="77777777" w:rsidR="00582D02" w:rsidRPr="002119EC" w:rsidRDefault="00582D02" w:rsidP="00582D02">
            <w:pPr>
              <w:rPr>
                <w:rFonts w:eastAsia="Times New Roman" w:cs="Times New Roman"/>
                <w:lang w:val="fr-BE" w:eastAsia="fr-FR"/>
              </w:rPr>
            </w:pPr>
          </w:p>
        </w:tc>
      </w:tr>
      <w:tr w:rsidR="00582D02" w:rsidRPr="002119EC" w14:paraId="215E9788" w14:textId="77777777" w:rsidTr="00582D02">
        <w:tc>
          <w:tcPr>
            <w:tcW w:w="805" w:type="dxa"/>
            <w:tcBorders>
              <w:top w:val="nil"/>
              <w:left w:val="single" w:sz="4" w:space="0" w:color="auto"/>
              <w:bottom w:val="nil"/>
              <w:right w:val="nil"/>
            </w:tcBorders>
          </w:tcPr>
          <w:p w14:paraId="4A6C2DC2"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nil"/>
            </w:tcBorders>
          </w:tcPr>
          <w:p w14:paraId="33243B47" w14:textId="77777777" w:rsidR="00582D02" w:rsidRPr="002119EC" w:rsidRDefault="00582D02" w:rsidP="00582D02">
            <w:pPr>
              <w:rPr>
                <w:rFonts w:eastAsia="Times New Roman" w:cs="Times New Roman"/>
                <w:sz w:val="20"/>
                <w:szCs w:val="20"/>
                <w:lang w:val="fr-BE" w:eastAsia="fr-FR"/>
              </w:rPr>
            </w:pPr>
          </w:p>
        </w:tc>
        <w:tc>
          <w:tcPr>
            <w:tcW w:w="439" w:type="dxa"/>
            <w:tcBorders>
              <w:top w:val="nil"/>
              <w:left w:val="nil"/>
              <w:bottom w:val="single" w:sz="4" w:space="0" w:color="auto"/>
              <w:right w:val="nil"/>
            </w:tcBorders>
          </w:tcPr>
          <w:p w14:paraId="1002D76E"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1</w:t>
            </w:r>
          </w:p>
        </w:tc>
        <w:tc>
          <w:tcPr>
            <w:tcW w:w="439" w:type="dxa"/>
            <w:tcBorders>
              <w:top w:val="nil"/>
              <w:left w:val="nil"/>
              <w:bottom w:val="single" w:sz="4" w:space="0" w:color="auto"/>
              <w:right w:val="nil"/>
            </w:tcBorders>
          </w:tcPr>
          <w:p w14:paraId="580F591F"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2</w:t>
            </w:r>
          </w:p>
        </w:tc>
        <w:tc>
          <w:tcPr>
            <w:tcW w:w="500" w:type="dxa"/>
            <w:tcBorders>
              <w:top w:val="nil"/>
              <w:left w:val="nil"/>
              <w:bottom w:val="single" w:sz="4" w:space="0" w:color="auto"/>
              <w:right w:val="nil"/>
            </w:tcBorders>
          </w:tcPr>
          <w:p w14:paraId="5FDAE303"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3</w:t>
            </w:r>
          </w:p>
        </w:tc>
        <w:tc>
          <w:tcPr>
            <w:tcW w:w="491" w:type="dxa"/>
            <w:tcBorders>
              <w:top w:val="nil"/>
              <w:left w:val="nil"/>
              <w:bottom w:val="nil"/>
              <w:right w:val="single" w:sz="4" w:space="0" w:color="auto"/>
            </w:tcBorders>
          </w:tcPr>
          <w:p w14:paraId="6B43C161" w14:textId="77777777" w:rsidR="00582D02" w:rsidRPr="002119EC" w:rsidRDefault="00582D02" w:rsidP="00582D02">
            <w:pPr>
              <w:jc w:val="center"/>
              <w:rPr>
                <w:rFonts w:eastAsia="Times New Roman" w:cs="Times New Roman"/>
                <w:lang w:val="fr-BE" w:eastAsia="fr-FR"/>
              </w:rPr>
            </w:pPr>
          </w:p>
        </w:tc>
      </w:tr>
      <w:tr w:rsidR="00582D02" w:rsidRPr="002119EC" w14:paraId="446427D9" w14:textId="77777777" w:rsidTr="00582D02">
        <w:tc>
          <w:tcPr>
            <w:tcW w:w="805" w:type="dxa"/>
            <w:tcBorders>
              <w:top w:val="nil"/>
              <w:left w:val="single" w:sz="4" w:space="0" w:color="auto"/>
              <w:bottom w:val="nil"/>
              <w:right w:val="nil"/>
            </w:tcBorders>
          </w:tcPr>
          <w:p w14:paraId="44E80875"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1499585C"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Définir un agenda de surveillance</w:t>
            </w:r>
          </w:p>
        </w:tc>
        <w:tc>
          <w:tcPr>
            <w:tcW w:w="439" w:type="dxa"/>
            <w:tcBorders>
              <w:top w:val="single" w:sz="4" w:space="0" w:color="auto"/>
              <w:left w:val="single" w:sz="4" w:space="0" w:color="auto"/>
              <w:bottom w:val="single" w:sz="4" w:space="0" w:color="auto"/>
              <w:right w:val="single" w:sz="4" w:space="0" w:color="auto"/>
            </w:tcBorders>
          </w:tcPr>
          <w:p w14:paraId="59DF6B75"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6B2A3D85"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E87053C"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2CE0BA9F" w14:textId="77777777" w:rsidR="00582D02" w:rsidRPr="002119EC" w:rsidRDefault="00582D02" w:rsidP="00582D02">
            <w:pPr>
              <w:jc w:val="center"/>
              <w:rPr>
                <w:rFonts w:eastAsia="Times New Roman" w:cs="Times New Roman"/>
                <w:lang w:val="fr-BE" w:eastAsia="fr-FR"/>
              </w:rPr>
            </w:pPr>
          </w:p>
        </w:tc>
      </w:tr>
      <w:tr w:rsidR="00582D02" w:rsidRPr="002119EC" w14:paraId="6DAD1AB1" w14:textId="77777777" w:rsidTr="00582D02">
        <w:tc>
          <w:tcPr>
            <w:tcW w:w="805" w:type="dxa"/>
            <w:tcBorders>
              <w:top w:val="nil"/>
              <w:left w:val="single" w:sz="4" w:space="0" w:color="auto"/>
              <w:bottom w:val="nil"/>
              <w:right w:val="nil"/>
            </w:tcBorders>
          </w:tcPr>
          <w:p w14:paraId="5159919D"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74340F72"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Concevoir un système de surveillance</w:t>
            </w:r>
          </w:p>
        </w:tc>
        <w:tc>
          <w:tcPr>
            <w:tcW w:w="439" w:type="dxa"/>
            <w:tcBorders>
              <w:top w:val="single" w:sz="4" w:space="0" w:color="auto"/>
              <w:left w:val="single" w:sz="4" w:space="0" w:color="auto"/>
              <w:bottom w:val="single" w:sz="4" w:space="0" w:color="auto"/>
              <w:right w:val="single" w:sz="4" w:space="0" w:color="auto"/>
            </w:tcBorders>
          </w:tcPr>
          <w:p w14:paraId="0C417956"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46D88187"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7AEDF51A"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15E0D737" w14:textId="77777777" w:rsidR="00582D02" w:rsidRPr="002119EC" w:rsidRDefault="00582D02" w:rsidP="00582D02">
            <w:pPr>
              <w:jc w:val="center"/>
              <w:rPr>
                <w:rFonts w:eastAsia="Times New Roman" w:cs="Times New Roman"/>
                <w:lang w:val="fr-BE" w:eastAsia="fr-FR"/>
              </w:rPr>
            </w:pPr>
          </w:p>
        </w:tc>
      </w:tr>
      <w:tr w:rsidR="00582D02" w:rsidRPr="002119EC" w14:paraId="6D1CA564" w14:textId="77777777" w:rsidTr="00582D02">
        <w:tc>
          <w:tcPr>
            <w:tcW w:w="805" w:type="dxa"/>
            <w:tcBorders>
              <w:top w:val="nil"/>
              <w:left w:val="single" w:sz="4" w:space="0" w:color="auto"/>
              <w:bottom w:val="nil"/>
              <w:right w:val="nil"/>
            </w:tcBorders>
          </w:tcPr>
          <w:p w14:paraId="24E5DD9B"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1734CF7"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Gestion d’un système de surveillance</w:t>
            </w:r>
          </w:p>
        </w:tc>
        <w:tc>
          <w:tcPr>
            <w:tcW w:w="439" w:type="dxa"/>
            <w:tcBorders>
              <w:top w:val="single" w:sz="4" w:space="0" w:color="auto"/>
              <w:left w:val="single" w:sz="4" w:space="0" w:color="auto"/>
              <w:bottom w:val="single" w:sz="4" w:space="0" w:color="auto"/>
              <w:right w:val="single" w:sz="4" w:space="0" w:color="auto"/>
            </w:tcBorders>
          </w:tcPr>
          <w:p w14:paraId="5F5C6869"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771E6553"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6422118B"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0A07ED06" w14:textId="77777777" w:rsidR="00582D02" w:rsidRPr="002119EC" w:rsidRDefault="00582D02" w:rsidP="00582D02">
            <w:pPr>
              <w:jc w:val="center"/>
              <w:rPr>
                <w:rFonts w:eastAsia="Times New Roman" w:cs="Times New Roman"/>
                <w:lang w:val="fr-BE" w:eastAsia="fr-FR"/>
              </w:rPr>
            </w:pPr>
          </w:p>
        </w:tc>
      </w:tr>
      <w:tr w:rsidR="00582D02" w:rsidRPr="002119EC" w14:paraId="4D9D4F27" w14:textId="77777777" w:rsidTr="00582D02">
        <w:tc>
          <w:tcPr>
            <w:tcW w:w="805" w:type="dxa"/>
            <w:tcBorders>
              <w:top w:val="nil"/>
              <w:left w:val="single" w:sz="4" w:space="0" w:color="auto"/>
              <w:bottom w:val="nil"/>
              <w:right w:val="nil"/>
            </w:tcBorders>
          </w:tcPr>
          <w:p w14:paraId="7F01DF97"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05EBA436"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Mise en œuvre de la surveillance</w:t>
            </w:r>
          </w:p>
        </w:tc>
        <w:tc>
          <w:tcPr>
            <w:tcW w:w="439" w:type="dxa"/>
            <w:tcBorders>
              <w:top w:val="single" w:sz="4" w:space="0" w:color="auto"/>
              <w:left w:val="single" w:sz="4" w:space="0" w:color="auto"/>
              <w:bottom w:val="single" w:sz="4" w:space="0" w:color="auto"/>
              <w:right w:val="single" w:sz="4" w:space="0" w:color="auto"/>
            </w:tcBorders>
          </w:tcPr>
          <w:p w14:paraId="3C0764F0"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02B8234F"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6D2F3230"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46A546E3" w14:textId="77777777" w:rsidR="00582D02" w:rsidRPr="002119EC" w:rsidRDefault="00582D02" w:rsidP="00582D02">
            <w:pPr>
              <w:jc w:val="center"/>
              <w:rPr>
                <w:rFonts w:eastAsia="Times New Roman" w:cs="Times New Roman"/>
                <w:lang w:val="fr-BE" w:eastAsia="fr-FR"/>
              </w:rPr>
            </w:pPr>
          </w:p>
        </w:tc>
      </w:tr>
      <w:tr w:rsidR="00582D02" w:rsidRPr="002119EC" w14:paraId="0BB72CE3" w14:textId="77777777" w:rsidTr="00582D02">
        <w:tc>
          <w:tcPr>
            <w:tcW w:w="805" w:type="dxa"/>
            <w:tcBorders>
              <w:top w:val="nil"/>
              <w:left w:val="single" w:sz="4" w:space="0" w:color="auto"/>
              <w:bottom w:val="nil"/>
              <w:right w:val="nil"/>
            </w:tcBorders>
          </w:tcPr>
          <w:p w14:paraId="26F25918"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A50C3F6"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Notification, rapportage des cas</w:t>
            </w:r>
          </w:p>
        </w:tc>
        <w:tc>
          <w:tcPr>
            <w:tcW w:w="439" w:type="dxa"/>
            <w:tcBorders>
              <w:top w:val="single" w:sz="4" w:space="0" w:color="auto"/>
              <w:left w:val="single" w:sz="4" w:space="0" w:color="auto"/>
              <w:bottom w:val="single" w:sz="4" w:space="0" w:color="auto"/>
              <w:right w:val="single" w:sz="4" w:space="0" w:color="auto"/>
            </w:tcBorders>
          </w:tcPr>
          <w:p w14:paraId="477A90D4"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4412F466"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2636CFAA"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1FC961BC" w14:textId="77777777" w:rsidR="00582D02" w:rsidRPr="002119EC" w:rsidRDefault="00582D02" w:rsidP="00582D02">
            <w:pPr>
              <w:jc w:val="center"/>
              <w:rPr>
                <w:rFonts w:eastAsia="Times New Roman" w:cs="Times New Roman"/>
                <w:lang w:val="fr-BE" w:eastAsia="fr-FR"/>
              </w:rPr>
            </w:pPr>
          </w:p>
        </w:tc>
      </w:tr>
      <w:tr w:rsidR="00582D02" w:rsidRPr="002119EC" w14:paraId="7503BDFC" w14:textId="77777777" w:rsidTr="00582D02">
        <w:tc>
          <w:tcPr>
            <w:tcW w:w="805" w:type="dxa"/>
            <w:tcBorders>
              <w:top w:val="nil"/>
              <w:left w:val="single" w:sz="4" w:space="0" w:color="auto"/>
              <w:bottom w:val="nil"/>
              <w:right w:val="nil"/>
            </w:tcBorders>
          </w:tcPr>
          <w:p w14:paraId="0D41ADCD"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BB540D4"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Définition des cas</w:t>
            </w:r>
          </w:p>
        </w:tc>
        <w:tc>
          <w:tcPr>
            <w:tcW w:w="439" w:type="dxa"/>
            <w:tcBorders>
              <w:top w:val="single" w:sz="4" w:space="0" w:color="auto"/>
              <w:left w:val="single" w:sz="4" w:space="0" w:color="auto"/>
              <w:bottom w:val="single" w:sz="4" w:space="0" w:color="auto"/>
              <w:right w:val="single" w:sz="4" w:space="0" w:color="auto"/>
            </w:tcBorders>
          </w:tcPr>
          <w:p w14:paraId="6384D70F"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7A3B56AD"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51793131"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16118DE" w14:textId="77777777" w:rsidR="00582D02" w:rsidRPr="002119EC" w:rsidRDefault="00582D02" w:rsidP="00582D02">
            <w:pPr>
              <w:jc w:val="center"/>
              <w:rPr>
                <w:rFonts w:eastAsia="Times New Roman" w:cs="Times New Roman"/>
                <w:lang w:val="fr-BE" w:eastAsia="fr-FR"/>
              </w:rPr>
            </w:pPr>
          </w:p>
        </w:tc>
      </w:tr>
      <w:tr w:rsidR="00582D02" w:rsidRPr="002119EC" w14:paraId="4D51B9B6" w14:textId="77777777" w:rsidTr="00582D02">
        <w:tc>
          <w:tcPr>
            <w:tcW w:w="805" w:type="dxa"/>
            <w:tcBorders>
              <w:top w:val="nil"/>
              <w:left w:val="single" w:sz="4" w:space="0" w:color="auto"/>
              <w:bottom w:val="nil"/>
              <w:right w:val="nil"/>
            </w:tcBorders>
          </w:tcPr>
          <w:p w14:paraId="2B9C5560"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783FBD9"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Définition des seuils</w:t>
            </w:r>
          </w:p>
        </w:tc>
        <w:tc>
          <w:tcPr>
            <w:tcW w:w="439" w:type="dxa"/>
            <w:tcBorders>
              <w:top w:val="single" w:sz="4" w:space="0" w:color="auto"/>
              <w:left w:val="single" w:sz="4" w:space="0" w:color="auto"/>
              <w:bottom w:val="single" w:sz="4" w:space="0" w:color="auto"/>
              <w:right w:val="single" w:sz="4" w:space="0" w:color="auto"/>
            </w:tcBorders>
          </w:tcPr>
          <w:p w14:paraId="0D61819C"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70B605FA"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12102C87"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1188EF51" w14:textId="77777777" w:rsidR="00582D02" w:rsidRPr="002119EC" w:rsidRDefault="00582D02" w:rsidP="00582D02">
            <w:pPr>
              <w:jc w:val="center"/>
              <w:rPr>
                <w:rFonts w:eastAsia="Times New Roman" w:cs="Times New Roman"/>
                <w:lang w:val="fr-BE" w:eastAsia="fr-FR"/>
              </w:rPr>
            </w:pPr>
          </w:p>
        </w:tc>
      </w:tr>
      <w:tr w:rsidR="00582D02" w:rsidRPr="002119EC" w14:paraId="38C93D55" w14:textId="77777777" w:rsidTr="00582D02">
        <w:tc>
          <w:tcPr>
            <w:tcW w:w="805" w:type="dxa"/>
            <w:tcBorders>
              <w:top w:val="nil"/>
              <w:left w:val="single" w:sz="4" w:space="0" w:color="auto"/>
              <w:bottom w:val="nil"/>
              <w:right w:val="nil"/>
            </w:tcBorders>
          </w:tcPr>
          <w:p w14:paraId="534E594D"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7FC4C52C"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Utilisation des résultats de la surveillance</w:t>
            </w:r>
          </w:p>
        </w:tc>
        <w:tc>
          <w:tcPr>
            <w:tcW w:w="439" w:type="dxa"/>
            <w:tcBorders>
              <w:top w:val="single" w:sz="4" w:space="0" w:color="auto"/>
              <w:left w:val="single" w:sz="4" w:space="0" w:color="auto"/>
              <w:bottom w:val="single" w:sz="4" w:space="0" w:color="auto"/>
              <w:right w:val="single" w:sz="4" w:space="0" w:color="auto"/>
            </w:tcBorders>
          </w:tcPr>
          <w:p w14:paraId="3ACD1FE5"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6A4D7838"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3909E8FE"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4C3C1A49" w14:textId="77777777" w:rsidR="00582D02" w:rsidRPr="002119EC" w:rsidRDefault="00582D02" w:rsidP="00582D02">
            <w:pPr>
              <w:jc w:val="center"/>
              <w:rPr>
                <w:rFonts w:eastAsia="Times New Roman" w:cs="Times New Roman"/>
                <w:lang w:val="fr-BE" w:eastAsia="fr-FR"/>
              </w:rPr>
            </w:pPr>
          </w:p>
        </w:tc>
      </w:tr>
      <w:tr w:rsidR="00582D02" w:rsidRPr="002119EC" w14:paraId="592A9D28" w14:textId="77777777" w:rsidTr="00582D02">
        <w:tc>
          <w:tcPr>
            <w:tcW w:w="805" w:type="dxa"/>
            <w:tcBorders>
              <w:top w:val="nil"/>
              <w:left w:val="single" w:sz="4" w:space="0" w:color="auto"/>
              <w:bottom w:val="nil"/>
              <w:right w:val="nil"/>
            </w:tcBorders>
          </w:tcPr>
          <w:p w14:paraId="1B42C56A"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6B9C3DAF"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Evaluation d’un système de surveillance</w:t>
            </w:r>
          </w:p>
        </w:tc>
        <w:tc>
          <w:tcPr>
            <w:tcW w:w="439" w:type="dxa"/>
            <w:tcBorders>
              <w:top w:val="single" w:sz="4" w:space="0" w:color="auto"/>
              <w:left w:val="single" w:sz="4" w:space="0" w:color="auto"/>
              <w:bottom w:val="single" w:sz="4" w:space="0" w:color="auto"/>
              <w:right w:val="single" w:sz="4" w:space="0" w:color="auto"/>
            </w:tcBorders>
          </w:tcPr>
          <w:p w14:paraId="63F75C08"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39289AE"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7B8ABD5"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12A4D922" w14:textId="77777777" w:rsidR="00582D02" w:rsidRPr="002119EC" w:rsidRDefault="00582D02" w:rsidP="00582D02">
            <w:pPr>
              <w:jc w:val="center"/>
              <w:rPr>
                <w:rFonts w:eastAsia="Times New Roman" w:cs="Times New Roman"/>
                <w:lang w:val="fr-BE" w:eastAsia="fr-FR"/>
              </w:rPr>
            </w:pPr>
          </w:p>
        </w:tc>
      </w:tr>
      <w:tr w:rsidR="00582D02" w:rsidRPr="002119EC" w14:paraId="5210B191" w14:textId="77777777" w:rsidTr="00582D02">
        <w:tc>
          <w:tcPr>
            <w:tcW w:w="805" w:type="dxa"/>
            <w:tcBorders>
              <w:top w:val="nil"/>
              <w:left w:val="single" w:sz="4" w:space="0" w:color="auto"/>
              <w:bottom w:val="single" w:sz="4" w:space="0" w:color="auto"/>
              <w:right w:val="nil"/>
            </w:tcBorders>
          </w:tcPr>
          <w:p w14:paraId="52DBDD06" w14:textId="77777777" w:rsidR="00582D02" w:rsidRPr="002119EC" w:rsidRDefault="00582D02" w:rsidP="00582D02">
            <w:pPr>
              <w:rPr>
                <w:rFonts w:eastAsia="Times New Roman" w:cs="Times New Roman"/>
                <w:lang w:val="fr-BE" w:eastAsia="fr-FR"/>
              </w:rPr>
            </w:pPr>
          </w:p>
        </w:tc>
        <w:tc>
          <w:tcPr>
            <w:tcW w:w="6388" w:type="dxa"/>
            <w:tcBorders>
              <w:top w:val="nil"/>
              <w:left w:val="nil"/>
              <w:bottom w:val="single" w:sz="4" w:space="0" w:color="auto"/>
              <w:right w:val="nil"/>
            </w:tcBorders>
          </w:tcPr>
          <w:p w14:paraId="57BB12AF" w14:textId="77777777" w:rsidR="00582D02" w:rsidRPr="002119EC" w:rsidRDefault="00582D02" w:rsidP="00582D02">
            <w:pP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3EC8A5CE"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nil"/>
              <w:bottom w:val="single" w:sz="4" w:space="0" w:color="auto"/>
              <w:right w:val="nil"/>
            </w:tcBorders>
          </w:tcPr>
          <w:p w14:paraId="328DAEB2"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nil"/>
              <w:bottom w:val="single" w:sz="4" w:space="0" w:color="auto"/>
              <w:right w:val="nil"/>
            </w:tcBorders>
          </w:tcPr>
          <w:p w14:paraId="0073BADC"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nil"/>
              <w:bottom w:val="single" w:sz="4" w:space="0" w:color="auto"/>
              <w:right w:val="single" w:sz="4" w:space="0" w:color="auto"/>
            </w:tcBorders>
          </w:tcPr>
          <w:p w14:paraId="72D43561" w14:textId="77777777" w:rsidR="00582D02" w:rsidRPr="002119EC" w:rsidRDefault="00582D02" w:rsidP="00582D02">
            <w:pPr>
              <w:jc w:val="center"/>
              <w:rPr>
                <w:rFonts w:eastAsia="Times New Roman" w:cs="Times New Roman"/>
                <w:lang w:val="fr-BE" w:eastAsia="fr-FR"/>
              </w:rPr>
            </w:pPr>
          </w:p>
        </w:tc>
      </w:tr>
      <w:tr w:rsidR="00582D02" w:rsidRPr="002119EC" w14:paraId="3376918B" w14:textId="77777777" w:rsidTr="00582D02">
        <w:trPr>
          <w:trHeight w:val="278"/>
        </w:trPr>
        <w:tc>
          <w:tcPr>
            <w:tcW w:w="8571" w:type="dxa"/>
            <w:gridSpan w:val="5"/>
            <w:tcBorders>
              <w:top w:val="single" w:sz="4" w:space="0" w:color="auto"/>
              <w:left w:val="single" w:sz="4" w:space="0" w:color="auto"/>
              <w:bottom w:val="nil"/>
              <w:right w:val="nil"/>
            </w:tcBorders>
          </w:tcPr>
          <w:p w14:paraId="6578D945" w14:textId="77777777" w:rsidR="00582D02" w:rsidRPr="002119EC" w:rsidRDefault="00582D02" w:rsidP="00582D02">
            <w:pPr>
              <w:rPr>
                <w:rFonts w:eastAsia="Times New Roman" w:cs="Times New Roman"/>
                <w:b/>
                <w:lang w:eastAsia="fr-FR"/>
              </w:rPr>
            </w:pPr>
            <w:r w:rsidRPr="002119EC">
              <w:rPr>
                <w:rFonts w:eastAsia="Times New Roman" w:cs="Times New Roman"/>
                <w:b/>
                <w:lang w:val="fr-BE" w:eastAsia="fr-FR"/>
              </w:rPr>
              <w:t>D6 : Capacité en recherche opérationnelle</w:t>
            </w:r>
          </w:p>
        </w:tc>
        <w:tc>
          <w:tcPr>
            <w:tcW w:w="491" w:type="dxa"/>
            <w:tcBorders>
              <w:top w:val="nil"/>
              <w:left w:val="nil"/>
              <w:bottom w:val="nil"/>
              <w:right w:val="single" w:sz="4" w:space="0" w:color="auto"/>
            </w:tcBorders>
          </w:tcPr>
          <w:p w14:paraId="683424D9" w14:textId="77777777" w:rsidR="00582D02" w:rsidRPr="002119EC" w:rsidRDefault="00582D02" w:rsidP="00582D02">
            <w:pPr>
              <w:rPr>
                <w:rFonts w:eastAsia="Times New Roman" w:cs="Times New Roman"/>
                <w:lang w:val="fr-BE" w:eastAsia="fr-FR"/>
              </w:rPr>
            </w:pPr>
          </w:p>
        </w:tc>
      </w:tr>
      <w:tr w:rsidR="00582D02" w:rsidRPr="002119EC" w14:paraId="4F44F5D5" w14:textId="77777777" w:rsidTr="00582D02">
        <w:tc>
          <w:tcPr>
            <w:tcW w:w="805" w:type="dxa"/>
            <w:tcBorders>
              <w:top w:val="nil"/>
              <w:left w:val="single" w:sz="4" w:space="0" w:color="auto"/>
              <w:bottom w:val="nil"/>
              <w:right w:val="nil"/>
            </w:tcBorders>
          </w:tcPr>
          <w:p w14:paraId="66BA4CDF"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nil"/>
            </w:tcBorders>
          </w:tcPr>
          <w:p w14:paraId="1423FCE0" w14:textId="77777777" w:rsidR="00582D02" w:rsidRPr="002119EC" w:rsidRDefault="00582D02" w:rsidP="00582D02">
            <w:pPr>
              <w:rPr>
                <w:rFonts w:eastAsia="Times New Roman" w:cs="Times New Roman"/>
                <w:sz w:val="20"/>
                <w:szCs w:val="20"/>
                <w:lang w:val="fr-BE" w:eastAsia="fr-FR"/>
              </w:rPr>
            </w:pPr>
          </w:p>
        </w:tc>
        <w:tc>
          <w:tcPr>
            <w:tcW w:w="439" w:type="dxa"/>
            <w:tcBorders>
              <w:top w:val="nil"/>
              <w:left w:val="nil"/>
              <w:bottom w:val="single" w:sz="4" w:space="0" w:color="auto"/>
              <w:right w:val="nil"/>
            </w:tcBorders>
          </w:tcPr>
          <w:p w14:paraId="43A8EC80"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1</w:t>
            </w:r>
          </w:p>
        </w:tc>
        <w:tc>
          <w:tcPr>
            <w:tcW w:w="439" w:type="dxa"/>
            <w:tcBorders>
              <w:top w:val="nil"/>
              <w:left w:val="nil"/>
              <w:bottom w:val="single" w:sz="4" w:space="0" w:color="auto"/>
              <w:right w:val="nil"/>
            </w:tcBorders>
          </w:tcPr>
          <w:p w14:paraId="4285BD25"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2</w:t>
            </w:r>
          </w:p>
        </w:tc>
        <w:tc>
          <w:tcPr>
            <w:tcW w:w="500" w:type="dxa"/>
            <w:tcBorders>
              <w:top w:val="nil"/>
              <w:left w:val="nil"/>
              <w:bottom w:val="single" w:sz="4" w:space="0" w:color="auto"/>
              <w:right w:val="nil"/>
            </w:tcBorders>
          </w:tcPr>
          <w:p w14:paraId="1FB61BB2" w14:textId="77777777" w:rsidR="00582D02" w:rsidRPr="002119EC" w:rsidRDefault="00582D02" w:rsidP="00582D02">
            <w:pPr>
              <w:jc w:val="center"/>
              <w:rPr>
                <w:rFonts w:eastAsia="Times New Roman" w:cs="Times New Roman"/>
                <w:sz w:val="20"/>
                <w:szCs w:val="20"/>
                <w:lang w:val="fr-BE" w:eastAsia="fr-FR"/>
              </w:rPr>
            </w:pPr>
            <w:r w:rsidRPr="002119EC">
              <w:rPr>
                <w:rFonts w:eastAsia="Times New Roman" w:cs="Times New Roman"/>
                <w:sz w:val="20"/>
                <w:szCs w:val="20"/>
                <w:lang w:val="fr-BE" w:eastAsia="fr-FR"/>
              </w:rPr>
              <w:t>3</w:t>
            </w:r>
          </w:p>
        </w:tc>
        <w:tc>
          <w:tcPr>
            <w:tcW w:w="491" w:type="dxa"/>
            <w:tcBorders>
              <w:top w:val="nil"/>
              <w:left w:val="nil"/>
              <w:bottom w:val="nil"/>
              <w:right w:val="single" w:sz="4" w:space="0" w:color="auto"/>
            </w:tcBorders>
          </w:tcPr>
          <w:p w14:paraId="28513AAE" w14:textId="77777777" w:rsidR="00582D02" w:rsidRPr="002119EC" w:rsidRDefault="00582D02" w:rsidP="00582D02">
            <w:pPr>
              <w:jc w:val="center"/>
              <w:rPr>
                <w:rFonts w:eastAsia="Times New Roman" w:cs="Times New Roman"/>
                <w:lang w:val="fr-BE" w:eastAsia="fr-FR"/>
              </w:rPr>
            </w:pPr>
          </w:p>
        </w:tc>
      </w:tr>
      <w:tr w:rsidR="00582D02" w:rsidRPr="002119EC" w14:paraId="304606EF" w14:textId="77777777" w:rsidTr="00582D02">
        <w:tc>
          <w:tcPr>
            <w:tcW w:w="805" w:type="dxa"/>
            <w:tcBorders>
              <w:top w:val="nil"/>
              <w:left w:val="single" w:sz="4" w:space="0" w:color="auto"/>
              <w:bottom w:val="nil"/>
              <w:right w:val="nil"/>
            </w:tcBorders>
          </w:tcPr>
          <w:p w14:paraId="2397D74E"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132B8688"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Définir un agenda de recherche opérationnelles</w:t>
            </w:r>
          </w:p>
        </w:tc>
        <w:tc>
          <w:tcPr>
            <w:tcW w:w="439" w:type="dxa"/>
            <w:tcBorders>
              <w:top w:val="single" w:sz="4" w:space="0" w:color="auto"/>
              <w:left w:val="single" w:sz="4" w:space="0" w:color="auto"/>
              <w:bottom w:val="single" w:sz="4" w:space="0" w:color="auto"/>
              <w:right w:val="single" w:sz="4" w:space="0" w:color="auto"/>
            </w:tcBorders>
          </w:tcPr>
          <w:p w14:paraId="07D4D5EB"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0B1F48EE"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A3D7A8C"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3932D85" w14:textId="77777777" w:rsidR="00582D02" w:rsidRPr="002119EC" w:rsidRDefault="00582D02" w:rsidP="00582D02">
            <w:pPr>
              <w:jc w:val="center"/>
              <w:rPr>
                <w:rFonts w:eastAsia="Times New Roman" w:cs="Times New Roman"/>
                <w:lang w:val="fr-BE" w:eastAsia="fr-FR"/>
              </w:rPr>
            </w:pPr>
          </w:p>
        </w:tc>
      </w:tr>
      <w:tr w:rsidR="00582D02" w:rsidRPr="002119EC" w14:paraId="507DD29A" w14:textId="77777777" w:rsidTr="00582D02">
        <w:tc>
          <w:tcPr>
            <w:tcW w:w="805" w:type="dxa"/>
            <w:tcBorders>
              <w:top w:val="nil"/>
              <w:left w:val="single" w:sz="4" w:space="0" w:color="auto"/>
              <w:bottom w:val="nil"/>
              <w:right w:val="nil"/>
            </w:tcBorders>
          </w:tcPr>
          <w:p w14:paraId="0984BA79"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43F2578C"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Concevoir une recherche opérationnelle</w:t>
            </w:r>
          </w:p>
        </w:tc>
        <w:tc>
          <w:tcPr>
            <w:tcW w:w="439" w:type="dxa"/>
            <w:tcBorders>
              <w:top w:val="single" w:sz="4" w:space="0" w:color="auto"/>
              <w:left w:val="single" w:sz="4" w:space="0" w:color="auto"/>
              <w:bottom w:val="single" w:sz="4" w:space="0" w:color="auto"/>
              <w:right w:val="single" w:sz="4" w:space="0" w:color="auto"/>
            </w:tcBorders>
          </w:tcPr>
          <w:p w14:paraId="43157A6A"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2A060535"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44028DC8"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31060F18" w14:textId="77777777" w:rsidR="00582D02" w:rsidRPr="002119EC" w:rsidRDefault="00582D02" w:rsidP="00582D02">
            <w:pPr>
              <w:jc w:val="center"/>
              <w:rPr>
                <w:rFonts w:eastAsia="Times New Roman" w:cs="Times New Roman"/>
                <w:lang w:val="fr-BE" w:eastAsia="fr-FR"/>
              </w:rPr>
            </w:pPr>
          </w:p>
        </w:tc>
      </w:tr>
      <w:tr w:rsidR="00582D02" w:rsidRPr="002119EC" w14:paraId="4E1D3D97" w14:textId="77777777" w:rsidTr="00582D02">
        <w:tc>
          <w:tcPr>
            <w:tcW w:w="805" w:type="dxa"/>
            <w:tcBorders>
              <w:top w:val="nil"/>
              <w:left w:val="single" w:sz="4" w:space="0" w:color="auto"/>
              <w:bottom w:val="nil"/>
              <w:right w:val="nil"/>
            </w:tcBorders>
          </w:tcPr>
          <w:p w14:paraId="06053158"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1042B6D1"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Supervision et coordination une recherche opérationnelle</w:t>
            </w:r>
          </w:p>
        </w:tc>
        <w:tc>
          <w:tcPr>
            <w:tcW w:w="439" w:type="dxa"/>
            <w:tcBorders>
              <w:top w:val="single" w:sz="4" w:space="0" w:color="auto"/>
              <w:left w:val="single" w:sz="4" w:space="0" w:color="auto"/>
              <w:bottom w:val="single" w:sz="4" w:space="0" w:color="auto"/>
              <w:right w:val="single" w:sz="4" w:space="0" w:color="auto"/>
            </w:tcBorders>
          </w:tcPr>
          <w:p w14:paraId="6A6C2C17"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52E46916"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1FA05F10"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666BBC21" w14:textId="77777777" w:rsidR="00582D02" w:rsidRPr="002119EC" w:rsidRDefault="00582D02" w:rsidP="00582D02">
            <w:pPr>
              <w:jc w:val="center"/>
              <w:rPr>
                <w:rFonts w:eastAsia="Times New Roman" w:cs="Times New Roman"/>
                <w:lang w:val="fr-BE" w:eastAsia="fr-FR"/>
              </w:rPr>
            </w:pPr>
          </w:p>
        </w:tc>
      </w:tr>
      <w:tr w:rsidR="00582D02" w:rsidRPr="002119EC" w14:paraId="618FBEC8" w14:textId="77777777" w:rsidTr="00582D02">
        <w:tc>
          <w:tcPr>
            <w:tcW w:w="805" w:type="dxa"/>
            <w:tcBorders>
              <w:top w:val="nil"/>
              <w:left w:val="single" w:sz="4" w:space="0" w:color="auto"/>
              <w:bottom w:val="nil"/>
              <w:right w:val="nil"/>
            </w:tcBorders>
          </w:tcPr>
          <w:p w14:paraId="52D0B082"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2B103F39"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Collecte de données</w:t>
            </w:r>
          </w:p>
        </w:tc>
        <w:tc>
          <w:tcPr>
            <w:tcW w:w="439" w:type="dxa"/>
            <w:tcBorders>
              <w:top w:val="single" w:sz="4" w:space="0" w:color="auto"/>
              <w:left w:val="single" w:sz="4" w:space="0" w:color="auto"/>
              <w:bottom w:val="single" w:sz="4" w:space="0" w:color="auto"/>
              <w:right w:val="single" w:sz="4" w:space="0" w:color="auto"/>
            </w:tcBorders>
          </w:tcPr>
          <w:p w14:paraId="295638F0"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6BD310BF"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1B366D1E"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1204E9F3" w14:textId="77777777" w:rsidR="00582D02" w:rsidRPr="002119EC" w:rsidRDefault="00582D02" w:rsidP="00582D02">
            <w:pPr>
              <w:jc w:val="center"/>
              <w:rPr>
                <w:rFonts w:eastAsia="Times New Roman" w:cs="Times New Roman"/>
                <w:lang w:val="fr-BE" w:eastAsia="fr-FR"/>
              </w:rPr>
            </w:pPr>
          </w:p>
        </w:tc>
      </w:tr>
      <w:tr w:rsidR="00582D02" w:rsidRPr="002119EC" w14:paraId="53A2BD18" w14:textId="77777777" w:rsidTr="00582D02">
        <w:tc>
          <w:tcPr>
            <w:tcW w:w="805" w:type="dxa"/>
            <w:tcBorders>
              <w:top w:val="nil"/>
              <w:left w:val="single" w:sz="4" w:space="0" w:color="auto"/>
              <w:bottom w:val="nil"/>
              <w:right w:val="nil"/>
            </w:tcBorders>
          </w:tcPr>
          <w:p w14:paraId="6296DEA3"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50E80734"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Conduire une recherche opérationnelle</w:t>
            </w:r>
          </w:p>
        </w:tc>
        <w:tc>
          <w:tcPr>
            <w:tcW w:w="439" w:type="dxa"/>
            <w:tcBorders>
              <w:top w:val="single" w:sz="4" w:space="0" w:color="auto"/>
              <w:left w:val="single" w:sz="4" w:space="0" w:color="auto"/>
              <w:bottom w:val="single" w:sz="4" w:space="0" w:color="auto"/>
              <w:right w:val="single" w:sz="4" w:space="0" w:color="auto"/>
            </w:tcBorders>
          </w:tcPr>
          <w:p w14:paraId="7069369F"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0F615EB6"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257B23CA"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0018D4A7" w14:textId="77777777" w:rsidR="00582D02" w:rsidRPr="002119EC" w:rsidRDefault="00582D02" w:rsidP="00582D02">
            <w:pPr>
              <w:jc w:val="center"/>
              <w:rPr>
                <w:rFonts w:eastAsia="Times New Roman" w:cs="Times New Roman"/>
                <w:lang w:val="fr-BE" w:eastAsia="fr-FR"/>
              </w:rPr>
            </w:pPr>
          </w:p>
        </w:tc>
      </w:tr>
      <w:tr w:rsidR="00582D02" w:rsidRPr="002119EC" w14:paraId="4C4F4D7D" w14:textId="77777777" w:rsidTr="00582D02">
        <w:tc>
          <w:tcPr>
            <w:tcW w:w="805" w:type="dxa"/>
            <w:tcBorders>
              <w:top w:val="nil"/>
              <w:left w:val="single" w:sz="4" w:space="0" w:color="auto"/>
              <w:bottom w:val="nil"/>
              <w:right w:val="nil"/>
            </w:tcBorders>
          </w:tcPr>
          <w:p w14:paraId="253D24ED"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35BE6C18"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Analyse et réduction de rapport de la recherche</w:t>
            </w:r>
          </w:p>
        </w:tc>
        <w:tc>
          <w:tcPr>
            <w:tcW w:w="439" w:type="dxa"/>
            <w:tcBorders>
              <w:top w:val="single" w:sz="4" w:space="0" w:color="auto"/>
              <w:left w:val="single" w:sz="4" w:space="0" w:color="auto"/>
              <w:bottom w:val="single" w:sz="4" w:space="0" w:color="auto"/>
              <w:right w:val="single" w:sz="4" w:space="0" w:color="auto"/>
            </w:tcBorders>
          </w:tcPr>
          <w:p w14:paraId="65459FF2"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3B15EED7"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53788579"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51A544DA" w14:textId="77777777" w:rsidR="00582D02" w:rsidRPr="002119EC" w:rsidRDefault="00582D02" w:rsidP="00582D02">
            <w:pPr>
              <w:jc w:val="center"/>
              <w:rPr>
                <w:rFonts w:eastAsia="Times New Roman" w:cs="Times New Roman"/>
                <w:lang w:val="fr-BE" w:eastAsia="fr-FR"/>
              </w:rPr>
            </w:pPr>
          </w:p>
        </w:tc>
      </w:tr>
      <w:tr w:rsidR="00582D02" w:rsidRPr="002119EC" w14:paraId="10410A4E" w14:textId="77777777" w:rsidTr="00582D02">
        <w:tc>
          <w:tcPr>
            <w:tcW w:w="805" w:type="dxa"/>
            <w:tcBorders>
              <w:top w:val="nil"/>
              <w:left w:val="single" w:sz="4" w:space="0" w:color="auto"/>
              <w:bottom w:val="nil"/>
              <w:right w:val="nil"/>
            </w:tcBorders>
          </w:tcPr>
          <w:p w14:paraId="195C9CA3" w14:textId="77777777" w:rsidR="00582D02" w:rsidRPr="002119EC" w:rsidRDefault="00582D02" w:rsidP="00582D02">
            <w:pPr>
              <w:rPr>
                <w:rFonts w:eastAsia="Times New Roman" w:cs="Times New Roman"/>
                <w:lang w:val="fr-BE" w:eastAsia="fr-FR"/>
              </w:rPr>
            </w:pPr>
          </w:p>
        </w:tc>
        <w:tc>
          <w:tcPr>
            <w:tcW w:w="6388" w:type="dxa"/>
            <w:tcBorders>
              <w:top w:val="nil"/>
              <w:left w:val="nil"/>
              <w:bottom w:val="nil"/>
              <w:right w:val="single" w:sz="4" w:space="0" w:color="auto"/>
            </w:tcBorders>
          </w:tcPr>
          <w:p w14:paraId="10F1E618"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Dissémination des résultats</w:t>
            </w:r>
          </w:p>
        </w:tc>
        <w:tc>
          <w:tcPr>
            <w:tcW w:w="439" w:type="dxa"/>
            <w:tcBorders>
              <w:top w:val="single" w:sz="4" w:space="0" w:color="auto"/>
              <w:left w:val="single" w:sz="4" w:space="0" w:color="auto"/>
              <w:bottom w:val="single" w:sz="4" w:space="0" w:color="auto"/>
              <w:right w:val="single" w:sz="4" w:space="0" w:color="auto"/>
            </w:tcBorders>
          </w:tcPr>
          <w:p w14:paraId="2B14E822" w14:textId="77777777" w:rsidR="00582D02" w:rsidRPr="002119EC" w:rsidRDefault="00582D02" w:rsidP="00582D02">
            <w:pPr>
              <w:jc w:val="center"/>
              <w:rPr>
                <w:rFonts w:eastAsia="Times New Roman" w:cs="Times New Roman"/>
                <w:sz w:val="20"/>
                <w:szCs w:val="20"/>
                <w:lang w:val="fr-BE" w:eastAsia="fr-FR"/>
              </w:rPr>
            </w:pPr>
          </w:p>
        </w:tc>
        <w:tc>
          <w:tcPr>
            <w:tcW w:w="439" w:type="dxa"/>
            <w:tcBorders>
              <w:top w:val="single" w:sz="4" w:space="0" w:color="auto"/>
              <w:left w:val="single" w:sz="4" w:space="0" w:color="auto"/>
              <w:bottom w:val="single" w:sz="4" w:space="0" w:color="auto"/>
              <w:right w:val="single" w:sz="4" w:space="0" w:color="auto"/>
            </w:tcBorders>
          </w:tcPr>
          <w:p w14:paraId="5C1A29C8" w14:textId="77777777" w:rsidR="00582D02" w:rsidRPr="002119EC" w:rsidRDefault="00582D02" w:rsidP="00582D02">
            <w:pPr>
              <w:jc w:val="center"/>
              <w:rPr>
                <w:rFonts w:eastAsia="Times New Roman" w:cs="Times New Roman"/>
                <w:sz w:val="20"/>
                <w:szCs w:val="20"/>
                <w:lang w:val="fr-BE" w:eastAsia="fr-FR"/>
              </w:rPr>
            </w:pPr>
          </w:p>
        </w:tc>
        <w:tc>
          <w:tcPr>
            <w:tcW w:w="500" w:type="dxa"/>
            <w:tcBorders>
              <w:top w:val="single" w:sz="4" w:space="0" w:color="auto"/>
              <w:left w:val="single" w:sz="4" w:space="0" w:color="auto"/>
              <w:bottom w:val="single" w:sz="4" w:space="0" w:color="auto"/>
              <w:right w:val="single" w:sz="4" w:space="0" w:color="auto"/>
            </w:tcBorders>
          </w:tcPr>
          <w:p w14:paraId="72C1B7CB" w14:textId="77777777" w:rsidR="00582D02" w:rsidRPr="002119EC" w:rsidRDefault="00582D02" w:rsidP="00582D02">
            <w:pPr>
              <w:jc w:val="center"/>
              <w:rPr>
                <w:rFonts w:eastAsia="Times New Roman" w:cs="Times New Roman"/>
                <w:sz w:val="20"/>
                <w:szCs w:val="20"/>
                <w:lang w:val="fr-BE" w:eastAsia="fr-FR"/>
              </w:rPr>
            </w:pPr>
          </w:p>
        </w:tc>
        <w:tc>
          <w:tcPr>
            <w:tcW w:w="491" w:type="dxa"/>
            <w:tcBorders>
              <w:top w:val="nil"/>
              <w:left w:val="single" w:sz="4" w:space="0" w:color="auto"/>
              <w:bottom w:val="nil"/>
              <w:right w:val="single" w:sz="4" w:space="0" w:color="auto"/>
            </w:tcBorders>
          </w:tcPr>
          <w:p w14:paraId="0CB4D44B" w14:textId="77777777" w:rsidR="00582D02" w:rsidRPr="002119EC" w:rsidRDefault="00582D02" w:rsidP="00582D02">
            <w:pPr>
              <w:jc w:val="center"/>
              <w:rPr>
                <w:rFonts w:eastAsia="Times New Roman" w:cs="Times New Roman"/>
                <w:lang w:val="fr-BE" w:eastAsia="fr-FR"/>
              </w:rPr>
            </w:pPr>
          </w:p>
        </w:tc>
      </w:tr>
      <w:tr w:rsidR="00582D02" w:rsidRPr="002119EC" w14:paraId="1E95AA65" w14:textId="77777777" w:rsidTr="00582D02">
        <w:trPr>
          <w:trHeight w:val="278"/>
        </w:trPr>
        <w:tc>
          <w:tcPr>
            <w:tcW w:w="8571" w:type="dxa"/>
            <w:gridSpan w:val="5"/>
            <w:tcBorders>
              <w:top w:val="single" w:sz="4" w:space="0" w:color="auto"/>
              <w:left w:val="single" w:sz="4" w:space="0" w:color="auto"/>
              <w:bottom w:val="nil"/>
              <w:right w:val="nil"/>
            </w:tcBorders>
          </w:tcPr>
          <w:p w14:paraId="5C809ABF" w14:textId="77777777" w:rsidR="00582D02" w:rsidRPr="002119EC" w:rsidRDefault="00582D02" w:rsidP="00582D02">
            <w:pPr>
              <w:rPr>
                <w:rFonts w:eastAsia="Times New Roman" w:cs="Times New Roman"/>
                <w:b/>
                <w:lang w:eastAsia="fr-FR"/>
              </w:rPr>
            </w:pPr>
            <w:r w:rsidRPr="002119EC">
              <w:rPr>
                <w:rFonts w:eastAsia="Times New Roman" w:cs="Times New Roman"/>
                <w:b/>
                <w:lang w:val="fr-BE" w:eastAsia="fr-FR"/>
              </w:rPr>
              <w:t>D7 : D'autres compétences dont les membres de l'ECD estiment qu'ils ont besoin pour mieux s'accomplir de leurs tâches – surtout en matière de SSE</w:t>
            </w:r>
          </w:p>
        </w:tc>
        <w:tc>
          <w:tcPr>
            <w:tcW w:w="491" w:type="dxa"/>
            <w:tcBorders>
              <w:top w:val="nil"/>
              <w:left w:val="nil"/>
              <w:bottom w:val="nil"/>
              <w:right w:val="single" w:sz="4" w:space="0" w:color="auto"/>
            </w:tcBorders>
          </w:tcPr>
          <w:p w14:paraId="4CBD8B4B" w14:textId="77777777" w:rsidR="00582D02" w:rsidRPr="002119EC" w:rsidRDefault="00582D02" w:rsidP="00582D02">
            <w:pPr>
              <w:rPr>
                <w:rFonts w:eastAsia="Times New Roman" w:cs="Times New Roman"/>
                <w:lang w:val="fr-BE" w:eastAsia="fr-FR"/>
              </w:rPr>
            </w:pPr>
          </w:p>
        </w:tc>
      </w:tr>
      <w:tr w:rsidR="00582D02" w:rsidRPr="002119EC" w14:paraId="095ED2D8" w14:textId="77777777" w:rsidTr="00A353FB">
        <w:trPr>
          <w:trHeight w:val="1458"/>
        </w:trPr>
        <w:tc>
          <w:tcPr>
            <w:tcW w:w="9062" w:type="dxa"/>
            <w:gridSpan w:val="6"/>
            <w:tcBorders>
              <w:top w:val="nil"/>
              <w:left w:val="single" w:sz="4" w:space="0" w:color="auto"/>
              <w:right w:val="single" w:sz="4" w:space="0" w:color="auto"/>
            </w:tcBorders>
          </w:tcPr>
          <w:p w14:paraId="6EB6989D"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________________________________________________________________________________</w:t>
            </w:r>
          </w:p>
          <w:p w14:paraId="6E09BA84"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________________________________________________________________________________</w:t>
            </w:r>
          </w:p>
          <w:p w14:paraId="064540FC"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________________________________________________________________________________</w:t>
            </w:r>
          </w:p>
          <w:p w14:paraId="29DAADBC" w14:textId="77777777" w:rsidR="00582D02" w:rsidRPr="002119EC"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________________________________________________________________________________</w:t>
            </w:r>
          </w:p>
          <w:p w14:paraId="0F6AA594" w14:textId="5916F649" w:rsidR="00582D02" w:rsidRPr="00A353FB" w:rsidRDefault="00582D02" w:rsidP="00582D02">
            <w:pPr>
              <w:rPr>
                <w:rFonts w:eastAsia="Times New Roman" w:cs="Times New Roman"/>
                <w:sz w:val="20"/>
                <w:szCs w:val="20"/>
                <w:lang w:val="fr-BE" w:eastAsia="fr-FR"/>
              </w:rPr>
            </w:pPr>
            <w:r w:rsidRPr="002119EC">
              <w:rPr>
                <w:rFonts w:eastAsia="Times New Roman" w:cs="Times New Roman"/>
                <w:sz w:val="20"/>
                <w:szCs w:val="20"/>
                <w:lang w:val="fr-BE" w:eastAsia="fr-FR"/>
              </w:rPr>
              <w:t>_________________________________________________</w:t>
            </w:r>
            <w:r w:rsidR="00A353FB">
              <w:rPr>
                <w:rFonts w:eastAsia="Times New Roman" w:cs="Times New Roman"/>
                <w:sz w:val="20"/>
                <w:szCs w:val="20"/>
                <w:lang w:val="fr-BE" w:eastAsia="fr-FR"/>
              </w:rPr>
              <w:t>_______________________________</w:t>
            </w:r>
          </w:p>
        </w:tc>
      </w:tr>
    </w:tbl>
    <w:p w14:paraId="15CB652A" w14:textId="17E2A474" w:rsidR="00582D02" w:rsidRPr="00A353FB" w:rsidRDefault="00A353FB" w:rsidP="00A353FB">
      <w:pPr>
        <w:spacing w:after="0" w:line="240" w:lineRule="auto"/>
        <w:rPr>
          <w:b/>
        </w:rPr>
      </w:pPr>
      <w:r w:rsidRPr="002119EC">
        <w:rPr>
          <w:b/>
        </w:rPr>
        <w:t>* Merci à toutes les parties impliquées pour leurs</w:t>
      </w:r>
      <w:r>
        <w:rPr>
          <w:b/>
        </w:rPr>
        <w:t xml:space="preserve"> temps et efforts </w:t>
      </w:r>
    </w:p>
    <w:tbl>
      <w:tblPr>
        <w:tblStyle w:val="Grilledutableau"/>
        <w:tblpPr w:leftFromText="180" w:rightFromText="180" w:vertAnchor="text" w:horzAnchor="margin" w:tblpY="362"/>
        <w:tblW w:w="8995" w:type="dxa"/>
        <w:tblLook w:val="04A0" w:firstRow="1" w:lastRow="0" w:firstColumn="1" w:lastColumn="0" w:noHBand="0" w:noVBand="1"/>
      </w:tblPr>
      <w:tblGrid>
        <w:gridCol w:w="2790"/>
        <w:gridCol w:w="2118"/>
        <w:gridCol w:w="4087"/>
      </w:tblGrid>
      <w:tr w:rsidR="00A353FB" w:rsidRPr="002119EC" w14:paraId="5039E295" w14:textId="77777777" w:rsidTr="00A353FB">
        <w:tc>
          <w:tcPr>
            <w:tcW w:w="8995" w:type="dxa"/>
            <w:gridSpan w:val="3"/>
          </w:tcPr>
          <w:p w14:paraId="567E8ED2" w14:textId="77777777" w:rsidR="00A353FB" w:rsidRPr="002119EC" w:rsidRDefault="00A353FB" w:rsidP="00A353FB">
            <w:pPr>
              <w:rPr>
                <w:b/>
              </w:rPr>
            </w:pPr>
            <w:r w:rsidRPr="002119EC">
              <w:rPr>
                <w:b/>
              </w:rPr>
              <w:t>Remplie par :</w:t>
            </w:r>
          </w:p>
        </w:tc>
      </w:tr>
      <w:tr w:rsidR="00A353FB" w:rsidRPr="002119EC" w14:paraId="5F3AF809" w14:textId="77777777" w:rsidTr="00A353FB">
        <w:trPr>
          <w:trHeight w:val="951"/>
        </w:trPr>
        <w:tc>
          <w:tcPr>
            <w:tcW w:w="2790" w:type="dxa"/>
          </w:tcPr>
          <w:p w14:paraId="57B6553B" w14:textId="77777777" w:rsidR="00A353FB" w:rsidRPr="002119EC" w:rsidRDefault="00A353FB" w:rsidP="00A353FB">
            <w:r w:rsidRPr="002119EC">
              <w:t>Nom:</w:t>
            </w:r>
          </w:p>
        </w:tc>
        <w:tc>
          <w:tcPr>
            <w:tcW w:w="2118" w:type="dxa"/>
          </w:tcPr>
          <w:p w14:paraId="08F08FE1" w14:textId="77777777" w:rsidR="00A353FB" w:rsidRPr="002119EC" w:rsidRDefault="00A353FB" w:rsidP="00A353FB">
            <w:pPr>
              <w:rPr>
                <w:lang w:val="en-US"/>
              </w:rPr>
            </w:pPr>
            <w:r w:rsidRPr="002119EC">
              <w:t>Signature:</w:t>
            </w:r>
          </w:p>
        </w:tc>
        <w:tc>
          <w:tcPr>
            <w:tcW w:w="4087" w:type="dxa"/>
          </w:tcPr>
          <w:p w14:paraId="0FCC5D3E" w14:textId="77777777" w:rsidR="00A353FB" w:rsidRPr="002119EC" w:rsidRDefault="00A353FB" w:rsidP="00A353FB">
            <w:pPr>
              <w:rPr>
                <w:lang w:val="en-US"/>
              </w:rPr>
            </w:pPr>
            <w:r w:rsidRPr="002119EC">
              <w:rPr>
                <w:rFonts w:eastAsia="Calibri" w:cs="Times New Roman"/>
                <w:lang w:val="en-US"/>
              </w:rPr>
              <w:t>Date:</w:t>
            </w:r>
            <w:r w:rsidRPr="002119EC">
              <w:rPr>
                <w:rFonts w:eastAsia="Times New Roman" w:cs="Calibri"/>
                <w:lang w:val="en-US" w:eastAsia="fr-FR"/>
              </w:rPr>
              <w:t xml:space="preserve"> I__I__I / I__I__I / 2019</w:t>
            </w:r>
          </w:p>
          <w:p w14:paraId="2E21D756" w14:textId="77777777" w:rsidR="00A353FB" w:rsidRPr="002119EC" w:rsidRDefault="00A353FB" w:rsidP="00A353FB">
            <w:pPr>
              <w:rPr>
                <w:lang w:val="en-US"/>
              </w:rPr>
            </w:pPr>
          </w:p>
          <w:p w14:paraId="634EC07A" w14:textId="77777777" w:rsidR="00A353FB" w:rsidRPr="002119EC" w:rsidRDefault="00A353FB" w:rsidP="00A353FB">
            <w:r w:rsidRPr="002119EC">
              <w:t>Heure de fin de collecte :</w:t>
            </w:r>
            <w:r w:rsidRPr="002119EC">
              <w:rPr>
                <w:rFonts w:eastAsia="Calibri" w:cs="Times New Roman"/>
                <w:lang w:val="en-US"/>
              </w:rPr>
              <w:t xml:space="preserve"> </w:t>
            </w:r>
            <w:r w:rsidRPr="002119EC">
              <w:rPr>
                <w:rFonts w:eastAsia="Times New Roman" w:cs="Calibri"/>
                <w:lang w:val="en-US" w:eastAsia="fr-FR"/>
              </w:rPr>
              <w:t>I__I__I : I__I__I</w:t>
            </w:r>
          </w:p>
        </w:tc>
      </w:tr>
      <w:tr w:rsidR="00A353FB" w:rsidRPr="002119EC" w14:paraId="65F02C23" w14:textId="77777777" w:rsidTr="00A353FB">
        <w:tc>
          <w:tcPr>
            <w:tcW w:w="8995" w:type="dxa"/>
            <w:gridSpan w:val="3"/>
          </w:tcPr>
          <w:p w14:paraId="744A6ACD" w14:textId="77777777" w:rsidR="00A353FB" w:rsidRPr="002119EC" w:rsidRDefault="00A353FB" w:rsidP="00A353FB">
            <w:r w:rsidRPr="002119EC">
              <w:t xml:space="preserve">Outil vérifié par </w:t>
            </w:r>
          </w:p>
        </w:tc>
      </w:tr>
      <w:tr w:rsidR="00A353FB" w:rsidRPr="002119EC" w14:paraId="7D7415AB" w14:textId="77777777" w:rsidTr="00A353FB">
        <w:trPr>
          <w:trHeight w:val="940"/>
        </w:trPr>
        <w:tc>
          <w:tcPr>
            <w:tcW w:w="2790" w:type="dxa"/>
          </w:tcPr>
          <w:p w14:paraId="49DA29AF" w14:textId="77777777" w:rsidR="00A353FB" w:rsidRPr="002119EC" w:rsidRDefault="00A353FB" w:rsidP="00A353FB">
            <w:r w:rsidRPr="002119EC">
              <w:t>Nom:</w:t>
            </w:r>
          </w:p>
        </w:tc>
        <w:tc>
          <w:tcPr>
            <w:tcW w:w="2118" w:type="dxa"/>
          </w:tcPr>
          <w:p w14:paraId="517DF8CA" w14:textId="77777777" w:rsidR="00A353FB" w:rsidRPr="002119EC" w:rsidRDefault="00A353FB" w:rsidP="00A353FB">
            <w:r w:rsidRPr="002119EC">
              <w:t>Signature:</w:t>
            </w:r>
          </w:p>
          <w:p w14:paraId="68BE2B88" w14:textId="77777777" w:rsidR="00A353FB" w:rsidRPr="002119EC" w:rsidRDefault="00A353FB" w:rsidP="00A353FB"/>
        </w:tc>
        <w:tc>
          <w:tcPr>
            <w:tcW w:w="4087" w:type="dxa"/>
          </w:tcPr>
          <w:p w14:paraId="6298EB8D" w14:textId="77777777" w:rsidR="00A353FB" w:rsidRPr="002119EC" w:rsidRDefault="00A353FB" w:rsidP="00A353FB">
            <w:pPr>
              <w:rPr>
                <w:lang w:val="en-US"/>
              </w:rPr>
            </w:pPr>
            <w:r w:rsidRPr="002119EC">
              <w:rPr>
                <w:rFonts w:eastAsia="Calibri" w:cs="Times New Roman"/>
                <w:lang w:val="en-US"/>
              </w:rPr>
              <w:t>Date:</w:t>
            </w:r>
            <w:r w:rsidRPr="002119EC">
              <w:rPr>
                <w:rFonts w:eastAsia="Times New Roman" w:cs="Calibri"/>
                <w:lang w:val="en-US" w:eastAsia="fr-FR"/>
              </w:rPr>
              <w:t xml:space="preserve"> I__I__I / I__I__I / 2019</w:t>
            </w:r>
          </w:p>
          <w:p w14:paraId="1F9176B0" w14:textId="77777777" w:rsidR="00A353FB" w:rsidRPr="002119EC" w:rsidRDefault="00A353FB" w:rsidP="00A353FB">
            <w:pPr>
              <w:rPr>
                <w:lang w:val="en-US"/>
              </w:rPr>
            </w:pPr>
          </w:p>
          <w:p w14:paraId="2A82F815" w14:textId="77777777" w:rsidR="00A353FB" w:rsidRPr="002119EC" w:rsidRDefault="00A353FB" w:rsidP="00A353FB">
            <w:r w:rsidRPr="002119EC">
              <w:t>Heure de fin de collecte :</w:t>
            </w:r>
            <w:r w:rsidRPr="002119EC">
              <w:rPr>
                <w:rFonts w:eastAsia="Calibri" w:cs="Times New Roman"/>
                <w:lang w:val="en-US"/>
              </w:rPr>
              <w:t xml:space="preserve"> </w:t>
            </w:r>
            <w:r w:rsidRPr="002119EC">
              <w:rPr>
                <w:rFonts w:eastAsia="Times New Roman" w:cs="Calibri"/>
                <w:lang w:val="en-US" w:eastAsia="fr-FR"/>
              </w:rPr>
              <w:t>I__I__I : I__I__</w:t>
            </w:r>
          </w:p>
        </w:tc>
      </w:tr>
    </w:tbl>
    <w:p w14:paraId="12E953B6" w14:textId="77777777" w:rsidR="00582D02" w:rsidRPr="002119EC" w:rsidRDefault="00582D02" w:rsidP="00582D02"/>
    <w:p w14:paraId="1443DCF5" w14:textId="2A7FC916" w:rsidR="00A87281" w:rsidRDefault="00A353FB" w:rsidP="00A87281">
      <w:pPr>
        <w:pStyle w:val="Titre2"/>
        <w:numPr>
          <w:ilvl w:val="0"/>
          <w:numId w:val="0"/>
        </w:numPr>
      </w:pPr>
      <w:bookmarkStart w:id="742" w:name="_10.16_Fiche_d’inventaire"/>
      <w:bookmarkEnd w:id="742"/>
      <w:r>
        <w:lastRenderedPageBreak/>
        <w:t>10.1</w:t>
      </w:r>
      <w:r w:rsidR="000D7AF3">
        <w:t>7</w:t>
      </w:r>
      <w:r w:rsidR="00A87281">
        <w:t xml:space="preserve"> </w:t>
      </w:r>
      <w:r w:rsidR="00A87281" w:rsidRPr="000D0D8C">
        <w:t>Fiche d’inventaire</w:t>
      </w:r>
    </w:p>
    <w:p w14:paraId="0347850A" w14:textId="77777777" w:rsidR="00A87281" w:rsidRPr="00C50C69" w:rsidRDefault="00A87281" w:rsidP="00A87281">
      <w:pPr>
        <w:jc w:val="center"/>
        <w:rPr>
          <w:b/>
          <w:sz w:val="32"/>
          <w:szCs w:val="32"/>
        </w:rPr>
      </w:pPr>
      <w:r>
        <w:rPr>
          <w:b/>
          <w:sz w:val="32"/>
          <w:szCs w:val="32"/>
        </w:rPr>
        <w:t>Fiche</w:t>
      </w:r>
      <w:r w:rsidRPr="00C50C69">
        <w:rPr>
          <w:b/>
          <w:sz w:val="32"/>
          <w:szCs w:val="32"/>
        </w:rPr>
        <w:t xml:space="preserve"> d’inventaires à la formation sanitaire</w:t>
      </w:r>
    </w:p>
    <w:tbl>
      <w:tblPr>
        <w:tblStyle w:val="Grilledutableau"/>
        <w:tblW w:w="0" w:type="auto"/>
        <w:tblLook w:val="04A0" w:firstRow="1" w:lastRow="0" w:firstColumn="1" w:lastColumn="0" w:noHBand="0" w:noVBand="1"/>
      </w:tblPr>
      <w:tblGrid>
        <w:gridCol w:w="4189"/>
        <w:gridCol w:w="4873"/>
      </w:tblGrid>
      <w:tr w:rsidR="00A87281" w14:paraId="254981AD" w14:textId="77777777" w:rsidTr="00582D02">
        <w:tc>
          <w:tcPr>
            <w:tcW w:w="9062" w:type="dxa"/>
            <w:gridSpan w:val="2"/>
          </w:tcPr>
          <w:p w14:paraId="69C77E69" w14:textId="77777777" w:rsidR="00A87281" w:rsidRPr="0008281A" w:rsidRDefault="00A87281" w:rsidP="00582D02">
            <w:pPr>
              <w:rPr>
                <w:b/>
              </w:rPr>
            </w:pPr>
            <w:r w:rsidRPr="0008281A">
              <w:rPr>
                <w:b/>
              </w:rPr>
              <w:t xml:space="preserve">Identification de la Formation Sanitaire </w:t>
            </w:r>
          </w:p>
        </w:tc>
      </w:tr>
      <w:tr w:rsidR="00A87281" w14:paraId="3A8F79F3" w14:textId="77777777" w:rsidTr="00582D02">
        <w:tc>
          <w:tcPr>
            <w:tcW w:w="4189" w:type="dxa"/>
          </w:tcPr>
          <w:p w14:paraId="10009A2D" w14:textId="77777777" w:rsidR="00A87281" w:rsidRDefault="00A87281" w:rsidP="00582D02">
            <w:r>
              <w:t>Région</w:t>
            </w:r>
          </w:p>
        </w:tc>
        <w:tc>
          <w:tcPr>
            <w:tcW w:w="4873" w:type="dxa"/>
          </w:tcPr>
          <w:p w14:paraId="0227590A" w14:textId="77777777" w:rsidR="00A87281" w:rsidRDefault="00A87281" w:rsidP="00582D02">
            <w:r>
              <w:rPr>
                <w:rFonts w:ascii="Calibri" w:eastAsia="Times New Roman" w:hAnsi="Calibri" w:cs="Calibri"/>
                <w:lang w:val="fr-BE" w:eastAsia="fr-FR"/>
              </w:rPr>
              <w:t xml:space="preserve">__________________________ code </w:t>
            </w:r>
            <w:r w:rsidRPr="00A1247C">
              <w:rPr>
                <w:rFonts w:ascii="Calibri" w:eastAsia="Times New Roman" w:hAnsi="Calibri" w:cs="Calibri"/>
                <w:lang w:val="fr-BE" w:eastAsia="fr-FR"/>
              </w:rPr>
              <w:t>I__I__I</w:t>
            </w:r>
          </w:p>
        </w:tc>
      </w:tr>
      <w:tr w:rsidR="00A87281" w14:paraId="3080061F" w14:textId="77777777" w:rsidTr="00582D02">
        <w:tc>
          <w:tcPr>
            <w:tcW w:w="4189" w:type="dxa"/>
          </w:tcPr>
          <w:p w14:paraId="2D46244A" w14:textId="77777777" w:rsidR="00A87281" w:rsidRDefault="00A87281" w:rsidP="00582D02">
            <w:r>
              <w:t xml:space="preserve">District </w:t>
            </w:r>
          </w:p>
        </w:tc>
        <w:tc>
          <w:tcPr>
            <w:tcW w:w="4873" w:type="dxa"/>
          </w:tcPr>
          <w:p w14:paraId="76EB0086" w14:textId="77777777" w:rsidR="00A87281" w:rsidRDefault="00A87281" w:rsidP="00582D02">
            <w:r>
              <w:rPr>
                <w:rFonts w:ascii="Calibri" w:eastAsia="Times New Roman" w:hAnsi="Calibri" w:cs="Calibri"/>
                <w:lang w:val="fr-BE" w:eastAsia="fr-FR"/>
              </w:rPr>
              <w:t xml:space="preserve">__________________________ code </w:t>
            </w:r>
            <w:r w:rsidRPr="00A1247C">
              <w:rPr>
                <w:rFonts w:ascii="Calibri" w:eastAsia="Times New Roman" w:hAnsi="Calibri" w:cs="Calibri"/>
                <w:lang w:val="fr-BE" w:eastAsia="fr-FR"/>
              </w:rPr>
              <w:t>I__I__I</w:t>
            </w:r>
          </w:p>
        </w:tc>
      </w:tr>
      <w:tr w:rsidR="00A87281" w:rsidRPr="0099778D" w14:paraId="7A174FD9" w14:textId="77777777" w:rsidTr="00582D02">
        <w:tc>
          <w:tcPr>
            <w:tcW w:w="4189" w:type="dxa"/>
          </w:tcPr>
          <w:p w14:paraId="3A77AD67" w14:textId="77777777" w:rsidR="00A87281" w:rsidRDefault="00A87281" w:rsidP="00582D02">
            <w:r>
              <w:t>Nom de la formation sanitaire</w:t>
            </w:r>
          </w:p>
        </w:tc>
        <w:tc>
          <w:tcPr>
            <w:tcW w:w="4873" w:type="dxa"/>
          </w:tcPr>
          <w:p w14:paraId="1C440F9A" w14:textId="77777777" w:rsidR="00A87281" w:rsidRPr="00B06C7F" w:rsidRDefault="00A87281" w:rsidP="00582D02">
            <w:pPr>
              <w:rPr>
                <w:lang w:val="en-US"/>
              </w:rPr>
            </w:pPr>
            <w:r w:rsidRPr="0062700B">
              <w:rPr>
                <w:rFonts w:ascii="Calibri" w:eastAsia="Times New Roman" w:hAnsi="Calibri" w:cs="Calibri"/>
                <w:lang w:val="en-US" w:eastAsia="fr-FR"/>
              </w:rPr>
              <w:t>___________________</w:t>
            </w:r>
            <w:r>
              <w:rPr>
                <w:rFonts w:ascii="Calibri" w:eastAsia="Times New Roman" w:hAnsi="Calibri" w:cs="Calibri"/>
                <w:lang w:val="en-US" w:eastAsia="fr-FR"/>
              </w:rPr>
              <w:t>_______</w:t>
            </w:r>
            <w:r w:rsidRPr="0062700B">
              <w:rPr>
                <w:rFonts w:ascii="Calibri" w:eastAsia="Times New Roman" w:hAnsi="Calibri" w:cs="Calibri"/>
                <w:lang w:val="en-US" w:eastAsia="fr-FR"/>
              </w:rPr>
              <w:t xml:space="preserve"> code </w:t>
            </w:r>
            <w:r w:rsidRPr="00B06C7F">
              <w:rPr>
                <w:lang w:val="en-US"/>
              </w:rPr>
              <w:t>I__I__I__I__I</w:t>
            </w:r>
          </w:p>
        </w:tc>
      </w:tr>
      <w:tr w:rsidR="00A87281" w14:paraId="448B59C7" w14:textId="77777777" w:rsidTr="00582D02">
        <w:tc>
          <w:tcPr>
            <w:tcW w:w="4189" w:type="dxa"/>
          </w:tcPr>
          <w:p w14:paraId="6B5F2DEB" w14:textId="77777777" w:rsidR="00A87281" w:rsidRDefault="00A87281" w:rsidP="00582D02">
            <w:r>
              <w:t xml:space="preserve">Date de la visite </w:t>
            </w:r>
          </w:p>
        </w:tc>
        <w:tc>
          <w:tcPr>
            <w:tcW w:w="4873" w:type="dxa"/>
          </w:tcPr>
          <w:p w14:paraId="3D717467" w14:textId="77777777" w:rsidR="00A87281" w:rsidRDefault="00A87281" w:rsidP="00582D02">
            <w:pPr>
              <w:jc w:val="right"/>
            </w:pPr>
            <w:r>
              <w:t>I__I__I/I__I__I/2019</w:t>
            </w:r>
          </w:p>
        </w:tc>
      </w:tr>
      <w:tr w:rsidR="00A87281" w:rsidRPr="0099778D" w14:paraId="6626792B" w14:textId="77777777" w:rsidTr="00582D02">
        <w:tc>
          <w:tcPr>
            <w:tcW w:w="4189" w:type="dxa"/>
          </w:tcPr>
          <w:p w14:paraId="30FFF046" w14:textId="77777777" w:rsidR="00A87281" w:rsidRDefault="00A87281" w:rsidP="00582D02">
            <w:r>
              <w:t xml:space="preserve">Nom de l’enquêteur et code </w:t>
            </w:r>
          </w:p>
        </w:tc>
        <w:tc>
          <w:tcPr>
            <w:tcW w:w="4873" w:type="dxa"/>
          </w:tcPr>
          <w:p w14:paraId="65B1841F" w14:textId="77777777" w:rsidR="00A87281" w:rsidRPr="00B06C7F" w:rsidRDefault="00A87281" w:rsidP="00582D02">
            <w:pPr>
              <w:rPr>
                <w:lang w:val="en-US"/>
              </w:rPr>
            </w:pPr>
            <w:r w:rsidRPr="00B06C7F">
              <w:rPr>
                <w:lang w:val="en-US"/>
              </w:rPr>
              <w:t>______________________ Code: I__I__I__I</w:t>
            </w:r>
          </w:p>
        </w:tc>
      </w:tr>
      <w:tr w:rsidR="00A87281" w14:paraId="006D2BB0" w14:textId="77777777" w:rsidTr="00582D02">
        <w:tc>
          <w:tcPr>
            <w:tcW w:w="4189" w:type="dxa"/>
          </w:tcPr>
          <w:p w14:paraId="6D0353A4" w14:textId="77777777" w:rsidR="00A87281" w:rsidRDefault="00A87281" w:rsidP="00582D02">
            <w:r>
              <w:t xml:space="preserve">Temps du début de collecte des données </w:t>
            </w:r>
          </w:p>
        </w:tc>
        <w:tc>
          <w:tcPr>
            <w:tcW w:w="4873" w:type="dxa"/>
          </w:tcPr>
          <w:p w14:paraId="33AC9F6F" w14:textId="77777777" w:rsidR="00A87281" w:rsidRDefault="00A87281" w:rsidP="00582D02"/>
        </w:tc>
      </w:tr>
    </w:tbl>
    <w:p w14:paraId="7731A18D" w14:textId="77777777" w:rsidR="00A87281" w:rsidRDefault="00A87281" w:rsidP="00A87281"/>
    <w:tbl>
      <w:tblPr>
        <w:tblStyle w:val="Grilledutableau"/>
        <w:tblW w:w="0" w:type="auto"/>
        <w:tblLook w:val="04A0" w:firstRow="1" w:lastRow="0" w:firstColumn="1" w:lastColumn="0" w:noHBand="0" w:noVBand="1"/>
      </w:tblPr>
      <w:tblGrid>
        <w:gridCol w:w="4531"/>
        <w:gridCol w:w="4531"/>
      </w:tblGrid>
      <w:tr w:rsidR="00A87281" w14:paraId="5FC4DE50" w14:textId="77777777" w:rsidTr="00582D02">
        <w:tc>
          <w:tcPr>
            <w:tcW w:w="9062" w:type="dxa"/>
            <w:gridSpan w:val="2"/>
          </w:tcPr>
          <w:p w14:paraId="460F9B47" w14:textId="77777777" w:rsidR="00A87281" w:rsidRPr="0092224F" w:rsidRDefault="00A87281" w:rsidP="00582D02">
            <w:pPr>
              <w:rPr>
                <w:b/>
              </w:rPr>
            </w:pPr>
            <w:r w:rsidRPr="0092224F">
              <w:rPr>
                <w:b/>
              </w:rPr>
              <w:t>COMPLETER PAR LE SUPERVISEUR: Observation des produits :</w:t>
            </w:r>
            <w:r>
              <w:rPr>
                <w:b/>
              </w:rPr>
              <w:t xml:space="preserve"> </w:t>
            </w:r>
            <w:r w:rsidRPr="0092224F">
              <w:rPr>
                <w:b/>
              </w:rPr>
              <w:t xml:space="preserve">commodités et outils de gestion des cas de paludisme dans les formations sanitaires </w:t>
            </w:r>
          </w:p>
        </w:tc>
      </w:tr>
      <w:tr w:rsidR="00A87281" w14:paraId="52347044" w14:textId="77777777" w:rsidTr="00582D02">
        <w:tc>
          <w:tcPr>
            <w:tcW w:w="9062" w:type="dxa"/>
            <w:gridSpan w:val="2"/>
          </w:tcPr>
          <w:p w14:paraId="1E919601" w14:textId="77777777" w:rsidR="00A87281" w:rsidRPr="0092224F" w:rsidRDefault="00A87281" w:rsidP="00582D02">
            <w:pPr>
              <w:rPr>
                <w:b/>
              </w:rPr>
            </w:pPr>
            <w:r w:rsidRPr="0092224F">
              <w:rPr>
                <w:b/>
              </w:rPr>
              <w:t xml:space="preserve">Instructions: Pour chacune des questions suivantes, vérifiez si chaque élément est présent dans la </w:t>
            </w:r>
            <w:r>
              <w:rPr>
                <w:b/>
              </w:rPr>
              <w:t xml:space="preserve">formation sanitaire </w:t>
            </w:r>
            <w:r w:rsidRPr="0092224F">
              <w:rPr>
                <w:b/>
              </w:rPr>
              <w:t>aujourd'hui.</w:t>
            </w:r>
          </w:p>
        </w:tc>
      </w:tr>
      <w:tr w:rsidR="00A87281" w14:paraId="03360CE8" w14:textId="77777777" w:rsidTr="00582D02">
        <w:tc>
          <w:tcPr>
            <w:tcW w:w="4531" w:type="dxa"/>
          </w:tcPr>
          <w:p w14:paraId="40C3BA9E" w14:textId="77777777" w:rsidR="00A87281" w:rsidRDefault="00A87281" w:rsidP="00582D02">
            <w:r>
              <w:t>La formation sanitaire dispose-t-elle de tous les outils de rapportage?</w:t>
            </w:r>
          </w:p>
        </w:tc>
        <w:tc>
          <w:tcPr>
            <w:tcW w:w="4531" w:type="dxa"/>
          </w:tcPr>
          <w:p w14:paraId="2FDB180A" w14:textId="32E79786" w:rsidR="00A87281" w:rsidRDefault="00A87281" w:rsidP="00582D02">
            <w:r>
              <w:t>Oui, disponible</w:t>
            </w:r>
            <w:ins w:id="743" w:author="El Hadji Falilou Ndiaye" w:date="2019-08-09T13:38:00Z">
              <w:r w:rsidR="0099737B">
                <w:t xml:space="preserve"> </w:t>
              </w:r>
              <w:proofErr w:type="gramStart"/>
              <w:r w:rsidR="0099737B">
                <w:t>aujourd’hui</w:t>
              </w:r>
            </w:ins>
            <w:r>
              <w:t>:</w:t>
            </w:r>
            <w:proofErr w:type="gramEnd"/>
            <w:r>
              <w:t xml:space="preserve"> I__I  Oui, Non disponible</w:t>
            </w:r>
            <w:ins w:id="744" w:author="El Hadji Falilou Ndiaye" w:date="2019-08-09T13:38:00Z">
              <w:r w:rsidR="0099737B">
                <w:t xml:space="preserve"> aujourd</w:t>
              </w:r>
            </w:ins>
            <w:ins w:id="745" w:author="El Hadji Falilou Ndiaye" w:date="2019-08-09T13:39:00Z">
              <w:r w:rsidR="0099737B">
                <w:t>’hui</w:t>
              </w:r>
            </w:ins>
            <w:r>
              <w:t xml:space="preserve"> : I__I  Non: I__I </w:t>
            </w:r>
          </w:p>
        </w:tc>
      </w:tr>
      <w:tr w:rsidR="00A87281" w14:paraId="333F6846" w14:textId="77777777" w:rsidTr="00582D02">
        <w:tc>
          <w:tcPr>
            <w:tcW w:w="4531" w:type="dxa"/>
          </w:tcPr>
          <w:p w14:paraId="4B99C884" w14:textId="77777777" w:rsidR="00A87281" w:rsidRDefault="00A87281" w:rsidP="00582D02">
            <w:r>
              <w:t xml:space="preserve">La formation sanitaire dispose-t-elle </w:t>
            </w:r>
            <w:r w:rsidRPr="0092224F">
              <w:t>de tests de diagnostic rapide du paludisme?</w:t>
            </w:r>
          </w:p>
        </w:tc>
        <w:tc>
          <w:tcPr>
            <w:tcW w:w="4531" w:type="dxa"/>
          </w:tcPr>
          <w:p w14:paraId="65AE5E8C" w14:textId="77777777" w:rsidR="00A87281" w:rsidRDefault="00A87281" w:rsidP="00582D02">
            <w:r>
              <w:t xml:space="preserve">Oui, disponible: I__I  Oui, Non disponible : I__I  No: I__I  </w:t>
            </w:r>
          </w:p>
          <w:p w14:paraId="6D6E1598" w14:textId="77777777" w:rsidR="00A87281" w:rsidRDefault="00A87281" w:rsidP="00582D02"/>
        </w:tc>
      </w:tr>
      <w:tr w:rsidR="00A87281" w14:paraId="68B06F31" w14:textId="77777777" w:rsidTr="00582D02">
        <w:tc>
          <w:tcPr>
            <w:tcW w:w="4531" w:type="dxa"/>
          </w:tcPr>
          <w:p w14:paraId="2290093E" w14:textId="77777777" w:rsidR="00A87281" w:rsidRDefault="00A87281" w:rsidP="00582D02">
            <w:r>
              <w:t>La formation sanitaire dispose-t-elle</w:t>
            </w:r>
            <w:r w:rsidRPr="0092224F">
              <w:t xml:space="preserve"> d’</w:t>
            </w:r>
            <w:proofErr w:type="spellStart"/>
            <w:r w:rsidRPr="0092224F">
              <w:t>Artemether-Lumefantrine</w:t>
            </w:r>
            <w:proofErr w:type="spellEnd"/>
            <w:r w:rsidRPr="0092224F">
              <w:t xml:space="preserve"> (AL) (</w:t>
            </w:r>
            <w:proofErr w:type="spellStart"/>
            <w:r w:rsidRPr="0092224F">
              <w:t>Coartem</w:t>
            </w:r>
            <w:proofErr w:type="spellEnd"/>
            <w:r w:rsidRPr="0092224F">
              <w:t xml:space="preserve"> ou générique)?</w:t>
            </w:r>
          </w:p>
        </w:tc>
        <w:tc>
          <w:tcPr>
            <w:tcW w:w="4531" w:type="dxa"/>
          </w:tcPr>
          <w:p w14:paraId="0ABF51C3" w14:textId="77777777" w:rsidR="00A87281" w:rsidRDefault="00A87281" w:rsidP="00582D02">
            <w:r w:rsidRPr="00807374">
              <w:t>Oui, disponible: I__I  Oui, Non disponible : I__I  No</w:t>
            </w:r>
            <w:r>
              <w:t>n</w:t>
            </w:r>
            <w:r w:rsidRPr="00807374">
              <w:t xml:space="preserve">: I__I  </w:t>
            </w:r>
          </w:p>
        </w:tc>
      </w:tr>
      <w:tr w:rsidR="00A87281" w14:paraId="5434BD64" w14:textId="77777777" w:rsidTr="00582D02">
        <w:tc>
          <w:tcPr>
            <w:tcW w:w="4531" w:type="dxa"/>
          </w:tcPr>
          <w:p w14:paraId="53A6A455" w14:textId="77777777" w:rsidR="00A87281" w:rsidRDefault="00A87281" w:rsidP="00582D02">
            <w:r w:rsidRPr="0092224F">
              <w:t>Existe-t-il de l'artésunate-</w:t>
            </w:r>
            <w:proofErr w:type="spellStart"/>
            <w:r w:rsidRPr="0092224F">
              <w:t>amodiaq</w:t>
            </w:r>
            <w:r>
              <w:t>uine</w:t>
            </w:r>
            <w:proofErr w:type="spellEnd"/>
            <w:r>
              <w:t xml:space="preserve"> (ASAQ) dans la formation sanitaire</w:t>
            </w:r>
            <w:r w:rsidRPr="0092224F">
              <w:t>?</w:t>
            </w:r>
          </w:p>
        </w:tc>
        <w:tc>
          <w:tcPr>
            <w:tcW w:w="4531" w:type="dxa"/>
          </w:tcPr>
          <w:p w14:paraId="3AFB428C" w14:textId="77777777" w:rsidR="00A87281" w:rsidRDefault="00A87281" w:rsidP="00582D02">
            <w:r w:rsidRPr="00807374">
              <w:t>Oui, disponible: I__I  Oui, Non disponible : I__I  No</w:t>
            </w:r>
            <w:r>
              <w:t>n</w:t>
            </w:r>
            <w:r w:rsidRPr="00807374">
              <w:t xml:space="preserve">: I__I  </w:t>
            </w:r>
          </w:p>
        </w:tc>
      </w:tr>
      <w:tr w:rsidR="00A87281" w14:paraId="045DBE43" w14:textId="77777777" w:rsidTr="00582D02">
        <w:tc>
          <w:tcPr>
            <w:tcW w:w="4531" w:type="dxa"/>
          </w:tcPr>
          <w:p w14:paraId="06527894" w14:textId="77777777" w:rsidR="00A87281" w:rsidRDefault="00A87281" w:rsidP="00582D02">
            <w:r w:rsidRPr="0092224F">
              <w:t xml:space="preserve">Existe-t-il de la </w:t>
            </w:r>
            <w:proofErr w:type="spellStart"/>
            <w:r w:rsidRPr="0092224F">
              <w:t>sulphadoxine</w:t>
            </w:r>
            <w:proofErr w:type="spellEnd"/>
            <w:r w:rsidRPr="0092224F">
              <w:t>-pyriméthamine (SP)</w:t>
            </w:r>
            <w:r>
              <w:t xml:space="preserve"> dans la FS</w:t>
            </w:r>
            <w:r w:rsidRPr="0092224F">
              <w:t>?</w:t>
            </w:r>
          </w:p>
        </w:tc>
        <w:tc>
          <w:tcPr>
            <w:tcW w:w="4531" w:type="dxa"/>
          </w:tcPr>
          <w:p w14:paraId="24E871AD" w14:textId="77777777" w:rsidR="00A87281" w:rsidRDefault="00A87281" w:rsidP="00582D02">
            <w:r w:rsidRPr="00807374">
              <w:t>Oui, disponible: I__I  Oui, Non disponible : I__I  No</w:t>
            </w:r>
            <w:r>
              <w:t>n</w:t>
            </w:r>
            <w:r w:rsidRPr="00807374">
              <w:t xml:space="preserve">: I__I  </w:t>
            </w:r>
          </w:p>
        </w:tc>
      </w:tr>
      <w:tr w:rsidR="0099737B" w14:paraId="23334346" w14:textId="77777777" w:rsidTr="00582D02">
        <w:trPr>
          <w:ins w:id="746" w:author="El Hadji Falilou Ndiaye" w:date="2019-08-09T13:40:00Z"/>
        </w:trPr>
        <w:tc>
          <w:tcPr>
            <w:tcW w:w="4531" w:type="dxa"/>
          </w:tcPr>
          <w:p w14:paraId="13FF0EC2" w14:textId="637D0375" w:rsidR="0099737B" w:rsidRPr="0092224F" w:rsidRDefault="0099737B" w:rsidP="00582D02">
            <w:pPr>
              <w:rPr>
                <w:ins w:id="747" w:author="El Hadji Falilou Ndiaye" w:date="2019-08-09T13:40:00Z"/>
              </w:rPr>
            </w:pPr>
            <w:ins w:id="748" w:author="El Hadji Falilou Ndiaye" w:date="2019-08-09T13:40:00Z">
              <w:r>
                <w:t xml:space="preserve">La FS </w:t>
              </w:r>
              <w:proofErr w:type="spellStart"/>
              <w:r>
                <w:t>dispose t</w:t>
              </w:r>
              <w:proofErr w:type="spellEnd"/>
              <w:r>
                <w:t>-elle de l’</w:t>
              </w:r>
              <w:proofErr w:type="spellStart"/>
              <w:r>
                <w:t>Artesunate</w:t>
              </w:r>
              <w:proofErr w:type="spellEnd"/>
              <w:r>
                <w:t xml:space="preserve"> injectable</w:t>
              </w:r>
            </w:ins>
          </w:p>
        </w:tc>
        <w:tc>
          <w:tcPr>
            <w:tcW w:w="4531" w:type="dxa"/>
          </w:tcPr>
          <w:p w14:paraId="3AE5F6A1" w14:textId="391A3843" w:rsidR="0099737B" w:rsidRPr="00807374" w:rsidRDefault="0099737B" w:rsidP="00582D02">
            <w:pPr>
              <w:rPr>
                <w:ins w:id="749" w:author="El Hadji Falilou Ndiaye" w:date="2019-08-09T13:40:00Z"/>
              </w:rPr>
            </w:pPr>
            <w:ins w:id="750" w:author="El Hadji Falilou Ndiaye" w:date="2019-08-09T13:40:00Z">
              <w:r w:rsidRPr="00807374">
                <w:t xml:space="preserve">Oui, </w:t>
              </w:r>
              <w:proofErr w:type="gramStart"/>
              <w:r w:rsidRPr="00807374">
                <w:t>disponible:</w:t>
              </w:r>
              <w:proofErr w:type="gramEnd"/>
              <w:r w:rsidRPr="00807374">
                <w:t xml:space="preserve"> I__I  Oui, Non disponible : I__I  No</w:t>
              </w:r>
              <w:r>
                <w:t>n</w:t>
              </w:r>
              <w:r w:rsidRPr="00807374">
                <w:t xml:space="preserve">: I__I  </w:t>
              </w:r>
            </w:ins>
          </w:p>
        </w:tc>
      </w:tr>
      <w:tr w:rsidR="0099737B" w14:paraId="1A9B687B" w14:textId="77777777" w:rsidTr="00582D02">
        <w:trPr>
          <w:ins w:id="751" w:author="El Hadji Falilou Ndiaye" w:date="2019-08-09T13:40:00Z"/>
        </w:trPr>
        <w:tc>
          <w:tcPr>
            <w:tcW w:w="4531" w:type="dxa"/>
          </w:tcPr>
          <w:p w14:paraId="6E93705A" w14:textId="68117B8D" w:rsidR="0099737B" w:rsidRDefault="0099737B" w:rsidP="00582D02">
            <w:pPr>
              <w:rPr>
                <w:ins w:id="752" w:author="El Hadji Falilou Ndiaye" w:date="2019-08-09T13:40:00Z"/>
              </w:rPr>
            </w:pPr>
            <w:ins w:id="753" w:author="El Hadji Falilou Ndiaye" w:date="2019-08-09T13:41:00Z">
              <w:r>
                <w:t xml:space="preserve">La FS </w:t>
              </w:r>
              <w:proofErr w:type="spellStart"/>
              <w:r>
                <w:t>dispose t</w:t>
              </w:r>
              <w:proofErr w:type="spellEnd"/>
              <w:r>
                <w:t>-elle de l’</w:t>
              </w:r>
              <w:proofErr w:type="spellStart"/>
              <w:r>
                <w:t>Artesunate</w:t>
              </w:r>
              <w:proofErr w:type="spellEnd"/>
              <w:r>
                <w:t xml:space="preserve"> </w:t>
              </w:r>
              <w:r>
                <w:t>suppositoire</w:t>
              </w:r>
            </w:ins>
          </w:p>
        </w:tc>
        <w:tc>
          <w:tcPr>
            <w:tcW w:w="4531" w:type="dxa"/>
          </w:tcPr>
          <w:p w14:paraId="294A1885" w14:textId="77777777" w:rsidR="0099737B" w:rsidRPr="00807374" w:rsidRDefault="0099737B" w:rsidP="00582D02">
            <w:pPr>
              <w:rPr>
                <w:ins w:id="754" w:author="El Hadji Falilou Ndiaye" w:date="2019-08-09T13:40:00Z"/>
              </w:rPr>
            </w:pPr>
          </w:p>
        </w:tc>
      </w:tr>
      <w:tr w:rsidR="0099737B" w14:paraId="59A4EAA6" w14:textId="77777777" w:rsidTr="00582D02">
        <w:trPr>
          <w:ins w:id="755" w:author="El Hadji Falilou Ndiaye" w:date="2019-08-09T13:41:00Z"/>
        </w:trPr>
        <w:tc>
          <w:tcPr>
            <w:tcW w:w="4531" w:type="dxa"/>
          </w:tcPr>
          <w:p w14:paraId="5BEDBCF7" w14:textId="188053F6" w:rsidR="0099737B" w:rsidRDefault="0099737B" w:rsidP="00582D02">
            <w:pPr>
              <w:rPr>
                <w:ins w:id="756" w:author="El Hadji Falilou Ndiaye" w:date="2019-08-09T13:41:00Z"/>
              </w:rPr>
            </w:pPr>
            <w:ins w:id="757" w:author="El Hadji Falilou Ndiaye" w:date="2019-08-09T13:41:00Z">
              <w:r>
                <w:t xml:space="preserve">La FS </w:t>
              </w:r>
              <w:proofErr w:type="spellStart"/>
              <w:r>
                <w:t>dispose t</w:t>
              </w:r>
              <w:proofErr w:type="spellEnd"/>
              <w:r>
                <w:t>-elle de</w:t>
              </w:r>
              <w:r>
                <w:t xml:space="preserve"> la </w:t>
              </w:r>
              <w:proofErr w:type="spellStart"/>
              <w:r>
                <w:t>quinnine</w:t>
              </w:r>
              <w:proofErr w:type="spellEnd"/>
            </w:ins>
          </w:p>
        </w:tc>
        <w:tc>
          <w:tcPr>
            <w:tcW w:w="4531" w:type="dxa"/>
          </w:tcPr>
          <w:p w14:paraId="4A773123" w14:textId="77777777" w:rsidR="0099737B" w:rsidRPr="00807374" w:rsidRDefault="0099737B" w:rsidP="00582D02">
            <w:pPr>
              <w:rPr>
                <w:ins w:id="758" w:author="El Hadji Falilou Ndiaye" w:date="2019-08-09T13:41:00Z"/>
              </w:rPr>
            </w:pPr>
          </w:p>
        </w:tc>
      </w:tr>
      <w:tr w:rsidR="00A87281" w14:paraId="4432440C" w14:textId="77777777" w:rsidTr="00582D02">
        <w:tc>
          <w:tcPr>
            <w:tcW w:w="4531" w:type="dxa"/>
          </w:tcPr>
          <w:p w14:paraId="1B58BD99" w14:textId="2720C838" w:rsidR="00A87281" w:rsidRDefault="00A87281" w:rsidP="00582D02">
            <w:r>
              <w:t>La formation sanitaire</w:t>
            </w:r>
            <w:r w:rsidRPr="0092224F">
              <w:t xml:space="preserve"> dispose-t-elle de moustiquaires imprégnées d’insecticide à longue durée </w:t>
            </w:r>
            <w:proofErr w:type="gramStart"/>
            <w:r w:rsidRPr="0092224F">
              <w:t>d’action</w:t>
            </w:r>
            <w:r>
              <w:t>(</w:t>
            </w:r>
            <w:proofErr w:type="gramEnd"/>
            <w:r>
              <w:t>MILDA)</w:t>
            </w:r>
            <w:r w:rsidRPr="0092224F">
              <w:t xml:space="preserve"> ou de moustiquaires imprégnées d’insecticide</w:t>
            </w:r>
            <w:r w:rsidR="002C01CC">
              <w:t xml:space="preserve"> </w:t>
            </w:r>
            <w:r>
              <w:t>(MILD)</w:t>
            </w:r>
            <w:r w:rsidRPr="0092224F">
              <w:t>?</w:t>
            </w:r>
          </w:p>
        </w:tc>
        <w:tc>
          <w:tcPr>
            <w:tcW w:w="4531" w:type="dxa"/>
          </w:tcPr>
          <w:p w14:paraId="366E6555" w14:textId="77777777" w:rsidR="00A87281" w:rsidRDefault="00A87281" w:rsidP="00582D02">
            <w:r w:rsidRPr="00807374">
              <w:t>Oui, disponible: I__I  Oui, Non disponible : I__I  No</w:t>
            </w:r>
            <w:r>
              <w:t>n</w:t>
            </w:r>
            <w:r w:rsidRPr="00807374">
              <w:t xml:space="preserve">: I__I  </w:t>
            </w:r>
          </w:p>
        </w:tc>
      </w:tr>
      <w:tr w:rsidR="00A87281" w14:paraId="0E3D0843" w14:textId="77777777" w:rsidTr="00582D02">
        <w:tc>
          <w:tcPr>
            <w:tcW w:w="4531" w:type="dxa"/>
          </w:tcPr>
          <w:p w14:paraId="576955DA" w14:textId="77777777" w:rsidR="00A87281" w:rsidRDefault="00A87281" w:rsidP="00582D02">
            <w:r>
              <w:t xml:space="preserve">La formation sanitaire dispose-t-elle d’un laboratoire ? </w:t>
            </w:r>
          </w:p>
        </w:tc>
        <w:tc>
          <w:tcPr>
            <w:tcW w:w="4531" w:type="dxa"/>
          </w:tcPr>
          <w:p w14:paraId="7F0F6FB2" w14:textId="77777777" w:rsidR="00A87281" w:rsidRDefault="00A87281" w:rsidP="00582D02">
            <w:r w:rsidRPr="00807374">
              <w:t>Oui, disponible: I__I  Oui, Non disponible : I__I  No</w:t>
            </w:r>
            <w:r>
              <w:t>n</w:t>
            </w:r>
            <w:r w:rsidRPr="00807374">
              <w:t xml:space="preserve">: I__I  </w:t>
            </w:r>
          </w:p>
        </w:tc>
      </w:tr>
      <w:tr w:rsidR="00A87281" w14:paraId="70E72B89" w14:textId="77777777" w:rsidTr="00582D02">
        <w:tc>
          <w:tcPr>
            <w:tcW w:w="4531" w:type="dxa"/>
          </w:tcPr>
          <w:p w14:paraId="5672AAE9" w14:textId="77777777" w:rsidR="00A87281" w:rsidRDefault="00A87281" w:rsidP="00582D02">
            <w:r>
              <w:t xml:space="preserve">La formation sanitaire dispose-t-elle d’un microscope fonctionnel ? </w:t>
            </w:r>
          </w:p>
        </w:tc>
        <w:tc>
          <w:tcPr>
            <w:tcW w:w="4531" w:type="dxa"/>
          </w:tcPr>
          <w:p w14:paraId="08138BCF" w14:textId="77777777" w:rsidR="00A87281" w:rsidRDefault="00A87281" w:rsidP="00582D02">
            <w:r w:rsidRPr="00807374">
              <w:t>Oui, disponible: I__I  Oui, Non disponible : I__I  No</w:t>
            </w:r>
            <w:r>
              <w:t>n</w:t>
            </w:r>
            <w:r w:rsidRPr="00807374">
              <w:t xml:space="preserve">: I__I  </w:t>
            </w:r>
          </w:p>
        </w:tc>
      </w:tr>
      <w:tr w:rsidR="00A87281" w14:paraId="177CB935" w14:textId="77777777" w:rsidTr="00582D02">
        <w:tc>
          <w:tcPr>
            <w:tcW w:w="4531" w:type="dxa"/>
          </w:tcPr>
          <w:p w14:paraId="6F7E0E78" w14:textId="77777777" w:rsidR="00A87281" w:rsidRDefault="00A87281" w:rsidP="00582D02">
            <w:r>
              <w:t xml:space="preserve">La formation sanitaire dispose-t-elle </w:t>
            </w:r>
            <w:r w:rsidRPr="006344BD">
              <w:t xml:space="preserve"> des directives nationales de traitement du paludisme</w:t>
            </w:r>
          </w:p>
        </w:tc>
        <w:tc>
          <w:tcPr>
            <w:tcW w:w="4531" w:type="dxa"/>
          </w:tcPr>
          <w:p w14:paraId="51FDFA6B" w14:textId="77777777" w:rsidR="00A87281" w:rsidRDefault="00A87281" w:rsidP="00582D02">
            <w:r w:rsidRPr="00807374">
              <w:t>Oui, disponible: I__I  Oui, Non disponible : I__I  No</w:t>
            </w:r>
            <w:r>
              <w:t>n</w:t>
            </w:r>
            <w:r w:rsidRPr="00807374">
              <w:t xml:space="preserve">: I__I  </w:t>
            </w:r>
          </w:p>
        </w:tc>
      </w:tr>
      <w:tr w:rsidR="00A87281" w14:paraId="78AFBF51" w14:textId="77777777" w:rsidTr="00582D02">
        <w:tc>
          <w:tcPr>
            <w:tcW w:w="4531" w:type="dxa"/>
          </w:tcPr>
          <w:p w14:paraId="26D9F408" w14:textId="77777777" w:rsidR="00A87281" w:rsidRDefault="00A87281" w:rsidP="00582D02">
            <w:r>
              <w:t xml:space="preserve">La formation sanitaire dispose-t-elle </w:t>
            </w:r>
            <w:r w:rsidRPr="00E248F9">
              <w:t>du protoco</w:t>
            </w:r>
            <w:r>
              <w:t xml:space="preserve">le / des directives relatives à la PEC du </w:t>
            </w:r>
            <w:r w:rsidRPr="00E248F9">
              <w:t xml:space="preserve"> paludisme pendant la gro</w:t>
            </w:r>
            <w:r>
              <w:t xml:space="preserve">ssesse </w:t>
            </w:r>
            <w:r w:rsidRPr="00E248F9">
              <w:t>?</w:t>
            </w:r>
          </w:p>
        </w:tc>
        <w:tc>
          <w:tcPr>
            <w:tcW w:w="4531" w:type="dxa"/>
          </w:tcPr>
          <w:p w14:paraId="12739F37" w14:textId="77777777" w:rsidR="00A87281" w:rsidRDefault="00A87281" w:rsidP="00582D02">
            <w:r w:rsidRPr="00807374">
              <w:t>Oui, disponible: I__I  Oui, Non disponible : I__I  No</w:t>
            </w:r>
            <w:r>
              <w:t>n</w:t>
            </w:r>
            <w:r w:rsidRPr="00807374">
              <w:t xml:space="preserve">: I__I  </w:t>
            </w:r>
          </w:p>
        </w:tc>
      </w:tr>
      <w:tr w:rsidR="00A87281" w:rsidRPr="00DA6581" w14:paraId="0D427729" w14:textId="77777777" w:rsidTr="00582D02">
        <w:tc>
          <w:tcPr>
            <w:tcW w:w="4531" w:type="dxa"/>
          </w:tcPr>
          <w:p w14:paraId="094B8B6D" w14:textId="77777777" w:rsidR="00A87281" w:rsidRDefault="00A87281" w:rsidP="00582D02">
            <w:r w:rsidRPr="00E248F9">
              <w:lastRenderedPageBreak/>
              <w:t>VE</w:t>
            </w:r>
            <w:r>
              <w:t xml:space="preserve">UILLEZ DEMANDER: La formation sanitaire </w:t>
            </w:r>
            <w:r w:rsidRPr="00E248F9">
              <w:t>dispose-t-elle de personnel formé à l’utilisation des TDR pour le diagnostic du paludisme?</w:t>
            </w:r>
          </w:p>
        </w:tc>
        <w:tc>
          <w:tcPr>
            <w:tcW w:w="4531" w:type="dxa"/>
          </w:tcPr>
          <w:p w14:paraId="323097F6" w14:textId="77777777" w:rsidR="00A87281" w:rsidRPr="0062700B" w:rsidRDefault="00A87281" w:rsidP="00582D02">
            <w:pPr>
              <w:rPr>
                <w:lang w:val="en-US"/>
              </w:rPr>
            </w:pPr>
            <w:proofErr w:type="spellStart"/>
            <w:r w:rsidRPr="0062700B">
              <w:rPr>
                <w:lang w:val="en-US"/>
              </w:rPr>
              <w:t>Oui</w:t>
            </w:r>
            <w:proofErr w:type="spellEnd"/>
            <w:r w:rsidRPr="0062700B">
              <w:rPr>
                <w:lang w:val="en-US"/>
              </w:rPr>
              <w:t xml:space="preserve"> I__I                    Non: I__I  </w:t>
            </w:r>
          </w:p>
        </w:tc>
      </w:tr>
      <w:tr w:rsidR="00A87281" w:rsidRPr="00DA6581" w14:paraId="71C5656F" w14:textId="77777777" w:rsidTr="00582D02">
        <w:tc>
          <w:tcPr>
            <w:tcW w:w="4531" w:type="dxa"/>
          </w:tcPr>
          <w:p w14:paraId="49E21B9D" w14:textId="77777777" w:rsidR="00A87281" w:rsidRDefault="00A87281" w:rsidP="00582D02">
            <w:r>
              <w:t xml:space="preserve">La formation sanitaire dispose-t-elle </w:t>
            </w:r>
            <w:r w:rsidRPr="00E248F9">
              <w:t xml:space="preserve">de personnel formé à la microscopie pour le diagnostic du </w:t>
            </w:r>
            <w:proofErr w:type="gramStart"/>
            <w:r w:rsidRPr="00E248F9">
              <w:t>paludisme?</w:t>
            </w:r>
            <w:proofErr w:type="gramEnd"/>
          </w:p>
        </w:tc>
        <w:tc>
          <w:tcPr>
            <w:tcW w:w="4531" w:type="dxa"/>
          </w:tcPr>
          <w:p w14:paraId="024A26F6" w14:textId="77777777" w:rsidR="00A87281" w:rsidRPr="0062700B" w:rsidRDefault="00A87281" w:rsidP="00582D02">
            <w:pPr>
              <w:rPr>
                <w:lang w:val="en-US"/>
              </w:rPr>
            </w:pPr>
            <w:proofErr w:type="spellStart"/>
            <w:r w:rsidRPr="0062700B">
              <w:rPr>
                <w:lang w:val="en-US"/>
              </w:rPr>
              <w:t>Oui</w:t>
            </w:r>
            <w:proofErr w:type="spellEnd"/>
            <w:r w:rsidRPr="0062700B">
              <w:rPr>
                <w:lang w:val="en-US"/>
              </w:rPr>
              <w:t xml:space="preserve"> I__I                    Non: I__I  </w:t>
            </w:r>
          </w:p>
        </w:tc>
      </w:tr>
      <w:tr w:rsidR="00A87281" w:rsidRPr="00DA6581" w14:paraId="32D9BFD5" w14:textId="77777777" w:rsidTr="00582D02">
        <w:tc>
          <w:tcPr>
            <w:tcW w:w="4531" w:type="dxa"/>
          </w:tcPr>
          <w:p w14:paraId="3CD14AC3" w14:textId="77777777" w:rsidR="00A87281" w:rsidRDefault="00A87281" w:rsidP="00582D02">
            <w:r>
              <w:t xml:space="preserve">La formation sanitaire </w:t>
            </w:r>
            <w:r w:rsidRPr="00E248F9">
              <w:t>a</w:t>
            </w:r>
            <w:r>
              <w:t>-</w:t>
            </w:r>
            <w:r w:rsidRPr="00E248F9">
              <w:t xml:space="preserve">t-elle au moins un agent de santé formé au traitement du </w:t>
            </w:r>
            <w:proofErr w:type="gramStart"/>
            <w:r w:rsidRPr="00E248F9">
              <w:t>paludisme?</w:t>
            </w:r>
            <w:proofErr w:type="gramEnd"/>
          </w:p>
        </w:tc>
        <w:tc>
          <w:tcPr>
            <w:tcW w:w="4531" w:type="dxa"/>
          </w:tcPr>
          <w:p w14:paraId="442DF9ED" w14:textId="77777777" w:rsidR="00A87281" w:rsidRPr="0062700B" w:rsidRDefault="00A87281" w:rsidP="00582D02">
            <w:pPr>
              <w:rPr>
                <w:lang w:val="en-US"/>
              </w:rPr>
            </w:pPr>
            <w:proofErr w:type="spellStart"/>
            <w:r w:rsidRPr="0062700B">
              <w:rPr>
                <w:lang w:val="en-US"/>
              </w:rPr>
              <w:t>Oui</w:t>
            </w:r>
            <w:proofErr w:type="spellEnd"/>
            <w:r w:rsidRPr="0062700B">
              <w:rPr>
                <w:lang w:val="en-US"/>
              </w:rPr>
              <w:t xml:space="preserve"> I__I                    Non: I__I  </w:t>
            </w:r>
          </w:p>
        </w:tc>
      </w:tr>
      <w:tr w:rsidR="00A87281" w:rsidRPr="00DA6581" w14:paraId="5405F695" w14:textId="77777777" w:rsidTr="00582D02">
        <w:tc>
          <w:tcPr>
            <w:tcW w:w="4531" w:type="dxa"/>
          </w:tcPr>
          <w:p w14:paraId="66A113D6" w14:textId="77777777" w:rsidR="00A87281" w:rsidRDefault="00A87281" w:rsidP="00582D02">
            <w:r>
              <w:t xml:space="preserve">La formation </w:t>
            </w:r>
            <w:r w:rsidRPr="00E248F9">
              <w:t>a</w:t>
            </w:r>
            <w:r>
              <w:t>-</w:t>
            </w:r>
            <w:r w:rsidRPr="00E248F9">
              <w:t xml:space="preserve">t-elle au moins un agent de santé formé au paludisme pendant la </w:t>
            </w:r>
            <w:proofErr w:type="gramStart"/>
            <w:r w:rsidRPr="00E248F9">
              <w:t>grossesse?</w:t>
            </w:r>
            <w:proofErr w:type="gramEnd"/>
          </w:p>
        </w:tc>
        <w:tc>
          <w:tcPr>
            <w:tcW w:w="4531" w:type="dxa"/>
          </w:tcPr>
          <w:p w14:paraId="4C82E131" w14:textId="77777777" w:rsidR="00A87281" w:rsidRPr="0062700B" w:rsidRDefault="00A87281" w:rsidP="00582D02">
            <w:pPr>
              <w:rPr>
                <w:lang w:val="en-US"/>
              </w:rPr>
            </w:pPr>
            <w:proofErr w:type="spellStart"/>
            <w:r w:rsidRPr="0062700B">
              <w:rPr>
                <w:lang w:val="en-US"/>
              </w:rPr>
              <w:t>Oui</w:t>
            </w:r>
            <w:proofErr w:type="spellEnd"/>
            <w:r w:rsidRPr="0062700B">
              <w:rPr>
                <w:lang w:val="en-US"/>
              </w:rPr>
              <w:t xml:space="preserve"> I__I                    Non: I__I  </w:t>
            </w:r>
          </w:p>
        </w:tc>
      </w:tr>
      <w:tr w:rsidR="00A87281" w14:paraId="5B803A4C" w14:textId="77777777" w:rsidTr="00582D02">
        <w:tc>
          <w:tcPr>
            <w:tcW w:w="4531" w:type="dxa"/>
          </w:tcPr>
          <w:p w14:paraId="03D18D8C" w14:textId="77777777" w:rsidR="00A87281" w:rsidRDefault="00A87281" w:rsidP="00582D02">
            <w:r w:rsidRPr="00E248F9">
              <w:t>Dans la plupar</w:t>
            </w:r>
            <w:r>
              <w:t>t des cas dans cette formation sanitaire</w:t>
            </w:r>
            <w:r w:rsidRPr="00E248F9">
              <w:t xml:space="preserve">, est-ce le même agent de santé qui voit le patient qui fait le test de diagnostic rapide (TDR) ou est-ce quelqu'un </w:t>
            </w:r>
            <w:proofErr w:type="gramStart"/>
            <w:r w:rsidRPr="00E248F9">
              <w:t>d'autre?</w:t>
            </w:r>
            <w:proofErr w:type="gramEnd"/>
          </w:p>
        </w:tc>
        <w:tc>
          <w:tcPr>
            <w:tcW w:w="4531" w:type="dxa"/>
          </w:tcPr>
          <w:p w14:paraId="192FD80D" w14:textId="77777777" w:rsidR="00A87281" w:rsidRDefault="00A87281" w:rsidP="00582D02">
            <w:r w:rsidRPr="00E248F9">
              <w:t>Oui, le même agent de santé qui voit le patient effectue généralement le TDR: I__I Non, le TDR est généralement effectué par le technicien de laboratoire: I__I Non, le TDR est généralement effectué par un autre agent de santé. I__I Nous ne faisons / n'avons pas de TDR ici. I__I</w:t>
            </w:r>
          </w:p>
        </w:tc>
      </w:tr>
    </w:tbl>
    <w:p w14:paraId="61494BB3" w14:textId="77777777" w:rsidR="00A87281" w:rsidRDefault="00A87281" w:rsidP="00A87281"/>
    <w:p w14:paraId="53EA06EA" w14:textId="77777777" w:rsidR="00A87281" w:rsidRPr="00B06C7F" w:rsidRDefault="00A87281" w:rsidP="00A87281">
      <w:pPr>
        <w:jc w:val="center"/>
        <w:rPr>
          <w:b/>
        </w:rPr>
      </w:pPr>
      <w:r w:rsidRPr="00B06C7F">
        <w:rPr>
          <w:b/>
        </w:rPr>
        <w:t>Merci pour votre temps et pour votre participation.</w:t>
      </w:r>
    </w:p>
    <w:p w14:paraId="541826A2" w14:textId="77777777" w:rsidR="00A87281" w:rsidRDefault="00A87281" w:rsidP="00A87281">
      <w:pPr>
        <w:sectPr w:rsidR="00A87281" w:rsidSect="00DD631D">
          <w:pgSz w:w="12240" w:h="15840"/>
          <w:pgMar w:top="1440" w:right="1440" w:bottom="1440" w:left="1440" w:header="720" w:footer="720" w:gutter="0"/>
          <w:cols w:space="720"/>
          <w:titlePg/>
          <w:docGrid w:linePitch="360"/>
        </w:sectPr>
      </w:pPr>
    </w:p>
    <w:p w14:paraId="5DC2F7BB" w14:textId="34C1E5BE" w:rsidR="002044EB" w:rsidRDefault="002044EB" w:rsidP="000D7AF3">
      <w:pPr>
        <w:pStyle w:val="Titre2"/>
        <w:numPr>
          <w:ilvl w:val="1"/>
          <w:numId w:val="16"/>
        </w:numPr>
      </w:pPr>
      <w:bookmarkStart w:id="759" w:name="_Fiche_d’information_et"/>
      <w:bookmarkEnd w:id="759"/>
      <w:r>
        <w:lastRenderedPageBreak/>
        <w:t>Fiche d’information et consentement</w:t>
      </w:r>
    </w:p>
    <w:p w14:paraId="0DD7B812" w14:textId="77777777" w:rsidR="002044EB" w:rsidRPr="00F5203C" w:rsidRDefault="002044EB" w:rsidP="002044EB">
      <w:pPr>
        <w:spacing w:after="0" w:line="240" w:lineRule="auto"/>
        <w:jc w:val="center"/>
        <w:rPr>
          <w:rFonts w:ascii="Calibri" w:eastAsia="Calibri" w:hAnsi="Calibri" w:cs="Times New Roman"/>
          <w:b/>
          <w:color w:val="000000"/>
          <w:sz w:val="24"/>
          <w:szCs w:val="24"/>
        </w:rPr>
      </w:pPr>
      <w:r w:rsidRPr="00F5203C">
        <w:rPr>
          <w:rFonts w:ascii="Calibri" w:eastAsia="Calibri" w:hAnsi="Calibri" w:cs="Times New Roman"/>
          <w:b/>
          <w:color w:val="000000"/>
          <w:sz w:val="24"/>
          <w:szCs w:val="24"/>
        </w:rPr>
        <w:t>Évaluation des formations sanitaires, entrevues des agents de santé</w:t>
      </w:r>
    </w:p>
    <w:p w14:paraId="27BD53AC" w14:textId="77777777" w:rsidR="002044EB" w:rsidRPr="00A26C6C" w:rsidRDefault="002044EB" w:rsidP="002044EB">
      <w:pPr>
        <w:spacing w:after="0" w:line="240" w:lineRule="auto"/>
        <w:jc w:val="center"/>
        <w:rPr>
          <w:rFonts w:ascii="Calibri" w:eastAsia="Cambria" w:hAnsi="Calibri" w:cs="Cambria"/>
          <w:b/>
          <w:color w:val="44546A"/>
          <w:sz w:val="28"/>
          <w:lang w:eastAsia="fr-FR" w:bidi="fr-FR"/>
        </w:rPr>
      </w:pPr>
    </w:p>
    <w:p w14:paraId="253FABC0" w14:textId="77777777" w:rsidR="002044EB" w:rsidRPr="00A26C6C" w:rsidRDefault="002044EB" w:rsidP="002044EB">
      <w:pPr>
        <w:spacing w:after="0" w:line="240" w:lineRule="auto"/>
        <w:jc w:val="center"/>
        <w:rPr>
          <w:b/>
        </w:rPr>
      </w:pPr>
      <w:r w:rsidRPr="00F5203C">
        <w:rPr>
          <w:rFonts w:ascii="Calibri" w:eastAsia="Cambria" w:hAnsi="Calibri" w:cs="Cambria"/>
          <w:b/>
          <w:color w:val="44546A"/>
          <w:sz w:val="28"/>
          <w:lang w:eastAsia="fr-FR" w:bidi="fr-FR"/>
        </w:rPr>
        <w:t>Fiche d'information</w:t>
      </w:r>
      <w:r w:rsidRPr="00A26C6C">
        <w:rPr>
          <w:b/>
        </w:rPr>
        <w:t xml:space="preserve"> </w:t>
      </w:r>
    </w:p>
    <w:p w14:paraId="16ACBC6B" w14:textId="77777777" w:rsidR="002044EB" w:rsidRPr="00A26C6C" w:rsidRDefault="002044EB" w:rsidP="002044EB">
      <w:pPr>
        <w:spacing w:after="0" w:line="240" w:lineRule="auto"/>
        <w:rPr>
          <w:rFonts w:ascii="Calibri" w:eastAsia="Calibri" w:hAnsi="Calibri" w:cs="Times New Roman"/>
          <w:sz w:val="24"/>
          <w:szCs w:val="24"/>
        </w:rPr>
      </w:pPr>
    </w:p>
    <w:p w14:paraId="7BC51C46" w14:textId="77777777" w:rsidR="002044EB" w:rsidRPr="00F5203C" w:rsidRDefault="002044EB" w:rsidP="002044EB">
      <w:pPr>
        <w:spacing w:after="0" w:line="240" w:lineRule="auto"/>
        <w:rPr>
          <w:rFonts w:ascii="Calibri" w:eastAsia="Calibri" w:hAnsi="Calibri" w:cs="Times New Roman"/>
          <w:b/>
        </w:rPr>
      </w:pPr>
      <w:r w:rsidRPr="00F5203C">
        <w:rPr>
          <w:rFonts w:ascii="Calibri" w:eastAsia="Calibri" w:hAnsi="Calibri" w:cs="Times New Roman"/>
          <w:b/>
        </w:rPr>
        <w:t>Pourquoi menons-nous cette évaluation?</w:t>
      </w:r>
    </w:p>
    <w:p w14:paraId="53DAAD9A" w14:textId="77777777" w:rsidR="002044EB" w:rsidRPr="00F5203C" w:rsidRDefault="002044EB" w:rsidP="002044EB">
      <w:pPr>
        <w:jc w:val="both"/>
      </w:pPr>
      <w:r w:rsidRPr="00A1247C">
        <w:t>Je m'appelle…………</w:t>
      </w:r>
      <w:r w:rsidRPr="00F5203C">
        <w:t>, et je travaille pour……………….</w:t>
      </w:r>
      <w:r>
        <w:t xml:space="preserve">. </w:t>
      </w:r>
      <w:r w:rsidRPr="00A1247C">
        <w:t>Notre équipe</w:t>
      </w:r>
      <w:r w:rsidRPr="00F5203C">
        <w:t xml:space="preserve"> fait une évaluation du systèm</w:t>
      </w:r>
      <w:r>
        <w:t>e</w:t>
      </w:r>
      <w:r w:rsidRPr="00A1247C">
        <w:t xml:space="preserve"> de surveillance, </w:t>
      </w:r>
      <w:r w:rsidRPr="00F5203C">
        <w:t xml:space="preserve">suivi-évaluation (SSE) du paludisme au Sénégal. J'aimerais m’entretenir avec vous sur vos opinions et expériences par rapport au fonctionnement et à la gestion du SSE au Sénégal. Toutes les informations que vous partagerez avec nous seront synthétisées avec celles d'autres </w:t>
      </w:r>
      <w:r>
        <w:t>personnes</w:t>
      </w:r>
      <w:r w:rsidRPr="00A1247C">
        <w:t xml:space="preserve"> dans un rapport</w:t>
      </w:r>
      <w:r w:rsidRPr="00F5203C">
        <w:t xml:space="preserve"> sans nommer les répondants. </w:t>
      </w:r>
    </w:p>
    <w:p w14:paraId="0742D6AC" w14:textId="77777777" w:rsidR="002044EB" w:rsidRPr="00F5203C" w:rsidRDefault="002044EB" w:rsidP="002044EB">
      <w:pPr>
        <w:spacing w:after="0" w:line="240" w:lineRule="auto"/>
        <w:jc w:val="both"/>
        <w:rPr>
          <w:rFonts w:ascii="Calibri" w:eastAsia="Calibri" w:hAnsi="Calibri" w:cs="Times New Roman"/>
          <w:b/>
        </w:rPr>
      </w:pPr>
      <w:r w:rsidRPr="00F5203C">
        <w:rPr>
          <w:rFonts w:ascii="Calibri" w:eastAsia="Calibri" w:hAnsi="Calibri" w:cs="Times New Roman"/>
          <w:b/>
        </w:rPr>
        <w:t>Combien de temps durera l'entretien?</w:t>
      </w:r>
    </w:p>
    <w:p w14:paraId="2A324347" w14:textId="21A4A20B" w:rsidR="002044EB" w:rsidRPr="00F5203C" w:rsidRDefault="002044EB" w:rsidP="002044EB">
      <w:pPr>
        <w:spacing w:after="0" w:line="240" w:lineRule="auto"/>
        <w:jc w:val="both"/>
        <w:rPr>
          <w:rFonts w:ascii="Calibri" w:eastAsia="Calibri" w:hAnsi="Calibri" w:cs="Times New Roman"/>
        </w:rPr>
      </w:pPr>
      <w:r w:rsidRPr="00F5203C">
        <w:rPr>
          <w:rFonts w:ascii="Calibri" w:eastAsia="Calibri" w:hAnsi="Calibri" w:cs="Times New Roman"/>
        </w:rPr>
        <w:t>L’entretien avec vous devrait</w:t>
      </w:r>
      <w:r>
        <w:rPr>
          <w:rFonts w:ascii="Calibri" w:eastAsia="Calibri" w:hAnsi="Calibri" w:cs="Times New Roman"/>
        </w:rPr>
        <w:t xml:space="preserve"> durer</w:t>
      </w:r>
      <w:r w:rsidR="00E52E94">
        <w:rPr>
          <w:rFonts w:ascii="Calibri" w:eastAsia="Calibri" w:hAnsi="Calibri" w:cs="Times New Roman"/>
        </w:rPr>
        <w:t xml:space="preserve"> </w:t>
      </w:r>
      <w:r w:rsidRPr="00F5203C">
        <w:rPr>
          <w:rFonts w:ascii="Calibri" w:eastAsia="Calibri" w:hAnsi="Calibri" w:cs="Times New Roman"/>
        </w:rPr>
        <w:t>4</w:t>
      </w:r>
      <w:r>
        <w:rPr>
          <w:rFonts w:ascii="Calibri" w:eastAsia="Calibri" w:hAnsi="Calibri" w:cs="Times New Roman"/>
        </w:rPr>
        <w:t xml:space="preserve">0 </w:t>
      </w:r>
      <w:r w:rsidRPr="00F5203C">
        <w:rPr>
          <w:rFonts w:ascii="Calibri" w:eastAsia="Calibri" w:hAnsi="Calibri" w:cs="Times New Roman"/>
        </w:rPr>
        <w:t>à</w:t>
      </w:r>
      <w:r>
        <w:rPr>
          <w:rFonts w:ascii="Calibri" w:eastAsia="Calibri" w:hAnsi="Calibri" w:cs="Times New Roman"/>
        </w:rPr>
        <w:t xml:space="preserve"> 50</w:t>
      </w:r>
      <w:r w:rsidRPr="00F5203C">
        <w:rPr>
          <w:rFonts w:ascii="Calibri" w:eastAsia="Calibri" w:hAnsi="Calibri" w:cs="Times New Roman"/>
        </w:rPr>
        <w:t xml:space="preserve"> minutes </w:t>
      </w:r>
    </w:p>
    <w:p w14:paraId="654BB682" w14:textId="77777777" w:rsidR="002044EB" w:rsidRPr="00F5203C" w:rsidRDefault="002044EB" w:rsidP="002044EB">
      <w:pPr>
        <w:spacing w:after="0" w:line="240" w:lineRule="auto"/>
        <w:jc w:val="both"/>
        <w:rPr>
          <w:rFonts w:ascii="Calibri" w:eastAsia="Calibri" w:hAnsi="Calibri" w:cs="Times New Roman"/>
        </w:rPr>
      </w:pPr>
    </w:p>
    <w:p w14:paraId="24A59084" w14:textId="77777777" w:rsidR="002044EB" w:rsidRPr="00F5203C" w:rsidRDefault="002044EB" w:rsidP="002044EB">
      <w:pPr>
        <w:spacing w:after="0" w:line="240" w:lineRule="auto"/>
        <w:jc w:val="both"/>
        <w:rPr>
          <w:rFonts w:ascii="Calibri" w:eastAsia="Calibri" w:hAnsi="Calibri" w:cs="Times New Roman"/>
          <w:b/>
        </w:rPr>
      </w:pPr>
      <w:r w:rsidRPr="00F5203C">
        <w:rPr>
          <w:rFonts w:ascii="Calibri" w:eastAsia="Calibri" w:hAnsi="Calibri" w:cs="Times New Roman"/>
          <w:b/>
        </w:rPr>
        <w:t xml:space="preserve">Y </w:t>
      </w:r>
      <w:r w:rsidRPr="00A1247C">
        <w:rPr>
          <w:rFonts w:ascii="Calibri" w:eastAsia="Calibri" w:hAnsi="Calibri" w:cs="Times New Roman"/>
          <w:b/>
        </w:rPr>
        <w:t>a</w:t>
      </w:r>
      <w:r>
        <w:rPr>
          <w:rFonts w:ascii="Calibri" w:eastAsia="Calibri" w:hAnsi="Calibri" w:cs="Times New Roman"/>
          <w:b/>
        </w:rPr>
        <w:t>-</w:t>
      </w:r>
      <w:r w:rsidRPr="00A1247C">
        <w:rPr>
          <w:rFonts w:ascii="Calibri" w:eastAsia="Calibri" w:hAnsi="Calibri" w:cs="Times New Roman"/>
          <w:b/>
        </w:rPr>
        <w:t>t</w:t>
      </w:r>
      <w:r w:rsidRPr="00F5203C">
        <w:rPr>
          <w:rFonts w:ascii="Calibri" w:eastAsia="Calibri" w:hAnsi="Calibri" w:cs="Times New Roman"/>
          <w:b/>
        </w:rPr>
        <w:t>-il des inconvénients ou des avantages à participer?</w:t>
      </w:r>
    </w:p>
    <w:p w14:paraId="7EA5D205" w14:textId="394933E4" w:rsidR="002044EB" w:rsidRPr="00F5203C" w:rsidRDefault="002044EB" w:rsidP="002044EB">
      <w:pPr>
        <w:spacing w:after="0" w:line="240" w:lineRule="auto"/>
        <w:jc w:val="both"/>
        <w:rPr>
          <w:rFonts w:ascii="Calibri" w:eastAsia="Calibri" w:hAnsi="Calibri" w:cs="Times New Roman"/>
        </w:rPr>
      </w:pPr>
      <w:r w:rsidRPr="00F5203C">
        <w:rPr>
          <w:rFonts w:ascii="Calibri" w:eastAsia="Calibri" w:hAnsi="Calibri" w:cs="Times New Roman"/>
        </w:rPr>
        <w:t>Il n'y a pas d’avantages personnels à prendre part à l’entretien mais en répondant à nos questions, vous</w:t>
      </w:r>
      <w:r>
        <w:rPr>
          <w:rFonts w:ascii="Calibri" w:eastAsia="Calibri" w:hAnsi="Calibri" w:cs="Times New Roman"/>
        </w:rPr>
        <w:t xml:space="preserve"> </w:t>
      </w:r>
      <w:r w:rsidRPr="00F5203C">
        <w:rPr>
          <w:rFonts w:ascii="Calibri" w:eastAsia="Calibri" w:hAnsi="Calibri" w:cs="Times New Roman"/>
        </w:rPr>
        <w:t>aidez à mieux comprendre les défis</w:t>
      </w:r>
      <w:r w:rsidRPr="00A1247C">
        <w:rPr>
          <w:rFonts w:ascii="Calibri" w:eastAsia="Calibri" w:hAnsi="Calibri" w:cs="Times New Roman"/>
        </w:rPr>
        <w:t xml:space="preserve"> li</w:t>
      </w:r>
      <w:r w:rsidRPr="00F5203C">
        <w:rPr>
          <w:rFonts w:ascii="Calibri" w:eastAsia="Calibri" w:hAnsi="Calibri" w:cs="Times New Roman"/>
        </w:rPr>
        <w:t>és au système information sanitaires, et</w:t>
      </w:r>
      <w:r>
        <w:rPr>
          <w:rFonts w:ascii="Calibri" w:eastAsia="Calibri" w:hAnsi="Calibri" w:cs="Times New Roman"/>
        </w:rPr>
        <w:t xml:space="preserve"> en</w:t>
      </w:r>
      <w:r w:rsidRPr="00F5203C">
        <w:rPr>
          <w:rFonts w:ascii="Calibri" w:eastAsia="Calibri" w:hAnsi="Calibri" w:cs="Times New Roman"/>
        </w:rPr>
        <w:t xml:space="preserve"> particulièrement au système </w:t>
      </w:r>
      <w:r w:rsidRPr="00A1247C">
        <w:rPr>
          <w:rFonts w:ascii="Calibri" w:eastAsia="Calibri" w:hAnsi="Calibri" w:cs="Times New Roman"/>
        </w:rPr>
        <w:t>de surveillance, suivi</w:t>
      </w:r>
      <w:r w:rsidRPr="00F5203C">
        <w:rPr>
          <w:rFonts w:ascii="Calibri" w:eastAsia="Calibri" w:hAnsi="Calibri" w:cs="Times New Roman"/>
        </w:rPr>
        <w:t xml:space="preserve"> et évaluation du paludisme au Sénégal. Ces informations vont contribuer à prendre de décision</w:t>
      </w:r>
      <w:r w:rsidRPr="00A1247C">
        <w:rPr>
          <w:rFonts w:ascii="Calibri" w:eastAsia="Calibri" w:hAnsi="Calibri" w:cs="Times New Roman"/>
        </w:rPr>
        <w:t xml:space="preserve"> qu</w:t>
      </w:r>
      <w:r>
        <w:rPr>
          <w:rFonts w:ascii="Calibri" w:eastAsia="Calibri" w:hAnsi="Calibri" w:cs="Times New Roman"/>
        </w:rPr>
        <w:t>i</w:t>
      </w:r>
      <w:r w:rsidRPr="00F5203C">
        <w:rPr>
          <w:rFonts w:ascii="Calibri" w:eastAsia="Calibri" w:hAnsi="Calibri" w:cs="Times New Roman"/>
        </w:rPr>
        <w:t xml:space="preserve"> </w:t>
      </w:r>
      <w:r w:rsidR="00A07F6D" w:rsidRPr="00F5203C">
        <w:rPr>
          <w:rFonts w:ascii="Calibri" w:eastAsia="Calibri" w:hAnsi="Calibri" w:cs="Times New Roman"/>
        </w:rPr>
        <w:t>pourra</w:t>
      </w:r>
      <w:r w:rsidRPr="00F5203C">
        <w:rPr>
          <w:rFonts w:ascii="Calibri" w:eastAsia="Calibri" w:hAnsi="Calibri" w:cs="Times New Roman"/>
        </w:rPr>
        <w:t xml:space="preserve"> faciliter votre travail dans le futur</w:t>
      </w:r>
      <w:r w:rsidRPr="00A1247C">
        <w:rPr>
          <w:rFonts w:ascii="Calibri" w:eastAsia="Calibri" w:hAnsi="Calibri" w:cs="Times New Roman"/>
        </w:rPr>
        <w:t xml:space="preserve"> et améliore</w:t>
      </w:r>
      <w:r>
        <w:rPr>
          <w:rFonts w:ascii="Calibri" w:eastAsia="Calibri" w:hAnsi="Calibri" w:cs="Times New Roman"/>
        </w:rPr>
        <w:t>r la lutte contre le paludisme au Sénégal</w:t>
      </w:r>
      <w:r w:rsidR="00A07F6D">
        <w:rPr>
          <w:rFonts w:ascii="Calibri" w:eastAsia="Calibri" w:hAnsi="Calibri" w:cs="Times New Roman"/>
        </w:rPr>
        <w:t>.</w:t>
      </w:r>
    </w:p>
    <w:p w14:paraId="3A770141" w14:textId="77777777" w:rsidR="002044EB" w:rsidRPr="00F5203C" w:rsidRDefault="002044EB" w:rsidP="002044EB">
      <w:pPr>
        <w:spacing w:after="0" w:line="240" w:lineRule="auto"/>
        <w:jc w:val="both"/>
        <w:rPr>
          <w:rFonts w:ascii="Calibri" w:eastAsia="Calibri" w:hAnsi="Calibri" w:cs="Times New Roman"/>
        </w:rPr>
      </w:pPr>
    </w:p>
    <w:p w14:paraId="0277E2C6" w14:textId="77777777" w:rsidR="002044EB" w:rsidRPr="00F5203C" w:rsidRDefault="002044EB" w:rsidP="002044EB">
      <w:pPr>
        <w:spacing w:after="0" w:line="240" w:lineRule="auto"/>
        <w:jc w:val="both"/>
        <w:rPr>
          <w:rFonts w:ascii="Calibri" w:eastAsia="Calibri" w:hAnsi="Calibri" w:cs="Times New Roman"/>
          <w:b/>
        </w:rPr>
      </w:pPr>
      <w:r w:rsidRPr="00F5203C">
        <w:rPr>
          <w:rFonts w:ascii="Calibri" w:eastAsia="Calibri" w:hAnsi="Calibri" w:cs="Times New Roman"/>
          <w:b/>
        </w:rPr>
        <w:t xml:space="preserve">Qui aura accès aux informations que je </w:t>
      </w:r>
      <w:r>
        <w:rPr>
          <w:rFonts w:ascii="Calibri" w:eastAsia="Calibri" w:hAnsi="Calibri" w:cs="Times New Roman"/>
          <w:b/>
        </w:rPr>
        <w:t xml:space="preserve">vous </w:t>
      </w:r>
      <w:r w:rsidRPr="00F5203C">
        <w:rPr>
          <w:rFonts w:ascii="Calibri" w:eastAsia="Calibri" w:hAnsi="Calibri" w:cs="Times New Roman"/>
          <w:b/>
        </w:rPr>
        <w:t>donne?</w:t>
      </w:r>
    </w:p>
    <w:p w14:paraId="4C437655" w14:textId="77777777" w:rsidR="002044EB" w:rsidRPr="00F5203C" w:rsidRDefault="002044EB" w:rsidP="002044EB">
      <w:pPr>
        <w:spacing w:after="0" w:line="240" w:lineRule="auto"/>
        <w:jc w:val="both"/>
        <w:rPr>
          <w:rFonts w:ascii="Calibri" w:eastAsia="Calibri" w:hAnsi="Calibri" w:cs="Times New Roman"/>
        </w:rPr>
      </w:pPr>
      <w:r w:rsidRPr="00F5203C">
        <w:rPr>
          <w:rFonts w:ascii="Calibri" w:eastAsia="Calibri" w:hAnsi="Calibri" w:cs="Times New Roman"/>
        </w:rPr>
        <w:t xml:space="preserve">Nous ne sommes pas ici pour inspecter votre formation sanitaire et aucune information ne sera transmise à votre </w:t>
      </w:r>
      <w:r w:rsidRPr="00A1247C">
        <w:rPr>
          <w:rFonts w:ascii="Calibri" w:eastAsia="Calibri" w:hAnsi="Calibri" w:cs="Times New Roman"/>
        </w:rPr>
        <w:t>hiérarchie</w:t>
      </w:r>
      <w:r w:rsidRPr="00F5203C">
        <w:rPr>
          <w:rFonts w:ascii="Calibri" w:eastAsia="Calibri" w:hAnsi="Calibri" w:cs="Times New Roman"/>
        </w:rPr>
        <w:t xml:space="preserve">. Nous ne partagerons aucune information sur vous ou d'autres participants avec des personnes autres que notre équipe d’évaluation. Les connaissances tirées de cette </w:t>
      </w:r>
      <w:r>
        <w:rPr>
          <w:rFonts w:ascii="Calibri" w:eastAsia="Calibri" w:hAnsi="Calibri" w:cs="Times New Roman"/>
        </w:rPr>
        <w:t>évaluation</w:t>
      </w:r>
      <w:r w:rsidRPr="00F5203C">
        <w:rPr>
          <w:rFonts w:ascii="Calibri" w:eastAsia="Calibri" w:hAnsi="Calibri" w:cs="Times New Roman"/>
        </w:rPr>
        <w:t xml:space="preserve"> seront partagées sous forme de synthèse, sans révéler l'identité des individus.</w:t>
      </w:r>
    </w:p>
    <w:p w14:paraId="531F81C2" w14:textId="77777777" w:rsidR="002044EB" w:rsidRPr="00F5203C" w:rsidRDefault="002044EB" w:rsidP="002044EB">
      <w:pPr>
        <w:spacing w:after="0" w:line="240" w:lineRule="auto"/>
        <w:jc w:val="both"/>
        <w:rPr>
          <w:rFonts w:ascii="Calibri" w:eastAsia="Calibri" w:hAnsi="Calibri" w:cs="Times New Roman"/>
        </w:rPr>
      </w:pPr>
    </w:p>
    <w:p w14:paraId="7AC1C903" w14:textId="77777777" w:rsidR="002044EB" w:rsidRPr="00F5203C" w:rsidRDefault="002044EB" w:rsidP="002044EB">
      <w:pPr>
        <w:spacing w:after="0" w:line="240" w:lineRule="auto"/>
        <w:jc w:val="both"/>
        <w:rPr>
          <w:rFonts w:ascii="Calibri" w:eastAsia="Calibri" w:hAnsi="Calibri" w:cs="Times New Roman"/>
          <w:b/>
        </w:rPr>
      </w:pPr>
      <w:r w:rsidRPr="00F5203C">
        <w:rPr>
          <w:rFonts w:ascii="Calibri" w:eastAsia="Calibri" w:hAnsi="Calibri" w:cs="Times New Roman"/>
          <w:b/>
        </w:rPr>
        <w:t xml:space="preserve">Que se </w:t>
      </w:r>
      <w:r w:rsidRPr="00A1247C">
        <w:rPr>
          <w:rFonts w:ascii="Calibri" w:eastAsia="Calibri" w:hAnsi="Calibri" w:cs="Times New Roman"/>
          <w:b/>
        </w:rPr>
        <w:t>passera</w:t>
      </w:r>
      <w:r>
        <w:rPr>
          <w:rFonts w:ascii="Calibri" w:eastAsia="Calibri" w:hAnsi="Calibri" w:cs="Times New Roman"/>
          <w:b/>
        </w:rPr>
        <w:t>-t</w:t>
      </w:r>
      <w:r w:rsidRPr="00F5203C">
        <w:rPr>
          <w:rFonts w:ascii="Calibri" w:eastAsia="Calibri" w:hAnsi="Calibri" w:cs="Times New Roman"/>
          <w:b/>
        </w:rPr>
        <w:t>-il si je refuse de participer?</w:t>
      </w:r>
    </w:p>
    <w:p w14:paraId="77497A9D" w14:textId="77777777" w:rsidR="002044EB" w:rsidRPr="00F5203C" w:rsidRDefault="002044EB" w:rsidP="002044EB">
      <w:pPr>
        <w:spacing w:after="0" w:line="240" w:lineRule="auto"/>
        <w:jc w:val="both"/>
        <w:rPr>
          <w:rFonts w:ascii="Calibri" w:eastAsia="Calibri" w:hAnsi="Calibri" w:cs="Times New Roman"/>
        </w:rPr>
      </w:pPr>
      <w:r w:rsidRPr="00F5203C">
        <w:rPr>
          <w:rFonts w:ascii="Calibri" w:eastAsia="Calibri" w:hAnsi="Calibri" w:cs="Times New Roman"/>
        </w:rPr>
        <w:t xml:space="preserve">Votre participation à cette évaluation est </w:t>
      </w:r>
      <w:r>
        <w:rPr>
          <w:rFonts w:ascii="Calibri" w:eastAsia="Calibri" w:hAnsi="Calibri" w:cs="Times New Roman"/>
        </w:rPr>
        <w:t xml:space="preserve">totalement </w:t>
      </w:r>
      <w:r w:rsidRPr="00F5203C">
        <w:rPr>
          <w:rFonts w:ascii="Calibri" w:eastAsia="Calibri" w:hAnsi="Calibri" w:cs="Times New Roman"/>
        </w:rPr>
        <w:t>volontaire. Vous êtes libre de participer ou non. Si vous acceptez de participer, vous serez toujours libre de changer d'avis à tout moment au cours de l’entretien. Vous pouvez refuser de répondre à certaines questions si vous ne vous sentez pas à l’aise. Si vous choisissez de ne pas répondre à une question, d'interrompre l'entretien ou même de ne pas participer du tout à l'évaluation, il n’aura aucune d’implication sur votre travail aujourd'hui ou dans le futur.</w:t>
      </w:r>
    </w:p>
    <w:p w14:paraId="58F1C30F" w14:textId="77777777" w:rsidR="002044EB" w:rsidRPr="00F5203C" w:rsidRDefault="002044EB" w:rsidP="002044EB">
      <w:pPr>
        <w:spacing w:after="0" w:line="240" w:lineRule="auto"/>
        <w:jc w:val="both"/>
        <w:rPr>
          <w:rFonts w:ascii="Calibri" w:eastAsia="Calibri" w:hAnsi="Calibri" w:cs="Times New Roman"/>
        </w:rPr>
      </w:pPr>
    </w:p>
    <w:p w14:paraId="4DD4F130" w14:textId="77777777" w:rsidR="002044EB" w:rsidRPr="00F5203C" w:rsidRDefault="002044EB" w:rsidP="002044EB">
      <w:pPr>
        <w:spacing w:after="0" w:line="240" w:lineRule="auto"/>
        <w:jc w:val="both"/>
        <w:rPr>
          <w:rFonts w:ascii="Calibri" w:eastAsia="Calibri" w:hAnsi="Calibri" w:cs="Times New Roman"/>
          <w:b/>
        </w:rPr>
      </w:pPr>
      <w:r w:rsidRPr="00F5203C">
        <w:rPr>
          <w:rFonts w:ascii="Calibri" w:eastAsia="Calibri" w:hAnsi="Calibri" w:cs="Times New Roman"/>
          <w:b/>
        </w:rPr>
        <w:t>Et si j'ai des questions?</w:t>
      </w:r>
    </w:p>
    <w:p w14:paraId="7D359700" w14:textId="77777777" w:rsidR="002044EB" w:rsidRPr="00F5203C" w:rsidRDefault="002044EB" w:rsidP="002044EB">
      <w:pPr>
        <w:spacing w:after="0" w:line="240" w:lineRule="auto"/>
        <w:jc w:val="both"/>
        <w:rPr>
          <w:rFonts w:ascii="Calibri" w:eastAsia="Calibri" w:hAnsi="Calibri" w:cs="Times New Roman"/>
        </w:rPr>
      </w:pPr>
    </w:p>
    <w:p w14:paraId="0BEECFAB" w14:textId="77777777" w:rsidR="002044EB" w:rsidRPr="00F5203C" w:rsidRDefault="002044EB" w:rsidP="002044EB">
      <w:pPr>
        <w:spacing w:after="0" w:line="240" w:lineRule="auto"/>
        <w:jc w:val="both"/>
        <w:rPr>
          <w:rFonts w:ascii="Calibri" w:eastAsia="Calibri" w:hAnsi="Calibri" w:cs="Times New Roman"/>
        </w:rPr>
      </w:pPr>
      <w:r w:rsidRPr="00F5203C">
        <w:rPr>
          <w:rFonts w:ascii="Calibri" w:eastAsia="Calibri" w:hAnsi="Calibri" w:cs="Times New Roman"/>
        </w:rPr>
        <w:t>Si vous avez des questions, vous pouvez les poser maintenant ou plus tard. Si vous souhaitez poser des questions ultérieurement, vous pouvez contacter l’une des personnes suivantes:</w:t>
      </w:r>
    </w:p>
    <w:p w14:paraId="63A17F8D" w14:textId="77777777" w:rsidR="002044EB" w:rsidRPr="00F5203C" w:rsidRDefault="002044EB" w:rsidP="002044EB">
      <w:pPr>
        <w:spacing w:after="0" w:line="240" w:lineRule="auto"/>
        <w:rPr>
          <w:rFonts w:eastAsia="Calibri" w:cs="Times New Roman"/>
        </w:rPr>
      </w:pPr>
    </w:p>
    <w:p w14:paraId="45A73969" w14:textId="77777777" w:rsidR="002044EB" w:rsidRPr="0062700B" w:rsidRDefault="002044EB" w:rsidP="00892A97">
      <w:pPr>
        <w:pStyle w:val="Paragraphedeliste"/>
        <w:numPr>
          <w:ilvl w:val="0"/>
          <w:numId w:val="23"/>
        </w:numPr>
        <w:rPr>
          <w:rFonts w:eastAsia="Times New Roman"/>
          <w:color w:val="000000"/>
        </w:rPr>
      </w:pPr>
      <w:r w:rsidRPr="00F5203C">
        <w:rPr>
          <w:rFonts w:eastAsia="Calibri" w:cs="Times New Roman"/>
        </w:rPr>
        <w:t>Nom et coordonnées de : Prof Roger Tine, FMPOS-UCAD tel 033 825 19</w:t>
      </w:r>
      <w:r>
        <w:rPr>
          <w:rFonts w:eastAsia="Times New Roman"/>
          <w:color w:val="0F66D3"/>
        </w:rPr>
        <w:t xml:space="preserve"> </w:t>
      </w:r>
    </w:p>
    <w:p w14:paraId="3B524E48" w14:textId="77777777" w:rsidR="002044EB" w:rsidRPr="00F5203C" w:rsidRDefault="00E064FF" w:rsidP="002044EB">
      <w:pPr>
        <w:pStyle w:val="Paragraphedeliste"/>
        <w:rPr>
          <w:rFonts w:eastAsia="Times New Roman"/>
          <w:color w:val="000000"/>
        </w:rPr>
      </w:pPr>
      <w:hyperlink r:id="rId9" w:history="1">
        <w:r w:rsidR="002044EB" w:rsidRPr="00F5203C">
          <w:rPr>
            <w:rStyle w:val="Lienhypertexte"/>
            <w:rFonts w:eastAsia="Times New Roman"/>
          </w:rPr>
          <w:t>roger.tine@ucad.edu.sn</w:t>
        </w:r>
      </w:hyperlink>
      <w:r w:rsidR="002044EB" w:rsidRPr="00F5203C">
        <w:rPr>
          <w:rFonts w:eastAsia="Times New Roman"/>
          <w:color w:val="0F66D3"/>
        </w:rPr>
        <w:t xml:space="preserve">, </w:t>
      </w:r>
      <w:hyperlink r:id="rId10" w:history="1">
        <w:r w:rsidR="002044EB" w:rsidRPr="00F5203C">
          <w:rPr>
            <w:rStyle w:val="Lienhypertexte"/>
            <w:rFonts w:eastAsia="Times New Roman"/>
          </w:rPr>
          <w:t>rogertine@hotmail.com</w:t>
        </w:r>
      </w:hyperlink>
    </w:p>
    <w:p w14:paraId="5F91F187" w14:textId="77777777" w:rsidR="002044EB" w:rsidRPr="002042CA" w:rsidRDefault="002044EB" w:rsidP="00892A97">
      <w:pPr>
        <w:pStyle w:val="Paragraphedeliste"/>
        <w:numPr>
          <w:ilvl w:val="0"/>
          <w:numId w:val="23"/>
        </w:numPr>
        <w:spacing w:after="0" w:line="240" w:lineRule="auto"/>
        <w:rPr>
          <w:rFonts w:eastAsia="Calibri" w:cs="Times New Roman"/>
        </w:rPr>
      </w:pPr>
      <w:r w:rsidRPr="002042CA">
        <w:rPr>
          <w:rFonts w:eastAsia="Calibri" w:cs="Times New Roman"/>
        </w:rPr>
        <w:t xml:space="preserve">Nom et coordonnées de : Dr </w:t>
      </w:r>
      <w:proofErr w:type="spellStart"/>
      <w:r w:rsidRPr="002042CA">
        <w:rPr>
          <w:rFonts w:eastAsia="Calibri" w:cs="Times New Roman"/>
        </w:rPr>
        <w:t>Yazoume</w:t>
      </w:r>
      <w:proofErr w:type="spellEnd"/>
      <w:r w:rsidRPr="002042CA">
        <w:rPr>
          <w:rFonts w:eastAsia="Calibri" w:cs="Times New Roman"/>
        </w:rPr>
        <w:t xml:space="preserve"> </w:t>
      </w:r>
      <w:proofErr w:type="spellStart"/>
      <w:r w:rsidRPr="002042CA">
        <w:rPr>
          <w:rFonts w:eastAsia="Calibri" w:cs="Times New Roman"/>
        </w:rPr>
        <w:t>Ye</w:t>
      </w:r>
      <w:proofErr w:type="spellEnd"/>
      <w:r w:rsidRPr="002042CA">
        <w:rPr>
          <w:rFonts w:eastAsia="Calibri" w:cs="Times New Roman"/>
        </w:rPr>
        <w:t xml:space="preserve">, MEASURE Evaluation/ICF, </w:t>
      </w:r>
      <w:r w:rsidRPr="002042CA">
        <w:rPr>
          <w:rFonts w:eastAsia="Times New Roman" w:cs="Arial"/>
          <w:noProof/>
          <w:color w:val="000000"/>
        </w:rPr>
        <w:t xml:space="preserve">+1.301.572.0392, </w:t>
      </w:r>
      <w:hyperlink r:id="rId11" w:history="1">
        <w:r w:rsidRPr="002042CA">
          <w:rPr>
            <w:rStyle w:val="Lienhypertexte"/>
            <w:rFonts w:eastAsiaTheme="minorEastAsia" w:cs="Arial"/>
            <w:noProof/>
          </w:rPr>
          <w:t>Yazoume.Ye@icf.com</w:t>
        </w:r>
      </w:hyperlink>
      <w:r w:rsidRPr="002042CA">
        <w:rPr>
          <w:rFonts w:eastAsia="Calibri" w:cs="Times New Roman"/>
        </w:rPr>
        <w:br w:type="page"/>
      </w:r>
    </w:p>
    <w:p w14:paraId="7CEBABEB" w14:textId="77777777" w:rsidR="002044EB" w:rsidRPr="00F5203C" w:rsidRDefault="002044EB" w:rsidP="002044EB">
      <w:pPr>
        <w:spacing w:after="0" w:line="240" w:lineRule="auto"/>
        <w:jc w:val="center"/>
        <w:rPr>
          <w:rFonts w:ascii="Calibri" w:eastAsia="Calibri" w:hAnsi="Calibri" w:cs="Times New Roman"/>
          <w:b/>
          <w:color w:val="000000"/>
          <w:sz w:val="24"/>
          <w:szCs w:val="24"/>
        </w:rPr>
      </w:pPr>
      <w:r w:rsidRPr="00F5203C">
        <w:rPr>
          <w:rFonts w:ascii="Calibri" w:eastAsia="Calibri" w:hAnsi="Calibri" w:cs="Times New Roman"/>
          <w:b/>
          <w:color w:val="000000"/>
          <w:sz w:val="24"/>
          <w:szCs w:val="24"/>
        </w:rPr>
        <w:lastRenderedPageBreak/>
        <w:t>Évaluation des formations sanitaires, entrevues des agents de santé</w:t>
      </w:r>
    </w:p>
    <w:p w14:paraId="782F5B71" w14:textId="77777777" w:rsidR="002044EB" w:rsidRPr="00A26C6C" w:rsidRDefault="002044EB" w:rsidP="002044EB">
      <w:pPr>
        <w:spacing w:after="0" w:line="240" w:lineRule="auto"/>
        <w:jc w:val="center"/>
        <w:rPr>
          <w:rFonts w:ascii="Calibri" w:eastAsia="Cambria" w:hAnsi="Calibri" w:cs="Cambria"/>
          <w:b/>
          <w:color w:val="44546A"/>
          <w:sz w:val="28"/>
          <w:lang w:eastAsia="fr-FR" w:bidi="fr-FR"/>
        </w:rPr>
      </w:pPr>
    </w:p>
    <w:p w14:paraId="4BD3EEAB" w14:textId="77777777" w:rsidR="002044EB" w:rsidRPr="00A26C6C" w:rsidRDefault="002044EB" w:rsidP="002044EB">
      <w:pPr>
        <w:spacing w:after="0" w:line="240" w:lineRule="auto"/>
        <w:jc w:val="center"/>
        <w:rPr>
          <w:b/>
        </w:rPr>
      </w:pPr>
      <w:r>
        <w:rPr>
          <w:rFonts w:ascii="Calibri" w:eastAsia="Cambria" w:hAnsi="Calibri" w:cs="Cambria"/>
          <w:b/>
          <w:color w:val="44546A"/>
          <w:sz w:val="28"/>
          <w:lang w:eastAsia="fr-FR" w:bidi="fr-FR"/>
        </w:rPr>
        <w:t>Fiche de consentement</w:t>
      </w:r>
    </w:p>
    <w:p w14:paraId="1C77F043" w14:textId="77777777" w:rsidR="002044EB" w:rsidRPr="00A26C6C" w:rsidRDefault="002044EB" w:rsidP="002044EB">
      <w:pPr>
        <w:spacing w:after="0" w:line="240" w:lineRule="auto"/>
        <w:rPr>
          <w:rFonts w:ascii="Calibri" w:eastAsia="Calibri" w:hAnsi="Calibri" w:cs="Times New Roman"/>
          <w:sz w:val="24"/>
          <w:szCs w:val="24"/>
        </w:rPr>
      </w:pPr>
    </w:p>
    <w:p w14:paraId="40490186" w14:textId="77777777" w:rsidR="002044EB" w:rsidRPr="00F5203C" w:rsidRDefault="002044EB" w:rsidP="002044EB">
      <w:pPr>
        <w:spacing w:after="0" w:line="240" w:lineRule="auto"/>
        <w:jc w:val="both"/>
        <w:rPr>
          <w:rFonts w:ascii="Calibri" w:eastAsia="Calibri" w:hAnsi="Calibri" w:cs="Times New Roman"/>
        </w:rPr>
      </w:pPr>
      <w:r w:rsidRPr="00F5203C">
        <w:rPr>
          <w:rFonts w:ascii="Calibri" w:eastAsia="Calibri" w:hAnsi="Calibri" w:cs="Times New Roman"/>
        </w:rPr>
        <w:t>Responsable de l’évaluation: MEASURE Evaluation/ICF, UCD</w:t>
      </w:r>
    </w:p>
    <w:p w14:paraId="4BCC3A96" w14:textId="77777777" w:rsidR="002044EB" w:rsidRPr="00F5203C" w:rsidRDefault="002044EB" w:rsidP="002044EB">
      <w:pPr>
        <w:spacing w:after="0" w:line="240" w:lineRule="auto"/>
        <w:jc w:val="both"/>
        <w:rPr>
          <w:rFonts w:ascii="Calibri" w:eastAsia="Calibri" w:hAnsi="Calibri" w:cs="Times New Roman"/>
        </w:rPr>
      </w:pPr>
    </w:p>
    <w:p w14:paraId="74F05C37" w14:textId="77777777" w:rsidR="002044EB" w:rsidRPr="00F5203C" w:rsidRDefault="002044EB" w:rsidP="002044EB">
      <w:pPr>
        <w:spacing w:after="0" w:line="240" w:lineRule="auto"/>
        <w:jc w:val="both"/>
        <w:rPr>
          <w:rFonts w:ascii="Calibri" w:eastAsia="Calibri" w:hAnsi="Calibri" w:cs="Times New Roman"/>
        </w:rPr>
      </w:pPr>
      <w:r w:rsidRPr="00F5203C">
        <w:rPr>
          <w:rFonts w:ascii="Calibri" w:eastAsia="Calibri" w:hAnsi="Calibri" w:cs="Times New Roman"/>
        </w:rPr>
        <w:t>Le consentement verbal est requis pour toutes les entrevues et doit être attesté par un membre de l'équipe d’évaluation.</w:t>
      </w:r>
    </w:p>
    <w:p w14:paraId="440E8E03" w14:textId="77777777" w:rsidR="002044EB" w:rsidRPr="00F5203C" w:rsidRDefault="002044EB" w:rsidP="002044EB">
      <w:pPr>
        <w:spacing w:after="0" w:line="240" w:lineRule="auto"/>
        <w:jc w:val="both"/>
        <w:rPr>
          <w:rFonts w:ascii="Calibri" w:eastAsia="Calibri" w:hAnsi="Calibri" w:cs="Times New Roman"/>
        </w:rPr>
      </w:pPr>
    </w:p>
    <w:p w14:paraId="7D6ACF72" w14:textId="77777777" w:rsidR="002044EB" w:rsidRPr="00F5203C" w:rsidRDefault="002044EB" w:rsidP="002044EB">
      <w:pPr>
        <w:spacing w:after="0" w:line="240" w:lineRule="auto"/>
        <w:jc w:val="both"/>
        <w:rPr>
          <w:rFonts w:ascii="Calibri" w:eastAsia="Calibri" w:hAnsi="Calibri" w:cs="Times New Roman"/>
        </w:rPr>
      </w:pPr>
      <w:r w:rsidRPr="00F5203C">
        <w:rPr>
          <w:rFonts w:ascii="Calibri" w:eastAsia="Calibri" w:hAnsi="Calibri" w:cs="Times New Roman"/>
        </w:rPr>
        <w:t>Je certifie avoir lu en intégralité la fiche de renseignements expliquant cette évaluation au participant (e) et lui avoir donnée un copie. Il / elle comprend la nature et le but de l'évaluation et consent à y participer. Il / elle a eu la possibilité de poser des questions auxquelles j’ai répondu de manière satisfaisante.</w:t>
      </w:r>
    </w:p>
    <w:p w14:paraId="05A537C3" w14:textId="77777777" w:rsidR="002044EB" w:rsidRPr="00F5203C" w:rsidRDefault="002044EB" w:rsidP="002044EB">
      <w:pPr>
        <w:spacing w:after="0" w:line="240" w:lineRule="auto"/>
        <w:jc w:val="both"/>
        <w:rPr>
          <w:rFonts w:ascii="Calibri" w:eastAsia="Calibri" w:hAnsi="Calibri" w:cs="Times New Roman"/>
        </w:rPr>
      </w:pPr>
    </w:p>
    <w:p w14:paraId="2E58E452" w14:textId="77777777" w:rsidR="002044EB" w:rsidRPr="00F5203C" w:rsidRDefault="002044EB" w:rsidP="00892A97">
      <w:pPr>
        <w:numPr>
          <w:ilvl w:val="0"/>
          <w:numId w:val="15"/>
        </w:numPr>
        <w:spacing w:after="0" w:line="240" w:lineRule="auto"/>
        <w:contextualSpacing/>
        <w:jc w:val="both"/>
        <w:rPr>
          <w:rFonts w:ascii="Calibri" w:eastAsia="Calibri" w:hAnsi="Calibri" w:cs="Times New Roman"/>
        </w:rPr>
      </w:pPr>
      <w:r w:rsidRPr="00F5203C">
        <w:rPr>
          <w:rFonts w:ascii="Calibri" w:eastAsia="Calibri" w:hAnsi="Calibri" w:cs="Times New Roman"/>
          <w:b/>
        </w:rPr>
        <w:t>COCHEZ LA CASE.</w:t>
      </w:r>
      <w:r w:rsidRPr="00F5203C">
        <w:rPr>
          <w:rFonts w:ascii="Calibri" w:eastAsia="Calibri" w:hAnsi="Calibri" w:cs="Times New Roman"/>
        </w:rPr>
        <w:t xml:space="preserve"> Le participant accepte l’entrevue.</w:t>
      </w:r>
    </w:p>
    <w:p w14:paraId="233BE546" w14:textId="77777777" w:rsidR="002044EB" w:rsidRPr="00F5203C" w:rsidRDefault="002044EB" w:rsidP="002044EB">
      <w:pPr>
        <w:spacing w:after="0" w:line="240" w:lineRule="auto"/>
        <w:jc w:val="both"/>
        <w:rPr>
          <w:rFonts w:ascii="Calibri" w:eastAsia="Calibri" w:hAnsi="Calibri" w:cs="Times New Roman"/>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2415"/>
        <w:gridCol w:w="2991"/>
      </w:tblGrid>
      <w:tr w:rsidR="002044EB" w:rsidRPr="00DA6581" w14:paraId="099D22BD" w14:textId="77777777" w:rsidTr="00582D02">
        <w:tc>
          <w:tcPr>
            <w:tcW w:w="3690" w:type="dxa"/>
          </w:tcPr>
          <w:p w14:paraId="4BD76CD8" w14:textId="77777777" w:rsidR="002044EB" w:rsidRPr="00F5203C" w:rsidRDefault="002044EB" w:rsidP="00582D02">
            <w:pPr>
              <w:spacing w:before="120" w:after="120"/>
              <w:rPr>
                <w:rFonts w:ascii="Calibri" w:eastAsia="Calibri" w:hAnsi="Calibri" w:cs="Times New Roman"/>
              </w:rPr>
            </w:pPr>
            <w:r w:rsidRPr="00F5203C">
              <w:rPr>
                <w:rFonts w:ascii="Calibri" w:eastAsia="Calibri" w:hAnsi="Calibri" w:cs="Times New Roman"/>
              </w:rPr>
              <w:t>Signature de l’enquêteur/enquêtrice :</w:t>
            </w:r>
          </w:p>
        </w:tc>
        <w:tc>
          <w:tcPr>
            <w:tcW w:w="2543" w:type="dxa"/>
            <w:tcBorders>
              <w:bottom w:val="single" w:sz="4" w:space="0" w:color="auto"/>
            </w:tcBorders>
          </w:tcPr>
          <w:p w14:paraId="22778013" w14:textId="77777777" w:rsidR="002044EB" w:rsidRPr="00F5203C" w:rsidRDefault="002044EB" w:rsidP="00582D02">
            <w:pPr>
              <w:spacing w:before="120" w:after="120"/>
              <w:jc w:val="both"/>
              <w:rPr>
                <w:rFonts w:ascii="Calibri" w:eastAsia="Calibri" w:hAnsi="Calibri" w:cs="Times New Roman"/>
              </w:rPr>
            </w:pPr>
          </w:p>
        </w:tc>
        <w:tc>
          <w:tcPr>
            <w:tcW w:w="3117" w:type="dxa"/>
          </w:tcPr>
          <w:p w14:paraId="5D791811" w14:textId="77777777" w:rsidR="002044EB" w:rsidRPr="00F5203C" w:rsidRDefault="002044EB" w:rsidP="00582D02">
            <w:pPr>
              <w:spacing w:before="120" w:after="120"/>
              <w:jc w:val="both"/>
              <w:rPr>
                <w:rFonts w:ascii="Calibri" w:eastAsia="Calibri" w:hAnsi="Calibri" w:cs="Times New Roman"/>
                <w:lang w:val="en-US"/>
              </w:rPr>
            </w:pPr>
            <w:r w:rsidRPr="00F5203C">
              <w:rPr>
                <w:rFonts w:ascii="Calibri" w:eastAsia="Calibri" w:hAnsi="Calibri" w:cs="Times New Roman"/>
                <w:lang w:val="en-US"/>
              </w:rPr>
              <w:t>Date:</w:t>
            </w:r>
            <w:r w:rsidRPr="00F5203C">
              <w:rPr>
                <w:rFonts w:ascii="Calibri" w:eastAsia="Times New Roman" w:hAnsi="Calibri" w:cs="Calibri"/>
                <w:lang w:val="en-US" w:eastAsia="fr-FR"/>
              </w:rPr>
              <w:t xml:space="preserve"> I__I__I / I__I__I / 2019</w:t>
            </w:r>
          </w:p>
        </w:tc>
      </w:tr>
      <w:tr w:rsidR="002044EB" w:rsidRPr="00DA6581" w14:paraId="74C26C48" w14:textId="77777777" w:rsidTr="00582D02">
        <w:tc>
          <w:tcPr>
            <w:tcW w:w="3690" w:type="dxa"/>
          </w:tcPr>
          <w:p w14:paraId="6C4A68FA" w14:textId="77777777" w:rsidR="002044EB" w:rsidRPr="00F5203C" w:rsidRDefault="002044EB" w:rsidP="00582D02">
            <w:pPr>
              <w:spacing w:before="120" w:after="120"/>
              <w:jc w:val="both"/>
              <w:rPr>
                <w:rFonts w:ascii="Calibri" w:eastAsia="Calibri" w:hAnsi="Calibri" w:cs="Times New Roman"/>
                <w:lang w:val="en-US"/>
              </w:rPr>
            </w:pPr>
            <w:r w:rsidRPr="00F5203C">
              <w:rPr>
                <w:rFonts w:ascii="Calibri" w:eastAsia="Calibri" w:hAnsi="Calibri" w:cs="Times New Roman"/>
              </w:rPr>
              <w:t>Signature de l’enquêteur/enquêtrice :</w:t>
            </w:r>
          </w:p>
        </w:tc>
        <w:tc>
          <w:tcPr>
            <w:tcW w:w="2543" w:type="dxa"/>
            <w:tcBorders>
              <w:top w:val="single" w:sz="4" w:space="0" w:color="auto"/>
              <w:bottom w:val="single" w:sz="4" w:space="0" w:color="auto"/>
            </w:tcBorders>
          </w:tcPr>
          <w:p w14:paraId="7DAA211F" w14:textId="77777777" w:rsidR="002044EB" w:rsidRPr="00F5203C" w:rsidRDefault="002044EB" w:rsidP="00582D02">
            <w:pPr>
              <w:spacing w:before="120" w:after="120"/>
              <w:jc w:val="both"/>
              <w:rPr>
                <w:rFonts w:ascii="Calibri" w:eastAsia="Calibri" w:hAnsi="Calibri" w:cs="Times New Roman"/>
                <w:lang w:val="en-US"/>
              </w:rPr>
            </w:pPr>
          </w:p>
        </w:tc>
        <w:tc>
          <w:tcPr>
            <w:tcW w:w="3117" w:type="dxa"/>
          </w:tcPr>
          <w:p w14:paraId="02C5AE75" w14:textId="77777777" w:rsidR="002044EB" w:rsidRPr="00F5203C" w:rsidRDefault="002044EB" w:rsidP="00582D02">
            <w:pPr>
              <w:spacing w:before="120" w:after="120"/>
              <w:jc w:val="both"/>
              <w:rPr>
                <w:rFonts w:ascii="Calibri" w:eastAsia="Calibri" w:hAnsi="Calibri" w:cs="Times New Roman"/>
                <w:lang w:val="en-US"/>
              </w:rPr>
            </w:pPr>
            <w:proofErr w:type="spellStart"/>
            <w:r w:rsidRPr="00F5203C">
              <w:rPr>
                <w:rFonts w:ascii="Calibri" w:eastAsia="Calibri" w:hAnsi="Calibri" w:cs="Times New Roman"/>
                <w:lang w:val="en-US"/>
              </w:rPr>
              <w:t>Heure</w:t>
            </w:r>
            <w:proofErr w:type="spellEnd"/>
            <w:r w:rsidRPr="00F5203C">
              <w:rPr>
                <w:rFonts w:ascii="Calibri" w:eastAsia="Calibri" w:hAnsi="Calibri" w:cs="Times New Roman"/>
                <w:lang w:val="en-US"/>
              </w:rPr>
              <w:t xml:space="preserve">: </w:t>
            </w:r>
            <w:r w:rsidRPr="00F5203C">
              <w:rPr>
                <w:rFonts w:ascii="Calibri" w:eastAsia="Times New Roman" w:hAnsi="Calibri" w:cs="Calibri"/>
                <w:lang w:val="en-US" w:eastAsia="fr-FR"/>
              </w:rPr>
              <w:t>I__I__I : I__I__I</w:t>
            </w:r>
          </w:p>
        </w:tc>
      </w:tr>
    </w:tbl>
    <w:p w14:paraId="61C105AF" w14:textId="77777777" w:rsidR="002044EB" w:rsidRPr="00F5203C" w:rsidRDefault="002044EB" w:rsidP="002044EB">
      <w:pPr>
        <w:spacing w:after="0" w:line="240" w:lineRule="auto"/>
        <w:jc w:val="both"/>
        <w:rPr>
          <w:rFonts w:ascii="Calibri" w:eastAsia="Calibri" w:hAnsi="Calibri" w:cs="Times New Roman"/>
          <w:lang w:val="en-US"/>
        </w:rPr>
      </w:pPr>
    </w:p>
    <w:p w14:paraId="45040156" w14:textId="77777777" w:rsidR="002044EB" w:rsidRPr="0062700B" w:rsidRDefault="002044EB" w:rsidP="002044EB">
      <w:pPr>
        <w:spacing w:after="0" w:line="240" w:lineRule="auto"/>
        <w:rPr>
          <w:rFonts w:ascii="Calibri" w:eastAsia="Calibri" w:hAnsi="Calibri" w:cs="Times New Roman"/>
          <w:lang w:val="en-US"/>
        </w:rPr>
      </w:pPr>
    </w:p>
    <w:p w14:paraId="45B41643" w14:textId="77777777" w:rsidR="002044EB" w:rsidRPr="00F5203C" w:rsidRDefault="002044EB" w:rsidP="002044EB">
      <w:pPr>
        <w:spacing w:after="0" w:line="240" w:lineRule="auto"/>
        <w:jc w:val="center"/>
        <w:rPr>
          <w:rFonts w:ascii="Calibri" w:eastAsia="Calibri" w:hAnsi="Calibri" w:cs="Times New Roman"/>
          <w:b/>
        </w:rPr>
      </w:pPr>
      <w:r w:rsidRPr="00F5203C">
        <w:rPr>
          <w:rFonts w:ascii="Calibri" w:eastAsia="Calibri" w:hAnsi="Calibri" w:cs="Times New Roman"/>
          <w:b/>
        </w:rPr>
        <w:t xml:space="preserve">DONNEZ MAINTENANT UNE COPIE UNE FICHE D’INFORMATION A L’AGENT DE SANTE </w:t>
      </w:r>
    </w:p>
    <w:p w14:paraId="28C6CFE6" w14:textId="77777777" w:rsidR="002044EB" w:rsidRDefault="002044EB" w:rsidP="002044EB">
      <w:pPr>
        <w:contextualSpacing/>
        <w:jc w:val="center"/>
        <w:rPr>
          <w:b/>
          <w:color w:val="000000" w:themeColor="text1"/>
          <w:sz w:val="32"/>
          <w:szCs w:val="32"/>
        </w:rPr>
      </w:pPr>
    </w:p>
    <w:p w14:paraId="6E226FF0" w14:textId="77777777" w:rsidR="002044EB" w:rsidRDefault="002044EB" w:rsidP="002044EB">
      <w:r>
        <w:br w:type="page"/>
      </w:r>
    </w:p>
    <w:p w14:paraId="61CFE63A" w14:textId="77777777" w:rsidR="002044EB" w:rsidRDefault="002044EB" w:rsidP="00892A97">
      <w:pPr>
        <w:pStyle w:val="Titre2"/>
        <w:numPr>
          <w:ilvl w:val="1"/>
          <w:numId w:val="16"/>
        </w:numPr>
      </w:pPr>
      <w:bookmarkStart w:id="760" w:name="_Composition_du_comité"/>
      <w:bookmarkEnd w:id="760"/>
      <w:r w:rsidRPr="000D0D8C">
        <w:lastRenderedPageBreak/>
        <w:t>Composition du comité de pilotage</w:t>
      </w:r>
    </w:p>
    <w:p w14:paraId="0906C31F" w14:textId="77777777" w:rsidR="002044EB" w:rsidRPr="00A26C6C" w:rsidRDefault="002044EB" w:rsidP="002044EB">
      <w:pPr>
        <w:pStyle w:val="Paragraphedeliste"/>
        <w:ind w:left="588"/>
      </w:pPr>
      <w:r w:rsidRPr="002044EB">
        <w:rPr>
          <w:highlight w:val="yellow"/>
        </w:rPr>
        <w:t>TBD</w:t>
      </w:r>
    </w:p>
    <w:p w14:paraId="3FED78E6" w14:textId="642FA9D3" w:rsidR="005B2E99" w:rsidRDefault="005B2E99">
      <w:r>
        <w:br w:type="page"/>
      </w:r>
    </w:p>
    <w:p w14:paraId="2B5EB039" w14:textId="0506F2F1" w:rsidR="005B2E99" w:rsidRDefault="005B2E99" w:rsidP="005B2E99">
      <w:pPr>
        <w:pStyle w:val="Titre2"/>
        <w:numPr>
          <w:ilvl w:val="1"/>
          <w:numId w:val="16"/>
        </w:numPr>
      </w:pPr>
      <w:bookmarkStart w:id="761" w:name="_Interview_avec_utilisateurs"/>
      <w:bookmarkEnd w:id="761"/>
      <w:r>
        <w:lastRenderedPageBreak/>
        <w:t>Interview avec utilisateurs à la sortie des consultations</w:t>
      </w:r>
    </w:p>
    <w:p w14:paraId="238B2031" w14:textId="77777777" w:rsidR="005B2E99" w:rsidRDefault="005B2E99" w:rsidP="005B2E99">
      <w:pPr>
        <w:contextualSpacing/>
        <w:jc w:val="center"/>
        <w:rPr>
          <w:rFonts w:eastAsia="Times New Roman" w:cstheme="minorHAnsi"/>
          <w:b/>
          <w:color w:val="000000"/>
          <w:sz w:val="32"/>
          <w:szCs w:val="32"/>
          <w:lang w:eastAsia="fr-FR" w:bidi="fr-FR"/>
        </w:rPr>
      </w:pPr>
    </w:p>
    <w:p w14:paraId="08AEC9C1" w14:textId="77777777" w:rsidR="005B2E99" w:rsidRDefault="005B2E99" w:rsidP="005B2E99">
      <w:pPr>
        <w:contextualSpacing/>
        <w:jc w:val="center"/>
        <w:rPr>
          <w:rFonts w:eastAsia="Times New Roman" w:cstheme="minorHAnsi"/>
          <w:b/>
          <w:color w:val="000000"/>
          <w:sz w:val="32"/>
          <w:szCs w:val="32"/>
          <w:lang w:eastAsia="fr-FR" w:bidi="fr-FR"/>
        </w:rPr>
      </w:pPr>
      <w:r>
        <w:rPr>
          <w:rFonts w:eastAsia="Times New Roman" w:cstheme="minorHAnsi"/>
          <w:b/>
          <w:color w:val="000000"/>
          <w:sz w:val="32"/>
          <w:szCs w:val="32"/>
          <w:lang w:eastAsia="fr-FR" w:bidi="fr-FR"/>
        </w:rPr>
        <w:t>Interview</w:t>
      </w:r>
      <w:r w:rsidRPr="007C713D">
        <w:rPr>
          <w:rFonts w:eastAsia="Times New Roman" w:cstheme="minorHAnsi"/>
          <w:b/>
          <w:color w:val="000000"/>
          <w:sz w:val="32"/>
          <w:szCs w:val="32"/>
          <w:lang w:eastAsia="fr-FR" w:bidi="fr-FR"/>
        </w:rPr>
        <w:t xml:space="preserve"> </w:t>
      </w:r>
      <w:r>
        <w:rPr>
          <w:rFonts w:eastAsia="Times New Roman" w:cstheme="minorHAnsi"/>
          <w:b/>
          <w:color w:val="000000"/>
          <w:sz w:val="32"/>
          <w:szCs w:val="32"/>
          <w:lang w:eastAsia="fr-FR" w:bidi="fr-FR"/>
        </w:rPr>
        <w:t xml:space="preserve">avec </w:t>
      </w:r>
      <w:r w:rsidRPr="007C713D">
        <w:rPr>
          <w:rFonts w:eastAsia="Times New Roman" w:cstheme="minorHAnsi"/>
          <w:b/>
          <w:color w:val="000000"/>
          <w:sz w:val="32"/>
          <w:szCs w:val="32"/>
          <w:lang w:eastAsia="fr-FR" w:bidi="fr-FR"/>
        </w:rPr>
        <w:t>utilisateur</w:t>
      </w:r>
      <w:r>
        <w:rPr>
          <w:rFonts w:eastAsia="Times New Roman" w:cstheme="minorHAnsi"/>
          <w:b/>
          <w:color w:val="000000"/>
          <w:sz w:val="32"/>
          <w:szCs w:val="32"/>
          <w:lang w:eastAsia="fr-FR" w:bidi="fr-FR"/>
        </w:rPr>
        <w:t>s</w:t>
      </w:r>
      <w:r w:rsidRPr="007C713D">
        <w:rPr>
          <w:rFonts w:eastAsia="Times New Roman" w:cstheme="minorHAnsi"/>
          <w:b/>
          <w:color w:val="000000"/>
          <w:sz w:val="32"/>
          <w:szCs w:val="32"/>
          <w:lang w:eastAsia="fr-FR" w:bidi="fr-FR"/>
        </w:rPr>
        <w:t xml:space="preserve"> à la sortie de</w:t>
      </w:r>
      <w:r>
        <w:rPr>
          <w:rFonts w:eastAsia="Times New Roman" w:cstheme="minorHAnsi"/>
          <w:b/>
          <w:color w:val="000000"/>
          <w:sz w:val="32"/>
          <w:szCs w:val="32"/>
          <w:lang w:eastAsia="fr-FR" w:bidi="fr-FR"/>
        </w:rPr>
        <w:t>s</w:t>
      </w:r>
      <w:r w:rsidRPr="007C713D">
        <w:rPr>
          <w:rFonts w:eastAsia="Times New Roman" w:cstheme="minorHAnsi"/>
          <w:b/>
          <w:color w:val="000000"/>
          <w:sz w:val="32"/>
          <w:szCs w:val="32"/>
          <w:lang w:eastAsia="fr-FR" w:bidi="fr-FR"/>
        </w:rPr>
        <w:t xml:space="preserve"> consultation</w:t>
      </w:r>
      <w:r>
        <w:rPr>
          <w:rFonts w:eastAsia="Times New Roman" w:cstheme="minorHAnsi"/>
          <w:b/>
          <w:color w:val="000000"/>
          <w:sz w:val="32"/>
          <w:szCs w:val="32"/>
          <w:lang w:eastAsia="fr-FR" w:bidi="fr-FR"/>
        </w:rPr>
        <w:t>s</w:t>
      </w:r>
    </w:p>
    <w:p w14:paraId="347E9FF2" w14:textId="77777777" w:rsidR="005B2E99" w:rsidRDefault="005B2E99" w:rsidP="005B2E99">
      <w:pPr>
        <w:contextualSpacing/>
        <w:rPr>
          <w:rFonts w:eastAsia="Times New Roman" w:cstheme="minorHAnsi"/>
          <w:b/>
          <w:color w:val="000000"/>
          <w:sz w:val="32"/>
          <w:szCs w:val="32"/>
          <w:lang w:eastAsia="fr-FR" w:bidi="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6"/>
        <w:gridCol w:w="5381"/>
      </w:tblGrid>
      <w:tr w:rsidR="005B2E99" w:rsidRPr="00DA6581" w14:paraId="5B6025F7" w14:textId="77777777" w:rsidTr="00617825">
        <w:trPr>
          <w:jc w:val="center"/>
        </w:trPr>
        <w:tc>
          <w:tcPr>
            <w:tcW w:w="2016" w:type="pct"/>
            <w:shd w:val="clear" w:color="auto" w:fill="auto"/>
          </w:tcPr>
          <w:p w14:paraId="78CACE8B" w14:textId="77777777" w:rsidR="005B2E99" w:rsidRPr="00C64EF6" w:rsidDel="0075293E" w:rsidRDefault="005B2E99" w:rsidP="00617825">
            <w:pPr>
              <w:spacing w:line="360" w:lineRule="auto"/>
              <w:rPr>
                <w:rFonts w:ascii="Calibri" w:eastAsia="Calibri" w:hAnsi="Calibri"/>
                <w:b/>
                <w:bCs/>
              </w:rPr>
            </w:pPr>
            <w:r w:rsidRPr="00C64EF6">
              <w:rPr>
                <w:rFonts w:eastAsia="Times New Roman" w:cstheme="minorHAnsi"/>
                <w:b/>
                <w:color w:val="000000"/>
                <w:lang w:val="fr-BE" w:eastAsia="fr-FR"/>
              </w:rPr>
              <w:t>Nom et code de l'enquêteur/enquêtrice:</w:t>
            </w:r>
          </w:p>
        </w:tc>
        <w:tc>
          <w:tcPr>
            <w:tcW w:w="2984" w:type="pct"/>
            <w:shd w:val="clear" w:color="auto" w:fill="auto"/>
          </w:tcPr>
          <w:p w14:paraId="17629D37" w14:textId="77777777" w:rsidR="005B2E99" w:rsidRPr="00C64EF6" w:rsidRDefault="005B2E99" w:rsidP="00617825">
            <w:pPr>
              <w:spacing w:line="360" w:lineRule="auto"/>
              <w:rPr>
                <w:rFonts w:ascii="Calibri" w:eastAsia="Calibri" w:hAnsi="Calibri"/>
                <w:bCs/>
                <w:lang w:val="en-US"/>
              </w:rPr>
            </w:pPr>
            <w:r w:rsidRPr="00C64EF6">
              <w:rPr>
                <w:rFonts w:ascii="Calibri" w:eastAsia="Calibri" w:hAnsi="Calibri"/>
                <w:bCs/>
                <w:lang w:val="en-US"/>
              </w:rPr>
              <w:t>Nom:______________________________________</w:t>
            </w:r>
          </w:p>
          <w:p w14:paraId="3D35FE0E" w14:textId="77777777" w:rsidR="005B2E99" w:rsidRPr="00C64EF6" w:rsidRDefault="005B2E99" w:rsidP="00617825">
            <w:pPr>
              <w:spacing w:line="360" w:lineRule="auto"/>
              <w:jc w:val="right"/>
              <w:rPr>
                <w:rFonts w:ascii="Calibri" w:eastAsia="Calibri" w:hAnsi="Calibri"/>
                <w:bCs/>
                <w:lang w:val="en-US"/>
              </w:rPr>
            </w:pPr>
            <w:r w:rsidRPr="00C64EF6">
              <w:rPr>
                <w:rFonts w:ascii="Calibri" w:eastAsia="Calibri" w:hAnsi="Calibri"/>
                <w:bCs/>
                <w:lang w:val="en-US"/>
              </w:rPr>
              <w:t>Code: I__I__I__I</w:t>
            </w:r>
          </w:p>
        </w:tc>
      </w:tr>
      <w:tr w:rsidR="005B2E99" w:rsidRPr="00C64EF6" w14:paraId="10733CEF" w14:textId="77777777" w:rsidTr="00617825">
        <w:trPr>
          <w:jc w:val="center"/>
        </w:trPr>
        <w:tc>
          <w:tcPr>
            <w:tcW w:w="2016" w:type="pct"/>
            <w:tcBorders>
              <w:top w:val="single" w:sz="4" w:space="0" w:color="auto"/>
              <w:left w:val="single" w:sz="4" w:space="0" w:color="auto"/>
              <w:bottom w:val="single" w:sz="4" w:space="0" w:color="auto"/>
              <w:right w:val="single" w:sz="4" w:space="0" w:color="auto"/>
            </w:tcBorders>
            <w:shd w:val="clear" w:color="auto" w:fill="auto"/>
          </w:tcPr>
          <w:p w14:paraId="129D6E7E" w14:textId="77777777" w:rsidR="005B2E99" w:rsidRPr="00C64EF6" w:rsidDel="00CC496F" w:rsidRDefault="005B2E99" w:rsidP="00617825">
            <w:pPr>
              <w:spacing w:line="360" w:lineRule="auto"/>
              <w:rPr>
                <w:rFonts w:eastAsia="Times New Roman" w:cstheme="minorHAnsi"/>
                <w:b/>
                <w:color w:val="000000"/>
                <w:lang w:val="fr-BE" w:eastAsia="fr-FR"/>
              </w:rPr>
            </w:pPr>
            <w:r w:rsidRPr="00C64EF6">
              <w:rPr>
                <w:rFonts w:eastAsia="Times New Roman" w:cstheme="minorHAnsi"/>
                <w:b/>
                <w:color w:val="000000"/>
                <w:lang w:val="fr-BE" w:eastAsia="fr-FR"/>
              </w:rPr>
              <w:t>Date de l'</w:t>
            </w:r>
            <w:r>
              <w:rPr>
                <w:rFonts w:eastAsia="Times New Roman" w:cstheme="minorHAnsi"/>
                <w:b/>
                <w:color w:val="000000"/>
                <w:lang w:val="fr-BE" w:eastAsia="fr-FR"/>
              </w:rPr>
              <w:t>interview</w:t>
            </w:r>
          </w:p>
        </w:tc>
        <w:tc>
          <w:tcPr>
            <w:tcW w:w="2984" w:type="pct"/>
            <w:tcBorders>
              <w:top w:val="single" w:sz="4" w:space="0" w:color="auto"/>
              <w:left w:val="single" w:sz="4" w:space="0" w:color="auto"/>
              <w:bottom w:val="single" w:sz="4" w:space="0" w:color="auto"/>
              <w:right w:val="single" w:sz="4" w:space="0" w:color="auto"/>
            </w:tcBorders>
            <w:shd w:val="clear" w:color="auto" w:fill="auto"/>
          </w:tcPr>
          <w:p w14:paraId="3CA4919E" w14:textId="77777777" w:rsidR="005B2E99" w:rsidRPr="00C64EF6" w:rsidRDefault="005B2E99" w:rsidP="00617825">
            <w:pPr>
              <w:spacing w:line="360" w:lineRule="auto"/>
              <w:jc w:val="right"/>
              <w:rPr>
                <w:rFonts w:ascii="Calibri" w:eastAsia="Calibri" w:hAnsi="Calibri"/>
                <w:bCs/>
                <w:lang w:val="en-US"/>
              </w:rPr>
            </w:pPr>
            <w:r w:rsidRPr="00C64EF6">
              <w:rPr>
                <w:rFonts w:ascii="Calibri" w:eastAsia="Calibri" w:hAnsi="Calibri"/>
                <w:bCs/>
                <w:lang w:val="en-US"/>
              </w:rPr>
              <w:t>I__I__I/I__I__I/2019</w:t>
            </w:r>
          </w:p>
        </w:tc>
      </w:tr>
      <w:tr w:rsidR="005B2E99" w:rsidRPr="00C64EF6" w14:paraId="12184051" w14:textId="77777777" w:rsidTr="00617825">
        <w:trPr>
          <w:jc w:val="center"/>
        </w:trPr>
        <w:tc>
          <w:tcPr>
            <w:tcW w:w="2016" w:type="pct"/>
            <w:tcBorders>
              <w:top w:val="single" w:sz="4" w:space="0" w:color="auto"/>
              <w:left w:val="single" w:sz="4" w:space="0" w:color="auto"/>
              <w:bottom w:val="single" w:sz="4" w:space="0" w:color="auto"/>
              <w:right w:val="single" w:sz="4" w:space="0" w:color="auto"/>
            </w:tcBorders>
            <w:shd w:val="clear" w:color="auto" w:fill="auto"/>
          </w:tcPr>
          <w:p w14:paraId="2FF54AD5" w14:textId="77777777" w:rsidR="005B2E99" w:rsidRPr="00C64EF6" w:rsidDel="00CC496F" w:rsidRDefault="005B2E99" w:rsidP="00617825">
            <w:pPr>
              <w:spacing w:line="360" w:lineRule="auto"/>
              <w:rPr>
                <w:rFonts w:eastAsia="Times New Roman" w:cstheme="minorHAnsi"/>
                <w:b/>
                <w:color w:val="000000"/>
                <w:lang w:val="fr-BE" w:eastAsia="fr-FR"/>
              </w:rPr>
            </w:pPr>
            <w:r w:rsidRPr="00C64EF6">
              <w:rPr>
                <w:rFonts w:cstheme="minorHAnsi"/>
                <w:b/>
              </w:rPr>
              <w:t>Heure de début</w:t>
            </w:r>
            <w:r w:rsidRPr="00C64EF6">
              <w:rPr>
                <w:rFonts w:eastAsia="Times New Roman" w:cstheme="minorHAnsi"/>
                <w:b/>
                <w:color w:val="000000"/>
                <w:lang w:val="fr-BE" w:eastAsia="fr-FR"/>
              </w:rPr>
              <w:t xml:space="preserve"> de </w:t>
            </w:r>
            <w:r>
              <w:rPr>
                <w:rFonts w:eastAsia="Times New Roman" w:cstheme="minorHAnsi"/>
                <w:b/>
                <w:color w:val="000000"/>
                <w:lang w:val="fr-BE" w:eastAsia="fr-FR"/>
              </w:rPr>
              <w:t>l'interview</w:t>
            </w:r>
          </w:p>
        </w:tc>
        <w:tc>
          <w:tcPr>
            <w:tcW w:w="2984" w:type="pct"/>
            <w:tcBorders>
              <w:top w:val="single" w:sz="4" w:space="0" w:color="auto"/>
              <w:left w:val="single" w:sz="4" w:space="0" w:color="auto"/>
              <w:bottom w:val="single" w:sz="4" w:space="0" w:color="auto"/>
              <w:right w:val="single" w:sz="4" w:space="0" w:color="auto"/>
            </w:tcBorders>
            <w:shd w:val="clear" w:color="auto" w:fill="auto"/>
          </w:tcPr>
          <w:p w14:paraId="70449515" w14:textId="77777777" w:rsidR="005B2E99" w:rsidRPr="00C64EF6" w:rsidRDefault="005B2E99" w:rsidP="00617825">
            <w:pPr>
              <w:spacing w:line="360" w:lineRule="auto"/>
              <w:jc w:val="right"/>
              <w:rPr>
                <w:rFonts w:ascii="Calibri" w:eastAsia="Calibri" w:hAnsi="Calibri"/>
                <w:bCs/>
                <w:lang w:val="en-US"/>
              </w:rPr>
            </w:pPr>
            <w:r w:rsidRPr="00C64EF6">
              <w:rPr>
                <w:rFonts w:ascii="Calibri" w:eastAsia="Calibri" w:hAnsi="Calibri"/>
                <w:bCs/>
                <w:lang w:val="en-US"/>
              </w:rPr>
              <w:t>I__I__I:I__I__I</w:t>
            </w:r>
          </w:p>
        </w:tc>
      </w:tr>
    </w:tbl>
    <w:p w14:paraId="4768164D" w14:textId="77777777" w:rsidR="005B2E99" w:rsidRDefault="005B2E99" w:rsidP="005B2E99">
      <w:pPr>
        <w:contextualSpacing/>
        <w:rPr>
          <w:rFonts w:eastAsia="Times New Roman" w:cstheme="minorHAnsi"/>
          <w:b/>
          <w:color w:val="000000"/>
          <w:sz w:val="32"/>
          <w:szCs w:val="32"/>
          <w:lang w:eastAsia="fr-FR" w:bidi="fr-FR"/>
        </w:rPr>
      </w:pPr>
    </w:p>
    <w:p w14:paraId="7F2C6E9F" w14:textId="277B9881" w:rsidR="005B2E99" w:rsidRPr="0012647E" w:rsidRDefault="005C77F9" w:rsidP="005B2E99">
      <w:pPr>
        <w:spacing w:before="120" w:after="120" w:line="360" w:lineRule="auto"/>
        <w:contextualSpacing/>
        <w:rPr>
          <w:rFonts w:eastAsia="Times New Roman" w:cstheme="minorHAnsi"/>
          <w:b/>
          <w:color w:val="000000"/>
          <w:sz w:val="28"/>
          <w:szCs w:val="28"/>
          <w:lang w:eastAsia="fr-FR" w:bidi="fr-FR"/>
        </w:rPr>
      </w:pPr>
      <w:r>
        <w:rPr>
          <w:rFonts w:eastAsia="Times New Roman" w:cstheme="minorHAnsi"/>
          <w:b/>
          <w:bCs/>
          <w:color w:val="000000"/>
          <w:sz w:val="28"/>
          <w:szCs w:val="28"/>
          <w:lang w:val="fr-BE" w:eastAsia="fr-FR"/>
        </w:rPr>
        <w:t>I</w:t>
      </w:r>
      <w:r w:rsidR="005B2E99" w:rsidRPr="0012647E">
        <w:rPr>
          <w:rFonts w:eastAsia="Times New Roman" w:cstheme="minorHAnsi"/>
          <w:b/>
          <w:bCs/>
          <w:color w:val="000000"/>
          <w:sz w:val="28"/>
          <w:szCs w:val="28"/>
          <w:lang w:val="fr-BE" w:eastAsia="fr-FR"/>
        </w:rPr>
        <w:t>dentification d</w:t>
      </w:r>
      <w:r w:rsidR="005B2E99">
        <w:rPr>
          <w:rFonts w:eastAsia="Times New Roman" w:cstheme="minorHAnsi"/>
          <w:b/>
          <w:bCs/>
          <w:color w:val="000000"/>
          <w:sz w:val="28"/>
          <w:szCs w:val="28"/>
          <w:lang w:val="fr-BE" w:eastAsia="fr-FR"/>
        </w:rPr>
        <w:t>u centre de sant</w:t>
      </w:r>
      <w:r w:rsidR="005B2E99" w:rsidRPr="00C64EF6">
        <w:rPr>
          <w:rFonts w:eastAsia="Times New Roman" w:cstheme="minorHAnsi"/>
          <w:b/>
          <w:bCs/>
          <w:color w:val="000000"/>
          <w:sz w:val="28"/>
          <w:szCs w:val="28"/>
          <w:lang w:val="fr-BE" w:eastAsia="fr-FR"/>
        </w:rPr>
        <w:t>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6"/>
        <w:gridCol w:w="5381"/>
      </w:tblGrid>
      <w:tr w:rsidR="005B2E99" w:rsidRPr="00F4396F" w14:paraId="10E21736" w14:textId="77777777" w:rsidTr="00617825">
        <w:trPr>
          <w:jc w:val="center"/>
        </w:trPr>
        <w:tc>
          <w:tcPr>
            <w:tcW w:w="2016" w:type="pct"/>
            <w:tcBorders>
              <w:right w:val="single" w:sz="4" w:space="0" w:color="auto"/>
            </w:tcBorders>
            <w:shd w:val="clear" w:color="auto" w:fill="auto"/>
          </w:tcPr>
          <w:p w14:paraId="669CC41E" w14:textId="77777777" w:rsidR="005B2E99" w:rsidRPr="00F4396F" w:rsidDel="00C9487F" w:rsidRDefault="005B2E99" w:rsidP="00617825">
            <w:pPr>
              <w:spacing w:line="360" w:lineRule="auto"/>
              <w:rPr>
                <w:rFonts w:ascii="Calibri" w:eastAsia="Calibri" w:hAnsi="Calibri"/>
                <w:b/>
                <w:bCs/>
              </w:rPr>
            </w:pPr>
            <w:r w:rsidRPr="00F4396F">
              <w:rPr>
                <w:rFonts w:ascii="Calibri" w:eastAsia="Calibri" w:hAnsi="Calibri"/>
                <w:b/>
                <w:bCs/>
              </w:rPr>
              <w:t>Région</w:t>
            </w:r>
          </w:p>
        </w:tc>
        <w:tc>
          <w:tcPr>
            <w:tcW w:w="2984" w:type="pct"/>
            <w:tcBorders>
              <w:top w:val="single" w:sz="4" w:space="0" w:color="auto"/>
              <w:left w:val="single" w:sz="4" w:space="0" w:color="auto"/>
              <w:bottom w:val="single" w:sz="4" w:space="0" w:color="auto"/>
            </w:tcBorders>
            <w:shd w:val="clear" w:color="auto" w:fill="auto"/>
          </w:tcPr>
          <w:p w14:paraId="271CA491" w14:textId="77777777" w:rsidR="005B2E99" w:rsidRPr="00F4396F" w:rsidRDefault="005B2E99" w:rsidP="00617825">
            <w:pPr>
              <w:spacing w:line="360" w:lineRule="auto"/>
              <w:rPr>
                <w:rFonts w:ascii="Calibri" w:eastAsia="Calibri" w:hAnsi="Calibri"/>
              </w:rPr>
            </w:pPr>
          </w:p>
        </w:tc>
      </w:tr>
      <w:tr w:rsidR="005B2E99" w:rsidRPr="00F4396F" w14:paraId="752EC756" w14:textId="77777777" w:rsidTr="00617825">
        <w:trPr>
          <w:jc w:val="center"/>
        </w:trPr>
        <w:tc>
          <w:tcPr>
            <w:tcW w:w="2016" w:type="pct"/>
            <w:tcBorders>
              <w:right w:val="single" w:sz="4" w:space="0" w:color="auto"/>
            </w:tcBorders>
            <w:shd w:val="clear" w:color="auto" w:fill="auto"/>
          </w:tcPr>
          <w:p w14:paraId="4CA11F80" w14:textId="77777777" w:rsidR="005B2E99" w:rsidRPr="00F4396F" w:rsidDel="00C9487F" w:rsidRDefault="005B2E99" w:rsidP="00617825">
            <w:pPr>
              <w:spacing w:line="360" w:lineRule="auto"/>
              <w:rPr>
                <w:rFonts w:ascii="Calibri" w:eastAsia="Calibri" w:hAnsi="Calibri"/>
                <w:b/>
                <w:bCs/>
              </w:rPr>
            </w:pPr>
            <w:r w:rsidRPr="00F4396F">
              <w:rPr>
                <w:rFonts w:ascii="Calibri" w:eastAsia="Calibri" w:hAnsi="Calibri"/>
                <w:b/>
                <w:bCs/>
              </w:rPr>
              <w:t>District</w:t>
            </w:r>
          </w:p>
        </w:tc>
        <w:tc>
          <w:tcPr>
            <w:tcW w:w="2984" w:type="pct"/>
            <w:tcBorders>
              <w:top w:val="single" w:sz="4" w:space="0" w:color="auto"/>
              <w:left w:val="single" w:sz="4" w:space="0" w:color="auto"/>
              <w:bottom w:val="single" w:sz="4" w:space="0" w:color="auto"/>
            </w:tcBorders>
            <w:shd w:val="clear" w:color="auto" w:fill="auto"/>
          </w:tcPr>
          <w:p w14:paraId="5C4243C5" w14:textId="77777777" w:rsidR="005B2E99" w:rsidRPr="00F4396F" w:rsidRDefault="005B2E99" w:rsidP="00617825">
            <w:pPr>
              <w:spacing w:line="360" w:lineRule="auto"/>
              <w:rPr>
                <w:rFonts w:ascii="Calibri" w:eastAsia="Calibri" w:hAnsi="Calibri"/>
              </w:rPr>
            </w:pPr>
          </w:p>
        </w:tc>
      </w:tr>
      <w:tr w:rsidR="005B2E99" w:rsidRPr="00F4396F" w14:paraId="3FAED975" w14:textId="77777777" w:rsidTr="00617825">
        <w:trPr>
          <w:jc w:val="center"/>
        </w:trPr>
        <w:tc>
          <w:tcPr>
            <w:tcW w:w="2016" w:type="pct"/>
            <w:tcBorders>
              <w:right w:val="single" w:sz="4" w:space="0" w:color="auto"/>
            </w:tcBorders>
            <w:shd w:val="clear" w:color="auto" w:fill="auto"/>
          </w:tcPr>
          <w:p w14:paraId="1EA2283A" w14:textId="77777777" w:rsidR="005B2E99" w:rsidRPr="00F4396F" w:rsidDel="00C9487F" w:rsidRDefault="005B2E99" w:rsidP="00617825">
            <w:pPr>
              <w:spacing w:line="360" w:lineRule="auto"/>
              <w:rPr>
                <w:rFonts w:ascii="Calibri" w:eastAsia="Calibri" w:hAnsi="Calibri"/>
                <w:b/>
                <w:bCs/>
              </w:rPr>
            </w:pPr>
            <w:r w:rsidRPr="00F4396F">
              <w:rPr>
                <w:rFonts w:ascii="Calibri" w:eastAsia="Calibri" w:hAnsi="Calibri"/>
                <w:b/>
                <w:bCs/>
              </w:rPr>
              <w:t xml:space="preserve">Nom </w:t>
            </w:r>
            <w:r>
              <w:rPr>
                <w:rFonts w:ascii="Calibri" w:eastAsia="Calibri" w:hAnsi="Calibri"/>
                <w:b/>
                <w:bCs/>
              </w:rPr>
              <w:t>du centre de sant</w:t>
            </w:r>
            <w:r w:rsidRPr="00C64EF6">
              <w:rPr>
                <w:rFonts w:cstheme="minorHAnsi"/>
                <w:b/>
              </w:rPr>
              <w:t>é</w:t>
            </w:r>
          </w:p>
        </w:tc>
        <w:tc>
          <w:tcPr>
            <w:tcW w:w="2984" w:type="pct"/>
            <w:tcBorders>
              <w:top w:val="single" w:sz="4" w:space="0" w:color="auto"/>
              <w:left w:val="single" w:sz="4" w:space="0" w:color="auto"/>
              <w:bottom w:val="single" w:sz="4" w:space="0" w:color="auto"/>
            </w:tcBorders>
            <w:shd w:val="clear" w:color="auto" w:fill="auto"/>
          </w:tcPr>
          <w:p w14:paraId="4DEE07D2" w14:textId="77777777" w:rsidR="005B2E99" w:rsidRPr="00F4396F" w:rsidRDefault="005B2E99" w:rsidP="00617825">
            <w:pPr>
              <w:spacing w:line="360" w:lineRule="auto"/>
              <w:rPr>
                <w:rFonts w:ascii="Calibri" w:eastAsia="Calibri" w:hAnsi="Calibri"/>
              </w:rPr>
            </w:pPr>
          </w:p>
        </w:tc>
      </w:tr>
      <w:tr w:rsidR="005B2E99" w:rsidRPr="00DA6581" w14:paraId="5DF0FB4F" w14:textId="77777777" w:rsidTr="00617825">
        <w:trPr>
          <w:jc w:val="center"/>
        </w:trPr>
        <w:tc>
          <w:tcPr>
            <w:tcW w:w="2016" w:type="pct"/>
            <w:shd w:val="clear" w:color="auto" w:fill="auto"/>
          </w:tcPr>
          <w:p w14:paraId="31D93300" w14:textId="77777777" w:rsidR="005B2E99" w:rsidRPr="00F4396F" w:rsidRDefault="005B2E99" w:rsidP="00617825">
            <w:pPr>
              <w:spacing w:line="360" w:lineRule="auto"/>
              <w:rPr>
                <w:rFonts w:ascii="Calibri" w:eastAsia="Calibri" w:hAnsi="Calibri"/>
                <w:b/>
                <w:bCs/>
              </w:rPr>
            </w:pPr>
            <w:r>
              <w:rPr>
                <w:rFonts w:ascii="Calibri" w:eastAsia="Calibri" w:hAnsi="Calibri"/>
                <w:b/>
                <w:bCs/>
              </w:rPr>
              <w:t>Code</w:t>
            </w:r>
            <w:r w:rsidRPr="0011065D">
              <w:rPr>
                <w:rFonts w:ascii="Calibri" w:eastAsia="Calibri" w:hAnsi="Calibri"/>
                <w:b/>
                <w:bCs/>
              </w:rPr>
              <w:t xml:space="preserve"> </w:t>
            </w:r>
            <w:r>
              <w:rPr>
                <w:rFonts w:ascii="Calibri" w:eastAsia="Calibri" w:hAnsi="Calibri"/>
                <w:b/>
                <w:bCs/>
              </w:rPr>
              <w:t>du centre de sant</w:t>
            </w:r>
            <w:r w:rsidRPr="00C64EF6">
              <w:rPr>
                <w:rFonts w:cstheme="minorHAnsi"/>
                <w:b/>
              </w:rPr>
              <w:t>é</w:t>
            </w:r>
          </w:p>
        </w:tc>
        <w:tc>
          <w:tcPr>
            <w:tcW w:w="2984" w:type="pct"/>
            <w:shd w:val="clear" w:color="auto" w:fill="auto"/>
          </w:tcPr>
          <w:p w14:paraId="74864423" w14:textId="77777777" w:rsidR="005B2E99" w:rsidRPr="00F4396F" w:rsidRDefault="005B2E99" w:rsidP="00617825">
            <w:pPr>
              <w:spacing w:line="360" w:lineRule="auto"/>
              <w:jc w:val="right"/>
              <w:rPr>
                <w:rFonts w:ascii="Calibri" w:eastAsia="Calibri" w:hAnsi="Calibri"/>
                <w:bCs/>
                <w:lang w:val="en-US"/>
              </w:rPr>
            </w:pPr>
            <w:r w:rsidRPr="00F4396F">
              <w:rPr>
                <w:rFonts w:ascii="Calibri" w:eastAsia="Calibri" w:hAnsi="Calibri"/>
                <w:bCs/>
                <w:lang w:val="en-US"/>
              </w:rPr>
              <w:t xml:space="preserve">I__I__I__I__I </w:t>
            </w:r>
            <w:proofErr w:type="spellStart"/>
            <w:r w:rsidRPr="00F4396F">
              <w:rPr>
                <w:rFonts w:ascii="Calibri" w:eastAsia="Calibri" w:hAnsi="Calibri"/>
                <w:bCs/>
                <w:lang w:val="en-US"/>
              </w:rPr>
              <w:t>I__I__I__I__I</w:t>
            </w:r>
            <w:proofErr w:type="spellEnd"/>
            <w:r w:rsidRPr="00F4396F">
              <w:rPr>
                <w:rFonts w:ascii="Calibri" w:eastAsia="Calibri" w:hAnsi="Calibri"/>
                <w:bCs/>
                <w:lang w:val="en-US"/>
              </w:rPr>
              <w:t xml:space="preserve"> </w:t>
            </w:r>
            <w:proofErr w:type="spellStart"/>
            <w:r w:rsidRPr="00F4396F">
              <w:rPr>
                <w:rFonts w:ascii="Calibri" w:eastAsia="Calibri" w:hAnsi="Calibri"/>
                <w:bCs/>
                <w:lang w:val="en-US"/>
              </w:rPr>
              <w:t>I__I__I__I__I</w:t>
            </w:r>
            <w:proofErr w:type="spellEnd"/>
          </w:p>
        </w:tc>
      </w:tr>
      <w:tr w:rsidR="005B2E99" w:rsidRPr="00740E2E" w14:paraId="0851C297" w14:textId="77777777" w:rsidTr="00617825">
        <w:trPr>
          <w:jc w:val="center"/>
        </w:trPr>
        <w:tc>
          <w:tcPr>
            <w:tcW w:w="2016" w:type="pct"/>
            <w:shd w:val="clear" w:color="auto" w:fill="auto"/>
          </w:tcPr>
          <w:p w14:paraId="00E5E4A3" w14:textId="77777777" w:rsidR="005B2E99" w:rsidRDefault="005B2E99" w:rsidP="00617825">
            <w:pPr>
              <w:rPr>
                <w:rFonts w:cstheme="minorHAnsi"/>
                <w:b/>
              </w:rPr>
            </w:pPr>
            <w:r w:rsidRPr="0011065D">
              <w:rPr>
                <w:rFonts w:cstheme="minorHAnsi"/>
                <w:b/>
              </w:rPr>
              <w:t>Lieu de l'entretien</w:t>
            </w:r>
          </w:p>
          <w:p w14:paraId="0E80FA04" w14:textId="77777777" w:rsidR="005B2E99" w:rsidRPr="00740E2E" w:rsidRDefault="005B2E99" w:rsidP="00617825">
            <w:pPr>
              <w:spacing w:line="360" w:lineRule="auto"/>
              <w:rPr>
                <w:rFonts w:cstheme="minorHAnsi"/>
                <w:b/>
              </w:rPr>
            </w:pPr>
            <w:r w:rsidRPr="0011065D">
              <w:rPr>
                <w:rFonts w:cstheme="minorHAnsi"/>
                <w:i/>
              </w:rPr>
              <w:t>(</w:t>
            </w:r>
            <w:r>
              <w:rPr>
                <w:rFonts w:cstheme="minorHAnsi"/>
                <w:i/>
              </w:rPr>
              <w:t>Décrivez le lieu de l’entretien</w:t>
            </w:r>
            <w:r w:rsidRPr="0011065D">
              <w:rPr>
                <w:rFonts w:cstheme="minorHAnsi"/>
                <w:i/>
              </w:rPr>
              <w:t>)</w:t>
            </w:r>
          </w:p>
        </w:tc>
        <w:tc>
          <w:tcPr>
            <w:tcW w:w="2984" w:type="pct"/>
            <w:shd w:val="clear" w:color="auto" w:fill="auto"/>
          </w:tcPr>
          <w:p w14:paraId="050412CC" w14:textId="77777777" w:rsidR="005B2E99" w:rsidRPr="00740E2E" w:rsidRDefault="005B2E99" w:rsidP="00617825">
            <w:pPr>
              <w:spacing w:line="360" w:lineRule="auto"/>
              <w:jc w:val="right"/>
              <w:rPr>
                <w:rFonts w:ascii="Calibri" w:eastAsia="Calibri" w:hAnsi="Calibri"/>
                <w:bCs/>
              </w:rPr>
            </w:pPr>
          </w:p>
        </w:tc>
      </w:tr>
    </w:tbl>
    <w:p w14:paraId="43A2C59A" w14:textId="77777777" w:rsidR="005B2E99" w:rsidRPr="007C713D" w:rsidRDefault="005B2E99" w:rsidP="005B2E99">
      <w:pPr>
        <w:contextualSpacing/>
        <w:jc w:val="center"/>
        <w:rPr>
          <w:rFonts w:eastAsia="Times New Roman" w:cstheme="minorHAnsi"/>
          <w:b/>
          <w:color w:val="000000"/>
          <w:sz w:val="32"/>
          <w:szCs w:val="32"/>
          <w:lang w:eastAsia="fr-FR" w:bidi="fr-FR"/>
        </w:rPr>
      </w:pPr>
    </w:p>
    <w:p w14:paraId="5683839E" w14:textId="77777777" w:rsidR="005B2E99" w:rsidRPr="00C64EF6" w:rsidRDefault="005B2E99" w:rsidP="005B2E99">
      <w:pPr>
        <w:rPr>
          <w:rFonts w:eastAsia="Times New Roman" w:cstheme="minorHAnsi"/>
          <w:color w:val="000000"/>
          <w:lang w:val="fr-BE" w:eastAsia="fr-FR"/>
        </w:rPr>
      </w:pPr>
      <w:r w:rsidRPr="00C64EF6">
        <w:rPr>
          <w:rFonts w:eastAsia="Times New Roman" w:cstheme="minorHAnsi"/>
          <w:color w:val="000000"/>
          <w:lang w:val="fr-BE" w:eastAsia="fr-FR"/>
        </w:rPr>
        <w:t>Abordez le patient ou accompagnateur lorsqu’il/elle quitte la structure de santé et dites:</w:t>
      </w:r>
    </w:p>
    <w:p w14:paraId="0E5D1E51" w14:textId="77777777" w:rsidR="005B2E99" w:rsidRPr="00C64EF6" w:rsidRDefault="005B2E99" w:rsidP="005B2E99">
      <w:pPr>
        <w:jc w:val="both"/>
        <w:rPr>
          <w:rFonts w:eastAsia="Times New Roman" w:cstheme="minorHAnsi"/>
          <w:color w:val="000000"/>
          <w:lang w:val="fr-BE" w:eastAsia="fr-FR"/>
        </w:rPr>
      </w:pPr>
      <w:r w:rsidRPr="00C64EF6">
        <w:rPr>
          <w:rFonts w:eastAsia="Times New Roman" w:cstheme="minorHAnsi"/>
          <w:color w:val="000000"/>
          <w:lang w:val="fr-BE" w:eastAsia="fr-FR"/>
        </w:rPr>
        <w:t xml:space="preserve">Bonjour. Je </w:t>
      </w:r>
      <w:proofErr w:type="spellStart"/>
      <w:r w:rsidRPr="00C64EF6">
        <w:rPr>
          <w:rFonts w:eastAsia="Times New Roman" w:cstheme="minorHAnsi"/>
          <w:color w:val="000000"/>
          <w:lang w:val="fr-BE" w:eastAsia="fr-FR"/>
        </w:rPr>
        <w:t>suis____________________Je</w:t>
      </w:r>
      <w:proofErr w:type="spellEnd"/>
      <w:r w:rsidRPr="00C64EF6">
        <w:rPr>
          <w:rFonts w:eastAsia="Times New Roman" w:cstheme="minorHAnsi"/>
          <w:color w:val="000000"/>
          <w:lang w:val="fr-BE" w:eastAsia="fr-FR"/>
        </w:rPr>
        <w:t xml:space="preserve"> travaille pour________________________. Nous menons aujourd'hui une enquête auprès des utilisateurs des services de santé a la sortie des consultations pour mieux comprendre les services offerts par la structure sanitaire et cela dans le cadre de l’évaluation du Système de Surveillance, suivi-évaluation au Sénégal. Avant de vous donner plus d'informations sur cette enquête, puis-je vous poser quelques questions afin de déterminer quelle partie du questionnaire vous est adapté?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9"/>
        <w:gridCol w:w="540"/>
        <w:gridCol w:w="3764"/>
        <w:gridCol w:w="509"/>
      </w:tblGrid>
      <w:tr w:rsidR="005B2E99" w:rsidRPr="00C64EF6" w14:paraId="5EA20262" w14:textId="77777777" w:rsidTr="00617825">
        <w:trPr>
          <w:jc w:val="center"/>
        </w:trPr>
        <w:tc>
          <w:tcPr>
            <w:tcW w:w="2333" w:type="pct"/>
            <w:tcBorders>
              <w:top w:val="nil"/>
              <w:left w:val="nil"/>
              <w:bottom w:val="nil"/>
              <w:right w:val="single" w:sz="4" w:space="0" w:color="auto"/>
            </w:tcBorders>
            <w:shd w:val="clear" w:color="auto" w:fill="auto"/>
          </w:tcPr>
          <w:p w14:paraId="2560BBB4" w14:textId="77777777" w:rsidR="005B2E99" w:rsidRPr="00C64EF6" w:rsidDel="00CC496F" w:rsidRDefault="005B2E99" w:rsidP="00617825">
            <w:pPr>
              <w:spacing w:line="360" w:lineRule="auto"/>
              <w:rPr>
                <w:rFonts w:eastAsia="Times New Roman" w:cstheme="minorHAnsi"/>
                <w:b/>
                <w:color w:val="000000"/>
                <w:lang w:val="fr-BE" w:eastAsia="fr-FR"/>
              </w:rPr>
            </w:pPr>
            <w:r w:rsidRPr="00C64EF6">
              <w:rPr>
                <w:rFonts w:eastAsia="Times New Roman" w:cstheme="minorHAnsi"/>
                <w:b/>
                <w:color w:val="000000"/>
                <w:lang w:val="fr-BE" w:eastAsia="fr-FR"/>
              </w:rPr>
              <w:t>Patient/accompagnateur accepte</w:t>
            </w:r>
          </w:p>
        </w:tc>
        <w:tc>
          <w:tcPr>
            <w:tcW w:w="299" w:type="pct"/>
            <w:tcBorders>
              <w:top w:val="single" w:sz="4" w:space="0" w:color="auto"/>
              <w:left w:val="single" w:sz="4" w:space="0" w:color="auto"/>
              <w:bottom w:val="single" w:sz="4" w:space="0" w:color="auto"/>
              <w:right w:val="single" w:sz="4" w:space="0" w:color="auto"/>
            </w:tcBorders>
            <w:shd w:val="clear" w:color="auto" w:fill="auto"/>
          </w:tcPr>
          <w:p w14:paraId="0B0DBDAA" w14:textId="77777777" w:rsidR="005B2E99" w:rsidRPr="00C64EF6" w:rsidRDefault="005B2E99" w:rsidP="00617825">
            <w:pPr>
              <w:spacing w:line="360" w:lineRule="auto"/>
              <w:jc w:val="right"/>
              <w:rPr>
                <w:rFonts w:ascii="Calibri" w:eastAsia="Calibri" w:hAnsi="Calibri"/>
                <w:bCs/>
                <w:lang w:val="en-US"/>
              </w:rPr>
            </w:pPr>
          </w:p>
        </w:tc>
        <w:tc>
          <w:tcPr>
            <w:tcW w:w="2086" w:type="pct"/>
            <w:tcBorders>
              <w:top w:val="nil"/>
              <w:left w:val="single" w:sz="4" w:space="0" w:color="auto"/>
              <w:bottom w:val="nil"/>
              <w:right w:val="single" w:sz="4" w:space="0" w:color="auto"/>
            </w:tcBorders>
          </w:tcPr>
          <w:p w14:paraId="2931CAFF" w14:textId="77777777" w:rsidR="005B2E99" w:rsidRPr="00C64EF6" w:rsidRDefault="005B2E99" w:rsidP="00617825">
            <w:pPr>
              <w:spacing w:line="360" w:lineRule="auto"/>
              <w:rPr>
                <w:rFonts w:ascii="Calibri" w:eastAsia="Calibri" w:hAnsi="Calibri"/>
                <w:bCs/>
                <w:lang w:val="en-US"/>
              </w:rPr>
            </w:pPr>
            <w:r w:rsidRPr="00C64EF6">
              <w:rPr>
                <w:rFonts w:eastAsia="Times New Roman" w:cstheme="minorHAnsi"/>
                <w:b/>
                <w:color w:val="000000"/>
                <w:lang w:val="fr-BE" w:eastAsia="fr-FR"/>
              </w:rPr>
              <w:t>Patient/accompagnateur refuse</w:t>
            </w:r>
          </w:p>
        </w:tc>
        <w:tc>
          <w:tcPr>
            <w:tcW w:w="282" w:type="pct"/>
            <w:tcBorders>
              <w:top w:val="single" w:sz="4" w:space="0" w:color="auto"/>
              <w:left w:val="single" w:sz="4" w:space="0" w:color="auto"/>
              <w:bottom w:val="single" w:sz="4" w:space="0" w:color="auto"/>
              <w:right w:val="single" w:sz="4" w:space="0" w:color="auto"/>
            </w:tcBorders>
          </w:tcPr>
          <w:p w14:paraId="764560DD" w14:textId="77777777" w:rsidR="005B2E99" w:rsidRPr="00C64EF6" w:rsidRDefault="005B2E99" w:rsidP="00617825">
            <w:pPr>
              <w:spacing w:line="360" w:lineRule="auto"/>
              <w:jc w:val="right"/>
              <w:rPr>
                <w:rFonts w:ascii="Calibri" w:eastAsia="Calibri" w:hAnsi="Calibri"/>
                <w:bCs/>
                <w:lang w:val="en-US"/>
              </w:rPr>
            </w:pPr>
          </w:p>
        </w:tc>
      </w:tr>
    </w:tbl>
    <w:p w14:paraId="08424C70" w14:textId="77777777" w:rsidR="005B2E99" w:rsidRPr="00C64EF6" w:rsidRDefault="005B2E99" w:rsidP="005B2E99">
      <w:pPr>
        <w:rPr>
          <w:rFonts w:eastAsia="Times New Roman" w:cstheme="minorHAnsi"/>
          <w:i/>
          <w:color w:val="000000"/>
          <w:lang w:val="fr-BE" w:eastAsia="fr-FR"/>
        </w:rPr>
      </w:pPr>
      <w:r w:rsidRPr="00C64EF6">
        <w:rPr>
          <w:rFonts w:eastAsia="Times New Roman" w:cstheme="minorHAnsi"/>
          <w:i/>
          <w:color w:val="000000"/>
          <w:lang w:val="fr-BE" w:eastAsia="fr-FR"/>
        </w:rPr>
        <w:t>Cochez la case correspondant à la réponse. Si patient/accompagnateur n'accepte pas, remercier le client et mettre fin à l'entretien.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6"/>
        <w:gridCol w:w="5381"/>
      </w:tblGrid>
      <w:tr w:rsidR="005B2E99" w:rsidRPr="0011065D" w14:paraId="32116D37" w14:textId="77777777" w:rsidTr="00617825">
        <w:trPr>
          <w:jc w:val="center"/>
        </w:trPr>
        <w:tc>
          <w:tcPr>
            <w:tcW w:w="2016" w:type="pct"/>
            <w:tcBorders>
              <w:top w:val="single" w:sz="4" w:space="0" w:color="auto"/>
              <w:left w:val="single" w:sz="4" w:space="0" w:color="auto"/>
              <w:bottom w:val="single" w:sz="4" w:space="0" w:color="auto"/>
              <w:right w:val="single" w:sz="4" w:space="0" w:color="auto"/>
            </w:tcBorders>
            <w:shd w:val="clear" w:color="auto" w:fill="auto"/>
          </w:tcPr>
          <w:p w14:paraId="727B0833" w14:textId="77777777" w:rsidR="005B2E99" w:rsidRPr="005B779F" w:rsidDel="00CC496F" w:rsidRDefault="005B2E99" w:rsidP="00617825">
            <w:pPr>
              <w:spacing w:line="360" w:lineRule="auto"/>
              <w:rPr>
                <w:rFonts w:eastAsia="Times New Roman" w:cstheme="minorHAnsi"/>
                <w:b/>
                <w:color w:val="000000"/>
                <w:lang w:val="fr-BE" w:eastAsia="fr-FR"/>
              </w:rPr>
            </w:pPr>
            <w:r>
              <w:rPr>
                <w:rFonts w:cstheme="minorHAnsi"/>
                <w:b/>
              </w:rPr>
              <w:t>Heure de fin</w:t>
            </w:r>
            <w:r w:rsidRPr="005B779F">
              <w:rPr>
                <w:rFonts w:eastAsia="Times New Roman" w:cstheme="minorHAnsi"/>
                <w:b/>
                <w:color w:val="000000"/>
                <w:lang w:val="fr-BE" w:eastAsia="fr-FR"/>
              </w:rPr>
              <w:t xml:space="preserve"> </w:t>
            </w:r>
            <w:r>
              <w:rPr>
                <w:rFonts w:eastAsia="Times New Roman" w:cstheme="minorHAnsi"/>
                <w:b/>
                <w:color w:val="000000"/>
                <w:lang w:val="fr-BE" w:eastAsia="fr-FR"/>
              </w:rPr>
              <w:t xml:space="preserve">de </w:t>
            </w:r>
            <w:r w:rsidRPr="005B779F">
              <w:rPr>
                <w:rFonts w:eastAsia="Times New Roman" w:cstheme="minorHAnsi"/>
                <w:b/>
                <w:color w:val="000000"/>
                <w:lang w:val="fr-BE" w:eastAsia="fr-FR"/>
              </w:rPr>
              <w:t>l'entretien</w:t>
            </w:r>
          </w:p>
        </w:tc>
        <w:tc>
          <w:tcPr>
            <w:tcW w:w="2984" w:type="pct"/>
            <w:tcBorders>
              <w:top w:val="single" w:sz="4" w:space="0" w:color="auto"/>
              <w:left w:val="single" w:sz="4" w:space="0" w:color="auto"/>
              <w:bottom w:val="single" w:sz="4" w:space="0" w:color="auto"/>
              <w:right w:val="single" w:sz="4" w:space="0" w:color="auto"/>
            </w:tcBorders>
            <w:shd w:val="clear" w:color="auto" w:fill="auto"/>
          </w:tcPr>
          <w:p w14:paraId="74F69079" w14:textId="77777777" w:rsidR="005B2E99" w:rsidRPr="005B779F" w:rsidRDefault="005B2E99" w:rsidP="00617825">
            <w:pPr>
              <w:spacing w:line="360" w:lineRule="auto"/>
              <w:jc w:val="right"/>
              <w:rPr>
                <w:rFonts w:ascii="Calibri" w:eastAsia="Calibri" w:hAnsi="Calibri"/>
                <w:bCs/>
                <w:lang w:val="en-US"/>
              </w:rPr>
            </w:pPr>
            <w:r>
              <w:rPr>
                <w:rFonts w:ascii="Calibri" w:eastAsia="Calibri" w:hAnsi="Calibri"/>
                <w:bCs/>
                <w:lang w:val="en-US"/>
              </w:rPr>
              <w:t>I__I__I:</w:t>
            </w:r>
            <w:r w:rsidRPr="005B779F">
              <w:rPr>
                <w:rFonts w:ascii="Calibri" w:eastAsia="Calibri" w:hAnsi="Calibri"/>
                <w:bCs/>
                <w:lang w:val="en-US"/>
              </w:rPr>
              <w:t>I__I__I</w:t>
            </w:r>
          </w:p>
        </w:tc>
      </w:tr>
    </w:tbl>
    <w:p w14:paraId="6197A92D" w14:textId="77777777" w:rsidR="005B2E99" w:rsidRDefault="005B2E99" w:rsidP="005B2E99">
      <w:pPr>
        <w:spacing w:before="120"/>
        <w:rPr>
          <w:rFonts w:eastAsia="Times New Roman" w:cstheme="minorHAnsi"/>
          <w:i/>
          <w:color w:val="000000"/>
          <w:lang w:val="fr-BE" w:eastAsia="fr-FR"/>
        </w:rPr>
      </w:pPr>
      <w:r w:rsidRPr="00F4396F">
        <w:rPr>
          <w:rFonts w:eastAsia="Times New Roman" w:cstheme="minorHAnsi"/>
          <w:i/>
          <w:color w:val="000000"/>
          <w:lang w:val="fr-BE" w:eastAsia="fr-FR"/>
        </w:rPr>
        <w:t xml:space="preserve">Si patient/accompagnateur accepte, lisez la fiche d’information détaillées sur l’évaluation et poursuivez l’entretien. </w:t>
      </w:r>
    </w:p>
    <w:p w14:paraId="12420728" w14:textId="77777777" w:rsidR="005B2E99" w:rsidRPr="008C6AC1" w:rsidRDefault="005B2E99" w:rsidP="005B2E99">
      <w:pPr>
        <w:rPr>
          <w:rFonts w:eastAsia="Times New Roman" w:cstheme="minorHAnsi"/>
          <w:color w:val="000000"/>
          <w:sz w:val="28"/>
          <w:szCs w:val="28"/>
          <w:u w:val="single"/>
          <w:lang w:val="fr-BE" w:eastAsia="fr-FR"/>
        </w:rPr>
      </w:pPr>
      <w:r w:rsidRPr="008C6AC1">
        <w:rPr>
          <w:rFonts w:eastAsia="Times New Roman" w:cstheme="minorHAnsi"/>
          <w:b/>
          <w:bCs/>
          <w:color w:val="000000"/>
          <w:sz w:val="28"/>
          <w:szCs w:val="28"/>
          <w:u w:val="single"/>
          <w:lang w:val="fr-BE" w:eastAsia="fr-FR"/>
        </w:rPr>
        <w:lastRenderedPageBreak/>
        <w:t>Section 1: Indentification et sélection des participants</w:t>
      </w:r>
    </w:p>
    <w:p w14:paraId="0A193AEA" w14:textId="77777777" w:rsidR="005B2E99" w:rsidRDefault="005B2E99" w:rsidP="005B2E99">
      <w:pPr>
        <w:spacing w:after="120"/>
        <w:ind w:left="270"/>
        <w:jc w:val="both"/>
        <w:rPr>
          <w:rFonts w:eastAsia="Times New Roman" w:cstheme="minorHAnsi"/>
          <w:b/>
          <w:color w:val="000000"/>
          <w:sz w:val="26"/>
          <w:szCs w:val="26"/>
          <w:lang w:eastAsia="fr-FR"/>
        </w:rPr>
      </w:pPr>
      <w:r>
        <w:rPr>
          <w:rFonts w:eastAsia="Times New Roman" w:cstheme="minorHAnsi"/>
          <w:b/>
          <w:color w:val="000000"/>
          <w:sz w:val="26"/>
          <w:szCs w:val="26"/>
          <w:lang w:eastAsia="fr-FR"/>
        </w:rPr>
        <w:t xml:space="preserve">1. </w:t>
      </w:r>
      <w:r w:rsidRPr="00601F03">
        <w:rPr>
          <w:rFonts w:eastAsia="Times New Roman" w:cstheme="minorHAnsi"/>
          <w:b/>
          <w:color w:val="000000"/>
          <w:sz w:val="26"/>
          <w:szCs w:val="26"/>
          <w:lang w:eastAsia="fr-FR"/>
        </w:rPr>
        <w:t>D</w:t>
      </w:r>
      <w:r>
        <w:rPr>
          <w:rFonts w:eastAsia="Times New Roman" w:cstheme="minorHAnsi"/>
          <w:b/>
          <w:color w:val="000000"/>
          <w:sz w:val="26"/>
          <w:szCs w:val="26"/>
          <w:lang w:eastAsia="fr-FR"/>
        </w:rPr>
        <w:t xml:space="preserve">éterminer qui est le/la </w:t>
      </w:r>
      <w:r w:rsidRPr="00F4396F">
        <w:rPr>
          <w:rFonts w:eastAsia="Times New Roman" w:cstheme="minorHAnsi"/>
          <w:b/>
          <w:color w:val="000000"/>
          <w:sz w:val="26"/>
          <w:szCs w:val="26"/>
          <w:lang w:eastAsia="fr-FR"/>
        </w:rPr>
        <w:t>patient</w:t>
      </w:r>
    </w:p>
    <w:p w14:paraId="04F5CB06" w14:textId="77777777" w:rsidR="005B2E99" w:rsidRPr="0012647E" w:rsidRDefault="005B2E99" w:rsidP="005B2E99">
      <w:pPr>
        <w:ind w:left="270"/>
        <w:rPr>
          <w:rFonts w:eastAsia="Times New Roman" w:cstheme="minorHAnsi"/>
          <w:color w:val="000000"/>
          <w:lang w:val="fr-BE" w:eastAsia="fr-FR"/>
        </w:rPr>
      </w:pPr>
      <w:r w:rsidRPr="0012647E">
        <w:rPr>
          <w:rFonts w:eastAsia="Times New Roman" w:cstheme="minorHAnsi"/>
          <w:b/>
          <w:color w:val="000000"/>
          <w:lang w:val="fr-BE" w:eastAsia="fr-FR"/>
        </w:rPr>
        <w:t>1a.</w:t>
      </w:r>
      <w:r w:rsidRPr="0012647E">
        <w:rPr>
          <w:rFonts w:eastAsia="Times New Roman" w:cstheme="minorHAnsi"/>
          <w:color w:val="000000"/>
          <w:lang w:val="fr-BE" w:eastAsia="fr-FR"/>
        </w:rPr>
        <w:t xml:space="preserve"> Êtes-vous venu au centre de santé aujourd'hui pour consulter un agent de santé pour vous-même?</w:t>
      </w:r>
    </w:p>
    <w:tbl>
      <w:tblPr>
        <w:tblStyle w:val="Grilledutableau"/>
        <w:tblW w:w="0" w:type="auto"/>
        <w:tblInd w:w="1350" w:type="dxa"/>
        <w:tblLook w:val="04A0" w:firstRow="1" w:lastRow="0" w:firstColumn="1" w:lastColumn="0" w:noHBand="0" w:noVBand="1"/>
      </w:tblPr>
      <w:tblGrid>
        <w:gridCol w:w="805"/>
        <w:gridCol w:w="630"/>
        <w:gridCol w:w="4595"/>
      </w:tblGrid>
      <w:tr w:rsidR="005B2E99" w:rsidRPr="0012647E" w14:paraId="4DB3967A" w14:textId="77777777" w:rsidTr="00617825">
        <w:tc>
          <w:tcPr>
            <w:tcW w:w="805" w:type="dxa"/>
            <w:tcBorders>
              <w:top w:val="nil"/>
              <w:left w:val="nil"/>
              <w:bottom w:val="nil"/>
              <w:right w:val="single" w:sz="4" w:space="0" w:color="auto"/>
            </w:tcBorders>
          </w:tcPr>
          <w:p w14:paraId="647A5881" w14:textId="77777777" w:rsidR="005B2E99" w:rsidRPr="0012647E" w:rsidRDefault="005B2E99" w:rsidP="00617825">
            <w:pPr>
              <w:ind w:left="76" w:hanging="76"/>
              <w:rPr>
                <w:rFonts w:eastAsia="Times New Roman" w:cstheme="minorHAnsi"/>
                <w:color w:val="000000"/>
                <w:lang w:val="fr-BE" w:eastAsia="fr-FR"/>
              </w:rPr>
            </w:pPr>
            <w:r w:rsidRPr="0012647E">
              <w:rPr>
                <w:rFonts w:eastAsia="Times New Roman" w:cstheme="minorHAnsi"/>
                <w:color w:val="000000"/>
                <w:lang w:val="fr-BE" w:eastAsia="fr-FR"/>
              </w:rPr>
              <w:t>Oui</w:t>
            </w:r>
          </w:p>
        </w:tc>
        <w:tc>
          <w:tcPr>
            <w:tcW w:w="630" w:type="dxa"/>
            <w:tcBorders>
              <w:left w:val="single" w:sz="4" w:space="0" w:color="auto"/>
              <w:right w:val="single" w:sz="4" w:space="0" w:color="auto"/>
            </w:tcBorders>
          </w:tcPr>
          <w:p w14:paraId="44A236F6" w14:textId="77777777" w:rsidR="005B2E99" w:rsidRPr="0012647E" w:rsidRDefault="005B2E99" w:rsidP="00617825">
            <w:pPr>
              <w:rPr>
                <w:rFonts w:eastAsia="Times New Roman" w:cstheme="minorHAnsi"/>
                <w:color w:val="000000"/>
                <w:lang w:val="fr-BE" w:eastAsia="fr-FR"/>
              </w:rPr>
            </w:pPr>
          </w:p>
        </w:tc>
        <w:tc>
          <w:tcPr>
            <w:tcW w:w="4595" w:type="dxa"/>
            <w:tcBorders>
              <w:top w:val="nil"/>
              <w:left w:val="single" w:sz="4" w:space="0" w:color="auto"/>
              <w:bottom w:val="nil"/>
              <w:right w:val="nil"/>
            </w:tcBorders>
          </w:tcPr>
          <w:p w14:paraId="1E235D00" w14:textId="77777777" w:rsidR="005B2E99" w:rsidRPr="0012647E" w:rsidRDefault="005B2E99" w:rsidP="00617825">
            <w:pPr>
              <w:rPr>
                <w:rFonts w:eastAsia="Times New Roman" w:cstheme="minorHAnsi"/>
                <w:i/>
                <w:color w:val="000000"/>
                <w:lang w:val="fr-BE" w:eastAsia="fr-FR"/>
              </w:rPr>
            </w:pPr>
            <w:r w:rsidRPr="0012647E">
              <w:rPr>
                <w:rFonts w:eastAsia="Times New Roman" w:cstheme="minorHAnsi"/>
                <w:i/>
                <w:color w:val="000000"/>
                <w:lang w:val="fr-BE" w:eastAsia="fr-FR"/>
              </w:rPr>
              <w:t xml:space="preserve">Aller à la </w:t>
            </w:r>
            <w:r w:rsidRPr="0012647E">
              <w:rPr>
                <w:rFonts w:eastAsia="Times New Roman" w:cstheme="minorHAnsi"/>
                <w:b/>
                <w:i/>
                <w:color w:val="000000"/>
                <w:lang w:val="fr-BE" w:eastAsia="fr-FR"/>
              </w:rPr>
              <w:t>question 2a</w:t>
            </w:r>
          </w:p>
        </w:tc>
      </w:tr>
      <w:tr w:rsidR="005B2E99" w:rsidRPr="0012647E" w14:paraId="7F35F156" w14:textId="77777777" w:rsidTr="00617825">
        <w:tc>
          <w:tcPr>
            <w:tcW w:w="805" w:type="dxa"/>
            <w:tcBorders>
              <w:top w:val="nil"/>
              <w:left w:val="nil"/>
              <w:bottom w:val="nil"/>
              <w:right w:val="single" w:sz="4" w:space="0" w:color="auto"/>
            </w:tcBorders>
          </w:tcPr>
          <w:p w14:paraId="7DA0991D" w14:textId="77777777" w:rsidR="005B2E99" w:rsidRPr="0012647E" w:rsidRDefault="005B2E99" w:rsidP="00617825">
            <w:pPr>
              <w:rPr>
                <w:rFonts w:eastAsia="Times New Roman" w:cstheme="minorHAnsi"/>
                <w:color w:val="000000"/>
                <w:lang w:val="fr-BE" w:eastAsia="fr-FR"/>
              </w:rPr>
            </w:pPr>
            <w:r w:rsidRPr="0012647E">
              <w:rPr>
                <w:rFonts w:eastAsia="Times New Roman" w:cstheme="minorHAnsi"/>
                <w:color w:val="000000"/>
                <w:lang w:val="fr-BE" w:eastAsia="fr-FR"/>
              </w:rPr>
              <w:t>Non</w:t>
            </w:r>
          </w:p>
        </w:tc>
        <w:tc>
          <w:tcPr>
            <w:tcW w:w="630" w:type="dxa"/>
            <w:tcBorders>
              <w:left w:val="single" w:sz="4" w:space="0" w:color="auto"/>
              <w:right w:val="single" w:sz="4" w:space="0" w:color="auto"/>
            </w:tcBorders>
          </w:tcPr>
          <w:p w14:paraId="151EE2BA" w14:textId="77777777" w:rsidR="005B2E99" w:rsidRPr="0012647E" w:rsidRDefault="005B2E99" w:rsidP="00617825">
            <w:pPr>
              <w:rPr>
                <w:rFonts w:eastAsia="Times New Roman" w:cstheme="minorHAnsi"/>
                <w:color w:val="000000"/>
                <w:lang w:val="fr-BE" w:eastAsia="fr-FR"/>
              </w:rPr>
            </w:pPr>
          </w:p>
        </w:tc>
        <w:tc>
          <w:tcPr>
            <w:tcW w:w="4595" w:type="dxa"/>
            <w:tcBorders>
              <w:top w:val="nil"/>
              <w:left w:val="single" w:sz="4" w:space="0" w:color="auto"/>
              <w:bottom w:val="nil"/>
              <w:right w:val="nil"/>
            </w:tcBorders>
          </w:tcPr>
          <w:p w14:paraId="5CECB057" w14:textId="77777777" w:rsidR="005B2E99" w:rsidRPr="0012647E" w:rsidRDefault="005B2E99" w:rsidP="00617825">
            <w:pPr>
              <w:rPr>
                <w:rFonts w:eastAsia="Times New Roman" w:cstheme="minorHAnsi"/>
                <w:color w:val="000000"/>
                <w:lang w:val="fr-BE" w:eastAsia="fr-FR"/>
              </w:rPr>
            </w:pPr>
          </w:p>
        </w:tc>
      </w:tr>
    </w:tbl>
    <w:p w14:paraId="53787A7C" w14:textId="77777777" w:rsidR="005B2E99" w:rsidRPr="0012647E" w:rsidRDefault="005B2E99" w:rsidP="005B2E99">
      <w:pPr>
        <w:ind w:left="270"/>
        <w:rPr>
          <w:rFonts w:eastAsia="Times New Roman" w:cstheme="minorHAnsi"/>
          <w:color w:val="000000"/>
          <w:lang w:val="fr-BE" w:eastAsia="fr-FR"/>
        </w:rPr>
      </w:pPr>
    </w:p>
    <w:p w14:paraId="4FFFC5D5" w14:textId="77777777" w:rsidR="005B2E99" w:rsidRPr="0012647E" w:rsidRDefault="005B2E99" w:rsidP="005B2E99">
      <w:pPr>
        <w:ind w:left="270"/>
        <w:rPr>
          <w:rFonts w:eastAsia="Times New Roman" w:cstheme="minorHAnsi"/>
          <w:color w:val="000000"/>
          <w:lang w:val="fr-BE" w:eastAsia="fr-FR"/>
        </w:rPr>
      </w:pPr>
      <w:r w:rsidRPr="0012647E">
        <w:rPr>
          <w:rFonts w:eastAsia="Times New Roman" w:cstheme="minorHAnsi"/>
          <w:b/>
          <w:color w:val="000000"/>
          <w:lang w:val="fr-BE" w:eastAsia="fr-FR"/>
        </w:rPr>
        <w:t>1b</w:t>
      </w:r>
      <w:r w:rsidRPr="0012647E">
        <w:rPr>
          <w:rFonts w:eastAsia="Times New Roman" w:cstheme="minorHAnsi"/>
          <w:color w:val="000000"/>
          <w:lang w:val="fr-BE" w:eastAsia="fr-FR"/>
        </w:rPr>
        <w:t>. Êtes-vous venu au centre de santé aujourd'hui pour consulter un agent de santé pour cet enfant?</w:t>
      </w:r>
    </w:p>
    <w:tbl>
      <w:tblPr>
        <w:tblStyle w:val="Grilledutableau"/>
        <w:tblW w:w="0" w:type="auto"/>
        <w:tblInd w:w="1350" w:type="dxa"/>
        <w:tblLook w:val="04A0" w:firstRow="1" w:lastRow="0" w:firstColumn="1" w:lastColumn="0" w:noHBand="0" w:noVBand="1"/>
      </w:tblPr>
      <w:tblGrid>
        <w:gridCol w:w="805"/>
        <w:gridCol w:w="630"/>
        <w:gridCol w:w="5675"/>
      </w:tblGrid>
      <w:tr w:rsidR="005B2E99" w:rsidRPr="0012647E" w14:paraId="6213A360" w14:textId="77777777" w:rsidTr="00617825">
        <w:trPr>
          <w:trHeight w:val="319"/>
        </w:trPr>
        <w:tc>
          <w:tcPr>
            <w:tcW w:w="805" w:type="dxa"/>
            <w:tcBorders>
              <w:top w:val="nil"/>
              <w:left w:val="nil"/>
              <w:bottom w:val="nil"/>
              <w:right w:val="single" w:sz="4" w:space="0" w:color="auto"/>
            </w:tcBorders>
          </w:tcPr>
          <w:p w14:paraId="22554D9A" w14:textId="77777777" w:rsidR="005B2E99" w:rsidRPr="0012647E" w:rsidRDefault="005B2E99" w:rsidP="00617825">
            <w:pPr>
              <w:ind w:left="76" w:hanging="76"/>
              <w:rPr>
                <w:rFonts w:eastAsia="Times New Roman" w:cstheme="minorHAnsi"/>
                <w:color w:val="000000"/>
                <w:lang w:val="fr-BE" w:eastAsia="fr-FR"/>
              </w:rPr>
            </w:pPr>
            <w:r w:rsidRPr="0012647E">
              <w:rPr>
                <w:rFonts w:eastAsia="Times New Roman" w:cstheme="minorHAnsi"/>
                <w:color w:val="000000"/>
                <w:lang w:val="fr-BE" w:eastAsia="fr-FR"/>
              </w:rPr>
              <w:t>Oui</w:t>
            </w:r>
          </w:p>
        </w:tc>
        <w:tc>
          <w:tcPr>
            <w:tcW w:w="630" w:type="dxa"/>
            <w:tcBorders>
              <w:left w:val="single" w:sz="4" w:space="0" w:color="auto"/>
              <w:right w:val="single" w:sz="4" w:space="0" w:color="auto"/>
            </w:tcBorders>
          </w:tcPr>
          <w:p w14:paraId="3D8EE2E3" w14:textId="77777777" w:rsidR="005B2E99" w:rsidRPr="0012647E"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2DA3056B" w14:textId="77777777" w:rsidR="005B2E99" w:rsidRPr="0012647E" w:rsidRDefault="005B2E99" w:rsidP="00617825">
            <w:pPr>
              <w:rPr>
                <w:rFonts w:eastAsia="Times New Roman" w:cstheme="minorHAnsi"/>
                <w:i/>
                <w:color w:val="000000"/>
                <w:lang w:val="fr-BE" w:eastAsia="fr-FR"/>
              </w:rPr>
            </w:pPr>
            <w:r w:rsidRPr="0012647E">
              <w:rPr>
                <w:rFonts w:eastAsia="Times New Roman" w:cstheme="minorHAnsi"/>
                <w:i/>
                <w:color w:val="000000"/>
                <w:lang w:val="fr-BE" w:eastAsia="fr-FR"/>
              </w:rPr>
              <w:t xml:space="preserve">Aller à la </w:t>
            </w:r>
            <w:r w:rsidRPr="0012647E">
              <w:rPr>
                <w:rFonts w:eastAsia="Times New Roman" w:cstheme="minorHAnsi"/>
                <w:b/>
                <w:i/>
                <w:color w:val="000000"/>
                <w:lang w:val="fr-BE" w:eastAsia="fr-FR"/>
              </w:rPr>
              <w:t>question 2B</w:t>
            </w:r>
          </w:p>
        </w:tc>
      </w:tr>
      <w:tr w:rsidR="005B2E99" w:rsidRPr="0012647E" w14:paraId="5C80D9D7" w14:textId="77777777" w:rsidTr="00617825">
        <w:tc>
          <w:tcPr>
            <w:tcW w:w="805" w:type="dxa"/>
            <w:tcBorders>
              <w:top w:val="nil"/>
              <w:left w:val="nil"/>
              <w:bottom w:val="nil"/>
              <w:right w:val="single" w:sz="4" w:space="0" w:color="auto"/>
            </w:tcBorders>
          </w:tcPr>
          <w:p w14:paraId="266F7AFC" w14:textId="77777777" w:rsidR="005B2E99" w:rsidRPr="0012647E" w:rsidRDefault="005B2E99" w:rsidP="00617825">
            <w:pPr>
              <w:rPr>
                <w:rFonts w:eastAsia="Times New Roman" w:cstheme="minorHAnsi"/>
                <w:color w:val="000000"/>
                <w:lang w:val="fr-BE" w:eastAsia="fr-FR"/>
              </w:rPr>
            </w:pPr>
            <w:r w:rsidRPr="0012647E">
              <w:rPr>
                <w:rFonts w:eastAsia="Times New Roman" w:cstheme="minorHAnsi"/>
                <w:color w:val="000000"/>
                <w:lang w:val="fr-BE" w:eastAsia="fr-FR"/>
              </w:rPr>
              <w:t>Non</w:t>
            </w:r>
          </w:p>
        </w:tc>
        <w:tc>
          <w:tcPr>
            <w:tcW w:w="630" w:type="dxa"/>
            <w:tcBorders>
              <w:left w:val="single" w:sz="4" w:space="0" w:color="auto"/>
              <w:right w:val="single" w:sz="4" w:space="0" w:color="auto"/>
            </w:tcBorders>
          </w:tcPr>
          <w:p w14:paraId="1DCDD89C" w14:textId="77777777" w:rsidR="005B2E99" w:rsidRPr="0012647E"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7CFBA1F3" w14:textId="77777777" w:rsidR="005B2E99" w:rsidRPr="0012647E" w:rsidRDefault="005B2E99" w:rsidP="00617825">
            <w:pPr>
              <w:rPr>
                <w:rFonts w:eastAsia="Times New Roman" w:cstheme="minorHAnsi"/>
                <w:i/>
                <w:color w:val="000000"/>
                <w:lang w:val="fr-BE" w:eastAsia="fr-FR"/>
              </w:rPr>
            </w:pPr>
            <w:r w:rsidRPr="0012647E">
              <w:rPr>
                <w:rFonts w:eastAsia="Times New Roman" w:cstheme="minorHAnsi"/>
                <w:i/>
                <w:color w:val="000000"/>
                <w:lang w:val="fr-BE" w:eastAsia="fr-FR"/>
              </w:rPr>
              <w:t>Remercier le répondant et mettez fin à l’entretien</w:t>
            </w:r>
          </w:p>
        </w:tc>
      </w:tr>
    </w:tbl>
    <w:p w14:paraId="563202F7" w14:textId="77777777" w:rsidR="005B2E99" w:rsidRPr="00F5638E" w:rsidDel="00A21E23" w:rsidRDefault="005B2E99" w:rsidP="005B2E99">
      <w:pPr>
        <w:spacing w:before="120" w:after="120"/>
        <w:ind w:left="274"/>
        <w:jc w:val="both"/>
        <w:rPr>
          <w:rFonts w:eastAsia="Times New Roman" w:cstheme="minorHAnsi"/>
          <w:b/>
          <w:color w:val="000000"/>
          <w:sz w:val="26"/>
          <w:szCs w:val="26"/>
          <w:lang w:eastAsia="fr-FR"/>
        </w:rPr>
      </w:pPr>
      <w:r>
        <w:rPr>
          <w:rFonts w:eastAsia="Times New Roman" w:cstheme="minorHAnsi"/>
          <w:b/>
          <w:color w:val="000000"/>
          <w:sz w:val="26"/>
          <w:szCs w:val="26"/>
          <w:lang w:eastAsia="fr-FR"/>
        </w:rPr>
        <w:t xml:space="preserve">2. </w:t>
      </w:r>
      <w:r w:rsidRPr="00601F03">
        <w:rPr>
          <w:rFonts w:eastAsia="Times New Roman" w:cstheme="minorHAnsi"/>
          <w:b/>
          <w:color w:val="000000"/>
          <w:sz w:val="26"/>
          <w:szCs w:val="26"/>
          <w:lang w:eastAsia="fr-FR"/>
        </w:rPr>
        <w:t>D</w:t>
      </w:r>
      <w:r>
        <w:rPr>
          <w:rFonts w:eastAsia="Times New Roman" w:cstheme="minorHAnsi"/>
          <w:b/>
          <w:color w:val="000000"/>
          <w:sz w:val="26"/>
          <w:szCs w:val="26"/>
          <w:lang w:eastAsia="fr-FR"/>
        </w:rPr>
        <w:t xml:space="preserve">éterminer l’âge du/de la </w:t>
      </w:r>
      <w:r w:rsidRPr="0011065D">
        <w:rPr>
          <w:rFonts w:eastAsia="Times New Roman" w:cstheme="minorHAnsi"/>
          <w:b/>
          <w:color w:val="000000"/>
          <w:sz w:val="26"/>
          <w:szCs w:val="26"/>
          <w:lang w:eastAsia="fr-FR"/>
        </w:rPr>
        <w:t>patient</w:t>
      </w:r>
      <w:r>
        <w:rPr>
          <w:rFonts w:eastAsia="Times New Roman" w:cstheme="minorHAnsi"/>
          <w:b/>
          <w:color w:val="000000"/>
          <w:sz w:val="26"/>
          <w:szCs w:val="26"/>
          <w:lang w:eastAsia="fr-FR"/>
        </w:rPr>
        <w:t xml:space="preserve"> (e)</w:t>
      </w:r>
    </w:p>
    <w:tbl>
      <w:tblPr>
        <w:tblStyle w:val="Grilledutableau"/>
        <w:tblW w:w="0" w:type="auto"/>
        <w:tblInd w:w="265" w:type="dxa"/>
        <w:tblLook w:val="04A0" w:firstRow="1" w:lastRow="0" w:firstColumn="1" w:lastColumn="0" w:noHBand="0" w:noVBand="1"/>
      </w:tblPr>
      <w:tblGrid>
        <w:gridCol w:w="2525"/>
        <w:gridCol w:w="450"/>
        <w:gridCol w:w="450"/>
        <w:gridCol w:w="4225"/>
      </w:tblGrid>
      <w:tr w:rsidR="005B2E99" w:rsidRPr="0012647E" w14:paraId="7F0FF9CA" w14:textId="77777777" w:rsidTr="00617825">
        <w:tc>
          <w:tcPr>
            <w:tcW w:w="2525" w:type="dxa"/>
            <w:tcBorders>
              <w:top w:val="nil"/>
              <w:left w:val="nil"/>
              <w:bottom w:val="nil"/>
              <w:right w:val="single" w:sz="4" w:space="0" w:color="auto"/>
            </w:tcBorders>
          </w:tcPr>
          <w:p w14:paraId="57A8B338" w14:textId="77777777" w:rsidR="005B2E99" w:rsidRPr="0012647E" w:rsidRDefault="005B2E99" w:rsidP="00617825">
            <w:pPr>
              <w:rPr>
                <w:rFonts w:eastAsia="Times New Roman" w:cstheme="minorHAnsi"/>
                <w:color w:val="000000"/>
                <w:lang w:val="fr-BE" w:eastAsia="fr-FR"/>
              </w:rPr>
            </w:pPr>
            <w:r w:rsidRPr="0012647E">
              <w:rPr>
                <w:rFonts w:eastAsia="Times New Roman" w:cstheme="minorHAnsi"/>
                <w:b/>
                <w:color w:val="000000"/>
                <w:lang w:val="fr-BE" w:eastAsia="fr-FR"/>
              </w:rPr>
              <w:t>2a.</w:t>
            </w:r>
            <w:r w:rsidRPr="0012647E">
              <w:rPr>
                <w:rFonts w:eastAsia="Times New Roman" w:cstheme="minorHAnsi"/>
                <w:color w:val="000000"/>
                <w:lang w:val="fr-BE" w:eastAsia="fr-FR"/>
              </w:rPr>
              <w:t xml:space="preserve"> Quel est votre âge?</w:t>
            </w:r>
          </w:p>
        </w:tc>
        <w:tc>
          <w:tcPr>
            <w:tcW w:w="450" w:type="dxa"/>
            <w:tcBorders>
              <w:left w:val="single" w:sz="4" w:space="0" w:color="auto"/>
              <w:right w:val="single" w:sz="4" w:space="0" w:color="auto"/>
            </w:tcBorders>
          </w:tcPr>
          <w:p w14:paraId="7DF03DFC" w14:textId="77777777" w:rsidR="005B2E99" w:rsidRPr="0012647E" w:rsidRDefault="005B2E99" w:rsidP="00617825">
            <w:pPr>
              <w:rPr>
                <w:rFonts w:eastAsia="Times New Roman" w:cstheme="minorHAnsi"/>
                <w:color w:val="000000"/>
                <w:lang w:val="fr-BE" w:eastAsia="fr-FR"/>
              </w:rPr>
            </w:pPr>
          </w:p>
        </w:tc>
        <w:tc>
          <w:tcPr>
            <w:tcW w:w="450" w:type="dxa"/>
            <w:tcBorders>
              <w:left w:val="single" w:sz="4" w:space="0" w:color="auto"/>
              <w:right w:val="single" w:sz="4" w:space="0" w:color="auto"/>
            </w:tcBorders>
          </w:tcPr>
          <w:p w14:paraId="0486FA2A" w14:textId="77777777" w:rsidR="005B2E99" w:rsidRPr="0012647E" w:rsidRDefault="005B2E99" w:rsidP="00617825">
            <w:pPr>
              <w:rPr>
                <w:rFonts w:eastAsia="Times New Roman" w:cstheme="minorHAnsi"/>
                <w:color w:val="000000"/>
                <w:lang w:val="fr-BE" w:eastAsia="fr-FR"/>
              </w:rPr>
            </w:pPr>
          </w:p>
        </w:tc>
        <w:tc>
          <w:tcPr>
            <w:tcW w:w="4225" w:type="dxa"/>
            <w:tcBorders>
              <w:top w:val="nil"/>
              <w:left w:val="single" w:sz="4" w:space="0" w:color="auto"/>
              <w:bottom w:val="nil"/>
              <w:right w:val="nil"/>
            </w:tcBorders>
          </w:tcPr>
          <w:p w14:paraId="4937DC6C" w14:textId="77777777" w:rsidR="005B2E99" w:rsidRPr="0012647E" w:rsidRDefault="005B2E99" w:rsidP="00617825">
            <w:pPr>
              <w:rPr>
                <w:rFonts w:eastAsia="Times New Roman" w:cstheme="minorHAnsi"/>
                <w:i/>
                <w:color w:val="000000"/>
                <w:lang w:val="fr-BE" w:eastAsia="fr-FR"/>
              </w:rPr>
            </w:pPr>
            <w:r w:rsidRPr="0012647E">
              <w:rPr>
                <w:rFonts w:eastAsia="Times New Roman" w:cstheme="minorHAnsi"/>
                <w:i/>
                <w:color w:val="000000"/>
                <w:lang w:val="fr-BE" w:eastAsia="fr-FR"/>
              </w:rPr>
              <w:t>Enregistrer l’âge en année</w:t>
            </w:r>
          </w:p>
        </w:tc>
      </w:tr>
    </w:tbl>
    <w:p w14:paraId="22EEC36E" w14:textId="77777777" w:rsidR="005B2E99" w:rsidRPr="0012647E" w:rsidRDefault="005B2E99" w:rsidP="005B2E99">
      <w:pPr>
        <w:rPr>
          <w:rFonts w:eastAsia="Times New Roman" w:cstheme="minorHAnsi"/>
          <w:color w:val="000000"/>
          <w:lang w:val="fr-BE" w:eastAsia="fr-FR"/>
        </w:rPr>
      </w:pPr>
    </w:p>
    <w:p w14:paraId="3CCC0EFB" w14:textId="77777777" w:rsidR="005B2E99" w:rsidRPr="0012647E" w:rsidRDefault="005B2E99" w:rsidP="005B2E99">
      <w:pPr>
        <w:rPr>
          <w:rFonts w:eastAsia="Times New Roman" w:cstheme="minorHAnsi"/>
          <w:i/>
          <w:color w:val="000000"/>
          <w:lang w:val="fr-BE" w:eastAsia="fr-FR"/>
        </w:rPr>
      </w:pPr>
      <w:r w:rsidRPr="0012647E">
        <w:rPr>
          <w:rFonts w:eastAsia="Times New Roman" w:cstheme="minorHAnsi"/>
          <w:i/>
          <w:color w:val="000000"/>
          <w:lang w:val="fr-BE" w:eastAsia="fr-FR"/>
        </w:rPr>
        <w:t>(Si le patient a moins de 18 ans et qu'il n'y a pas d’accompagnateur majeur (plus de 18 ans) présent pour donner son consentement, mettez fin à l'entretien et remerciez le patient.)</w:t>
      </w:r>
    </w:p>
    <w:p w14:paraId="7B67799D" w14:textId="77777777" w:rsidR="005B2E99" w:rsidRPr="0012647E" w:rsidRDefault="005B2E99" w:rsidP="005B2E99">
      <w:pPr>
        <w:rPr>
          <w:rFonts w:eastAsia="Times New Roman" w:cstheme="minorHAnsi"/>
          <w:i/>
          <w:color w:val="000000"/>
          <w:lang w:val="fr-BE" w:eastAsia="fr-FR"/>
        </w:rPr>
      </w:pPr>
    </w:p>
    <w:p w14:paraId="4BB17259" w14:textId="77777777" w:rsidR="005B2E99" w:rsidRPr="0012647E" w:rsidRDefault="005B2E99" w:rsidP="005B2E99">
      <w:pPr>
        <w:rPr>
          <w:rFonts w:eastAsia="Times New Roman" w:cstheme="minorHAnsi"/>
          <w:color w:val="000000"/>
          <w:lang w:val="fr-BE" w:eastAsia="fr-FR"/>
        </w:rPr>
      </w:pPr>
      <w:r w:rsidRPr="0012647E">
        <w:rPr>
          <w:rFonts w:eastAsia="Times New Roman" w:cstheme="minorHAnsi"/>
          <w:i/>
          <w:color w:val="000000"/>
          <w:lang w:val="fr-BE" w:eastAsia="fr-FR"/>
        </w:rPr>
        <w:t xml:space="preserve">(Si le patient a plus de 18 ans allez à la </w:t>
      </w:r>
      <w:r w:rsidRPr="0012647E">
        <w:rPr>
          <w:rFonts w:eastAsia="Times New Roman" w:cstheme="minorHAnsi"/>
          <w:b/>
          <w:i/>
          <w:color w:val="000000"/>
          <w:lang w:val="fr-BE" w:eastAsia="fr-FR"/>
        </w:rPr>
        <w:t>question 3</w:t>
      </w:r>
    </w:p>
    <w:p w14:paraId="717C92FA" w14:textId="77777777" w:rsidR="005B2E99" w:rsidRPr="0012647E" w:rsidRDefault="005B2E99" w:rsidP="005B2E99">
      <w:pPr>
        <w:rPr>
          <w:rFonts w:eastAsia="Times New Roman" w:cstheme="minorHAnsi"/>
          <w:color w:val="000000"/>
          <w:lang w:val="fr-BE" w:eastAsia="fr-FR"/>
        </w:rPr>
      </w:pPr>
    </w:p>
    <w:p w14:paraId="531F6812" w14:textId="77777777" w:rsidR="005B2E99" w:rsidRPr="0012647E" w:rsidRDefault="005B2E99" w:rsidP="005B2E99">
      <w:pPr>
        <w:rPr>
          <w:rFonts w:eastAsia="Times New Roman" w:cstheme="minorHAnsi"/>
          <w:color w:val="000000"/>
          <w:lang w:val="fr-BE" w:eastAsia="fr-FR"/>
        </w:rPr>
      </w:pPr>
      <w:r w:rsidRPr="0012647E">
        <w:rPr>
          <w:rFonts w:eastAsia="Times New Roman" w:cstheme="minorHAnsi"/>
          <w:i/>
          <w:color w:val="000000"/>
          <w:lang w:val="fr-BE" w:eastAsia="fr-FR"/>
        </w:rPr>
        <w:t>Si le répondant ne connaît pas son âge, demandez</w:t>
      </w:r>
      <w:r w:rsidRPr="0012647E">
        <w:rPr>
          <w:rFonts w:eastAsia="Times New Roman" w:cstheme="minorHAnsi"/>
          <w:color w:val="000000"/>
          <w:lang w:val="fr-BE" w:eastAsia="fr-FR"/>
        </w:rPr>
        <w:t>: Avez-vous un carnet de santé avec vous aujourd'hui?</w:t>
      </w:r>
    </w:p>
    <w:tbl>
      <w:tblPr>
        <w:tblStyle w:val="Grilledutableau"/>
        <w:tblW w:w="0" w:type="auto"/>
        <w:tblInd w:w="1350" w:type="dxa"/>
        <w:tblLook w:val="04A0" w:firstRow="1" w:lastRow="0" w:firstColumn="1" w:lastColumn="0" w:noHBand="0" w:noVBand="1"/>
      </w:tblPr>
      <w:tblGrid>
        <w:gridCol w:w="805"/>
        <w:gridCol w:w="630"/>
        <w:gridCol w:w="5675"/>
      </w:tblGrid>
      <w:tr w:rsidR="005B2E99" w:rsidRPr="0012647E" w14:paraId="451C48DE" w14:textId="77777777" w:rsidTr="00617825">
        <w:trPr>
          <w:trHeight w:val="319"/>
        </w:trPr>
        <w:tc>
          <w:tcPr>
            <w:tcW w:w="805" w:type="dxa"/>
            <w:tcBorders>
              <w:top w:val="nil"/>
              <w:left w:val="nil"/>
              <w:bottom w:val="nil"/>
              <w:right w:val="single" w:sz="4" w:space="0" w:color="auto"/>
            </w:tcBorders>
          </w:tcPr>
          <w:p w14:paraId="76E86010" w14:textId="77777777" w:rsidR="005B2E99" w:rsidRPr="0012647E" w:rsidRDefault="005B2E99" w:rsidP="00617825">
            <w:pPr>
              <w:ind w:left="76" w:hanging="76"/>
              <w:rPr>
                <w:rFonts w:eastAsia="Times New Roman" w:cstheme="minorHAnsi"/>
                <w:color w:val="000000"/>
                <w:lang w:val="fr-BE" w:eastAsia="fr-FR"/>
              </w:rPr>
            </w:pPr>
            <w:r w:rsidRPr="0012647E">
              <w:rPr>
                <w:rFonts w:eastAsia="Times New Roman" w:cstheme="minorHAnsi"/>
                <w:color w:val="000000"/>
                <w:lang w:val="fr-BE" w:eastAsia="fr-FR"/>
              </w:rPr>
              <w:t>Oui</w:t>
            </w:r>
          </w:p>
        </w:tc>
        <w:tc>
          <w:tcPr>
            <w:tcW w:w="630" w:type="dxa"/>
            <w:tcBorders>
              <w:left w:val="single" w:sz="4" w:space="0" w:color="auto"/>
              <w:right w:val="single" w:sz="4" w:space="0" w:color="auto"/>
            </w:tcBorders>
          </w:tcPr>
          <w:p w14:paraId="4BBA4ABC" w14:textId="77777777" w:rsidR="005B2E99" w:rsidRPr="0012647E"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44D1F121" w14:textId="77777777" w:rsidR="005B2E99" w:rsidRPr="0012647E" w:rsidRDefault="005B2E99" w:rsidP="00617825">
            <w:pPr>
              <w:rPr>
                <w:rFonts w:eastAsia="Times New Roman" w:cstheme="minorHAnsi"/>
                <w:i/>
                <w:color w:val="000000"/>
                <w:lang w:val="fr-BE" w:eastAsia="fr-FR"/>
              </w:rPr>
            </w:pPr>
            <w:r w:rsidRPr="0012647E">
              <w:rPr>
                <w:rFonts w:eastAsia="Times New Roman" w:cstheme="minorHAnsi"/>
                <w:i/>
                <w:color w:val="000000"/>
                <w:lang w:val="fr-BE" w:eastAsia="fr-FR"/>
              </w:rPr>
              <w:t xml:space="preserve">Aller à la </w:t>
            </w:r>
            <w:r w:rsidRPr="0012647E">
              <w:rPr>
                <w:rFonts w:eastAsia="Times New Roman" w:cstheme="minorHAnsi"/>
                <w:b/>
                <w:i/>
                <w:color w:val="000000"/>
                <w:lang w:val="fr-BE" w:eastAsia="fr-FR"/>
              </w:rPr>
              <w:t>question 3</w:t>
            </w:r>
          </w:p>
        </w:tc>
      </w:tr>
      <w:tr w:rsidR="005B2E99" w:rsidRPr="0012647E" w14:paraId="54E2EE2E" w14:textId="77777777" w:rsidTr="00617825">
        <w:tc>
          <w:tcPr>
            <w:tcW w:w="805" w:type="dxa"/>
            <w:tcBorders>
              <w:top w:val="nil"/>
              <w:left w:val="nil"/>
              <w:bottom w:val="nil"/>
              <w:right w:val="single" w:sz="4" w:space="0" w:color="auto"/>
            </w:tcBorders>
          </w:tcPr>
          <w:p w14:paraId="69244A3B" w14:textId="77777777" w:rsidR="005B2E99" w:rsidRPr="0012647E" w:rsidRDefault="005B2E99" w:rsidP="00617825">
            <w:pPr>
              <w:rPr>
                <w:rFonts w:eastAsia="Times New Roman" w:cstheme="minorHAnsi"/>
                <w:color w:val="000000"/>
                <w:lang w:val="fr-BE" w:eastAsia="fr-FR"/>
              </w:rPr>
            </w:pPr>
            <w:r w:rsidRPr="0012647E">
              <w:rPr>
                <w:rFonts w:eastAsia="Times New Roman" w:cstheme="minorHAnsi"/>
                <w:color w:val="000000"/>
                <w:lang w:val="fr-BE" w:eastAsia="fr-FR"/>
              </w:rPr>
              <w:t>Non</w:t>
            </w:r>
          </w:p>
        </w:tc>
        <w:tc>
          <w:tcPr>
            <w:tcW w:w="630" w:type="dxa"/>
            <w:tcBorders>
              <w:left w:val="single" w:sz="4" w:space="0" w:color="auto"/>
              <w:right w:val="single" w:sz="4" w:space="0" w:color="auto"/>
            </w:tcBorders>
          </w:tcPr>
          <w:p w14:paraId="3040B49E" w14:textId="77777777" w:rsidR="005B2E99" w:rsidRPr="0012647E"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3D5DDC8D" w14:textId="77777777" w:rsidR="005B2E99" w:rsidRPr="0012647E" w:rsidRDefault="005B2E99" w:rsidP="00617825">
            <w:pPr>
              <w:rPr>
                <w:rFonts w:eastAsia="Times New Roman" w:cstheme="minorHAnsi"/>
                <w:i/>
                <w:color w:val="000000"/>
                <w:lang w:val="fr-BE" w:eastAsia="fr-FR"/>
              </w:rPr>
            </w:pPr>
          </w:p>
        </w:tc>
      </w:tr>
    </w:tbl>
    <w:p w14:paraId="20D83633" w14:textId="77777777" w:rsidR="005B2E99" w:rsidRPr="0012647E" w:rsidRDefault="005B2E99" w:rsidP="005B2E99">
      <w:pPr>
        <w:rPr>
          <w:rFonts w:eastAsia="Times New Roman" w:cstheme="minorHAnsi"/>
          <w:color w:val="000000"/>
          <w:lang w:val="fr-BE" w:eastAsia="fr-FR"/>
        </w:rPr>
      </w:pPr>
    </w:p>
    <w:p w14:paraId="21A4140D" w14:textId="77777777" w:rsidR="005B2E99" w:rsidRPr="0012647E" w:rsidRDefault="005B2E99" w:rsidP="005B2E99">
      <w:pPr>
        <w:pStyle w:val="Paragraphedeliste"/>
        <w:rPr>
          <w:rFonts w:eastAsia="Times New Roman" w:cstheme="minorHAnsi"/>
          <w:color w:val="000000"/>
          <w:lang w:val="fr-BE" w:eastAsia="fr-FR"/>
        </w:rPr>
      </w:pPr>
      <w:r w:rsidRPr="0012647E">
        <w:rPr>
          <w:rFonts w:eastAsia="Times New Roman" w:cstheme="minorHAnsi"/>
          <w:i/>
          <w:color w:val="000000"/>
          <w:lang w:val="fr-BE" w:eastAsia="fr-FR"/>
        </w:rPr>
        <w:t>Si oui, enregistrez la date de naissance sur la carte</w:t>
      </w:r>
      <w:proofErr w:type="gramStart"/>
      <w:r w:rsidRPr="0012647E">
        <w:rPr>
          <w:rFonts w:eastAsia="Times New Roman" w:cstheme="minorHAnsi"/>
          <w:i/>
          <w:color w:val="000000"/>
          <w:lang w:val="fr-BE" w:eastAsia="fr-FR"/>
        </w:rPr>
        <w:t> :</w:t>
      </w:r>
      <w:r w:rsidRPr="0012647E">
        <w:rPr>
          <w:rFonts w:ascii="Calibri" w:eastAsia="Calibri" w:hAnsi="Calibri"/>
          <w:bCs/>
        </w:rPr>
        <w:t>I</w:t>
      </w:r>
      <w:proofErr w:type="gramEnd"/>
      <w:r w:rsidRPr="0012647E">
        <w:rPr>
          <w:rFonts w:ascii="Calibri" w:eastAsia="Calibri" w:hAnsi="Calibri"/>
          <w:bCs/>
        </w:rPr>
        <w:t>__I__I/I__I__I/I__I__I__I__I</w:t>
      </w:r>
    </w:p>
    <w:p w14:paraId="2EA2022D" w14:textId="77777777" w:rsidR="005B2E99" w:rsidRPr="0012647E" w:rsidRDefault="005B2E99" w:rsidP="005B2E99">
      <w:pPr>
        <w:pStyle w:val="Paragraphedeliste"/>
        <w:rPr>
          <w:rFonts w:eastAsia="Times New Roman" w:cstheme="minorHAnsi"/>
          <w:i/>
          <w:color w:val="000000"/>
          <w:lang w:val="fr-BE" w:eastAsia="fr-FR"/>
        </w:rPr>
      </w:pPr>
      <w:r w:rsidRPr="0012647E">
        <w:rPr>
          <w:rFonts w:eastAsia="Times New Roman" w:cstheme="minorHAnsi"/>
          <w:i/>
          <w:color w:val="000000"/>
          <w:lang w:val="fr-BE" w:eastAsia="fr-FR"/>
        </w:rPr>
        <w:t xml:space="preserve">Si aucune date de naissance ne figure sur la carte </w:t>
      </w:r>
      <w:r w:rsidRPr="0012647E">
        <w:rPr>
          <w:rFonts w:eastAsia="Times New Roman" w:cstheme="minorHAnsi"/>
          <w:b/>
          <w:bCs/>
          <w:i/>
          <w:color w:val="000000"/>
          <w:lang w:val="fr-BE" w:eastAsia="fr-FR"/>
        </w:rPr>
        <w:t xml:space="preserve">observez la personne </w:t>
      </w:r>
      <w:r w:rsidRPr="0012647E">
        <w:rPr>
          <w:rFonts w:eastAsia="Times New Roman" w:cstheme="minorHAnsi"/>
          <w:i/>
          <w:color w:val="000000"/>
          <w:lang w:val="fr-BE" w:eastAsia="fr-FR"/>
        </w:rPr>
        <w:t xml:space="preserve">et déterminer si elle a </w:t>
      </w:r>
      <w:r w:rsidRPr="0012647E">
        <w:rPr>
          <w:rFonts w:eastAsia="Times New Roman" w:cstheme="minorHAnsi"/>
          <w:b/>
          <w:bCs/>
          <w:i/>
          <w:color w:val="000000"/>
          <w:lang w:val="fr-BE" w:eastAsia="fr-FR"/>
        </w:rPr>
        <w:t>au moins 18 ans</w:t>
      </w:r>
    </w:p>
    <w:tbl>
      <w:tblPr>
        <w:tblStyle w:val="Grilledutableau"/>
        <w:tblW w:w="0" w:type="auto"/>
        <w:tblInd w:w="1350" w:type="dxa"/>
        <w:tblLook w:val="04A0" w:firstRow="1" w:lastRow="0" w:firstColumn="1" w:lastColumn="0" w:noHBand="0" w:noVBand="1"/>
      </w:tblPr>
      <w:tblGrid>
        <w:gridCol w:w="805"/>
        <w:gridCol w:w="630"/>
        <w:gridCol w:w="5675"/>
      </w:tblGrid>
      <w:tr w:rsidR="005B2E99" w:rsidRPr="0012647E" w14:paraId="48AC3D6A" w14:textId="77777777" w:rsidTr="00617825">
        <w:trPr>
          <w:trHeight w:val="319"/>
        </w:trPr>
        <w:tc>
          <w:tcPr>
            <w:tcW w:w="805" w:type="dxa"/>
            <w:tcBorders>
              <w:top w:val="nil"/>
              <w:left w:val="nil"/>
              <w:bottom w:val="nil"/>
              <w:right w:val="single" w:sz="4" w:space="0" w:color="auto"/>
            </w:tcBorders>
          </w:tcPr>
          <w:p w14:paraId="183A4ED1" w14:textId="77777777" w:rsidR="005B2E99" w:rsidRPr="0012647E" w:rsidRDefault="005B2E99" w:rsidP="00617825">
            <w:pPr>
              <w:ind w:left="76" w:hanging="76"/>
              <w:rPr>
                <w:rFonts w:eastAsia="Times New Roman" w:cstheme="minorHAnsi"/>
                <w:color w:val="000000"/>
                <w:lang w:val="fr-BE" w:eastAsia="fr-FR"/>
              </w:rPr>
            </w:pPr>
            <w:r w:rsidRPr="0012647E">
              <w:rPr>
                <w:rFonts w:eastAsia="Times New Roman" w:cstheme="minorHAnsi"/>
                <w:color w:val="000000"/>
                <w:lang w:val="fr-BE" w:eastAsia="fr-FR"/>
              </w:rPr>
              <w:t>Oui</w:t>
            </w:r>
          </w:p>
        </w:tc>
        <w:tc>
          <w:tcPr>
            <w:tcW w:w="630" w:type="dxa"/>
            <w:tcBorders>
              <w:left w:val="single" w:sz="4" w:space="0" w:color="auto"/>
              <w:right w:val="single" w:sz="4" w:space="0" w:color="auto"/>
            </w:tcBorders>
          </w:tcPr>
          <w:p w14:paraId="0FEE72EF" w14:textId="77777777" w:rsidR="005B2E99" w:rsidRPr="0012647E"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49BBE77B" w14:textId="77777777" w:rsidR="005B2E99" w:rsidRPr="0012647E" w:rsidRDefault="005B2E99" w:rsidP="00617825">
            <w:pPr>
              <w:rPr>
                <w:rFonts w:eastAsia="Times New Roman" w:cstheme="minorHAnsi"/>
                <w:i/>
                <w:color w:val="000000"/>
                <w:lang w:val="fr-BE" w:eastAsia="fr-FR"/>
              </w:rPr>
            </w:pPr>
            <w:r w:rsidRPr="0012647E">
              <w:rPr>
                <w:rFonts w:eastAsia="Times New Roman" w:cstheme="minorHAnsi"/>
                <w:i/>
                <w:color w:val="000000"/>
                <w:lang w:val="fr-BE" w:eastAsia="fr-FR"/>
              </w:rPr>
              <w:t>Demandez à voir la carte</w:t>
            </w:r>
          </w:p>
        </w:tc>
      </w:tr>
      <w:tr w:rsidR="005B2E99" w:rsidRPr="0012647E" w14:paraId="6C5455CD" w14:textId="77777777" w:rsidTr="00617825">
        <w:tc>
          <w:tcPr>
            <w:tcW w:w="805" w:type="dxa"/>
            <w:tcBorders>
              <w:top w:val="nil"/>
              <w:left w:val="nil"/>
              <w:bottom w:val="nil"/>
              <w:right w:val="single" w:sz="4" w:space="0" w:color="auto"/>
            </w:tcBorders>
          </w:tcPr>
          <w:p w14:paraId="12BCDC49" w14:textId="77777777" w:rsidR="005B2E99" w:rsidRPr="0012647E" w:rsidRDefault="005B2E99" w:rsidP="00617825">
            <w:pPr>
              <w:rPr>
                <w:rFonts w:eastAsia="Times New Roman" w:cstheme="minorHAnsi"/>
                <w:color w:val="000000"/>
                <w:lang w:val="fr-BE" w:eastAsia="fr-FR"/>
              </w:rPr>
            </w:pPr>
            <w:r w:rsidRPr="0012647E">
              <w:rPr>
                <w:rFonts w:eastAsia="Times New Roman" w:cstheme="minorHAnsi"/>
                <w:color w:val="000000"/>
                <w:lang w:val="fr-BE" w:eastAsia="fr-FR"/>
              </w:rPr>
              <w:t>Non</w:t>
            </w:r>
          </w:p>
        </w:tc>
        <w:tc>
          <w:tcPr>
            <w:tcW w:w="630" w:type="dxa"/>
            <w:tcBorders>
              <w:left w:val="single" w:sz="4" w:space="0" w:color="auto"/>
              <w:right w:val="single" w:sz="4" w:space="0" w:color="auto"/>
            </w:tcBorders>
          </w:tcPr>
          <w:p w14:paraId="725B88A6" w14:textId="77777777" w:rsidR="005B2E99" w:rsidRPr="0012647E"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3C9647FC" w14:textId="77777777" w:rsidR="005B2E99" w:rsidRPr="0012647E" w:rsidRDefault="005B2E99" w:rsidP="00617825">
            <w:pPr>
              <w:rPr>
                <w:rFonts w:eastAsia="Times New Roman" w:cstheme="minorHAnsi"/>
                <w:i/>
                <w:color w:val="000000"/>
                <w:lang w:val="fr-BE" w:eastAsia="fr-FR"/>
              </w:rPr>
            </w:pPr>
            <w:r w:rsidRPr="0012647E">
              <w:rPr>
                <w:rFonts w:eastAsia="Times New Roman" w:cstheme="minorHAnsi"/>
                <w:i/>
                <w:color w:val="000000"/>
                <w:lang w:val="fr-BE" w:eastAsia="fr-FR"/>
              </w:rPr>
              <w:t>Remercier le répondant et mettez fin à l’entretien</w:t>
            </w:r>
          </w:p>
        </w:tc>
      </w:tr>
    </w:tbl>
    <w:p w14:paraId="7A6C8FB5" w14:textId="77777777" w:rsidR="005B2E99" w:rsidRDefault="005B2E99" w:rsidP="005B2E99">
      <w:pPr>
        <w:spacing w:before="120" w:after="120"/>
        <w:ind w:left="360"/>
        <w:rPr>
          <w:rFonts w:eastAsia="Times New Roman" w:cstheme="minorHAnsi"/>
          <w:b/>
          <w:color w:val="000000"/>
          <w:lang w:val="fr-BE" w:eastAsia="fr-FR"/>
        </w:rPr>
      </w:pPr>
    </w:p>
    <w:tbl>
      <w:tblPr>
        <w:tblStyle w:val="Grilledutableau"/>
        <w:tblW w:w="9065" w:type="dxa"/>
        <w:tblInd w:w="265" w:type="dxa"/>
        <w:tblLook w:val="04A0" w:firstRow="1" w:lastRow="0" w:firstColumn="1" w:lastColumn="0" w:noHBand="0" w:noVBand="1"/>
      </w:tblPr>
      <w:tblGrid>
        <w:gridCol w:w="3940"/>
        <w:gridCol w:w="360"/>
        <w:gridCol w:w="450"/>
        <w:gridCol w:w="4315"/>
      </w:tblGrid>
      <w:tr w:rsidR="005B2E99" w:rsidRPr="0012647E" w14:paraId="48C482A0" w14:textId="77777777" w:rsidTr="00617825">
        <w:tc>
          <w:tcPr>
            <w:tcW w:w="3940" w:type="dxa"/>
            <w:tcBorders>
              <w:top w:val="nil"/>
              <w:left w:val="nil"/>
              <w:bottom w:val="nil"/>
              <w:right w:val="single" w:sz="4" w:space="0" w:color="auto"/>
            </w:tcBorders>
          </w:tcPr>
          <w:p w14:paraId="31D204DF" w14:textId="77777777" w:rsidR="005B2E99" w:rsidRPr="0012647E" w:rsidRDefault="005B2E99" w:rsidP="00617825">
            <w:pPr>
              <w:rPr>
                <w:rFonts w:eastAsia="Times New Roman" w:cstheme="minorHAnsi"/>
                <w:color w:val="000000"/>
                <w:lang w:val="fr-BE" w:eastAsia="fr-FR"/>
              </w:rPr>
            </w:pPr>
            <w:r w:rsidRPr="0012647E">
              <w:rPr>
                <w:rFonts w:eastAsia="Times New Roman" w:cstheme="minorHAnsi"/>
                <w:b/>
                <w:color w:val="000000"/>
                <w:lang w:val="fr-BE" w:eastAsia="fr-FR"/>
              </w:rPr>
              <w:t>2b.</w:t>
            </w:r>
            <w:r w:rsidRPr="0012647E">
              <w:rPr>
                <w:rFonts w:eastAsia="Times New Roman" w:cstheme="minorHAnsi"/>
                <w:color w:val="000000"/>
                <w:lang w:val="fr-BE" w:eastAsia="fr-FR"/>
              </w:rPr>
              <w:t xml:space="preserve"> Quel est votre âge de cet enfant?</w:t>
            </w:r>
          </w:p>
        </w:tc>
        <w:tc>
          <w:tcPr>
            <w:tcW w:w="360" w:type="dxa"/>
            <w:tcBorders>
              <w:left w:val="single" w:sz="4" w:space="0" w:color="auto"/>
              <w:right w:val="single" w:sz="4" w:space="0" w:color="auto"/>
            </w:tcBorders>
          </w:tcPr>
          <w:p w14:paraId="6111AB10" w14:textId="77777777" w:rsidR="005B2E99" w:rsidRPr="0012647E" w:rsidRDefault="005B2E99" w:rsidP="00617825">
            <w:pPr>
              <w:rPr>
                <w:rFonts w:eastAsia="Times New Roman" w:cstheme="minorHAnsi"/>
                <w:color w:val="000000"/>
                <w:lang w:val="fr-BE" w:eastAsia="fr-FR"/>
              </w:rPr>
            </w:pPr>
          </w:p>
        </w:tc>
        <w:tc>
          <w:tcPr>
            <w:tcW w:w="450" w:type="dxa"/>
            <w:tcBorders>
              <w:left w:val="single" w:sz="4" w:space="0" w:color="auto"/>
              <w:right w:val="single" w:sz="4" w:space="0" w:color="auto"/>
            </w:tcBorders>
          </w:tcPr>
          <w:p w14:paraId="7DDC6CA9" w14:textId="77777777" w:rsidR="005B2E99" w:rsidRPr="0012647E" w:rsidRDefault="005B2E99" w:rsidP="00617825">
            <w:pPr>
              <w:rPr>
                <w:rFonts w:eastAsia="Times New Roman" w:cstheme="minorHAnsi"/>
                <w:color w:val="000000"/>
                <w:lang w:val="fr-BE" w:eastAsia="fr-FR"/>
              </w:rPr>
            </w:pPr>
          </w:p>
        </w:tc>
        <w:tc>
          <w:tcPr>
            <w:tcW w:w="4315" w:type="dxa"/>
            <w:tcBorders>
              <w:top w:val="nil"/>
              <w:left w:val="single" w:sz="4" w:space="0" w:color="auto"/>
              <w:bottom w:val="nil"/>
              <w:right w:val="nil"/>
            </w:tcBorders>
          </w:tcPr>
          <w:p w14:paraId="0C418629" w14:textId="77777777" w:rsidR="005B2E99" w:rsidRPr="0012647E" w:rsidRDefault="005B2E99" w:rsidP="00617825">
            <w:pPr>
              <w:rPr>
                <w:rFonts w:eastAsia="Times New Roman" w:cstheme="minorHAnsi"/>
                <w:i/>
                <w:color w:val="000000"/>
                <w:lang w:val="fr-BE" w:eastAsia="fr-FR"/>
              </w:rPr>
            </w:pPr>
            <w:r w:rsidRPr="0012647E">
              <w:rPr>
                <w:rFonts w:eastAsia="Times New Roman" w:cstheme="minorHAnsi"/>
                <w:i/>
                <w:color w:val="000000"/>
                <w:lang w:val="fr-BE" w:eastAsia="fr-FR"/>
              </w:rPr>
              <w:t>Enregistrer l’âge en année, si moins d’un an « 00 »</w:t>
            </w:r>
          </w:p>
        </w:tc>
      </w:tr>
    </w:tbl>
    <w:p w14:paraId="35D402A7" w14:textId="77777777" w:rsidR="005B2E99" w:rsidRPr="0012647E" w:rsidRDefault="005B2E99" w:rsidP="005B2E99">
      <w:pPr>
        <w:rPr>
          <w:rFonts w:eastAsia="Times New Roman" w:cstheme="minorHAnsi"/>
          <w:i/>
          <w:color w:val="000000"/>
          <w:lang w:val="fr-BE" w:eastAsia="fr-FR"/>
        </w:rPr>
      </w:pPr>
      <w:r w:rsidRPr="0012647E">
        <w:rPr>
          <w:rFonts w:eastAsia="Times New Roman" w:cstheme="minorHAnsi"/>
          <w:i/>
          <w:color w:val="000000"/>
          <w:lang w:val="fr-BE" w:eastAsia="fr-FR"/>
        </w:rPr>
        <w:t>Si le répondant ne connaît pas son âge, </w:t>
      </w:r>
      <w:r w:rsidRPr="0012647E">
        <w:rPr>
          <w:rFonts w:eastAsia="Times New Roman" w:cstheme="minorHAnsi"/>
          <w:b/>
          <w:bCs/>
          <w:i/>
          <w:color w:val="000000"/>
          <w:lang w:val="fr-BE" w:eastAsia="fr-FR"/>
        </w:rPr>
        <w:t>observez</w:t>
      </w:r>
      <w:r w:rsidRPr="0012647E">
        <w:rPr>
          <w:rFonts w:eastAsia="Times New Roman" w:cstheme="minorHAnsi"/>
          <w:i/>
          <w:color w:val="000000"/>
          <w:lang w:val="fr-BE" w:eastAsia="fr-FR"/>
        </w:rPr>
        <w:t> :</w:t>
      </w:r>
    </w:p>
    <w:tbl>
      <w:tblPr>
        <w:tblStyle w:val="Grilledutableau"/>
        <w:tblW w:w="7782" w:type="dxa"/>
        <w:tblInd w:w="1350" w:type="dxa"/>
        <w:tblLook w:val="04A0" w:firstRow="1" w:lastRow="0" w:firstColumn="1" w:lastColumn="0" w:noHBand="0" w:noVBand="1"/>
      </w:tblPr>
      <w:tblGrid>
        <w:gridCol w:w="1477"/>
        <w:gridCol w:w="630"/>
        <w:gridCol w:w="5675"/>
      </w:tblGrid>
      <w:tr w:rsidR="005B2E99" w14:paraId="5D930DA1" w14:textId="77777777" w:rsidTr="00617825">
        <w:trPr>
          <w:trHeight w:val="319"/>
        </w:trPr>
        <w:tc>
          <w:tcPr>
            <w:tcW w:w="1477" w:type="dxa"/>
            <w:tcBorders>
              <w:top w:val="nil"/>
              <w:left w:val="nil"/>
              <w:bottom w:val="nil"/>
              <w:right w:val="single" w:sz="4" w:space="0" w:color="auto"/>
            </w:tcBorders>
          </w:tcPr>
          <w:p w14:paraId="217681EF" w14:textId="77777777" w:rsidR="005B2E99" w:rsidRDefault="005B2E99" w:rsidP="00617825">
            <w:pPr>
              <w:ind w:left="76" w:hanging="76"/>
              <w:rPr>
                <w:rFonts w:eastAsia="Times New Roman" w:cstheme="minorHAnsi"/>
                <w:color w:val="000000"/>
                <w:lang w:val="fr-BE" w:eastAsia="fr-FR"/>
              </w:rPr>
            </w:pPr>
            <w:r>
              <w:rPr>
                <w:rFonts w:eastAsia="Times New Roman" w:cstheme="minorHAnsi"/>
                <w:color w:val="000000"/>
                <w:lang w:val="fr-BE" w:eastAsia="fr-FR"/>
              </w:rPr>
              <w:t>Plus 18 ans</w:t>
            </w:r>
          </w:p>
        </w:tc>
        <w:tc>
          <w:tcPr>
            <w:tcW w:w="630" w:type="dxa"/>
            <w:tcBorders>
              <w:left w:val="single" w:sz="4" w:space="0" w:color="auto"/>
              <w:right w:val="single" w:sz="4" w:space="0" w:color="auto"/>
            </w:tcBorders>
          </w:tcPr>
          <w:p w14:paraId="5A636951" w14:textId="77777777" w:rsidR="005B2E99"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32CC2ACF" w14:textId="77777777" w:rsidR="005B2E99" w:rsidRPr="0011065D" w:rsidRDefault="005B2E99" w:rsidP="00617825">
            <w:pPr>
              <w:rPr>
                <w:rFonts w:eastAsia="Times New Roman" w:cstheme="minorHAnsi"/>
                <w:i/>
                <w:color w:val="000000"/>
                <w:lang w:val="fr-BE" w:eastAsia="fr-FR"/>
              </w:rPr>
            </w:pPr>
            <w:r>
              <w:rPr>
                <w:rFonts w:eastAsia="Times New Roman" w:cstheme="minorHAnsi"/>
                <w:i/>
                <w:color w:val="000000"/>
                <w:lang w:val="fr-BE" w:eastAsia="fr-FR"/>
              </w:rPr>
              <w:t>Demandez à voir la carte</w:t>
            </w:r>
          </w:p>
        </w:tc>
      </w:tr>
      <w:tr w:rsidR="005B2E99" w14:paraId="19492909" w14:textId="77777777" w:rsidTr="00617825">
        <w:tc>
          <w:tcPr>
            <w:tcW w:w="1477" w:type="dxa"/>
            <w:tcBorders>
              <w:top w:val="nil"/>
              <w:left w:val="nil"/>
              <w:bottom w:val="nil"/>
              <w:right w:val="single" w:sz="4" w:space="0" w:color="auto"/>
            </w:tcBorders>
          </w:tcPr>
          <w:p w14:paraId="6D7ECFCC" w14:textId="77777777" w:rsidR="005B2E99" w:rsidRDefault="005B2E99" w:rsidP="00617825">
            <w:pPr>
              <w:rPr>
                <w:rFonts w:eastAsia="Times New Roman" w:cstheme="minorHAnsi"/>
                <w:color w:val="000000"/>
                <w:lang w:val="fr-BE" w:eastAsia="fr-FR"/>
              </w:rPr>
            </w:pPr>
            <w:r>
              <w:rPr>
                <w:rFonts w:eastAsia="Times New Roman" w:cstheme="minorHAnsi"/>
                <w:color w:val="000000"/>
                <w:lang w:val="fr-BE" w:eastAsia="fr-FR"/>
              </w:rPr>
              <w:t>Non</w:t>
            </w:r>
          </w:p>
        </w:tc>
        <w:tc>
          <w:tcPr>
            <w:tcW w:w="630" w:type="dxa"/>
            <w:tcBorders>
              <w:left w:val="single" w:sz="4" w:space="0" w:color="auto"/>
              <w:right w:val="single" w:sz="4" w:space="0" w:color="auto"/>
            </w:tcBorders>
          </w:tcPr>
          <w:p w14:paraId="34F6BE0B" w14:textId="77777777" w:rsidR="005B2E99"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78E58C6D" w14:textId="77777777" w:rsidR="005B2E99" w:rsidRPr="0011065D" w:rsidRDefault="005B2E99" w:rsidP="00617825">
            <w:pPr>
              <w:rPr>
                <w:rFonts w:eastAsia="Times New Roman" w:cstheme="minorHAnsi"/>
                <w:i/>
                <w:color w:val="000000"/>
                <w:lang w:val="fr-BE" w:eastAsia="fr-FR"/>
              </w:rPr>
            </w:pPr>
            <w:r w:rsidRPr="0011065D">
              <w:rPr>
                <w:rFonts w:eastAsia="Times New Roman" w:cstheme="minorHAnsi"/>
                <w:i/>
                <w:color w:val="000000"/>
                <w:lang w:val="fr-BE" w:eastAsia="fr-FR"/>
              </w:rPr>
              <w:t>Remercier le répondant et mettez fin à l’entretien</w:t>
            </w:r>
          </w:p>
        </w:tc>
      </w:tr>
    </w:tbl>
    <w:p w14:paraId="26B8066D" w14:textId="77777777" w:rsidR="005B2E99" w:rsidRPr="00F5638E" w:rsidDel="00A21E23" w:rsidRDefault="005B2E99" w:rsidP="005B2E99">
      <w:pPr>
        <w:spacing w:before="120" w:after="120"/>
        <w:ind w:left="274"/>
        <w:jc w:val="both"/>
        <w:rPr>
          <w:rFonts w:eastAsia="Times New Roman" w:cstheme="minorHAnsi"/>
          <w:b/>
          <w:color w:val="000000"/>
          <w:sz w:val="26"/>
          <w:szCs w:val="26"/>
          <w:lang w:eastAsia="fr-FR"/>
        </w:rPr>
      </w:pPr>
      <w:r>
        <w:rPr>
          <w:rFonts w:eastAsia="Times New Roman" w:cstheme="minorHAnsi"/>
          <w:b/>
          <w:color w:val="000000"/>
          <w:sz w:val="26"/>
          <w:szCs w:val="26"/>
          <w:lang w:eastAsia="fr-FR"/>
        </w:rPr>
        <w:t xml:space="preserve">3. </w:t>
      </w:r>
      <w:r w:rsidRPr="00601F03">
        <w:rPr>
          <w:rFonts w:eastAsia="Times New Roman" w:cstheme="minorHAnsi"/>
          <w:b/>
          <w:color w:val="000000"/>
          <w:sz w:val="26"/>
          <w:szCs w:val="26"/>
          <w:lang w:eastAsia="fr-FR"/>
        </w:rPr>
        <w:t>D</w:t>
      </w:r>
      <w:r>
        <w:rPr>
          <w:rFonts w:eastAsia="Times New Roman" w:cstheme="minorHAnsi"/>
          <w:b/>
          <w:color w:val="000000"/>
          <w:sz w:val="26"/>
          <w:szCs w:val="26"/>
          <w:lang w:eastAsia="fr-FR"/>
        </w:rPr>
        <w:t xml:space="preserve">éterminer l’éligibilité du/de la patient (e) </w:t>
      </w:r>
    </w:p>
    <w:p w14:paraId="7CDB5A5C" w14:textId="77777777" w:rsidR="005B2E99" w:rsidRPr="00F5638E" w:rsidRDefault="005B2E99" w:rsidP="005B2E99">
      <w:pPr>
        <w:rPr>
          <w:rFonts w:eastAsia="Times New Roman" w:cstheme="minorHAnsi"/>
          <w:i/>
          <w:color w:val="000000"/>
          <w:lang w:val="fr-BE" w:eastAsia="fr-FR"/>
        </w:rPr>
      </w:pPr>
      <w:r w:rsidRPr="00F5638E">
        <w:rPr>
          <w:rFonts w:eastAsia="Times New Roman" w:cstheme="minorHAnsi"/>
          <w:i/>
          <w:color w:val="000000"/>
          <w:lang w:val="fr-BE" w:eastAsia="fr-FR"/>
        </w:rPr>
        <w:lastRenderedPageBreak/>
        <w:t>Pour les patient majeur (18 ans et plus)</w:t>
      </w:r>
    </w:p>
    <w:p w14:paraId="062688AA" w14:textId="77777777" w:rsidR="005B2E99" w:rsidRPr="0012647E" w:rsidRDefault="005B2E99" w:rsidP="005B2E99">
      <w:pPr>
        <w:ind w:left="270"/>
        <w:rPr>
          <w:rFonts w:eastAsia="Times New Roman" w:cstheme="minorHAnsi"/>
          <w:color w:val="000000"/>
          <w:lang w:val="fr-BE" w:eastAsia="fr-FR"/>
        </w:rPr>
      </w:pPr>
      <w:r>
        <w:rPr>
          <w:rFonts w:eastAsia="Times New Roman" w:cstheme="minorHAnsi"/>
          <w:b/>
          <w:color w:val="000000"/>
          <w:lang w:val="fr-BE" w:eastAsia="fr-FR"/>
        </w:rPr>
        <w:t>3a</w:t>
      </w:r>
      <w:r w:rsidRPr="00F5638E">
        <w:t xml:space="preserve"> </w:t>
      </w:r>
      <w:r w:rsidRPr="00F5638E">
        <w:rPr>
          <w:rFonts w:eastAsia="Times New Roman" w:cstheme="minorHAnsi"/>
          <w:color w:val="000000"/>
          <w:lang w:val="fr-BE" w:eastAsia="fr-FR"/>
        </w:rPr>
        <w:t>Pourquoi êtes-vous venu au centre de santé aujourd'hui?</w:t>
      </w:r>
    </w:p>
    <w:tbl>
      <w:tblPr>
        <w:tblStyle w:val="Grilledutableau"/>
        <w:tblW w:w="0" w:type="auto"/>
        <w:tblInd w:w="720" w:type="dxa"/>
        <w:tblLook w:val="04A0" w:firstRow="1" w:lastRow="0" w:firstColumn="1" w:lastColumn="0" w:noHBand="0" w:noVBand="1"/>
      </w:tblPr>
      <w:tblGrid>
        <w:gridCol w:w="1447"/>
        <w:gridCol w:w="630"/>
        <w:gridCol w:w="5675"/>
      </w:tblGrid>
      <w:tr w:rsidR="005B2E99" w:rsidRPr="0012647E" w14:paraId="6A1B4EBB" w14:textId="77777777" w:rsidTr="00617825">
        <w:trPr>
          <w:trHeight w:val="319"/>
        </w:trPr>
        <w:tc>
          <w:tcPr>
            <w:tcW w:w="1447" w:type="dxa"/>
            <w:tcBorders>
              <w:top w:val="nil"/>
              <w:left w:val="nil"/>
              <w:bottom w:val="nil"/>
              <w:right w:val="single" w:sz="4" w:space="0" w:color="auto"/>
            </w:tcBorders>
          </w:tcPr>
          <w:p w14:paraId="0F55A45F" w14:textId="77777777" w:rsidR="005B2E99" w:rsidRPr="0012647E" w:rsidRDefault="005B2E99" w:rsidP="00617825">
            <w:pPr>
              <w:ind w:left="76" w:hanging="76"/>
              <w:rPr>
                <w:rFonts w:eastAsia="Times New Roman" w:cstheme="minorHAnsi"/>
                <w:color w:val="000000"/>
                <w:lang w:val="fr-BE" w:eastAsia="fr-FR"/>
              </w:rPr>
            </w:pPr>
            <w:r w:rsidRPr="00B64AE9">
              <w:rPr>
                <w:rFonts w:eastAsia="Times New Roman" w:cstheme="minorHAnsi"/>
                <w:lang w:val="fr-BE" w:eastAsia="fr-FR"/>
              </w:rPr>
              <w:t>F</w:t>
            </w:r>
            <w:r>
              <w:rPr>
                <w:rFonts w:eastAsia="Times New Roman" w:cstheme="minorHAnsi"/>
                <w:lang w:val="fr-BE" w:eastAsia="fr-FR"/>
              </w:rPr>
              <w:t>ièvre</w:t>
            </w:r>
          </w:p>
        </w:tc>
        <w:tc>
          <w:tcPr>
            <w:tcW w:w="630" w:type="dxa"/>
            <w:tcBorders>
              <w:left w:val="single" w:sz="4" w:space="0" w:color="auto"/>
              <w:right w:val="single" w:sz="4" w:space="0" w:color="auto"/>
            </w:tcBorders>
          </w:tcPr>
          <w:p w14:paraId="638F9658" w14:textId="77777777" w:rsidR="005B2E99" w:rsidRPr="0012647E"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168792E6" w14:textId="77777777" w:rsidR="005B2E99" w:rsidRPr="0012647E" w:rsidRDefault="005B2E99" w:rsidP="00617825">
            <w:pPr>
              <w:rPr>
                <w:rFonts w:eastAsia="Times New Roman" w:cstheme="minorHAnsi"/>
                <w:i/>
                <w:color w:val="000000"/>
                <w:lang w:val="fr-BE" w:eastAsia="fr-FR"/>
              </w:rPr>
            </w:pPr>
            <w:r>
              <w:rPr>
                <w:rFonts w:eastAsia="Times New Roman" w:cstheme="minorHAnsi"/>
                <w:i/>
                <w:color w:val="000000"/>
                <w:lang w:val="fr-BE" w:eastAsia="fr-FR"/>
              </w:rPr>
              <w:t xml:space="preserve">Allez </w:t>
            </w:r>
            <w:r w:rsidRPr="0012647E">
              <w:rPr>
                <w:rFonts w:eastAsia="Times New Roman" w:cstheme="minorHAnsi"/>
                <w:i/>
                <w:color w:val="000000"/>
                <w:lang w:val="fr-BE" w:eastAsia="fr-FR"/>
              </w:rPr>
              <w:t>à</w:t>
            </w:r>
            <w:r>
              <w:rPr>
                <w:rFonts w:eastAsia="Times New Roman" w:cstheme="minorHAnsi"/>
                <w:i/>
                <w:color w:val="000000"/>
                <w:lang w:val="fr-BE" w:eastAsia="fr-FR"/>
              </w:rPr>
              <w:t xml:space="preserve"> la </w:t>
            </w:r>
            <w:r w:rsidRPr="00F5638E">
              <w:rPr>
                <w:rFonts w:eastAsia="Times New Roman" w:cstheme="minorHAnsi"/>
                <w:b/>
                <w:i/>
                <w:color w:val="000000"/>
                <w:lang w:val="fr-BE" w:eastAsia="fr-FR"/>
              </w:rPr>
              <w:t>section 2</w:t>
            </w:r>
          </w:p>
        </w:tc>
      </w:tr>
      <w:tr w:rsidR="005B2E99" w:rsidRPr="0012647E" w14:paraId="796161CB" w14:textId="77777777" w:rsidTr="00617825">
        <w:tc>
          <w:tcPr>
            <w:tcW w:w="1447" w:type="dxa"/>
            <w:tcBorders>
              <w:top w:val="nil"/>
              <w:left w:val="nil"/>
              <w:bottom w:val="nil"/>
              <w:right w:val="single" w:sz="4" w:space="0" w:color="auto"/>
            </w:tcBorders>
          </w:tcPr>
          <w:p w14:paraId="34A83938" w14:textId="77777777" w:rsidR="005B2E99" w:rsidRPr="0012647E" w:rsidRDefault="005B2E99" w:rsidP="00617825">
            <w:pPr>
              <w:rPr>
                <w:rFonts w:eastAsia="Times New Roman" w:cstheme="minorHAnsi"/>
                <w:color w:val="000000"/>
                <w:lang w:val="fr-BE" w:eastAsia="fr-FR"/>
              </w:rPr>
            </w:pPr>
            <w:r w:rsidRPr="00445BFE">
              <w:rPr>
                <w:rFonts w:eastAsia="Times New Roman" w:cstheme="minorHAnsi"/>
                <w:lang w:val="fr-BE" w:eastAsia="fr-FR"/>
              </w:rPr>
              <w:t>A</w:t>
            </w:r>
            <w:r>
              <w:rPr>
                <w:rFonts w:eastAsia="Times New Roman" w:cstheme="minorHAnsi"/>
                <w:lang w:val="fr-BE" w:eastAsia="fr-FR"/>
              </w:rPr>
              <w:t>utre raison</w:t>
            </w:r>
          </w:p>
        </w:tc>
        <w:tc>
          <w:tcPr>
            <w:tcW w:w="630" w:type="dxa"/>
            <w:tcBorders>
              <w:left w:val="single" w:sz="4" w:space="0" w:color="auto"/>
              <w:right w:val="single" w:sz="4" w:space="0" w:color="auto"/>
            </w:tcBorders>
          </w:tcPr>
          <w:p w14:paraId="34A7F8A7" w14:textId="77777777" w:rsidR="005B2E99" w:rsidRPr="0012647E"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2AFAFA4F" w14:textId="77777777" w:rsidR="005B2E99" w:rsidRPr="0012647E" w:rsidRDefault="005B2E99" w:rsidP="00617825">
            <w:pPr>
              <w:rPr>
                <w:rFonts w:eastAsia="Times New Roman" w:cstheme="minorHAnsi"/>
                <w:i/>
                <w:color w:val="000000"/>
                <w:lang w:val="fr-BE" w:eastAsia="fr-FR"/>
              </w:rPr>
            </w:pPr>
            <w:r w:rsidRPr="0012647E">
              <w:rPr>
                <w:rFonts w:eastAsia="Times New Roman" w:cstheme="minorHAnsi"/>
                <w:i/>
                <w:color w:val="000000"/>
                <w:lang w:val="fr-BE" w:eastAsia="fr-FR"/>
              </w:rPr>
              <w:t>Remercier le répondant et mettez fin à l’entretien</w:t>
            </w:r>
          </w:p>
        </w:tc>
      </w:tr>
    </w:tbl>
    <w:p w14:paraId="27F19252" w14:textId="77777777" w:rsidR="005B2E99" w:rsidRDefault="005B2E99" w:rsidP="005B2E99">
      <w:pPr>
        <w:rPr>
          <w:rFonts w:eastAsia="Times New Roman" w:cstheme="minorHAnsi"/>
          <w:color w:val="000000"/>
          <w:lang w:val="fr-BE" w:eastAsia="fr-FR"/>
        </w:rPr>
      </w:pPr>
    </w:p>
    <w:p w14:paraId="79872B14" w14:textId="0AA98AD9" w:rsidR="005B2E99" w:rsidRPr="00F5638E" w:rsidRDefault="005B2E99" w:rsidP="005B2E99">
      <w:pPr>
        <w:rPr>
          <w:rFonts w:eastAsia="Times New Roman" w:cstheme="minorHAnsi"/>
          <w:i/>
          <w:color w:val="000000"/>
          <w:lang w:val="fr-BE" w:eastAsia="fr-FR"/>
        </w:rPr>
      </w:pPr>
      <w:r w:rsidRPr="00F5638E">
        <w:rPr>
          <w:rFonts w:eastAsia="Times New Roman" w:cstheme="minorHAnsi"/>
          <w:i/>
          <w:color w:val="000000"/>
          <w:lang w:val="fr-BE" w:eastAsia="fr-FR"/>
        </w:rPr>
        <w:t xml:space="preserve">Pour </w:t>
      </w:r>
      <w:r w:rsidR="005C77F9" w:rsidRPr="00F5638E">
        <w:rPr>
          <w:rFonts w:eastAsia="Times New Roman" w:cstheme="minorHAnsi"/>
          <w:i/>
          <w:color w:val="000000"/>
          <w:lang w:val="fr-BE" w:eastAsia="fr-FR"/>
        </w:rPr>
        <w:t>les patients majeurs</w:t>
      </w:r>
      <w:r w:rsidRPr="00F5638E">
        <w:rPr>
          <w:rFonts w:eastAsia="Times New Roman" w:cstheme="minorHAnsi"/>
          <w:i/>
          <w:color w:val="000000"/>
          <w:lang w:val="fr-BE" w:eastAsia="fr-FR"/>
        </w:rPr>
        <w:t xml:space="preserve"> (</w:t>
      </w:r>
      <w:r>
        <w:rPr>
          <w:rFonts w:eastAsia="Times New Roman" w:cstheme="minorHAnsi"/>
          <w:i/>
          <w:color w:val="000000"/>
          <w:lang w:val="fr-BE" w:eastAsia="fr-FR"/>
        </w:rPr>
        <w:t>moins de 18</w:t>
      </w:r>
      <w:r w:rsidRPr="00F5638E">
        <w:rPr>
          <w:rFonts w:eastAsia="Times New Roman" w:cstheme="minorHAnsi"/>
          <w:i/>
          <w:color w:val="000000"/>
          <w:lang w:val="fr-BE" w:eastAsia="fr-FR"/>
        </w:rPr>
        <w:t xml:space="preserve"> ans)</w:t>
      </w:r>
    </w:p>
    <w:p w14:paraId="518C8F8E" w14:textId="77777777" w:rsidR="005B2E99" w:rsidRPr="00F5638E" w:rsidRDefault="005B2E99" w:rsidP="005B2E99">
      <w:pPr>
        <w:ind w:left="270"/>
        <w:rPr>
          <w:rFonts w:eastAsia="Times New Roman" w:cstheme="minorHAnsi"/>
          <w:color w:val="000000"/>
          <w:lang w:val="fr-BE" w:eastAsia="fr-FR"/>
        </w:rPr>
      </w:pPr>
      <w:r w:rsidRPr="00F5638E">
        <w:rPr>
          <w:rFonts w:eastAsia="Times New Roman" w:cstheme="minorHAnsi"/>
          <w:b/>
          <w:color w:val="000000"/>
          <w:lang w:val="fr-BE" w:eastAsia="fr-FR"/>
        </w:rPr>
        <w:t>3b</w:t>
      </w:r>
      <w:r w:rsidRPr="00F5638E">
        <w:t xml:space="preserve"> </w:t>
      </w:r>
      <w:r w:rsidRPr="00F5638E">
        <w:rPr>
          <w:rFonts w:eastAsia="Times New Roman" w:cstheme="minorHAnsi"/>
          <w:lang w:val="fr-BE" w:eastAsia="fr-FR"/>
        </w:rPr>
        <w:t>Pourquoi êtes-vous amené cet enfant au centre de santé aujourd'hui</w:t>
      </w:r>
      <w:r w:rsidRPr="00F5638E">
        <w:rPr>
          <w:rFonts w:eastAsia="Times New Roman" w:cstheme="minorHAnsi"/>
          <w:color w:val="000000"/>
          <w:lang w:val="fr-BE" w:eastAsia="fr-FR"/>
        </w:rPr>
        <w:t>?</w:t>
      </w:r>
    </w:p>
    <w:tbl>
      <w:tblPr>
        <w:tblStyle w:val="Grilledutableau"/>
        <w:tblW w:w="0" w:type="auto"/>
        <w:tblInd w:w="720" w:type="dxa"/>
        <w:tblLook w:val="04A0" w:firstRow="1" w:lastRow="0" w:firstColumn="1" w:lastColumn="0" w:noHBand="0" w:noVBand="1"/>
      </w:tblPr>
      <w:tblGrid>
        <w:gridCol w:w="1447"/>
        <w:gridCol w:w="630"/>
        <w:gridCol w:w="5675"/>
      </w:tblGrid>
      <w:tr w:rsidR="005B2E99" w:rsidRPr="0012647E" w14:paraId="6BDC8C3C" w14:textId="77777777" w:rsidTr="00617825">
        <w:trPr>
          <w:trHeight w:val="319"/>
        </w:trPr>
        <w:tc>
          <w:tcPr>
            <w:tcW w:w="1447" w:type="dxa"/>
            <w:tcBorders>
              <w:top w:val="nil"/>
              <w:left w:val="nil"/>
              <w:bottom w:val="nil"/>
              <w:right w:val="single" w:sz="4" w:space="0" w:color="auto"/>
            </w:tcBorders>
          </w:tcPr>
          <w:p w14:paraId="186C2D01" w14:textId="77777777" w:rsidR="005B2E99" w:rsidRPr="0012647E" w:rsidRDefault="005B2E99" w:rsidP="00617825">
            <w:pPr>
              <w:ind w:left="76" w:hanging="76"/>
              <w:rPr>
                <w:rFonts w:eastAsia="Times New Roman" w:cstheme="minorHAnsi"/>
                <w:color w:val="000000"/>
                <w:lang w:val="fr-BE" w:eastAsia="fr-FR"/>
              </w:rPr>
            </w:pPr>
            <w:r w:rsidRPr="00B64AE9">
              <w:rPr>
                <w:rFonts w:eastAsia="Times New Roman" w:cstheme="minorHAnsi"/>
                <w:lang w:val="fr-BE" w:eastAsia="fr-FR"/>
              </w:rPr>
              <w:t>F</w:t>
            </w:r>
            <w:r>
              <w:rPr>
                <w:rFonts w:eastAsia="Times New Roman" w:cstheme="minorHAnsi"/>
                <w:lang w:val="fr-BE" w:eastAsia="fr-FR"/>
              </w:rPr>
              <w:t>ièvre</w:t>
            </w:r>
          </w:p>
        </w:tc>
        <w:tc>
          <w:tcPr>
            <w:tcW w:w="630" w:type="dxa"/>
            <w:tcBorders>
              <w:left w:val="single" w:sz="4" w:space="0" w:color="auto"/>
              <w:right w:val="single" w:sz="4" w:space="0" w:color="auto"/>
            </w:tcBorders>
          </w:tcPr>
          <w:p w14:paraId="090740DB" w14:textId="77777777" w:rsidR="005B2E99" w:rsidRPr="0012647E"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764FBB97" w14:textId="77777777" w:rsidR="005B2E99" w:rsidRPr="0012647E" w:rsidRDefault="005B2E99" w:rsidP="00617825">
            <w:pPr>
              <w:rPr>
                <w:rFonts w:eastAsia="Times New Roman" w:cstheme="minorHAnsi"/>
                <w:i/>
                <w:color w:val="000000"/>
                <w:lang w:val="fr-BE" w:eastAsia="fr-FR"/>
              </w:rPr>
            </w:pPr>
            <w:r>
              <w:rPr>
                <w:rFonts w:eastAsia="Times New Roman" w:cstheme="minorHAnsi"/>
                <w:i/>
                <w:color w:val="000000"/>
                <w:lang w:val="fr-BE" w:eastAsia="fr-FR"/>
              </w:rPr>
              <w:t xml:space="preserve">Allez </w:t>
            </w:r>
            <w:r w:rsidRPr="0012647E">
              <w:rPr>
                <w:rFonts w:eastAsia="Times New Roman" w:cstheme="minorHAnsi"/>
                <w:i/>
                <w:color w:val="000000"/>
                <w:lang w:val="fr-BE" w:eastAsia="fr-FR"/>
              </w:rPr>
              <w:t>à</w:t>
            </w:r>
            <w:r>
              <w:rPr>
                <w:rFonts w:eastAsia="Times New Roman" w:cstheme="minorHAnsi"/>
                <w:i/>
                <w:color w:val="000000"/>
                <w:lang w:val="fr-BE" w:eastAsia="fr-FR"/>
              </w:rPr>
              <w:t xml:space="preserve"> la </w:t>
            </w:r>
            <w:r w:rsidRPr="00F5638E">
              <w:rPr>
                <w:rFonts w:eastAsia="Times New Roman" w:cstheme="minorHAnsi"/>
                <w:b/>
                <w:i/>
                <w:color w:val="000000"/>
                <w:lang w:val="fr-BE" w:eastAsia="fr-FR"/>
              </w:rPr>
              <w:t>section</w:t>
            </w:r>
            <w:r>
              <w:rPr>
                <w:rFonts w:eastAsia="Times New Roman" w:cstheme="minorHAnsi"/>
                <w:b/>
                <w:i/>
                <w:color w:val="000000"/>
                <w:lang w:val="fr-BE" w:eastAsia="fr-FR"/>
              </w:rPr>
              <w:t xml:space="preserve"> 3</w:t>
            </w:r>
          </w:p>
        </w:tc>
      </w:tr>
      <w:tr w:rsidR="005B2E99" w:rsidRPr="0012647E" w14:paraId="7AF77603" w14:textId="77777777" w:rsidTr="00617825">
        <w:tc>
          <w:tcPr>
            <w:tcW w:w="1447" w:type="dxa"/>
            <w:tcBorders>
              <w:top w:val="nil"/>
              <w:left w:val="nil"/>
              <w:bottom w:val="nil"/>
              <w:right w:val="single" w:sz="4" w:space="0" w:color="auto"/>
            </w:tcBorders>
          </w:tcPr>
          <w:p w14:paraId="06FCC7B8" w14:textId="77777777" w:rsidR="005B2E99" w:rsidRPr="0012647E" w:rsidRDefault="005B2E99" w:rsidP="00617825">
            <w:pPr>
              <w:rPr>
                <w:rFonts w:eastAsia="Times New Roman" w:cstheme="minorHAnsi"/>
                <w:color w:val="000000"/>
                <w:lang w:val="fr-BE" w:eastAsia="fr-FR"/>
              </w:rPr>
            </w:pPr>
            <w:r w:rsidRPr="00445BFE">
              <w:rPr>
                <w:rFonts w:eastAsia="Times New Roman" w:cstheme="minorHAnsi"/>
                <w:lang w:val="fr-BE" w:eastAsia="fr-FR"/>
              </w:rPr>
              <w:t>A</w:t>
            </w:r>
            <w:r>
              <w:rPr>
                <w:rFonts w:eastAsia="Times New Roman" w:cstheme="minorHAnsi"/>
                <w:lang w:val="fr-BE" w:eastAsia="fr-FR"/>
              </w:rPr>
              <w:t>utre raison</w:t>
            </w:r>
          </w:p>
        </w:tc>
        <w:tc>
          <w:tcPr>
            <w:tcW w:w="630" w:type="dxa"/>
            <w:tcBorders>
              <w:left w:val="single" w:sz="4" w:space="0" w:color="auto"/>
              <w:right w:val="single" w:sz="4" w:space="0" w:color="auto"/>
            </w:tcBorders>
          </w:tcPr>
          <w:p w14:paraId="2A86A34E" w14:textId="77777777" w:rsidR="005B2E99" w:rsidRPr="0012647E" w:rsidRDefault="005B2E99" w:rsidP="00617825">
            <w:pPr>
              <w:rPr>
                <w:rFonts w:eastAsia="Times New Roman" w:cstheme="minorHAnsi"/>
                <w:color w:val="000000"/>
                <w:lang w:val="fr-BE" w:eastAsia="fr-FR"/>
              </w:rPr>
            </w:pPr>
          </w:p>
        </w:tc>
        <w:tc>
          <w:tcPr>
            <w:tcW w:w="5675" w:type="dxa"/>
            <w:tcBorders>
              <w:top w:val="nil"/>
              <w:left w:val="single" w:sz="4" w:space="0" w:color="auto"/>
              <w:bottom w:val="nil"/>
              <w:right w:val="nil"/>
            </w:tcBorders>
          </w:tcPr>
          <w:p w14:paraId="0A33A96D" w14:textId="77777777" w:rsidR="005B2E99" w:rsidRPr="0012647E" w:rsidRDefault="005B2E99" w:rsidP="00617825">
            <w:pPr>
              <w:rPr>
                <w:rFonts w:eastAsia="Times New Roman" w:cstheme="minorHAnsi"/>
                <w:i/>
                <w:color w:val="000000"/>
                <w:lang w:val="fr-BE" w:eastAsia="fr-FR"/>
              </w:rPr>
            </w:pPr>
            <w:r w:rsidRPr="0012647E">
              <w:rPr>
                <w:rFonts w:eastAsia="Times New Roman" w:cstheme="minorHAnsi"/>
                <w:i/>
                <w:color w:val="000000"/>
                <w:lang w:val="fr-BE" w:eastAsia="fr-FR"/>
              </w:rPr>
              <w:t>Remercier le répondant et mettez fin à l’entretien</w:t>
            </w:r>
          </w:p>
        </w:tc>
      </w:tr>
    </w:tbl>
    <w:p w14:paraId="390A434A" w14:textId="77777777" w:rsidR="005C77F9" w:rsidRDefault="005C77F9" w:rsidP="005B2E99">
      <w:pPr>
        <w:rPr>
          <w:rFonts w:eastAsia="Times New Roman" w:cstheme="minorHAnsi"/>
          <w:lang w:val="fr-BE" w:eastAsia="fr-FR"/>
        </w:rPr>
      </w:pPr>
    </w:p>
    <w:p w14:paraId="36B2D934" w14:textId="745341A5" w:rsidR="005B2E99" w:rsidRPr="008C6AC1" w:rsidRDefault="005B2E99" w:rsidP="005B2E99">
      <w:pPr>
        <w:rPr>
          <w:rFonts w:eastAsia="Times New Roman" w:cstheme="minorHAnsi"/>
          <w:b/>
          <w:bCs/>
          <w:color w:val="000000"/>
          <w:sz w:val="28"/>
          <w:szCs w:val="28"/>
          <w:u w:val="single"/>
          <w:lang w:val="fr-BE" w:eastAsia="fr-FR"/>
        </w:rPr>
      </w:pPr>
      <w:r w:rsidRPr="008C6AC1">
        <w:rPr>
          <w:rFonts w:eastAsia="Times New Roman" w:cstheme="minorHAnsi"/>
          <w:b/>
          <w:bCs/>
          <w:color w:val="000000"/>
          <w:sz w:val="28"/>
          <w:szCs w:val="28"/>
          <w:u w:val="single"/>
          <w:lang w:val="fr-BE" w:eastAsia="fr-FR"/>
        </w:rPr>
        <w:t>S</w:t>
      </w:r>
      <w:r>
        <w:rPr>
          <w:rFonts w:eastAsia="Times New Roman" w:cstheme="minorHAnsi"/>
          <w:b/>
          <w:bCs/>
          <w:color w:val="000000"/>
          <w:sz w:val="28"/>
          <w:szCs w:val="28"/>
          <w:u w:val="single"/>
          <w:lang w:val="fr-BE" w:eastAsia="fr-FR"/>
        </w:rPr>
        <w:t>ection 2</w:t>
      </w:r>
      <w:r w:rsidRPr="008C6AC1">
        <w:rPr>
          <w:rFonts w:eastAsia="Times New Roman" w:cstheme="minorHAnsi"/>
          <w:b/>
          <w:bCs/>
          <w:color w:val="000000"/>
          <w:sz w:val="28"/>
          <w:szCs w:val="28"/>
          <w:u w:val="single"/>
          <w:lang w:val="fr-BE" w:eastAsia="fr-FR"/>
        </w:rPr>
        <w:t>: Patient</w:t>
      </w:r>
      <w:r>
        <w:rPr>
          <w:rFonts w:eastAsia="Times New Roman" w:cstheme="minorHAnsi"/>
          <w:b/>
          <w:bCs/>
          <w:color w:val="000000"/>
          <w:sz w:val="28"/>
          <w:szCs w:val="28"/>
          <w:u w:val="single"/>
          <w:lang w:val="fr-BE" w:eastAsia="fr-FR"/>
        </w:rPr>
        <w:t>(e)</w:t>
      </w:r>
      <w:r w:rsidRPr="008C6AC1">
        <w:rPr>
          <w:rFonts w:eastAsia="Times New Roman" w:cstheme="minorHAnsi"/>
          <w:b/>
          <w:bCs/>
          <w:color w:val="000000"/>
          <w:sz w:val="28"/>
          <w:szCs w:val="28"/>
          <w:u w:val="single"/>
          <w:lang w:val="fr-BE" w:eastAsia="fr-FR"/>
        </w:rPr>
        <w:t>s</w:t>
      </w:r>
      <w:r>
        <w:rPr>
          <w:rFonts w:eastAsia="Times New Roman" w:cstheme="minorHAnsi"/>
          <w:b/>
          <w:bCs/>
          <w:color w:val="000000"/>
          <w:sz w:val="28"/>
          <w:szCs w:val="28"/>
          <w:u w:val="single"/>
          <w:lang w:val="fr-BE" w:eastAsia="fr-FR"/>
        </w:rPr>
        <w:t xml:space="preserve">  de 18</w:t>
      </w:r>
      <w:r w:rsidRPr="008C6AC1">
        <w:rPr>
          <w:rFonts w:eastAsia="Times New Roman" w:cstheme="minorHAnsi"/>
          <w:b/>
          <w:bCs/>
          <w:color w:val="000000"/>
          <w:sz w:val="28"/>
          <w:szCs w:val="28"/>
          <w:u w:val="single"/>
          <w:lang w:val="fr-BE" w:eastAsia="fr-FR"/>
        </w:rPr>
        <w:t xml:space="preserve"> ans et plus</w:t>
      </w:r>
      <w:r>
        <w:rPr>
          <w:rFonts w:eastAsia="Times New Roman" w:cstheme="minorHAnsi"/>
          <w:b/>
          <w:bCs/>
          <w:color w:val="000000"/>
          <w:sz w:val="28"/>
          <w:szCs w:val="28"/>
          <w:u w:val="single"/>
          <w:lang w:val="fr-BE" w:eastAsia="fr-FR"/>
        </w:rPr>
        <w:t xml:space="preserve"> avec fièvre</w:t>
      </w:r>
      <w:r w:rsidRPr="008C6AC1">
        <w:rPr>
          <w:rFonts w:eastAsia="Times New Roman" w:cstheme="minorHAnsi"/>
          <w:b/>
          <w:bCs/>
          <w:color w:val="000000"/>
          <w:sz w:val="28"/>
          <w:szCs w:val="28"/>
          <w:u w:val="single"/>
          <w:lang w:val="fr-BE" w:eastAsia="fr-FR"/>
        </w:rPr>
        <w:t xml:space="preserve"> </w:t>
      </w:r>
    </w:p>
    <w:tbl>
      <w:tblPr>
        <w:tblW w:w="5017" w:type="pct"/>
        <w:tblLayout w:type="fixed"/>
        <w:tblCellMar>
          <w:left w:w="0" w:type="dxa"/>
          <w:right w:w="0" w:type="dxa"/>
        </w:tblCellMar>
        <w:tblLook w:val="04A0" w:firstRow="1" w:lastRow="0" w:firstColumn="1" w:lastColumn="0" w:noHBand="0" w:noVBand="1"/>
      </w:tblPr>
      <w:tblGrid>
        <w:gridCol w:w="694"/>
        <w:gridCol w:w="3521"/>
        <w:gridCol w:w="3036"/>
        <w:gridCol w:w="90"/>
        <w:gridCol w:w="336"/>
        <w:gridCol w:w="1365"/>
      </w:tblGrid>
      <w:tr w:rsidR="005B2E99" w:rsidRPr="00F4396F" w14:paraId="68B5DA0F" w14:textId="77777777" w:rsidTr="00617825">
        <w:tc>
          <w:tcPr>
            <w:tcW w:w="38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436F78" w14:textId="77777777" w:rsidR="005B2E99" w:rsidRPr="00F4396F" w:rsidRDefault="005B2E99" w:rsidP="00617825">
            <w:pPr>
              <w:rPr>
                <w:rFonts w:eastAsia="Times New Roman" w:cstheme="minorHAnsi"/>
                <w:sz w:val="20"/>
                <w:szCs w:val="20"/>
                <w:lang w:val="fr-BE" w:eastAsia="fr-FR"/>
              </w:rPr>
            </w:pPr>
            <w:r>
              <w:rPr>
                <w:rFonts w:eastAsia="Times New Roman" w:cstheme="minorHAnsi"/>
                <w:b/>
                <w:bCs/>
                <w:sz w:val="20"/>
                <w:szCs w:val="20"/>
                <w:lang w:val="fr-BE" w:eastAsia="fr-FR"/>
              </w:rPr>
              <w:t>No</w:t>
            </w:r>
            <w:r w:rsidRPr="00F4396F">
              <w:rPr>
                <w:rFonts w:eastAsia="Times New Roman" w:cstheme="minorHAnsi"/>
                <w:b/>
                <w:bCs/>
                <w:sz w:val="20"/>
                <w:szCs w:val="20"/>
                <w:lang w:val="fr-BE" w:eastAsia="fr-FR"/>
              </w:rPr>
              <w:t>.</w:t>
            </w:r>
          </w:p>
        </w:tc>
        <w:tc>
          <w:tcPr>
            <w:tcW w:w="1947"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181553" w14:textId="77777777" w:rsidR="005B2E99" w:rsidRPr="00F4396F" w:rsidRDefault="005B2E99" w:rsidP="00617825">
            <w:pPr>
              <w:jc w:val="center"/>
              <w:rPr>
                <w:rFonts w:eastAsia="Times New Roman" w:cstheme="minorHAnsi"/>
                <w:sz w:val="20"/>
                <w:szCs w:val="20"/>
                <w:lang w:val="fr-BE" w:eastAsia="fr-FR"/>
              </w:rPr>
            </w:pPr>
            <w:r>
              <w:rPr>
                <w:rFonts w:eastAsia="Times New Roman" w:cstheme="minorHAnsi"/>
                <w:b/>
                <w:bCs/>
                <w:sz w:val="20"/>
                <w:szCs w:val="20"/>
                <w:lang w:val="fr-BE" w:eastAsia="fr-FR"/>
              </w:rPr>
              <w:t>Question</w:t>
            </w:r>
            <w:r w:rsidRPr="00F4396F">
              <w:rPr>
                <w:rFonts w:eastAsia="Times New Roman" w:cstheme="minorHAnsi"/>
                <w:b/>
                <w:bCs/>
                <w:sz w:val="20"/>
                <w:szCs w:val="20"/>
                <w:lang w:val="fr-BE" w:eastAsia="fr-FR"/>
              </w:rPr>
              <w:t xml:space="preserve"> </w:t>
            </w:r>
          </w:p>
        </w:tc>
        <w:tc>
          <w:tcPr>
            <w:tcW w:w="1915" w:type="pct"/>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F6FCFA"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Réponse et code</w:t>
            </w: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53C4E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Aller à</w:t>
            </w:r>
          </w:p>
        </w:tc>
      </w:tr>
      <w:tr w:rsidR="005B2E99" w:rsidRPr="00F4396F" w14:paraId="75032D83" w14:textId="77777777" w:rsidTr="00617825">
        <w:trPr>
          <w:trHeight w:val="170"/>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237B733A"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2</w:t>
            </w:r>
            <w:r w:rsidRPr="00F4396F">
              <w:rPr>
                <w:rFonts w:eastAsia="Times New Roman" w:cstheme="minorHAnsi"/>
                <w:sz w:val="20"/>
                <w:szCs w:val="20"/>
                <w:lang w:val="fr-BE" w:eastAsia="fr-FR"/>
              </w:rPr>
              <w:t>01.</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520042A0"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Quel est le sexe du répondant</w:t>
            </w:r>
          </w:p>
        </w:tc>
        <w:tc>
          <w:tcPr>
            <w:tcW w:w="1679" w:type="pct"/>
            <w:tcBorders>
              <w:top w:val="single" w:sz="4" w:space="0" w:color="auto"/>
              <w:left w:val="single" w:sz="4" w:space="0" w:color="auto"/>
            </w:tcBorders>
            <w:tcMar>
              <w:top w:w="0" w:type="dxa"/>
              <w:left w:w="108" w:type="dxa"/>
              <w:bottom w:w="0" w:type="dxa"/>
              <w:right w:w="108" w:type="dxa"/>
            </w:tcMar>
            <w:hideMark/>
          </w:tcPr>
          <w:p w14:paraId="6F08C3B2"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Féminin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3E48801F"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7E67F3DC"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 </w:t>
            </w:r>
          </w:p>
        </w:tc>
      </w:tr>
      <w:tr w:rsidR="005B2E99" w:rsidRPr="00F4396F" w14:paraId="12A2A572"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15F5FEB1"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193888C5"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28E3B773"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Masculin……………………………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43016E00"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28E5CAD2" w14:textId="77777777" w:rsidR="005B2E99" w:rsidRPr="00F4396F" w:rsidRDefault="005B2E99" w:rsidP="00617825">
            <w:pPr>
              <w:rPr>
                <w:rFonts w:eastAsia="Times New Roman" w:cstheme="minorHAnsi"/>
                <w:b/>
                <w:bCs/>
                <w:sz w:val="20"/>
                <w:szCs w:val="20"/>
                <w:lang w:val="fr-BE" w:eastAsia="fr-FR"/>
              </w:rPr>
            </w:pPr>
          </w:p>
        </w:tc>
      </w:tr>
      <w:tr w:rsidR="005B2E99" w:rsidRPr="00F4396F" w14:paraId="55535132" w14:textId="77777777" w:rsidTr="00617825">
        <w:trPr>
          <w:trHeight w:val="22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04B1C103"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202</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32464537"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 xml:space="preserve">Au cours de la visite d'aujourd'hui, </w:t>
            </w:r>
            <w:r>
              <w:rPr>
                <w:rFonts w:eastAsia="Times New Roman" w:cstheme="minorHAnsi"/>
                <w:sz w:val="20"/>
                <w:szCs w:val="20"/>
                <w:lang w:val="fr-BE" w:eastAsia="fr-FR"/>
              </w:rPr>
              <w:t>l’agent de sant</w:t>
            </w:r>
            <w:r w:rsidRPr="00F4396F">
              <w:rPr>
                <w:rFonts w:eastAsia="Times New Roman" w:cstheme="minorHAnsi"/>
                <w:sz w:val="20"/>
                <w:szCs w:val="20"/>
                <w:lang w:val="fr-BE" w:eastAsia="fr-FR"/>
              </w:rPr>
              <w:t>é</w:t>
            </w:r>
            <w:r>
              <w:rPr>
                <w:rFonts w:eastAsia="Times New Roman" w:cstheme="minorHAnsi"/>
                <w:sz w:val="20"/>
                <w:szCs w:val="20"/>
                <w:lang w:val="fr-BE" w:eastAsia="fr-FR"/>
              </w:rPr>
              <w:t xml:space="preserve"> vous</w:t>
            </w:r>
            <w:r w:rsidRPr="00F4396F">
              <w:rPr>
                <w:rFonts w:eastAsia="Times New Roman" w:cstheme="minorHAnsi"/>
                <w:sz w:val="20"/>
                <w:szCs w:val="20"/>
                <w:lang w:val="fr-BE" w:eastAsia="fr-FR"/>
              </w:rPr>
              <w:t xml:space="preserve"> a-t-</w:t>
            </w:r>
            <w:r>
              <w:rPr>
                <w:rFonts w:eastAsia="Times New Roman" w:cstheme="minorHAnsi"/>
                <w:sz w:val="20"/>
                <w:szCs w:val="20"/>
                <w:lang w:val="fr-BE" w:eastAsia="fr-FR"/>
              </w:rPr>
              <w:t xml:space="preserve">il </w:t>
            </w:r>
            <w:r w:rsidRPr="00F4396F">
              <w:rPr>
                <w:rFonts w:eastAsia="Times New Roman" w:cstheme="minorHAnsi"/>
                <w:sz w:val="20"/>
                <w:szCs w:val="20"/>
                <w:lang w:val="fr-BE" w:eastAsia="fr-FR"/>
              </w:rPr>
              <w:t>demandé de faire un test sanguin?</w:t>
            </w:r>
          </w:p>
        </w:tc>
        <w:tc>
          <w:tcPr>
            <w:tcW w:w="1679" w:type="pct"/>
            <w:tcBorders>
              <w:top w:val="single" w:sz="4" w:space="0" w:color="auto"/>
              <w:left w:val="single" w:sz="4" w:space="0" w:color="auto"/>
            </w:tcBorders>
            <w:tcMar>
              <w:top w:w="0" w:type="dxa"/>
              <w:left w:w="108" w:type="dxa"/>
              <w:bottom w:w="0" w:type="dxa"/>
              <w:right w:w="108" w:type="dxa"/>
            </w:tcMar>
            <w:hideMark/>
          </w:tcPr>
          <w:p w14:paraId="4CDA208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671DC050"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7B67B9E4"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 xml:space="preserve">Si </w:t>
            </w:r>
            <w:r>
              <w:rPr>
                <w:rFonts w:eastAsia="Times New Roman" w:cstheme="minorHAnsi"/>
                <w:i/>
                <w:sz w:val="20"/>
                <w:szCs w:val="20"/>
                <w:lang w:val="fr-BE" w:eastAsia="fr-FR"/>
              </w:rPr>
              <w:t>«</w:t>
            </w:r>
            <w:r w:rsidRPr="000F67CD">
              <w:rPr>
                <w:rFonts w:eastAsia="Times New Roman" w:cstheme="minorHAnsi"/>
                <w:i/>
                <w:sz w:val="20"/>
                <w:szCs w:val="20"/>
                <w:lang w:val="fr-BE" w:eastAsia="fr-FR"/>
              </w:rPr>
              <w:t>Non</w:t>
            </w:r>
            <w:r>
              <w:rPr>
                <w:rFonts w:eastAsia="Times New Roman" w:cstheme="minorHAnsi"/>
                <w:i/>
                <w:sz w:val="20"/>
                <w:szCs w:val="20"/>
                <w:lang w:val="fr-BE" w:eastAsia="fr-FR"/>
              </w:rPr>
              <w:t>»,</w:t>
            </w:r>
            <w:r w:rsidRPr="000F67CD">
              <w:rPr>
                <w:rFonts w:eastAsia="Times New Roman" w:cstheme="minorHAnsi"/>
                <w:i/>
                <w:sz w:val="20"/>
                <w:szCs w:val="20"/>
                <w:lang w:val="fr-BE" w:eastAsia="fr-FR"/>
              </w:rPr>
              <w:t xml:space="preserve"> allez à</w:t>
            </w:r>
            <w:r>
              <w:rPr>
                <w:rFonts w:eastAsia="Times New Roman" w:cstheme="minorHAnsi"/>
                <w:sz w:val="20"/>
                <w:szCs w:val="20"/>
                <w:lang w:val="fr-BE" w:eastAsia="fr-FR"/>
              </w:rPr>
              <w:t xml:space="preserve"> </w:t>
            </w:r>
            <w:r w:rsidRPr="000F67CD">
              <w:rPr>
                <w:rFonts w:eastAsia="Times New Roman" w:cstheme="minorHAnsi"/>
                <w:b/>
                <w:sz w:val="20"/>
                <w:szCs w:val="20"/>
                <w:lang w:val="fr-BE" w:eastAsia="fr-FR"/>
              </w:rPr>
              <w:t>208</w:t>
            </w:r>
          </w:p>
        </w:tc>
      </w:tr>
      <w:tr w:rsidR="005B2E99" w:rsidRPr="00F4396F" w14:paraId="197F8D6E"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785EBE42"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65B5D4AC"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0BACBD8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7CEEAA5E"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6B0AD44D" w14:textId="77777777" w:rsidR="005B2E99" w:rsidRPr="00F4396F" w:rsidRDefault="005B2E99" w:rsidP="00617825">
            <w:pPr>
              <w:rPr>
                <w:rFonts w:eastAsia="Times New Roman" w:cstheme="minorHAnsi"/>
                <w:b/>
                <w:bCs/>
                <w:sz w:val="20"/>
                <w:szCs w:val="20"/>
                <w:lang w:val="fr-BE" w:eastAsia="fr-FR"/>
              </w:rPr>
            </w:pPr>
          </w:p>
        </w:tc>
      </w:tr>
      <w:tr w:rsidR="005B2E99" w:rsidRPr="00F4396F" w14:paraId="7FC43C00" w14:textId="77777777" w:rsidTr="00617825">
        <w:trPr>
          <w:trHeight w:val="22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4D616763"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203</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2CC8242C"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Avez-vous fait un test sanguin?</w:t>
            </w:r>
          </w:p>
        </w:tc>
        <w:tc>
          <w:tcPr>
            <w:tcW w:w="1679" w:type="pct"/>
            <w:tcBorders>
              <w:top w:val="single" w:sz="4" w:space="0" w:color="auto"/>
              <w:left w:val="single" w:sz="4" w:space="0" w:color="auto"/>
            </w:tcBorders>
            <w:tcMar>
              <w:top w:w="0" w:type="dxa"/>
              <w:left w:w="108" w:type="dxa"/>
              <w:bottom w:w="0" w:type="dxa"/>
              <w:right w:w="108" w:type="dxa"/>
            </w:tcMar>
            <w:hideMark/>
          </w:tcPr>
          <w:p w14:paraId="1520725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18CF62F4"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6713DAF8"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 xml:space="preserve">Si </w:t>
            </w:r>
            <w:r>
              <w:rPr>
                <w:rFonts w:eastAsia="Times New Roman" w:cstheme="minorHAnsi"/>
                <w:i/>
                <w:sz w:val="20"/>
                <w:szCs w:val="20"/>
                <w:lang w:val="fr-BE" w:eastAsia="fr-FR"/>
              </w:rPr>
              <w:t>«Oui»,</w:t>
            </w:r>
            <w:r w:rsidRPr="000F67CD">
              <w:rPr>
                <w:rFonts w:eastAsia="Times New Roman" w:cstheme="minorHAnsi"/>
                <w:i/>
                <w:sz w:val="20"/>
                <w:szCs w:val="20"/>
                <w:lang w:val="fr-BE" w:eastAsia="fr-FR"/>
              </w:rPr>
              <w:t xml:space="preserve"> allez à</w:t>
            </w:r>
            <w:r>
              <w:rPr>
                <w:rFonts w:eastAsia="Times New Roman" w:cstheme="minorHAnsi"/>
                <w:sz w:val="20"/>
                <w:szCs w:val="20"/>
                <w:lang w:val="fr-BE" w:eastAsia="fr-FR"/>
              </w:rPr>
              <w:t xml:space="preserve"> </w:t>
            </w:r>
            <w:r w:rsidRPr="000F67CD">
              <w:rPr>
                <w:rFonts w:eastAsia="Times New Roman" w:cstheme="minorHAnsi"/>
                <w:b/>
                <w:sz w:val="20"/>
                <w:szCs w:val="20"/>
                <w:lang w:val="fr-BE" w:eastAsia="fr-FR"/>
              </w:rPr>
              <w:t>2</w:t>
            </w:r>
            <w:r>
              <w:rPr>
                <w:rFonts w:eastAsia="Times New Roman" w:cstheme="minorHAnsi"/>
                <w:b/>
                <w:sz w:val="20"/>
                <w:szCs w:val="20"/>
                <w:lang w:val="fr-BE" w:eastAsia="fr-FR"/>
              </w:rPr>
              <w:t>04</w:t>
            </w:r>
          </w:p>
        </w:tc>
      </w:tr>
      <w:tr w:rsidR="005B2E99" w:rsidRPr="00F4396F" w14:paraId="032B2078"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263EB906"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4F4CD9BF"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524A4190"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05C20E9A"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00B6E2E5" w14:textId="77777777" w:rsidR="005B2E99" w:rsidRPr="00F4396F" w:rsidRDefault="005B2E99" w:rsidP="00617825">
            <w:pPr>
              <w:rPr>
                <w:rFonts w:eastAsia="Times New Roman" w:cstheme="minorHAnsi"/>
                <w:b/>
                <w:bCs/>
                <w:sz w:val="20"/>
                <w:szCs w:val="20"/>
                <w:lang w:val="fr-BE" w:eastAsia="fr-FR"/>
              </w:rPr>
            </w:pPr>
          </w:p>
        </w:tc>
      </w:tr>
      <w:tr w:rsidR="005B2E99" w:rsidRPr="00F4396F" w14:paraId="7F6FBDB1" w14:textId="77777777" w:rsidTr="00617825">
        <w:tc>
          <w:tcPr>
            <w:tcW w:w="38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8954B1"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2</w:t>
            </w:r>
            <w:r w:rsidRPr="00F4396F">
              <w:rPr>
                <w:rFonts w:eastAsia="Times New Roman" w:cstheme="minorHAnsi"/>
                <w:sz w:val="20"/>
                <w:szCs w:val="20"/>
                <w:lang w:val="fr-BE" w:eastAsia="fr-FR"/>
              </w:rPr>
              <w:t>04.</w:t>
            </w:r>
          </w:p>
        </w:tc>
        <w:tc>
          <w:tcPr>
            <w:tcW w:w="1947"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82D903"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Pourquoi n'avez-vous pas fait de test sanguin?</w:t>
            </w:r>
          </w:p>
        </w:tc>
        <w:tc>
          <w:tcPr>
            <w:tcW w:w="1915" w:type="pct"/>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CC16F4"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w:t>
            </w:r>
            <w:r>
              <w:rPr>
                <w:rFonts w:eastAsia="Times New Roman" w:cstheme="minorHAnsi"/>
                <w:sz w:val="20"/>
                <w:szCs w:val="20"/>
                <w:lang w:val="fr-BE" w:eastAsia="fr-FR"/>
              </w:rPr>
              <w:t>……………………..</w:t>
            </w: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995C1D"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 </w:t>
            </w:r>
          </w:p>
        </w:tc>
      </w:tr>
      <w:tr w:rsidR="005B2E99" w:rsidRPr="00F4396F" w14:paraId="607CAAA9" w14:textId="77777777" w:rsidTr="00617825">
        <w:trPr>
          <w:trHeight w:val="22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7CCD248F"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205</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65008C7D"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Vous a-t-on dit le résultat du test sanguin effectué?</w:t>
            </w:r>
          </w:p>
        </w:tc>
        <w:tc>
          <w:tcPr>
            <w:tcW w:w="1679" w:type="pct"/>
            <w:tcBorders>
              <w:top w:val="single" w:sz="4" w:space="0" w:color="auto"/>
              <w:left w:val="single" w:sz="4" w:space="0" w:color="auto"/>
            </w:tcBorders>
            <w:tcMar>
              <w:top w:w="0" w:type="dxa"/>
              <w:left w:w="108" w:type="dxa"/>
              <w:bottom w:w="0" w:type="dxa"/>
              <w:right w:w="108" w:type="dxa"/>
            </w:tcMar>
            <w:hideMark/>
          </w:tcPr>
          <w:p w14:paraId="611A921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53627D47"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046CE43D"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 xml:space="preserve">Si </w:t>
            </w:r>
            <w:r>
              <w:rPr>
                <w:rFonts w:eastAsia="Times New Roman" w:cstheme="minorHAnsi"/>
                <w:i/>
                <w:sz w:val="20"/>
                <w:szCs w:val="20"/>
                <w:lang w:val="fr-BE" w:eastAsia="fr-FR"/>
              </w:rPr>
              <w:t>«</w:t>
            </w:r>
            <w:r w:rsidRPr="000F67CD">
              <w:rPr>
                <w:rFonts w:eastAsia="Times New Roman" w:cstheme="minorHAnsi"/>
                <w:i/>
                <w:sz w:val="20"/>
                <w:szCs w:val="20"/>
                <w:lang w:val="fr-BE" w:eastAsia="fr-FR"/>
              </w:rPr>
              <w:t>Non</w:t>
            </w:r>
            <w:r>
              <w:rPr>
                <w:rFonts w:eastAsia="Times New Roman" w:cstheme="minorHAnsi"/>
                <w:i/>
                <w:sz w:val="20"/>
                <w:szCs w:val="20"/>
                <w:lang w:val="fr-BE" w:eastAsia="fr-FR"/>
              </w:rPr>
              <w:t>»,</w:t>
            </w:r>
            <w:r w:rsidRPr="000F67CD">
              <w:rPr>
                <w:rFonts w:eastAsia="Times New Roman" w:cstheme="minorHAnsi"/>
                <w:i/>
                <w:sz w:val="20"/>
                <w:szCs w:val="20"/>
                <w:lang w:val="fr-BE" w:eastAsia="fr-FR"/>
              </w:rPr>
              <w:t xml:space="preserve"> allez à</w:t>
            </w:r>
            <w:r>
              <w:rPr>
                <w:rFonts w:eastAsia="Times New Roman" w:cstheme="minorHAnsi"/>
                <w:sz w:val="20"/>
                <w:szCs w:val="20"/>
                <w:lang w:val="fr-BE" w:eastAsia="fr-FR"/>
              </w:rPr>
              <w:t xml:space="preserve"> </w:t>
            </w:r>
            <w:r w:rsidRPr="000F67CD">
              <w:rPr>
                <w:rFonts w:eastAsia="Times New Roman" w:cstheme="minorHAnsi"/>
                <w:b/>
                <w:sz w:val="20"/>
                <w:szCs w:val="20"/>
                <w:lang w:val="fr-BE" w:eastAsia="fr-FR"/>
              </w:rPr>
              <w:t>208</w:t>
            </w:r>
          </w:p>
        </w:tc>
      </w:tr>
      <w:tr w:rsidR="005B2E99" w:rsidRPr="00F4396F" w14:paraId="33157928"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29ABFF92"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46784647"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0F2CDB27"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46E013FA"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1D6B2920" w14:textId="77777777" w:rsidR="005B2E99" w:rsidRPr="00F4396F" w:rsidRDefault="005B2E99" w:rsidP="00617825">
            <w:pPr>
              <w:rPr>
                <w:rFonts w:eastAsia="Times New Roman" w:cstheme="minorHAnsi"/>
                <w:b/>
                <w:bCs/>
                <w:sz w:val="20"/>
                <w:szCs w:val="20"/>
                <w:lang w:val="fr-BE" w:eastAsia="fr-FR"/>
              </w:rPr>
            </w:pPr>
          </w:p>
        </w:tc>
      </w:tr>
      <w:tr w:rsidR="005B2E99" w:rsidRPr="00F4396F" w14:paraId="4BCE4414" w14:textId="77777777" w:rsidTr="00617825">
        <w:trPr>
          <w:trHeight w:val="30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59D5C6C6"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206</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79379290"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Quel a était le résultat du test?</w:t>
            </w:r>
          </w:p>
        </w:tc>
        <w:tc>
          <w:tcPr>
            <w:tcW w:w="1729" w:type="pct"/>
            <w:gridSpan w:val="2"/>
            <w:tcBorders>
              <w:top w:val="single" w:sz="4" w:space="0" w:color="auto"/>
              <w:left w:val="single" w:sz="4" w:space="0" w:color="auto"/>
            </w:tcBorders>
            <w:tcMar>
              <w:top w:w="0" w:type="dxa"/>
              <w:left w:w="108" w:type="dxa"/>
              <w:bottom w:w="0" w:type="dxa"/>
              <w:right w:w="108" w:type="dxa"/>
            </w:tcMar>
            <w:hideMark/>
          </w:tcPr>
          <w:p w14:paraId="63FE8915"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Positif (paludisme)</w:t>
            </w:r>
            <w:r>
              <w:rPr>
                <w:rFonts w:eastAsia="Times New Roman" w:cstheme="minorHAnsi"/>
                <w:sz w:val="20"/>
                <w:szCs w:val="20"/>
                <w:lang w:val="fr-BE" w:eastAsia="fr-FR"/>
              </w:rPr>
              <w:t>…………………………</w:t>
            </w:r>
          </w:p>
        </w:tc>
        <w:tc>
          <w:tcPr>
            <w:tcW w:w="186" w:type="pct"/>
            <w:tcBorders>
              <w:top w:val="single" w:sz="4" w:space="0" w:color="auto"/>
              <w:right w:val="single" w:sz="4" w:space="0" w:color="auto"/>
            </w:tcBorders>
          </w:tcPr>
          <w:p w14:paraId="36DDE4B0"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799B09A7" w14:textId="77777777" w:rsidR="005B2E99" w:rsidRPr="00F4396F" w:rsidRDefault="005B2E99" w:rsidP="00617825">
            <w:pPr>
              <w:rPr>
                <w:rFonts w:eastAsia="Times New Roman" w:cstheme="minorHAnsi"/>
                <w:sz w:val="20"/>
                <w:szCs w:val="20"/>
                <w:lang w:val="fr-BE" w:eastAsia="fr-FR"/>
              </w:rPr>
            </w:pPr>
          </w:p>
        </w:tc>
      </w:tr>
      <w:tr w:rsidR="005B2E99" w:rsidRPr="00F4396F" w14:paraId="1770D3DE" w14:textId="77777777" w:rsidTr="00617825">
        <w:trPr>
          <w:trHeight w:val="314"/>
        </w:trPr>
        <w:tc>
          <w:tcPr>
            <w:tcW w:w="383" w:type="pct"/>
            <w:vMerge/>
            <w:tcBorders>
              <w:left w:val="single" w:sz="6" w:space="0" w:color="000000"/>
              <w:right w:val="single" w:sz="6" w:space="0" w:color="000000"/>
            </w:tcBorders>
            <w:tcMar>
              <w:top w:w="0" w:type="dxa"/>
              <w:left w:w="108" w:type="dxa"/>
              <w:bottom w:w="0" w:type="dxa"/>
              <w:right w:w="108" w:type="dxa"/>
            </w:tcMar>
          </w:tcPr>
          <w:p w14:paraId="43168935"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529A9D34"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108DC3C3"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Négatif (paludisme)</w:t>
            </w:r>
            <w:r>
              <w:rPr>
                <w:rFonts w:eastAsia="Times New Roman" w:cstheme="minorHAnsi"/>
                <w:sz w:val="20"/>
                <w:szCs w:val="20"/>
                <w:lang w:val="fr-BE" w:eastAsia="fr-FR"/>
              </w:rPr>
              <w:t>……………………….</w:t>
            </w:r>
          </w:p>
        </w:tc>
        <w:tc>
          <w:tcPr>
            <w:tcW w:w="186" w:type="pct"/>
            <w:tcBorders>
              <w:right w:val="single" w:sz="4" w:space="0" w:color="auto"/>
            </w:tcBorders>
          </w:tcPr>
          <w:p w14:paraId="299BCA96"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right w:val="single" w:sz="6" w:space="0" w:color="000000"/>
            </w:tcBorders>
            <w:tcMar>
              <w:top w:w="0" w:type="dxa"/>
              <w:left w:w="108" w:type="dxa"/>
              <w:bottom w:w="0" w:type="dxa"/>
              <w:right w:w="108" w:type="dxa"/>
            </w:tcMar>
          </w:tcPr>
          <w:p w14:paraId="58B79F8D" w14:textId="77777777" w:rsidR="005B2E99" w:rsidRPr="00F4396F" w:rsidRDefault="005B2E99" w:rsidP="00617825">
            <w:pPr>
              <w:rPr>
                <w:rFonts w:eastAsia="Times New Roman" w:cstheme="minorHAnsi"/>
                <w:b/>
                <w:bCs/>
                <w:sz w:val="20"/>
                <w:szCs w:val="20"/>
                <w:lang w:val="fr-BE" w:eastAsia="fr-FR"/>
              </w:rPr>
            </w:pPr>
          </w:p>
        </w:tc>
      </w:tr>
      <w:tr w:rsidR="005B2E99" w:rsidRPr="00F4396F" w14:paraId="656F6ECB" w14:textId="77777777" w:rsidTr="00617825">
        <w:trPr>
          <w:trHeight w:val="305"/>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5E7CB7D9"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71A5F59E"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bottom w:val="single" w:sz="4" w:space="0" w:color="auto"/>
            </w:tcBorders>
            <w:tcMar>
              <w:top w:w="0" w:type="dxa"/>
              <w:left w:w="108" w:type="dxa"/>
              <w:bottom w:w="0" w:type="dxa"/>
              <w:right w:w="108" w:type="dxa"/>
            </w:tcMar>
          </w:tcPr>
          <w:p w14:paraId="06CC9CEC"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Ne sais pas</w:t>
            </w:r>
            <w:r>
              <w:rPr>
                <w:rFonts w:eastAsia="Times New Roman" w:cstheme="minorHAnsi"/>
                <w:sz w:val="20"/>
                <w:szCs w:val="20"/>
                <w:lang w:val="fr-BE" w:eastAsia="fr-FR"/>
              </w:rPr>
              <w:t>…………………………………….</w:t>
            </w:r>
          </w:p>
        </w:tc>
        <w:tc>
          <w:tcPr>
            <w:tcW w:w="186" w:type="pct"/>
            <w:tcBorders>
              <w:bottom w:val="single" w:sz="4" w:space="0" w:color="auto"/>
              <w:right w:val="single" w:sz="4" w:space="0" w:color="auto"/>
            </w:tcBorders>
          </w:tcPr>
          <w:p w14:paraId="72ACBA36"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95</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67709776" w14:textId="77777777" w:rsidR="005B2E99" w:rsidRPr="00F4396F" w:rsidRDefault="005B2E99" w:rsidP="00617825">
            <w:pPr>
              <w:rPr>
                <w:rFonts w:eastAsia="Times New Roman" w:cstheme="minorHAnsi"/>
                <w:b/>
                <w:bCs/>
                <w:sz w:val="20"/>
                <w:szCs w:val="20"/>
                <w:lang w:val="fr-BE" w:eastAsia="fr-FR"/>
              </w:rPr>
            </w:pPr>
          </w:p>
        </w:tc>
      </w:tr>
      <w:tr w:rsidR="005B2E99" w:rsidRPr="00F4396F" w14:paraId="490B3BFC" w14:textId="77777777" w:rsidTr="00617825">
        <w:trPr>
          <w:trHeight w:val="296"/>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7EFA5548"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207</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64A6AECE"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Combien de temps avez-vous attendu pour obtenir le résultat du test?</w:t>
            </w:r>
          </w:p>
        </w:tc>
        <w:tc>
          <w:tcPr>
            <w:tcW w:w="1729" w:type="pct"/>
            <w:gridSpan w:val="2"/>
            <w:tcBorders>
              <w:top w:val="single" w:sz="4" w:space="0" w:color="auto"/>
              <w:left w:val="single" w:sz="4" w:space="0" w:color="auto"/>
            </w:tcBorders>
            <w:tcMar>
              <w:top w:w="0" w:type="dxa"/>
              <w:left w:w="108" w:type="dxa"/>
              <w:bottom w:w="0" w:type="dxa"/>
              <w:right w:w="108" w:type="dxa"/>
            </w:tcMar>
            <w:hideMark/>
          </w:tcPr>
          <w:p w14:paraId="698CF43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Moins de 15 minutes…………</w:t>
            </w:r>
            <w:r>
              <w:rPr>
                <w:rFonts w:eastAsia="Times New Roman" w:cstheme="minorHAnsi"/>
                <w:sz w:val="20"/>
                <w:szCs w:val="20"/>
                <w:lang w:val="fr-BE" w:eastAsia="fr-FR"/>
              </w:rPr>
              <w:t>…………..</w:t>
            </w:r>
          </w:p>
        </w:tc>
        <w:tc>
          <w:tcPr>
            <w:tcW w:w="186" w:type="pct"/>
            <w:tcBorders>
              <w:top w:val="single" w:sz="4" w:space="0" w:color="auto"/>
              <w:right w:val="single" w:sz="4" w:space="0" w:color="auto"/>
            </w:tcBorders>
          </w:tcPr>
          <w:p w14:paraId="5F81EAF3"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161F479E"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 </w:t>
            </w:r>
          </w:p>
        </w:tc>
      </w:tr>
      <w:tr w:rsidR="005B2E99" w:rsidRPr="00F4396F" w14:paraId="0B637213" w14:textId="77777777" w:rsidTr="00617825">
        <w:trPr>
          <w:trHeight w:val="287"/>
        </w:trPr>
        <w:tc>
          <w:tcPr>
            <w:tcW w:w="383" w:type="pct"/>
            <w:vMerge/>
            <w:tcBorders>
              <w:left w:val="single" w:sz="6" w:space="0" w:color="000000"/>
              <w:right w:val="single" w:sz="6" w:space="0" w:color="000000"/>
            </w:tcBorders>
            <w:tcMar>
              <w:top w:w="0" w:type="dxa"/>
              <w:left w:w="108" w:type="dxa"/>
              <w:bottom w:w="0" w:type="dxa"/>
              <w:right w:w="108" w:type="dxa"/>
            </w:tcMar>
          </w:tcPr>
          <w:p w14:paraId="4F09063E"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28414E3E"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6C63729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Entre 15 minutes à 1 heure</w:t>
            </w:r>
            <w:r>
              <w:rPr>
                <w:rFonts w:eastAsia="Times New Roman" w:cstheme="minorHAnsi"/>
                <w:sz w:val="20"/>
                <w:szCs w:val="20"/>
                <w:lang w:val="fr-BE" w:eastAsia="fr-FR"/>
              </w:rPr>
              <w:t>……………</w:t>
            </w:r>
          </w:p>
        </w:tc>
        <w:tc>
          <w:tcPr>
            <w:tcW w:w="186" w:type="pct"/>
            <w:tcBorders>
              <w:right w:val="single" w:sz="4" w:space="0" w:color="auto"/>
            </w:tcBorders>
          </w:tcPr>
          <w:p w14:paraId="3E2F20E8"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right w:val="single" w:sz="6" w:space="0" w:color="000000"/>
            </w:tcBorders>
            <w:tcMar>
              <w:top w:w="0" w:type="dxa"/>
              <w:left w:w="108" w:type="dxa"/>
              <w:bottom w:w="0" w:type="dxa"/>
              <w:right w:w="108" w:type="dxa"/>
            </w:tcMar>
          </w:tcPr>
          <w:p w14:paraId="310E446A" w14:textId="77777777" w:rsidR="005B2E99" w:rsidRPr="00F4396F" w:rsidRDefault="005B2E99" w:rsidP="00617825">
            <w:pPr>
              <w:rPr>
                <w:rFonts w:eastAsia="Times New Roman" w:cstheme="minorHAnsi"/>
                <w:b/>
                <w:bCs/>
                <w:sz w:val="20"/>
                <w:szCs w:val="20"/>
                <w:lang w:val="fr-BE" w:eastAsia="fr-FR"/>
              </w:rPr>
            </w:pPr>
          </w:p>
        </w:tc>
      </w:tr>
      <w:tr w:rsidR="005B2E99" w:rsidRPr="00F4396F" w14:paraId="0C22A2C6" w14:textId="77777777" w:rsidTr="00617825">
        <w:trPr>
          <w:trHeight w:val="260"/>
        </w:trPr>
        <w:tc>
          <w:tcPr>
            <w:tcW w:w="383" w:type="pct"/>
            <w:vMerge/>
            <w:tcBorders>
              <w:left w:val="single" w:sz="6" w:space="0" w:color="000000"/>
              <w:right w:val="single" w:sz="6" w:space="0" w:color="000000"/>
            </w:tcBorders>
            <w:tcMar>
              <w:top w:w="0" w:type="dxa"/>
              <w:left w:w="108" w:type="dxa"/>
              <w:bottom w:w="0" w:type="dxa"/>
              <w:right w:w="108" w:type="dxa"/>
            </w:tcMar>
          </w:tcPr>
          <w:p w14:paraId="011BF509"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2893FB3D"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501A2A0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Entre 1 à 2 heure…………………</w:t>
            </w:r>
            <w:r>
              <w:rPr>
                <w:rFonts w:eastAsia="Times New Roman" w:cstheme="minorHAnsi"/>
                <w:sz w:val="20"/>
                <w:szCs w:val="20"/>
                <w:lang w:val="fr-BE" w:eastAsia="fr-FR"/>
              </w:rPr>
              <w:t>…</w:t>
            </w:r>
            <w:proofErr w:type="gramStart"/>
            <w:r>
              <w:rPr>
                <w:rFonts w:eastAsia="Times New Roman" w:cstheme="minorHAnsi"/>
                <w:sz w:val="20"/>
                <w:szCs w:val="20"/>
                <w:lang w:val="fr-BE" w:eastAsia="fr-FR"/>
              </w:rPr>
              <w:t>…….</w:t>
            </w:r>
            <w:proofErr w:type="gramEnd"/>
            <w:r>
              <w:rPr>
                <w:rFonts w:eastAsia="Times New Roman" w:cstheme="minorHAnsi"/>
                <w:sz w:val="20"/>
                <w:szCs w:val="20"/>
                <w:lang w:val="fr-BE" w:eastAsia="fr-FR"/>
              </w:rPr>
              <w:t>.</w:t>
            </w:r>
          </w:p>
        </w:tc>
        <w:tc>
          <w:tcPr>
            <w:tcW w:w="186" w:type="pct"/>
            <w:tcBorders>
              <w:right w:val="single" w:sz="4" w:space="0" w:color="auto"/>
            </w:tcBorders>
          </w:tcPr>
          <w:p w14:paraId="16CA3B59"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3</w:t>
            </w:r>
          </w:p>
        </w:tc>
        <w:tc>
          <w:tcPr>
            <w:tcW w:w="755" w:type="pct"/>
            <w:vMerge/>
            <w:tcBorders>
              <w:left w:val="single" w:sz="4" w:space="0" w:color="auto"/>
              <w:right w:val="single" w:sz="6" w:space="0" w:color="000000"/>
            </w:tcBorders>
            <w:tcMar>
              <w:top w:w="0" w:type="dxa"/>
              <w:left w:w="108" w:type="dxa"/>
              <w:bottom w:w="0" w:type="dxa"/>
              <w:right w:w="108" w:type="dxa"/>
            </w:tcMar>
          </w:tcPr>
          <w:p w14:paraId="6753925B" w14:textId="77777777" w:rsidR="005B2E99" w:rsidRPr="00F4396F" w:rsidRDefault="005B2E99" w:rsidP="00617825">
            <w:pPr>
              <w:rPr>
                <w:rFonts w:eastAsia="Times New Roman" w:cstheme="minorHAnsi"/>
                <w:b/>
                <w:bCs/>
                <w:sz w:val="20"/>
                <w:szCs w:val="20"/>
                <w:lang w:val="fr-BE" w:eastAsia="fr-FR"/>
              </w:rPr>
            </w:pPr>
          </w:p>
        </w:tc>
      </w:tr>
      <w:tr w:rsidR="005B2E99" w:rsidRPr="00F4396F" w14:paraId="20724E51" w14:textId="77777777" w:rsidTr="00617825">
        <w:trPr>
          <w:trHeight w:val="251"/>
        </w:trPr>
        <w:tc>
          <w:tcPr>
            <w:tcW w:w="383" w:type="pct"/>
            <w:vMerge/>
            <w:tcBorders>
              <w:left w:val="single" w:sz="6" w:space="0" w:color="000000"/>
              <w:right w:val="single" w:sz="6" w:space="0" w:color="000000"/>
            </w:tcBorders>
            <w:tcMar>
              <w:top w:w="0" w:type="dxa"/>
              <w:left w:w="108" w:type="dxa"/>
              <w:bottom w:w="0" w:type="dxa"/>
              <w:right w:w="108" w:type="dxa"/>
            </w:tcMar>
          </w:tcPr>
          <w:p w14:paraId="27CB471E"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3C7424C9"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4EB41985"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Plus de deux heures……………</w:t>
            </w:r>
            <w:r>
              <w:rPr>
                <w:rFonts w:eastAsia="Times New Roman" w:cstheme="minorHAnsi"/>
                <w:sz w:val="20"/>
                <w:szCs w:val="20"/>
                <w:lang w:val="fr-BE" w:eastAsia="fr-FR"/>
              </w:rPr>
              <w:t>…………</w:t>
            </w:r>
          </w:p>
        </w:tc>
        <w:tc>
          <w:tcPr>
            <w:tcW w:w="186" w:type="pct"/>
            <w:tcBorders>
              <w:right w:val="single" w:sz="4" w:space="0" w:color="auto"/>
            </w:tcBorders>
          </w:tcPr>
          <w:p w14:paraId="6E43EFBC"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4</w:t>
            </w:r>
          </w:p>
        </w:tc>
        <w:tc>
          <w:tcPr>
            <w:tcW w:w="755" w:type="pct"/>
            <w:vMerge/>
            <w:tcBorders>
              <w:left w:val="single" w:sz="4" w:space="0" w:color="auto"/>
              <w:right w:val="single" w:sz="6" w:space="0" w:color="000000"/>
            </w:tcBorders>
            <w:tcMar>
              <w:top w:w="0" w:type="dxa"/>
              <w:left w:w="108" w:type="dxa"/>
              <w:bottom w:w="0" w:type="dxa"/>
              <w:right w:w="108" w:type="dxa"/>
            </w:tcMar>
          </w:tcPr>
          <w:p w14:paraId="3F50F921" w14:textId="77777777" w:rsidR="005B2E99" w:rsidRPr="00F4396F" w:rsidRDefault="005B2E99" w:rsidP="00617825">
            <w:pPr>
              <w:rPr>
                <w:rFonts w:eastAsia="Times New Roman" w:cstheme="minorHAnsi"/>
                <w:b/>
                <w:bCs/>
                <w:sz w:val="20"/>
                <w:szCs w:val="20"/>
                <w:lang w:val="fr-BE" w:eastAsia="fr-FR"/>
              </w:rPr>
            </w:pPr>
          </w:p>
        </w:tc>
      </w:tr>
      <w:tr w:rsidR="005B2E99" w:rsidRPr="00F4396F" w14:paraId="5465989F" w14:textId="77777777" w:rsidTr="00617825">
        <w:trPr>
          <w:trHeight w:val="332"/>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5C333F68"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35146BA6"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bottom w:val="single" w:sz="4" w:space="0" w:color="auto"/>
            </w:tcBorders>
            <w:tcMar>
              <w:top w:w="0" w:type="dxa"/>
              <w:left w:w="108" w:type="dxa"/>
              <w:bottom w:w="0" w:type="dxa"/>
              <w:right w:w="108" w:type="dxa"/>
            </w:tcMar>
          </w:tcPr>
          <w:p w14:paraId="6B72843D"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Ne sais pas……………………………</w:t>
            </w:r>
            <w:r>
              <w:rPr>
                <w:rFonts w:eastAsia="Times New Roman" w:cstheme="minorHAnsi"/>
                <w:sz w:val="20"/>
                <w:szCs w:val="20"/>
                <w:lang w:val="fr-BE" w:eastAsia="fr-FR"/>
              </w:rPr>
              <w:t>……….</w:t>
            </w:r>
          </w:p>
        </w:tc>
        <w:tc>
          <w:tcPr>
            <w:tcW w:w="186" w:type="pct"/>
            <w:tcBorders>
              <w:bottom w:val="single" w:sz="4" w:space="0" w:color="auto"/>
              <w:right w:val="single" w:sz="4" w:space="0" w:color="auto"/>
            </w:tcBorders>
          </w:tcPr>
          <w:p w14:paraId="2347F632"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95</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1ABCB482" w14:textId="77777777" w:rsidR="005B2E99" w:rsidRPr="00F4396F" w:rsidRDefault="005B2E99" w:rsidP="00617825">
            <w:pPr>
              <w:rPr>
                <w:rFonts w:eastAsia="Times New Roman" w:cstheme="minorHAnsi"/>
                <w:b/>
                <w:bCs/>
                <w:sz w:val="20"/>
                <w:szCs w:val="20"/>
                <w:lang w:val="fr-BE" w:eastAsia="fr-FR"/>
              </w:rPr>
            </w:pPr>
          </w:p>
        </w:tc>
      </w:tr>
      <w:tr w:rsidR="005B2E99" w:rsidRPr="00361B33" w14:paraId="13DBE808" w14:textId="77777777" w:rsidTr="00617825">
        <w:trPr>
          <w:trHeight w:val="323"/>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589CEAD8"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lastRenderedPageBreak/>
              <w:t>208</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16EA4D9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L'agent de santé vous va-t-il donné ou prescrit des médicaments à prendre à la maison?</w:t>
            </w:r>
          </w:p>
        </w:tc>
        <w:tc>
          <w:tcPr>
            <w:tcW w:w="1729" w:type="pct"/>
            <w:gridSpan w:val="2"/>
            <w:tcBorders>
              <w:top w:val="single" w:sz="4" w:space="0" w:color="auto"/>
              <w:left w:val="single" w:sz="4" w:space="0" w:color="auto"/>
            </w:tcBorders>
            <w:tcMar>
              <w:top w:w="0" w:type="dxa"/>
              <w:left w:w="108" w:type="dxa"/>
              <w:bottom w:w="0" w:type="dxa"/>
              <w:right w:w="108" w:type="dxa"/>
            </w:tcMar>
            <w:hideMark/>
          </w:tcPr>
          <w:p w14:paraId="35AE7923"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médicaments………………</w:t>
            </w:r>
            <w:r>
              <w:rPr>
                <w:rFonts w:eastAsia="Times New Roman" w:cstheme="minorHAnsi"/>
                <w:sz w:val="20"/>
                <w:szCs w:val="20"/>
                <w:lang w:val="fr-BE" w:eastAsia="fr-FR"/>
              </w:rPr>
              <w:t>…………</w:t>
            </w:r>
          </w:p>
        </w:tc>
        <w:tc>
          <w:tcPr>
            <w:tcW w:w="186" w:type="pct"/>
            <w:tcBorders>
              <w:top w:val="single" w:sz="4" w:space="0" w:color="auto"/>
              <w:right w:val="single" w:sz="4" w:space="0" w:color="auto"/>
            </w:tcBorders>
          </w:tcPr>
          <w:p w14:paraId="0169F5CE"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59079B41"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 xml:space="preserve">Si </w:t>
            </w:r>
            <w:r>
              <w:rPr>
                <w:rFonts w:eastAsia="Times New Roman" w:cstheme="minorHAnsi"/>
                <w:i/>
                <w:sz w:val="20"/>
                <w:szCs w:val="20"/>
                <w:lang w:val="fr-BE" w:eastAsia="fr-FR"/>
              </w:rPr>
              <w:t>«</w:t>
            </w:r>
            <w:r w:rsidRPr="000F67CD">
              <w:rPr>
                <w:rFonts w:eastAsia="Times New Roman" w:cstheme="minorHAnsi"/>
                <w:i/>
                <w:sz w:val="20"/>
                <w:szCs w:val="20"/>
                <w:lang w:val="fr-BE" w:eastAsia="fr-FR"/>
              </w:rPr>
              <w:t>Non</w:t>
            </w:r>
            <w:r>
              <w:rPr>
                <w:rFonts w:eastAsia="Times New Roman" w:cstheme="minorHAnsi"/>
                <w:i/>
                <w:sz w:val="20"/>
                <w:szCs w:val="20"/>
                <w:lang w:val="fr-BE" w:eastAsia="fr-FR"/>
              </w:rPr>
              <w:t>»,</w:t>
            </w:r>
            <w:r w:rsidRPr="000F67CD">
              <w:rPr>
                <w:rFonts w:eastAsia="Times New Roman" w:cstheme="minorHAnsi"/>
                <w:i/>
                <w:sz w:val="20"/>
                <w:szCs w:val="20"/>
                <w:lang w:val="fr-BE" w:eastAsia="fr-FR"/>
              </w:rPr>
              <w:t xml:space="preserve"> allez à</w:t>
            </w:r>
            <w:r>
              <w:rPr>
                <w:rFonts w:eastAsia="Times New Roman" w:cstheme="minorHAnsi"/>
                <w:sz w:val="20"/>
                <w:szCs w:val="20"/>
                <w:lang w:val="fr-BE" w:eastAsia="fr-FR"/>
              </w:rPr>
              <w:t xml:space="preserve"> </w:t>
            </w:r>
            <w:r w:rsidRPr="000F67CD">
              <w:rPr>
                <w:rFonts w:eastAsia="Times New Roman" w:cstheme="minorHAnsi"/>
                <w:b/>
                <w:sz w:val="20"/>
                <w:szCs w:val="20"/>
                <w:lang w:val="fr-BE" w:eastAsia="fr-FR"/>
              </w:rPr>
              <w:t>2</w:t>
            </w:r>
            <w:r>
              <w:rPr>
                <w:rFonts w:eastAsia="Times New Roman" w:cstheme="minorHAnsi"/>
                <w:b/>
                <w:sz w:val="20"/>
                <w:szCs w:val="20"/>
                <w:lang w:val="fr-BE" w:eastAsia="fr-FR"/>
              </w:rPr>
              <w:t>10</w:t>
            </w:r>
          </w:p>
        </w:tc>
      </w:tr>
      <w:tr w:rsidR="005B2E99" w:rsidRPr="00361B33" w14:paraId="52ECD9B4" w14:textId="77777777" w:rsidTr="00617825">
        <w:trPr>
          <w:trHeight w:val="296"/>
        </w:trPr>
        <w:tc>
          <w:tcPr>
            <w:tcW w:w="383" w:type="pct"/>
            <w:vMerge/>
            <w:tcBorders>
              <w:left w:val="single" w:sz="6" w:space="0" w:color="000000"/>
              <w:right w:val="single" w:sz="6" w:space="0" w:color="000000"/>
            </w:tcBorders>
            <w:tcMar>
              <w:top w:w="0" w:type="dxa"/>
              <w:left w:w="108" w:type="dxa"/>
              <w:bottom w:w="0" w:type="dxa"/>
              <w:right w:w="108" w:type="dxa"/>
            </w:tcMar>
          </w:tcPr>
          <w:p w14:paraId="76612A8F"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08AA9DDF"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14773979"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ordonnance.</w:t>
            </w:r>
          </w:p>
        </w:tc>
        <w:tc>
          <w:tcPr>
            <w:tcW w:w="186" w:type="pct"/>
            <w:tcBorders>
              <w:right w:val="single" w:sz="4" w:space="0" w:color="auto"/>
            </w:tcBorders>
          </w:tcPr>
          <w:p w14:paraId="3CE4990B"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right w:val="single" w:sz="6" w:space="0" w:color="000000"/>
            </w:tcBorders>
            <w:tcMar>
              <w:top w:w="0" w:type="dxa"/>
              <w:left w:w="108" w:type="dxa"/>
              <w:bottom w:w="0" w:type="dxa"/>
              <w:right w:w="108" w:type="dxa"/>
            </w:tcMar>
          </w:tcPr>
          <w:p w14:paraId="28D01CC7" w14:textId="77777777" w:rsidR="005B2E99" w:rsidRPr="00F4396F" w:rsidRDefault="005B2E99" w:rsidP="00617825">
            <w:pPr>
              <w:rPr>
                <w:rFonts w:eastAsia="Times New Roman" w:cstheme="minorHAnsi"/>
                <w:b/>
                <w:bCs/>
                <w:sz w:val="20"/>
                <w:szCs w:val="20"/>
                <w:lang w:val="fr-BE" w:eastAsia="fr-FR"/>
              </w:rPr>
            </w:pPr>
          </w:p>
        </w:tc>
      </w:tr>
      <w:tr w:rsidR="005B2E99" w:rsidRPr="00F4396F" w14:paraId="2EED86E3" w14:textId="77777777" w:rsidTr="00617825">
        <w:trPr>
          <w:trHeight w:val="449"/>
        </w:trPr>
        <w:tc>
          <w:tcPr>
            <w:tcW w:w="383" w:type="pct"/>
            <w:vMerge/>
            <w:tcBorders>
              <w:left w:val="single" w:sz="6" w:space="0" w:color="000000"/>
              <w:right w:val="single" w:sz="6" w:space="0" w:color="000000"/>
            </w:tcBorders>
            <w:tcMar>
              <w:top w:w="0" w:type="dxa"/>
              <w:left w:w="108" w:type="dxa"/>
              <w:bottom w:w="0" w:type="dxa"/>
              <w:right w:w="108" w:type="dxa"/>
            </w:tcMar>
          </w:tcPr>
          <w:p w14:paraId="6368BF4E"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44800946"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7EF09885"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médicaments et ordonnance…………………………</w:t>
            </w:r>
            <w:r>
              <w:rPr>
                <w:rFonts w:eastAsia="Times New Roman" w:cstheme="minorHAnsi"/>
                <w:sz w:val="20"/>
                <w:szCs w:val="20"/>
                <w:lang w:val="fr-BE" w:eastAsia="fr-FR"/>
              </w:rPr>
              <w:t>……….</w:t>
            </w:r>
          </w:p>
        </w:tc>
        <w:tc>
          <w:tcPr>
            <w:tcW w:w="186" w:type="pct"/>
            <w:tcBorders>
              <w:right w:val="single" w:sz="4" w:space="0" w:color="auto"/>
            </w:tcBorders>
          </w:tcPr>
          <w:p w14:paraId="6F181B34"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3</w:t>
            </w:r>
          </w:p>
        </w:tc>
        <w:tc>
          <w:tcPr>
            <w:tcW w:w="755" w:type="pct"/>
            <w:vMerge/>
            <w:tcBorders>
              <w:left w:val="single" w:sz="4" w:space="0" w:color="auto"/>
              <w:right w:val="single" w:sz="6" w:space="0" w:color="000000"/>
            </w:tcBorders>
            <w:tcMar>
              <w:top w:w="0" w:type="dxa"/>
              <w:left w:w="108" w:type="dxa"/>
              <w:bottom w:w="0" w:type="dxa"/>
              <w:right w:w="108" w:type="dxa"/>
            </w:tcMar>
          </w:tcPr>
          <w:p w14:paraId="0AD88185" w14:textId="77777777" w:rsidR="005B2E99" w:rsidRPr="00F4396F" w:rsidRDefault="005B2E99" w:rsidP="00617825">
            <w:pPr>
              <w:rPr>
                <w:rFonts w:eastAsia="Times New Roman" w:cstheme="minorHAnsi"/>
                <w:b/>
                <w:bCs/>
                <w:sz w:val="20"/>
                <w:szCs w:val="20"/>
                <w:lang w:val="fr-BE" w:eastAsia="fr-FR"/>
              </w:rPr>
            </w:pPr>
          </w:p>
        </w:tc>
      </w:tr>
      <w:tr w:rsidR="005B2E99" w:rsidRPr="00F4396F" w14:paraId="48416AC0" w14:textId="77777777" w:rsidTr="00617825">
        <w:trPr>
          <w:trHeight w:val="368"/>
        </w:trPr>
        <w:tc>
          <w:tcPr>
            <w:tcW w:w="383" w:type="pct"/>
            <w:vMerge/>
            <w:tcBorders>
              <w:left w:val="single" w:sz="6" w:space="0" w:color="000000"/>
              <w:right w:val="single" w:sz="6" w:space="0" w:color="000000"/>
            </w:tcBorders>
            <w:tcMar>
              <w:top w:w="0" w:type="dxa"/>
              <w:left w:w="108" w:type="dxa"/>
              <w:bottom w:w="0" w:type="dxa"/>
              <w:right w:w="108" w:type="dxa"/>
            </w:tcMar>
          </w:tcPr>
          <w:p w14:paraId="695C7573"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1B12A574"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bottom w:val="single" w:sz="4" w:space="0" w:color="auto"/>
            </w:tcBorders>
            <w:tcMar>
              <w:top w:w="0" w:type="dxa"/>
              <w:left w:w="108" w:type="dxa"/>
              <w:bottom w:w="0" w:type="dxa"/>
              <w:right w:w="108" w:type="dxa"/>
            </w:tcMar>
          </w:tcPr>
          <w:p w14:paraId="35622377"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186" w:type="pct"/>
            <w:tcBorders>
              <w:bottom w:val="single" w:sz="4" w:space="0" w:color="auto"/>
              <w:right w:val="single" w:sz="4" w:space="0" w:color="auto"/>
            </w:tcBorders>
          </w:tcPr>
          <w:p w14:paraId="10F75B48"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4</w:t>
            </w:r>
          </w:p>
        </w:tc>
        <w:tc>
          <w:tcPr>
            <w:tcW w:w="755" w:type="pct"/>
            <w:vMerge/>
            <w:tcBorders>
              <w:left w:val="single" w:sz="4" w:space="0" w:color="auto"/>
              <w:right w:val="single" w:sz="6" w:space="0" w:color="000000"/>
            </w:tcBorders>
            <w:tcMar>
              <w:top w:w="0" w:type="dxa"/>
              <w:left w:w="108" w:type="dxa"/>
              <w:bottom w:w="0" w:type="dxa"/>
              <w:right w:w="108" w:type="dxa"/>
            </w:tcMar>
          </w:tcPr>
          <w:p w14:paraId="7C75A4D5" w14:textId="77777777" w:rsidR="005B2E99" w:rsidRPr="00F4396F" w:rsidRDefault="005B2E99" w:rsidP="00617825">
            <w:pPr>
              <w:rPr>
                <w:rFonts w:eastAsia="Times New Roman" w:cstheme="minorHAnsi"/>
                <w:b/>
                <w:bCs/>
                <w:sz w:val="20"/>
                <w:szCs w:val="20"/>
                <w:lang w:val="fr-BE" w:eastAsia="fr-FR"/>
              </w:rPr>
            </w:pPr>
          </w:p>
        </w:tc>
      </w:tr>
      <w:tr w:rsidR="005B2E99" w:rsidRPr="00361B33" w14:paraId="162825D7" w14:textId="77777777" w:rsidTr="00617825">
        <w:trPr>
          <w:trHeight w:val="30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10A92CD5"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209</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45299C2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Demandez à voir tous les médicaments et toutes les prescriptions reçues par le patient. Sélectionner tout ce qui est montré.</w:t>
            </w:r>
          </w:p>
        </w:tc>
        <w:tc>
          <w:tcPr>
            <w:tcW w:w="1729" w:type="pct"/>
            <w:gridSpan w:val="2"/>
            <w:tcBorders>
              <w:top w:val="single" w:sz="4" w:space="0" w:color="auto"/>
              <w:left w:val="single" w:sz="4" w:space="0" w:color="auto"/>
            </w:tcBorders>
            <w:tcMar>
              <w:top w:w="0" w:type="dxa"/>
              <w:left w:w="108" w:type="dxa"/>
              <w:bottom w:w="0" w:type="dxa"/>
              <w:right w:w="108" w:type="dxa"/>
            </w:tcMar>
            <w:hideMark/>
          </w:tcPr>
          <w:p w14:paraId="6857730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 xml:space="preserve">Vu, </w:t>
            </w:r>
            <w:proofErr w:type="spellStart"/>
            <w:r w:rsidRPr="00F4396F">
              <w:rPr>
                <w:rFonts w:eastAsia="Times New Roman" w:cstheme="minorHAnsi"/>
                <w:sz w:val="20"/>
                <w:szCs w:val="20"/>
                <w:lang w:val="fr-BE" w:eastAsia="fr-FR"/>
              </w:rPr>
              <w:t>ACTs</w:t>
            </w:r>
            <w:proofErr w:type="spellEnd"/>
            <w:r w:rsidRPr="00F4396F">
              <w:rPr>
                <w:rFonts w:eastAsia="Times New Roman" w:cstheme="minorHAnsi"/>
                <w:sz w:val="20"/>
                <w:szCs w:val="20"/>
                <w:lang w:val="fr-BE" w:eastAsia="fr-FR"/>
              </w:rPr>
              <w:t xml:space="preserve"> </w:t>
            </w:r>
            <w:proofErr w:type="gramStart"/>
            <w:r w:rsidRPr="00F4396F">
              <w:rPr>
                <w:rFonts w:eastAsia="Times New Roman" w:cstheme="minorHAnsi"/>
                <w:sz w:val="20"/>
                <w:szCs w:val="20"/>
                <w:lang w:val="fr-BE" w:eastAsia="fr-FR"/>
              </w:rPr>
              <w:t>recommandés..</w:t>
            </w:r>
            <w:proofErr w:type="gramEnd"/>
            <w:r w:rsidRPr="00F4396F">
              <w:rPr>
                <w:rFonts w:eastAsia="Times New Roman" w:cstheme="minorHAnsi"/>
                <w:sz w:val="20"/>
                <w:szCs w:val="20"/>
                <w:lang w:val="fr-BE" w:eastAsia="fr-FR"/>
              </w:rPr>
              <w:t>……</w:t>
            </w:r>
            <w:r>
              <w:rPr>
                <w:rFonts w:eastAsia="Times New Roman" w:cstheme="minorHAnsi"/>
                <w:sz w:val="20"/>
                <w:szCs w:val="20"/>
                <w:lang w:val="fr-BE" w:eastAsia="fr-FR"/>
              </w:rPr>
              <w:t>…………</w:t>
            </w:r>
          </w:p>
        </w:tc>
        <w:tc>
          <w:tcPr>
            <w:tcW w:w="186" w:type="pct"/>
            <w:tcBorders>
              <w:top w:val="single" w:sz="4" w:space="0" w:color="auto"/>
              <w:right w:val="single" w:sz="4" w:space="0" w:color="auto"/>
            </w:tcBorders>
          </w:tcPr>
          <w:p w14:paraId="7DE4D9F6"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4F8AAD53"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 </w:t>
            </w:r>
          </w:p>
        </w:tc>
      </w:tr>
      <w:tr w:rsidR="005B2E99" w:rsidRPr="00361B33" w14:paraId="4D3758EB" w14:textId="77777777" w:rsidTr="00617825">
        <w:trPr>
          <w:trHeight w:val="341"/>
        </w:trPr>
        <w:tc>
          <w:tcPr>
            <w:tcW w:w="383" w:type="pct"/>
            <w:vMerge/>
            <w:tcBorders>
              <w:left w:val="single" w:sz="6" w:space="0" w:color="000000"/>
              <w:right w:val="single" w:sz="6" w:space="0" w:color="000000"/>
            </w:tcBorders>
            <w:tcMar>
              <w:top w:w="0" w:type="dxa"/>
              <w:left w:w="108" w:type="dxa"/>
              <w:bottom w:w="0" w:type="dxa"/>
              <w:right w:w="108" w:type="dxa"/>
            </w:tcMar>
          </w:tcPr>
          <w:p w14:paraId="1D407709"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4D234426"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5CFA4244"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Vu, autre</w:t>
            </w:r>
            <w:r>
              <w:rPr>
                <w:rFonts w:eastAsia="Times New Roman" w:cstheme="minorHAnsi"/>
                <w:sz w:val="20"/>
                <w:szCs w:val="20"/>
                <w:lang w:val="fr-BE" w:eastAsia="fr-FR"/>
              </w:rPr>
              <w:t>s</w:t>
            </w:r>
            <w:r w:rsidRPr="00F4396F">
              <w:rPr>
                <w:rFonts w:eastAsia="Times New Roman" w:cstheme="minorHAnsi"/>
                <w:sz w:val="20"/>
                <w:szCs w:val="20"/>
                <w:lang w:val="fr-BE" w:eastAsia="fr-FR"/>
              </w:rPr>
              <w:t xml:space="preserve"> </w:t>
            </w:r>
            <w:proofErr w:type="spellStart"/>
            <w:proofErr w:type="gramStart"/>
            <w:r w:rsidRPr="00F4396F">
              <w:rPr>
                <w:rFonts w:eastAsia="Times New Roman" w:cstheme="minorHAnsi"/>
                <w:sz w:val="20"/>
                <w:szCs w:val="20"/>
                <w:lang w:val="fr-BE" w:eastAsia="fr-FR"/>
              </w:rPr>
              <w:t>ACTs</w:t>
            </w:r>
            <w:proofErr w:type="spellEnd"/>
            <w:r w:rsidRPr="00F4396F">
              <w:rPr>
                <w:rFonts w:eastAsia="Times New Roman" w:cstheme="minorHAnsi"/>
                <w:sz w:val="20"/>
                <w:szCs w:val="20"/>
                <w:lang w:val="fr-BE" w:eastAsia="fr-FR"/>
              </w:rPr>
              <w:t>..</w:t>
            </w:r>
            <w:proofErr w:type="gramEnd"/>
            <w:r w:rsidRPr="00F4396F">
              <w:rPr>
                <w:rFonts w:eastAsia="Times New Roman" w:cstheme="minorHAnsi"/>
                <w:sz w:val="20"/>
                <w:szCs w:val="20"/>
                <w:lang w:val="fr-BE" w:eastAsia="fr-FR"/>
              </w:rPr>
              <w:t>…………………</w:t>
            </w:r>
            <w:r>
              <w:rPr>
                <w:rFonts w:eastAsia="Times New Roman" w:cstheme="minorHAnsi"/>
                <w:sz w:val="20"/>
                <w:szCs w:val="20"/>
                <w:lang w:val="fr-BE" w:eastAsia="fr-FR"/>
              </w:rPr>
              <w:t>……….</w:t>
            </w:r>
          </w:p>
        </w:tc>
        <w:tc>
          <w:tcPr>
            <w:tcW w:w="186" w:type="pct"/>
            <w:tcBorders>
              <w:right w:val="single" w:sz="4" w:space="0" w:color="auto"/>
            </w:tcBorders>
          </w:tcPr>
          <w:p w14:paraId="07CD0A17"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right w:val="single" w:sz="6" w:space="0" w:color="000000"/>
            </w:tcBorders>
            <w:tcMar>
              <w:top w:w="0" w:type="dxa"/>
              <w:left w:w="108" w:type="dxa"/>
              <w:bottom w:w="0" w:type="dxa"/>
              <w:right w:w="108" w:type="dxa"/>
            </w:tcMar>
          </w:tcPr>
          <w:p w14:paraId="6008D099" w14:textId="77777777" w:rsidR="005B2E99" w:rsidRPr="00F4396F" w:rsidRDefault="005B2E99" w:rsidP="00617825">
            <w:pPr>
              <w:rPr>
                <w:rFonts w:eastAsia="Times New Roman" w:cstheme="minorHAnsi"/>
                <w:b/>
                <w:bCs/>
                <w:sz w:val="20"/>
                <w:szCs w:val="20"/>
                <w:lang w:val="fr-BE" w:eastAsia="fr-FR"/>
              </w:rPr>
            </w:pPr>
          </w:p>
        </w:tc>
      </w:tr>
      <w:tr w:rsidR="005B2E99" w:rsidRPr="00361B33" w14:paraId="460034C1" w14:textId="77777777" w:rsidTr="00617825">
        <w:trPr>
          <w:trHeight w:val="350"/>
        </w:trPr>
        <w:tc>
          <w:tcPr>
            <w:tcW w:w="383" w:type="pct"/>
            <w:vMerge/>
            <w:tcBorders>
              <w:left w:val="single" w:sz="6" w:space="0" w:color="000000"/>
              <w:right w:val="single" w:sz="6" w:space="0" w:color="000000"/>
            </w:tcBorders>
            <w:tcMar>
              <w:top w:w="0" w:type="dxa"/>
              <w:left w:w="108" w:type="dxa"/>
              <w:bottom w:w="0" w:type="dxa"/>
              <w:right w:w="108" w:type="dxa"/>
            </w:tcMar>
          </w:tcPr>
          <w:p w14:paraId="5F5B1951"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44E7327C"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748894C3"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Vu, autres médicaments……</w:t>
            </w:r>
            <w:r>
              <w:rPr>
                <w:rFonts w:eastAsia="Times New Roman" w:cstheme="minorHAnsi"/>
                <w:sz w:val="20"/>
                <w:szCs w:val="20"/>
                <w:lang w:val="fr-BE" w:eastAsia="fr-FR"/>
              </w:rPr>
              <w:t>………</w:t>
            </w:r>
            <w:r w:rsidRPr="00F4396F">
              <w:rPr>
                <w:rFonts w:eastAsia="Times New Roman" w:cstheme="minorHAnsi"/>
                <w:sz w:val="20"/>
                <w:szCs w:val="20"/>
                <w:lang w:val="fr-BE" w:eastAsia="fr-FR"/>
              </w:rPr>
              <w:t>…</w:t>
            </w:r>
            <w:r>
              <w:rPr>
                <w:rFonts w:eastAsia="Times New Roman" w:cstheme="minorHAnsi"/>
                <w:sz w:val="20"/>
                <w:szCs w:val="20"/>
                <w:lang w:val="fr-BE" w:eastAsia="fr-FR"/>
              </w:rPr>
              <w:t>.</w:t>
            </w:r>
          </w:p>
        </w:tc>
        <w:tc>
          <w:tcPr>
            <w:tcW w:w="186" w:type="pct"/>
            <w:tcBorders>
              <w:right w:val="single" w:sz="4" w:space="0" w:color="auto"/>
            </w:tcBorders>
          </w:tcPr>
          <w:p w14:paraId="36BFF540"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3</w:t>
            </w:r>
          </w:p>
        </w:tc>
        <w:tc>
          <w:tcPr>
            <w:tcW w:w="755" w:type="pct"/>
            <w:vMerge/>
            <w:tcBorders>
              <w:left w:val="single" w:sz="4" w:space="0" w:color="auto"/>
              <w:right w:val="single" w:sz="6" w:space="0" w:color="000000"/>
            </w:tcBorders>
            <w:tcMar>
              <w:top w:w="0" w:type="dxa"/>
              <w:left w:w="108" w:type="dxa"/>
              <w:bottom w:w="0" w:type="dxa"/>
              <w:right w:w="108" w:type="dxa"/>
            </w:tcMar>
          </w:tcPr>
          <w:p w14:paraId="7D306E30" w14:textId="77777777" w:rsidR="005B2E99" w:rsidRPr="00F4396F" w:rsidRDefault="005B2E99" w:rsidP="00617825">
            <w:pPr>
              <w:rPr>
                <w:rFonts w:eastAsia="Times New Roman" w:cstheme="minorHAnsi"/>
                <w:b/>
                <w:bCs/>
                <w:sz w:val="20"/>
                <w:szCs w:val="20"/>
                <w:lang w:val="fr-BE" w:eastAsia="fr-FR"/>
              </w:rPr>
            </w:pPr>
          </w:p>
        </w:tc>
      </w:tr>
      <w:tr w:rsidR="005B2E99" w:rsidRPr="00361B33" w14:paraId="1E3C081B" w14:textId="77777777" w:rsidTr="00617825">
        <w:trPr>
          <w:trHeight w:val="368"/>
        </w:trPr>
        <w:tc>
          <w:tcPr>
            <w:tcW w:w="383" w:type="pct"/>
            <w:vMerge/>
            <w:tcBorders>
              <w:left w:val="single" w:sz="6" w:space="0" w:color="000000"/>
              <w:right w:val="single" w:sz="6" w:space="0" w:color="000000"/>
            </w:tcBorders>
            <w:tcMar>
              <w:top w:w="0" w:type="dxa"/>
              <w:left w:w="108" w:type="dxa"/>
              <w:bottom w:w="0" w:type="dxa"/>
              <w:right w:w="108" w:type="dxa"/>
            </w:tcMar>
          </w:tcPr>
          <w:p w14:paraId="10F499C5"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12BBE340"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bottom w:val="single" w:sz="4" w:space="0" w:color="auto"/>
            </w:tcBorders>
            <w:tcMar>
              <w:top w:w="0" w:type="dxa"/>
              <w:left w:w="108" w:type="dxa"/>
              <w:bottom w:w="0" w:type="dxa"/>
              <w:right w:w="108" w:type="dxa"/>
            </w:tcMar>
          </w:tcPr>
          <w:p w14:paraId="4D09C91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Vu, ordonnance ……..…..………</w:t>
            </w:r>
            <w:r>
              <w:rPr>
                <w:rFonts w:eastAsia="Times New Roman" w:cstheme="minorHAnsi"/>
                <w:sz w:val="20"/>
                <w:szCs w:val="20"/>
                <w:lang w:val="fr-BE" w:eastAsia="fr-FR"/>
              </w:rPr>
              <w:t>………..</w:t>
            </w:r>
          </w:p>
        </w:tc>
        <w:tc>
          <w:tcPr>
            <w:tcW w:w="186" w:type="pct"/>
            <w:tcBorders>
              <w:bottom w:val="single" w:sz="4" w:space="0" w:color="auto"/>
              <w:right w:val="single" w:sz="4" w:space="0" w:color="auto"/>
            </w:tcBorders>
          </w:tcPr>
          <w:p w14:paraId="0B738192"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4</w:t>
            </w:r>
          </w:p>
        </w:tc>
        <w:tc>
          <w:tcPr>
            <w:tcW w:w="755" w:type="pct"/>
            <w:vMerge/>
            <w:tcBorders>
              <w:left w:val="single" w:sz="4" w:space="0" w:color="auto"/>
              <w:right w:val="single" w:sz="6" w:space="0" w:color="000000"/>
            </w:tcBorders>
            <w:tcMar>
              <w:top w:w="0" w:type="dxa"/>
              <w:left w:w="108" w:type="dxa"/>
              <w:bottom w:w="0" w:type="dxa"/>
              <w:right w:w="108" w:type="dxa"/>
            </w:tcMar>
          </w:tcPr>
          <w:p w14:paraId="693E8332" w14:textId="77777777" w:rsidR="005B2E99" w:rsidRPr="00F4396F" w:rsidRDefault="005B2E99" w:rsidP="00617825">
            <w:pPr>
              <w:rPr>
                <w:rFonts w:eastAsia="Times New Roman" w:cstheme="minorHAnsi"/>
                <w:b/>
                <w:bCs/>
                <w:sz w:val="20"/>
                <w:szCs w:val="20"/>
                <w:lang w:val="fr-BE" w:eastAsia="fr-FR"/>
              </w:rPr>
            </w:pPr>
          </w:p>
        </w:tc>
      </w:tr>
      <w:tr w:rsidR="005B2E99" w:rsidRPr="00F4396F" w14:paraId="122CB5D6" w14:textId="77777777" w:rsidTr="00617825">
        <w:trPr>
          <w:trHeight w:val="22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000FBFB7"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210</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773A8307"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Avez-vous un carnet de santé avec vous aujourd'hui?</w:t>
            </w:r>
          </w:p>
          <w:p w14:paraId="1AC1A28D" w14:textId="77777777" w:rsidR="005B2E99" w:rsidRPr="00F4396F" w:rsidRDefault="005B2E99" w:rsidP="00617825">
            <w:pPr>
              <w:rPr>
                <w:rFonts w:eastAsia="Times New Roman" w:cstheme="minorHAnsi"/>
                <w:i/>
                <w:sz w:val="20"/>
                <w:szCs w:val="20"/>
                <w:lang w:val="fr-BE" w:eastAsia="fr-FR"/>
              </w:rPr>
            </w:pPr>
            <w:r w:rsidRPr="00F4396F">
              <w:rPr>
                <w:rFonts w:eastAsia="Times New Roman" w:cstheme="minorHAnsi"/>
                <w:i/>
                <w:sz w:val="20"/>
                <w:szCs w:val="20"/>
                <w:lang w:val="fr-BE" w:eastAsia="fr-FR"/>
              </w:rPr>
              <w:t>Si oui, demandez de voir le carnet</w:t>
            </w:r>
          </w:p>
        </w:tc>
        <w:tc>
          <w:tcPr>
            <w:tcW w:w="1679" w:type="pct"/>
            <w:tcBorders>
              <w:top w:val="single" w:sz="4" w:space="0" w:color="auto"/>
              <w:left w:val="single" w:sz="4" w:space="0" w:color="auto"/>
            </w:tcBorders>
            <w:tcMar>
              <w:top w:w="0" w:type="dxa"/>
              <w:left w:w="108" w:type="dxa"/>
              <w:bottom w:w="0" w:type="dxa"/>
              <w:right w:w="108" w:type="dxa"/>
            </w:tcMar>
            <w:hideMark/>
          </w:tcPr>
          <w:p w14:paraId="1185B7D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51EA8AEC"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2DE05514"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 xml:space="preserve">Si </w:t>
            </w:r>
            <w:r>
              <w:rPr>
                <w:rFonts w:eastAsia="Times New Roman" w:cstheme="minorHAnsi"/>
                <w:i/>
                <w:sz w:val="20"/>
                <w:szCs w:val="20"/>
                <w:lang w:val="fr-BE" w:eastAsia="fr-FR"/>
              </w:rPr>
              <w:t>«</w:t>
            </w:r>
            <w:r w:rsidRPr="000F67CD">
              <w:rPr>
                <w:rFonts w:eastAsia="Times New Roman" w:cstheme="minorHAnsi"/>
                <w:i/>
                <w:sz w:val="20"/>
                <w:szCs w:val="20"/>
                <w:lang w:val="fr-BE" w:eastAsia="fr-FR"/>
              </w:rPr>
              <w:t>Non</w:t>
            </w:r>
            <w:r>
              <w:rPr>
                <w:rFonts w:eastAsia="Times New Roman" w:cstheme="minorHAnsi"/>
                <w:i/>
                <w:sz w:val="20"/>
                <w:szCs w:val="20"/>
                <w:lang w:val="fr-BE" w:eastAsia="fr-FR"/>
              </w:rPr>
              <w:t>»,</w:t>
            </w:r>
            <w:r w:rsidRPr="000F67CD">
              <w:rPr>
                <w:rFonts w:eastAsia="Times New Roman" w:cstheme="minorHAnsi"/>
                <w:i/>
                <w:sz w:val="20"/>
                <w:szCs w:val="20"/>
                <w:lang w:val="fr-BE" w:eastAsia="fr-FR"/>
              </w:rPr>
              <w:t xml:space="preserve"> allez à</w:t>
            </w:r>
            <w:r>
              <w:rPr>
                <w:rFonts w:eastAsia="Times New Roman" w:cstheme="minorHAnsi"/>
                <w:sz w:val="20"/>
                <w:szCs w:val="20"/>
                <w:lang w:val="fr-BE" w:eastAsia="fr-FR"/>
              </w:rPr>
              <w:t xml:space="preserve"> </w:t>
            </w:r>
            <w:r w:rsidRPr="000F67CD">
              <w:rPr>
                <w:rFonts w:eastAsia="Times New Roman" w:cstheme="minorHAnsi"/>
                <w:b/>
                <w:sz w:val="20"/>
                <w:szCs w:val="20"/>
                <w:lang w:val="fr-BE" w:eastAsia="fr-FR"/>
              </w:rPr>
              <w:t>2</w:t>
            </w:r>
            <w:r>
              <w:rPr>
                <w:rFonts w:eastAsia="Times New Roman" w:cstheme="minorHAnsi"/>
                <w:b/>
                <w:sz w:val="20"/>
                <w:szCs w:val="20"/>
                <w:lang w:val="fr-BE" w:eastAsia="fr-FR"/>
              </w:rPr>
              <w:t>12</w:t>
            </w:r>
          </w:p>
        </w:tc>
      </w:tr>
      <w:tr w:rsidR="005B2E99" w:rsidRPr="00F4396F" w14:paraId="0415C5F9"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584896DA"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73D0074D"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0EB51A93"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54C927C8"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44080E34" w14:textId="77777777" w:rsidR="005B2E99" w:rsidRPr="00F4396F" w:rsidRDefault="005B2E99" w:rsidP="00617825">
            <w:pPr>
              <w:rPr>
                <w:rFonts w:eastAsia="Times New Roman" w:cstheme="minorHAnsi"/>
                <w:b/>
                <w:bCs/>
                <w:sz w:val="20"/>
                <w:szCs w:val="20"/>
                <w:lang w:val="fr-BE" w:eastAsia="fr-FR"/>
              </w:rPr>
            </w:pPr>
          </w:p>
        </w:tc>
      </w:tr>
      <w:tr w:rsidR="005B2E99" w:rsidRPr="00F4396F" w14:paraId="5EFCAB8C" w14:textId="77777777" w:rsidTr="00617825">
        <w:trPr>
          <w:trHeight w:val="22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52589635"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211</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2B87444D"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Vérifiez le carnet de santé pour voir si le résultat du test est mentionné aujourd'hui?</w:t>
            </w:r>
          </w:p>
        </w:tc>
        <w:tc>
          <w:tcPr>
            <w:tcW w:w="1679" w:type="pct"/>
            <w:tcBorders>
              <w:top w:val="single" w:sz="4" w:space="0" w:color="auto"/>
              <w:left w:val="single" w:sz="4" w:space="0" w:color="auto"/>
            </w:tcBorders>
            <w:tcMar>
              <w:top w:w="0" w:type="dxa"/>
              <w:left w:w="108" w:type="dxa"/>
              <w:bottom w:w="0" w:type="dxa"/>
              <w:right w:w="108" w:type="dxa"/>
            </w:tcMar>
            <w:hideMark/>
          </w:tcPr>
          <w:p w14:paraId="7F53F7AA"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53512FB7"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6CA05C2A" w14:textId="77777777" w:rsidR="005B2E99" w:rsidRPr="00F4396F" w:rsidRDefault="005B2E99" w:rsidP="00617825">
            <w:pPr>
              <w:rPr>
                <w:rFonts w:eastAsia="Times New Roman" w:cstheme="minorHAnsi"/>
                <w:sz w:val="20"/>
                <w:szCs w:val="20"/>
                <w:lang w:val="fr-BE" w:eastAsia="fr-FR"/>
              </w:rPr>
            </w:pPr>
          </w:p>
        </w:tc>
      </w:tr>
      <w:tr w:rsidR="005B2E99" w:rsidRPr="00F4396F" w14:paraId="2DFB7A49"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1E4DF01B"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2F00F1E8"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524D30AA"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7650CC5C"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14BCE720" w14:textId="77777777" w:rsidR="005B2E99" w:rsidRPr="00F4396F" w:rsidRDefault="005B2E99" w:rsidP="00617825">
            <w:pPr>
              <w:rPr>
                <w:rFonts w:eastAsia="Times New Roman" w:cstheme="minorHAnsi"/>
                <w:b/>
                <w:bCs/>
                <w:sz w:val="20"/>
                <w:szCs w:val="20"/>
                <w:lang w:val="fr-BE" w:eastAsia="fr-FR"/>
              </w:rPr>
            </w:pPr>
          </w:p>
        </w:tc>
      </w:tr>
      <w:tr w:rsidR="005B2E99" w:rsidRPr="00361B33" w14:paraId="2099A626" w14:textId="77777777" w:rsidTr="00617825">
        <w:trPr>
          <w:trHeight w:val="296"/>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238F1D2F"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212.</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445F65AC"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Combien de temps avez-vous mis pour vous rendre de chez vous jusqu’au centre de santé?</w:t>
            </w:r>
          </w:p>
        </w:tc>
        <w:tc>
          <w:tcPr>
            <w:tcW w:w="1729" w:type="pct"/>
            <w:gridSpan w:val="2"/>
            <w:tcBorders>
              <w:top w:val="single" w:sz="4" w:space="0" w:color="auto"/>
              <w:left w:val="single" w:sz="4" w:space="0" w:color="auto"/>
            </w:tcBorders>
            <w:tcMar>
              <w:top w:w="0" w:type="dxa"/>
              <w:left w:w="108" w:type="dxa"/>
              <w:bottom w:w="0" w:type="dxa"/>
              <w:right w:w="108" w:type="dxa"/>
            </w:tcMar>
            <w:hideMark/>
          </w:tcPr>
          <w:p w14:paraId="1ACC49E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0 à 15 minutes……………….………</w:t>
            </w:r>
            <w:r>
              <w:rPr>
                <w:rFonts w:eastAsia="Times New Roman" w:cstheme="minorHAnsi"/>
                <w:sz w:val="20"/>
                <w:szCs w:val="20"/>
                <w:lang w:val="fr-BE" w:eastAsia="fr-FR"/>
              </w:rPr>
              <w:t>…….</w:t>
            </w:r>
          </w:p>
        </w:tc>
        <w:tc>
          <w:tcPr>
            <w:tcW w:w="186" w:type="pct"/>
            <w:tcBorders>
              <w:top w:val="single" w:sz="4" w:space="0" w:color="auto"/>
              <w:right w:val="single" w:sz="4" w:space="0" w:color="auto"/>
            </w:tcBorders>
          </w:tcPr>
          <w:p w14:paraId="2A3C1BA1"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5EFCBADD"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 </w:t>
            </w:r>
          </w:p>
        </w:tc>
      </w:tr>
      <w:tr w:rsidR="005B2E99" w:rsidRPr="00361B33" w14:paraId="2DFC3F24" w14:textId="77777777" w:rsidTr="00617825">
        <w:trPr>
          <w:trHeight w:val="287"/>
        </w:trPr>
        <w:tc>
          <w:tcPr>
            <w:tcW w:w="383" w:type="pct"/>
            <w:vMerge/>
            <w:tcBorders>
              <w:left w:val="single" w:sz="6" w:space="0" w:color="000000"/>
              <w:right w:val="single" w:sz="6" w:space="0" w:color="000000"/>
            </w:tcBorders>
            <w:tcMar>
              <w:top w:w="0" w:type="dxa"/>
              <w:left w:w="108" w:type="dxa"/>
              <w:bottom w:w="0" w:type="dxa"/>
              <w:right w:w="108" w:type="dxa"/>
            </w:tcMar>
          </w:tcPr>
          <w:p w14:paraId="4187CEEE"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121A531C"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16F31A10"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15 à 30 minutes ……………………</w:t>
            </w:r>
            <w:r>
              <w:rPr>
                <w:rFonts w:eastAsia="Times New Roman" w:cstheme="minorHAnsi"/>
                <w:sz w:val="20"/>
                <w:szCs w:val="20"/>
                <w:lang w:val="fr-BE" w:eastAsia="fr-FR"/>
              </w:rPr>
              <w:t>……..</w:t>
            </w:r>
          </w:p>
        </w:tc>
        <w:tc>
          <w:tcPr>
            <w:tcW w:w="186" w:type="pct"/>
            <w:tcBorders>
              <w:right w:val="single" w:sz="4" w:space="0" w:color="auto"/>
            </w:tcBorders>
          </w:tcPr>
          <w:p w14:paraId="073B96D5"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right w:val="single" w:sz="6" w:space="0" w:color="000000"/>
            </w:tcBorders>
            <w:tcMar>
              <w:top w:w="0" w:type="dxa"/>
              <w:left w:w="108" w:type="dxa"/>
              <w:bottom w:w="0" w:type="dxa"/>
              <w:right w:w="108" w:type="dxa"/>
            </w:tcMar>
          </w:tcPr>
          <w:p w14:paraId="141613A4" w14:textId="77777777" w:rsidR="005B2E99" w:rsidRPr="00F4396F" w:rsidRDefault="005B2E99" w:rsidP="00617825">
            <w:pPr>
              <w:rPr>
                <w:rFonts w:eastAsia="Times New Roman" w:cstheme="minorHAnsi"/>
                <w:b/>
                <w:bCs/>
                <w:sz w:val="20"/>
                <w:szCs w:val="20"/>
                <w:lang w:val="fr-BE" w:eastAsia="fr-FR"/>
              </w:rPr>
            </w:pPr>
          </w:p>
        </w:tc>
      </w:tr>
      <w:tr w:rsidR="005B2E99" w:rsidRPr="00361B33" w14:paraId="42A00AD4" w14:textId="77777777" w:rsidTr="00617825">
        <w:trPr>
          <w:trHeight w:val="260"/>
        </w:trPr>
        <w:tc>
          <w:tcPr>
            <w:tcW w:w="383" w:type="pct"/>
            <w:vMerge/>
            <w:tcBorders>
              <w:left w:val="single" w:sz="6" w:space="0" w:color="000000"/>
              <w:right w:val="single" w:sz="6" w:space="0" w:color="000000"/>
            </w:tcBorders>
            <w:tcMar>
              <w:top w:w="0" w:type="dxa"/>
              <w:left w:w="108" w:type="dxa"/>
              <w:bottom w:w="0" w:type="dxa"/>
              <w:right w:w="108" w:type="dxa"/>
            </w:tcMar>
          </w:tcPr>
          <w:p w14:paraId="410F0346"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77FD5AEF"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4D96801B"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30 minutes à une heure………</w:t>
            </w:r>
            <w:r>
              <w:rPr>
                <w:rFonts w:eastAsia="Times New Roman" w:cstheme="minorHAnsi"/>
                <w:sz w:val="20"/>
                <w:szCs w:val="20"/>
                <w:lang w:val="fr-BE" w:eastAsia="fr-FR"/>
              </w:rPr>
              <w:t>……….</w:t>
            </w:r>
          </w:p>
        </w:tc>
        <w:tc>
          <w:tcPr>
            <w:tcW w:w="186" w:type="pct"/>
            <w:tcBorders>
              <w:right w:val="single" w:sz="4" w:space="0" w:color="auto"/>
            </w:tcBorders>
          </w:tcPr>
          <w:p w14:paraId="21BD5A43"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3</w:t>
            </w:r>
          </w:p>
        </w:tc>
        <w:tc>
          <w:tcPr>
            <w:tcW w:w="755" w:type="pct"/>
            <w:vMerge/>
            <w:tcBorders>
              <w:left w:val="single" w:sz="4" w:space="0" w:color="auto"/>
              <w:right w:val="single" w:sz="6" w:space="0" w:color="000000"/>
            </w:tcBorders>
            <w:tcMar>
              <w:top w:w="0" w:type="dxa"/>
              <w:left w:w="108" w:type="dxa"/>
              <w:bottom w:w="0" w:type="dxa"/>
              <w:right w:w="108" w:type="dxa"/>
            </w:tcMar>
          </w:tcPr>
          <w:p w14:paraId="783C76A2" w14:textId="77777777" w:rsidR="005B2E99" w:rsidRPr="00F4396F" w:rsidRDefault="005B2E99" w:rsidP="00617825">
            <w:pPr>
              <w:rPr>
                <w:rFonts w:eastAsia="Times New Roman" w:cstheme="minorHAnsi"/>
                <w:b/>
                <w:bCs/>
                <w:sz w:val="20"/>
                <w:szCs w:val="20"/>
                <w:lang w:val="fr-BE" w:eastAsia="fr-FR"/>
              </w:rPr>
            </w:pPr>
          </w:p>
        </w:tc>
      </w:tr>
      <w:tr w:rsidR="005B2E99" w:rsidRPr="00361B33" w14:paraId="35DF9376" w14:textId="77777777" w:rsidTr="00617825">
        <w:trPr>
          <w:trHeight w:val="251"/>
        </w:trPr>
        <w:tc>
          <w:tcPr>
            <w:tcW w:w="383" w:type="pct"/>
            <w:vMerge/>
            <w:tcBorders>
              <w:left w:val="single" w:sz="6" w:space="0" w:color="000000"/>
              <w:right w:val="single" w:sz="6" w:space="0" w:color="000000"/>
            </w:tcBorders>
            <w:tcMar>
              <w:top w:w="0" w:type="dxa"/>
              <w:left w:w="108" w:type="dxa"/>
              <w:bottom w:w="0" w:type="dxa"/>
              <w:right w:w="108" w:type="dxa"/>
            </w:tcMar>
          </w:tcPr>
          <w:p w14:paraId="10CC491A"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081D1502"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5EBBA7CB" w14:textId="405044D5"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 xml:space="preserve">Plus </w:t>
            </w:r>
            <w:r w:rsidR="005C77F9" w:rsidRPr="00F4396F">
              <w:rPr>
                <w:rFonts w:eastAsia="Times New Roman" w:cstheme="minorHAnsi"/>
                <w:sz w:val="20"/>
                <w:szCs w:val="20"/>
                <w:lang w:val="fr-BE" w:eastAsia="fr-FR"/>
              </w:rPr>
              <w:t>d’une</w:t>
            </w:r>
            <w:r w:rsidRPr="00F4396F">
              <w:rPr>
                <w:rFonts w:eastAsia="Times New Roman" w:cstheme="minorHAnsi"/>
                <w:sz w:val="20"/>
                <w:szCs w:val="20"/>
                <w:lang w:val="fr-BE" w:eastAsia="fr-FR"/>
              </w:rPr>
              <w:t xml:space="preserve"> heure……………………</w:t>
            </w:r>
            <w:r w:rsidR="005C77F9">
              <w:rPr>
                <w:rFonts w:eastAsia="Times New Roman" w:cstheme="minorHAnsi"/>
                <w:sz w:val="20"/>
                <w:szCs w:val="20"/>
                <w:lang w:val="fr-BE" w:eastAsia="fr-FR"/>
              </w:rPr>
              <w:t>………</w:t>
            </w:r>
          </w:p>
        </w:tc>
        <w:tc>
          <w:tcPr>
            <w:tcW w:w="186" w:type="pct"/>
            <w:tcBorders>
              <w:right w:val="single" w:sz="4" w:space="0" w:color="auto"/>
            </w:tcBorders>
          </w:tcPr>
          <w:p w14:paraId="60210E2E"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4</w:t>
            </w:r>
          </w:p>
        </w:tc>
        <w:tc>
          <w:tcPr>
            <w:tcW w:w="755" w:type="pct"/>
            <w:vMerge/>
            <w:tcBorders>
              <w:left w:val="single" w:sz="4" w:space="0" w:color="auto"/>
              <w:right w:val="single" w:sz="6" w:space="0" w:color="000000"/>
            </w:tcBorders>
            <w:tcMar>
              <w:top w:w="0" w:type="dxa"/>
              <w:left w:w="108" w:type="dxa"/>
              <w:bottom w:w="0" w:type="dxa"/>
              <w:right w:w="108" w:type="dxa"/>
            </w:tcMar>
          </w:tcPr>
          <w:p w14:paraId="6F29E914" w14:textId="77777777" w:rsidR="005B2E99" w:rsidRPr="00F4396F" w:rsidRDefault="005B2E99" w:rsidP="00617825">
            <w:pPr>
              <w:rPr>
                <w:rFonts w:eastAsia="Times New Roman" w:cstheme="minorHAnsi"/>
                <w:b/>
                <w:bCs/>
                <w:sz w:val="20"/>
                <w:szCs w:val="20"/>
                <w:lang w:val="fr-BE" w:eastAsia="fr-FR"/>
              </w:rPr>
            </w:pPr>
          </w:p>
        </w:tc>
      </w:tr>
      <w:tr w:rsidR="005B2E99" w:rsidRPr="00361B33" w14:paraId="133D34E8" w14:textId="77777777" w:rsidTr="00617825">
        <w:trPr>
          <w:trHeight w:val="332"/>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5D28DE9F"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03F161EB"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bottom w:val="single" w:sz="4" w:space="0" w:color="auto"/>
            </w:tcBorders>
            <w:tcMar>
              <w:top w:w="0" w:type="dxa"/>
              <w:left w:w="108" w:type="dxa"/>
              <w:bottom w:w="0" w:type="dxa"/>
              <w:right w:w="108" w:type="dxa"/>
            </w:tcMar>
          </w:tcPr>
          <w:p w14:paraId="5E4613EA"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Ne sais pas………………………</w:t>
            </w:r>
            <w:r>
              <w:rPr>
                <w:rFonts w:eastAsia="Times New Roman" w:cstheme="minorHAnsi"/>
                <w:sz w:val="20"/>
                <w:szCs w:val="20"/>
                <w:lang w:val="fr-BE" w:eastAsia="fr-FR"/>
              </w:rPr>
              <w:t>……………</w:t>
            </w:r>
          </w:p>
        </w:tc>
        <w:tc>
          <w:tcPr>
            <w:tcW w:w="186" w:type="pct"/>
            <w:tcBorders>
              <w:bottom w:val="single" w:sz="4" w:space="0" w:color="auto"/>
              <w:right w:val="single" w:sz="4" w:space="0" w:color="auto"/>
            </w:tcBorders>
          </w:tcPr>
          <w:p w14:paraId="4176E3E8"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95</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09120457" w14:textId="77777777" w:rsidR="005B2E99" w:rsidRPr="00F4396F" w:rsidRDefault="005B2E99" w:rsidP="00617825">
            <w:pPr>
              <w:rPr>
                <w:rFonts w:eastAsia="Times New Roman" w:cstheme="minorHAnsi"/>
                <w:b/>
                <w:bCs/>
                <w:sz w:val="20"/>
                <w:szCs w:val="20"/>
                <w:lang w:val="fr-BE" w:eastAsia="fr-FR"/>
              </w:rPr>
            </w:pPr>
          </w:p>
        </w:tc>
      </w:tr>
      <w:tr w:rsidR="005B2E99" w:rsidRPr="00F4396F" w14:paraId="1DCEAFCA" w14:textId="77777777" w:rsidTr="00617825">
        <w:tc>
          <w:tcPr>
            <w:tcW w:w="5000" w:type="pct"/>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235DB5"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Apr</w:t>
            </w:r>
            <w:r w:rsidRPr="0060774A">
              <w:rPr>
                <w:rFonts w:eastAsia="Times New Roman" w:cstheme="minorHAnsi"/>
                <w:i/>
                <w:sz w:val="20"/>
                <w:szCs w:val="20"/>
                <w:lang w:val="fr-BE" w:eastAsia="fr-FR"/>
              </w:rPr>
              <w:t>è</w:t>
            </w:r>
            <w:r w:rsidRPr="000F67CD">
              <w:rPr>
                <w:rFonts w:eastAsia="Times New Roman" w:cstheme="minorHAnsi"/>
                <w:i/>
                <w:sz w:val="20"/>
                <w:szCs w:val="20"/>
                <w:lang w:val="fr-BE" w:eastAsia="fr-FR"/>
              </w:rPr>
              <w:t xml:space="preserve">s avoir terminé cette section, allez </w:t>
            </w:r>
            <w:r w:rsidRPr="00F4396F">
              <w:rPr>
                <w:rFonts w:eastAsia="Times New Roman" w:cstheme="minorHAnsi"/>
                <w:sz w:val="20"/>
                <w:szCs w:val="20"/>
                <w:lang w:val="fr-BE" w:eastAsia="fr-FR"/>
              </w:rPr>
              <w:t>à</w:t>
            </w:r>
            <w:r w:rsidRPr="000F67CD">
              <w:rPr>
                <w:rFonts w:eastAsia="Times New Roman" w:cstheme="minorHAnsi"/>
                <w:i/>
                <w:sz w:val="20"/>
                <w:szCs w:val="20"/>
                <w:lang w:val="fr-BE" w:eastAsia="fr-FR"/>
              </w:rPr>
              <w:t xml:space="preserve"> la</w:t>
            </w:r>
            <w:r>
              <w:rPr>
                <w:rFonts w:eastAsia="Times New Roman" w:cstheme="minorHAnsi"/>
                <w:sz w:val="20"/>
                <w:szCs w:val="20"/>
                <w:lang w:val="fr-BE" w:eastAsia="fr-FR"/>
              </w:rPr>
              <w:t xml:space="preserve"> </w:t>
            </w:r>
            <w:r w:rsidRPr="000F67CD">
              <w:rPr>
                <w:rFonts w:eastAsia="Times New Roman" w:cstheme="minorHAnsi"/>
                <w:b/>
                <w:sz w:val="20"/>
                <w:szCs w:val="20"/>
                <w:lang w:val="fr-BE" w:eastAsia="fr-FR"/>
              </w:rPr>
              <w:t>Section 4</w:t>
            </w:r>
            <w:r>
              <w:rPr>
                <w:rFonts w:eastAsia="Times New Roman" w:cstheme="minorHAnsi"/>
                <w:sz w:val="20"/>
                <w:szCs w:val="20"/>
                <w:lang w:val="fr-BE" w:eastAsia="fr-FR"/>
              </w:rPr>
              <w:t xml:space="preserve"> – Perception de la qualité des soins</w:t>
            </w:r>
          </w:p>
        </w:tc>
      </w:tr>
    </w:tbl>
    <w:p w14:paraId="1D3A935B" w14:textId="77777777" w:rsidR="005B2E99" w:rsidRPr="0060774A" w:rsidRDefault="005B2E99" w:rsidP="005B2E99">
      <w:pPr>
        <w:rPr>
          <w:rFonts w:eastAsia="Times New Roman" w:cstheme="minorHAnsi"/>
          <w:b/>
          <w:bCs/>
          <w:color w:val="000000"/>
          <w:lang w:eastAsia="fr-FR"/>
        </w:rPr>
      </w:pPr>
    </w:p>
    <w:p w14:paraId="6B33BBA9" w14:textId="77777777" w:rsidR="005B2E99" w:rsidRDefault="005B2E99" w:rsidP="005B2E99">
      <w:pPr>
        <w:rPr>
          <w:rFonts w:eastAsia="Times New Roman" w:cstheme="minorHAnsi"/>
          <w:b/>
          <w:bCs/>
          <w:color w:val="000000"/>
          <w:lang w:val="fr-BE" w:eastAsia="fr-FR"/>
        </w:rPr>
      </w:pPr>
      <w:r>
        <w:rPr>
          <w:rFonts w:eastAsia="Times New Roman" w:cstheme="minorHAnsi"/>
          <w:b/>
          <w:bCs/>
          <w:color w:val="000000"/>
          <w:lang w:val="fr-BE" w:eastAsia="fr-FR"/>
        </w:rPr>
        <w:br w:type="page"/>
      </w:r>
    </w:p>
    <w:p w14:paraId="3AB325AD" w14:textId="77777777" w:rsidR="005B2E99" w:rsidRPr="008C6AC1" w:rsidRDefault="005B2E99" w:rsidP="005B2E99">
      <w:pPr>
        <w:rPr>
          <w:rFonts w:eastAsia="Times New Roman" w:cstheme="minorHAnsi"/>
          <w:b/>
          <w:bCs/>
          <w:color w:val="000000"/>
          <w:sz w:val="28"/>
          <w:szCs w:val="28"/>
          <w:u w:val="single"/>
          <w:lang w:val="fr-BE" w:eastAsia="fr-FR"/>
        </w:rPr>
      </w:pPr>
      <w:r w:rsidRPr="008C6AC1">
        <w:rPr>
          <w:rFonts w:eastAsia="Times New Roman" w:cstheme="minorHAnsi"/>
          <w:b/>
          <w:bCs/>
          <w:color w:val="000000"/>
          <w:sz w:val="28"/>
          <w:szCs w:val="28"/>
          <w:u w:val="single"/>
          <w:lang w:val="fr-BE" w:eastAsia="fr-FR"/>
        </w:rPr>
        <w:lastRenderedPageBreak/>
        <w:t>S</w:t>
      </w:r>
      <w:r>
        <w:rPr>
          <w:rFonts w:eastAsia="Times New Roman" w:cstheme="minorHAnsi"/>
          <w:b/>
          <w:bCs/>
          <w:color w:val="000000"/>
          <w:sz w:val="28"/>
          <w:szCs w:val="28"/>
          <w:u w:val="single"/>
          <w:lang w:val="fr-BE" w:eastAsia="fr-FR"/>
        </w:rPr>
        <w:t>ection 3</w:t>
      </w:r>
      <w:r w:rsidRPr="008C6AC1">
        <w:rPr>
          <w:rFonts w:eastAsia="Times New Roman" w:cstheme="minorHAnsi"/>
          <w:b/>
          <w:bCs/>
          <w:color w:val="000000"/>
          <w:sz w:val="28"/>
          <w:szCs w:val="28"/>
          <w:u w:val="single"/>
          <w:lang w:val="fr-BE" w:eastAsia="fr-FR"/>
        </w:rPr>
        <w:t>: Patient</w:t>
      </w:r>
      <w:r>
        <w:rPr>
          <w:rFonts w:eastAsia="Times New Roman" w:cstheme="minorHAnsi"/>
          <w:b/>
          <w:bCs/>
          <w:color w:val="000000"/>
          <w:sz w:val="28"/>
          <w:szCs w:val="28"/>
          <w:u w:val="single"/>
          <w:lang w:val="fr-BE" w:eastAsia="fr-FR"/>
        </w:rPr>
        <w:t>(e)</w:t>
      </w:r>
      <w:r w:rsidRPr="008C6AC1">
        <w:rPr>
          <w:rFonts w:eastAsia="Times New Roman" w:cstheme="minorHAnsi"/>
          <w:b/>
          <w:bCs/>
          <w:color w:val="000000"/>
          <w:sz w:val="28"/>
          <w:szCs w:val="28"/>
          <w:u w:val="single"/>
          <w:lang w:val="fr-BE" w:eastAsia="fr-FR"/>
        </w:rPr>
        <w:t>s</w:t>
      </w:r>
      <w:r>
        <w:rPr>
          <w:rFonts w:eastAsia="Times New Roman" w:cstheme="minorHAnsi"/>
          <w:b/>
          <w:bCs/>
          <w:color w:val="000000"/>
          <w:sz w:val="28"/>
          <w:szCs w:val="28"/>
          <w:u w:val="single"/>
          <w:lang w:val="fr-BE" w:eastAsia="fr-FR"/>
        </w:rPr>
        <w:t xml:space="preserve"> de moins 18</w:t>
      </w:r>
      <w:r w:rsidRPr="008C6AC1">
        <w:rPr>
          <w:rFonts w:eastAsia="Times New Roman" w:cstheme="minorHAnsi"/>
          <w:b/>
          <w:bCs/>
          <w:color w:val="000000"/>
          <w:sz w:val="28"/>
          <w:szCs w:val="28"/>
          <w:u w:val="single"/>
          <w:lang w:val="fr-BE" w:eastAsia="fr-FR"/>
        </w:rPr>
        <w:t xml:space="preserve"> ans et plus </w:t>
      </w:r>
      <w:r>
        <w:rPr>
          <w:rFonts w:eastAsia="Times New Roman" w:cstheme="minorHAnsi"/>
          <w:b/>
          <w:bCs/>
          <w:color w:val="000000"/>
          <w:sz w:val="28"/>
          <w:szCs w:val="28"/>
          <w:u w:val="single"/>
          <w:lang w:val="fr-BE" w:eastAsia="fr-FR"/>
        </w:rPr>
        <w:t>avec fièvre</w:t>
      </w:r>
    </w:p>
    <w:tbl>
      <w:tblPr>
        <w:tblW w:w="5017" w:type="pct"/>
        <w:tblLayout w:type="fixed"/>
        <w:tblCellMar>
          <w:left w:w="0" w:type="dxa"/>
          <w:right w:w="0" w:type="dxa"/>
        </w:tblCellMar>
        <w:tblLook w:val="04A0" w:firstRow="1" w:lastRow="0" w:firstColumn="1" w:lastColumn="0" w:noHBand="0" w:noVBand="1"/>
      </w:tblPr>
      <w:tblGrid>
        <w:gridCol w:w="694"/>
        <w:gridCol w:w="3521"/>
        <w:gridCol w:w="3036"/>
        <w:gridCol w:w="90"/>
        <w:gridCol w:w="336"/>
        <w:gridCol w:w="1365"/>
      </w:tblGrid>
      <w:tr w:rsidR="005B2E99" w:rsidRPr="00F4396F" w14:paraId="53A6EE22" w14:textId="77777777" w:rsidTr="00617825">
        <w:tc>
          <w:tcPr>
            <w:tcW w:w="38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B92B4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Non.</w:t>
            </w:r>
          </w:p>
        </w:tc>
        <w:tc>
          <w:tcPr>
            <w:tcW w:w="1947"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BD0214"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b/>
                <w:bCs/>
                <w:sz w:val="20"/>
                <w:szCs w:val="20"/>
                <w:lang w:val="fr-BE" w:eastAsia="fr-FR"/>
              </w:rPr>
              <w:t xml:space="preserve">Questions </w:t>
            </w:r>
          </w:p>
        </w:tc>
        <w:tc>
          <w:tcPr>
            <w:tcW w:w="1915" w:type="pct"/>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058C37"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Réponse et code</w:t>
            </w: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E0D06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Aller à</w:t>
            </w:r>
          </w:p>
        </w:tc>
      </w:tr>
      <w:tr w:rsidR="005B2E99" w:rsidRPr="00F4396F" w14:paraId="7AAB7B00" w14:textId="77777777" w:rsidTr="00617825">
        <w:trPr>
          <w:trHeight w:val="170"/>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460A6079"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301.</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1723DECC"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 xml:space="preserve">Quel est le sexe </w:t>
            </w:r>
            <w:r>
              <w:rPr>
                <w:rFonts w:eastAsia="Times New Roman" w:cstheme="minorHAnsi"/>
                <w:sz w:val="20"/>
                <w:szCs w:val="20"/>
                <w:lang w:val="fr-BE" w:eastAsia="fr-FR"/>
              </w:rPr>
              <w:t>de l’enfant</w:t>
            </w:r>
          </w:p>
        </w:tc>
        <w:tc>
          <w:tcPr>
            <w:tcW w:w="1679" w:type="pct"/>
            <w:tcBorders>
              <w:top w:val="single" w:sz="4" w:space="0" w:color="auto"/>
              <w:left w:val="single" w:sz="4" w:space="0" w:color="auto"/>
            </w:tcBorders>
            <w:tcMar>
              <w:top w:w="0" w:type="dxa"/>
              <w:left w:w="108" w:type="dxa"/>
              <w:bottom w:w="0" w:type="dxa"/>
              <w:right w:w="108" w:type="dxa"/>
            </w:tcMar>
            <w:hideMark/>
          </w:tcPr>
          <w:p w14:paraId="5626ED9B"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Féminin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2E7647AC"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0AA86EB3"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 </w:t>
            </w:r>
          </w:p>
        </w:tc>
      </w:tr>
      <w:tr w:rsidR="005B2E99" w:rsidRPr="00F4396F" w14:paraId="6662AC7D"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1F9AB520"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0D234580"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1D2DEDCF"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Masculin……………………………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0608DB6B"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1CD65AB6" w14:textId="77777777" w:rsidR="005B2E99" w:rsidRPr="00F4396F" w:rsidRDefault="005B2E99" w:rsidP="00617825">
            <w:pPr>
              <w:rPr>
                <w:rFonts w:eastAsia="Times New Roman" w:cstheme="minorHAnsi"/>
                <w:b/>
                <w:bCs/>
                <w:sz w:val="20"/>
                <w:szCs w:val="20"/>
                <w:lang w:val="fr-BE" w:eastAsia="fr-FR"/>
              </w:rPr>
            </w:pPr>
          </w:p>
        </w:tc>
      </w:tr>
      <w:tr w:rsidR="005B2E99" w:rsidRPr="00F4396F" w14:paraId="651E9C25" w14:textId="77777777" w:rsidTr="00617825">
        <w:trPr>
          <w:trHeight w:val="22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72803656"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302</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3BB175E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Au cours de la visite d'aujourd'hui,</w:t>
            </w:r>
            <w:r>
              <w:rPr>
                <w:rFonts w:eastAsia="Times New Roman" w:cstheme="minorHAnsi"/>
                <w:sz w:val="20"/>
                <w:szCs w:val="20"/>
                <w:lang w:val="fr-BE" w:eastAsia="fr-FR"/>
              </w:rPr>
              <w:t xml:space="preserve"> cet enfant a-t-il été invité fai</w:t>
            </w:r>
            <w:r w:rsidRPr="00F4396F">
              <w:rPr>
                <w:rFonts w:eastAsia="Times New Roman" w:cstheme="minorHAnsi"/>
                <w:sz w:val="20"/>
                <w:szCs w:val="20"/>
                <w:lang w:val="fr-BE" w:eastAsia="fr-FR"/>
              </w:rPr>
              <w:t>re un test sanguin?</w:t>
            </w:r>
          </w:p>
        </w:tc>
        <w:tc>
          <w:tcPr>
            <w:tcW w:w="1679" w:type="pct"/>
            <w:tcBorders>
              <w:top w:val="single" w:sz="4" w:space="0" w:color="auto"/>
              <w:left w:val="single" w:sz="4" w:space="0" w:color="auto"/>
            </w:tcBorders>
            <w:tcMar>
              <w:top w:w="0" w:type="dxa"/>
              <w:left w:w="108" w:type="dxa"/>
              <w:bottom w:w="0" w:type="dxa"/>
              <w:right w:w="108" w:type="dxa"/>
            </w:tcMar>
            <w:hideMark/>
          </w:tcPr>
          <w:p w14:paraId="22051814"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38798617"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2919FD7E"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 xml:space="preserve">Si </w:t>
            </w:r>
            <w:r>
              <w:rPr>
                <w:rFonts w:eastAsia="Times New Roman" w:cstheme="minorHAnsi"/>
                <w:i/>
                <w:sz w:val="20"/>
                <w:szCs w:val="20"/>
                <w:lang w:val="fr-BE" w:eastAsia="fr-FR"/>
              </w:rPr>
              <w:t>«</w:t>
            </w:r>
            <w:r w:rsidRPr="000F67CD">
              <w:rPr>
                <w:rFonts w:eastAsia="Times New Roman" w:cstheme="minorHAnsi"/>
                <w:i/>
                <w:sz w:val="20"/>
                <w:szCs w:val="20"/>
                <w:lang w:val="fr-BE" w:eastAsia="fr-FR"/>
              </w:rPr>
              <w:t>Non</w:t>
            </w:r>
            <w:r>
              <w:rPr>
                <w:rFonts w:eastAsia="Times New Roman" w:cstheme="minorHAnsi"/>
                <w:i/>
                <w:sz w:val="20"/>
                <w:szCs w:val="20"/>
                <w:lang w:val="fr-BE" w:eastAsia="fr-FR"/>
              </w:rPr>
              <w:t>»,</w:t>
            </w:r>
            <w:r w:rsidRPr="000F67CD">
              <w:rPr>
                <w:rFonts w:eastAsia="Times New Roman" w:cstheme="minorHAnsi"/>
                <w:i/>
                <w:sz w:val="20"/>
                <w:szCs w:val="20"/>
                <w:lang w:val="fr-BE" w:eastAsia="fr-FR"/>
              </w:rPr>
              <w:t xml:space="preserve"> allez à</w:t>
            </w:r>
            <w:r>
              <w:rPr>
                <w:rFonts w:eastAsia="Times New Roman" w:cstheme="minorHAnsi"/>
                <w:sz w:val="20"/>
                <w:szCs w:val="20"/>
                <w:lang w:val="fr-BE" w:eastAsia="fr-FR"/>
              </w:rPr>
              <w:t xml:space="preserve"> </w:t>
            </w:r>
            <w:r>
              <w:rPr>
                <w:rFonts w:eastAsia="Times New Roman" w:cstheme="minorHAnsi"/>
                <w:b/>
                <w:sz w:val="20"/>
                <w:szCs w:val="20"/>
                <w:lang w:val="fr-BE" w:eastAsia="fr-FR"/>
              </w:rPr>
              <w:t>3</w:t>
            </w:r>
            <w:r w:rsidRPr="000F67CD">
              <w:rPr>
                <w:rFonts w:eastAsia="Times New Roman" w:cstheme="minorHAnsi"/>
                <w:b/>
                <w:sz w:val="20"/>
                <w:szCs w:val="20"/>
                <w:lang w:val="fr-BE" w:eastAsia="fr-FR"/>
              </w:rPr>
              <w:t>08</w:t>
            </w:r>
          </w:p>
        </w:tc>
      </w:tr>
      <w:tr w:rsidR="005B2E99" w:rsidRPr="00F4396F" w14:paraId="3EF8DA20"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62591B52"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0F79F780"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5518B3C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2FB4CD2E"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46301DED" w14:textId="77777777" w:rsidR="005B2E99" w:rsidRPr="00F4396F" w:rsidRDefault="005B2E99" w:rsidP="00617825">
            <w:pPr>
              <w:rPr>
                <w:rFonts w:eastAsia="Times New Roman" w:cstheme="minorHAnsi"/>
                <w:b/>
                <w:bCs/>
                <w:sz w:val="20"/>
                <w:szCs w:val="20"/>
                <w:lang w:val="fr-BE" w:eastAsia="fr-FR"/>
              </w:rPr>
            </w:pPr>
          </w:p>
        </w:tc>
      </w:tr>
      <w:tr w:rsidR="005B2E99" w:rsidRPr="00F4396F" w14:paraId="1830DBAE" w14:textId="77777777" w:rsidTr="00617825">
        <w:trPr>
          <w:trHeight w:val="22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6BD4CCF9"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303</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5DC85402"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Cet enfant a-t-il</w:t>
            </w:r>
            <w:r w:rsidRPr="00F4396F">
              <w:rPr>
                <w:rFonts w:eastAsia="Times New Roman" w:cstheme="minorHAnsi"/>
                <w:sz w:val="20"/>
                <w:szCs w:val="20"/>
                <w:lang w:val="fr-BE" w:eastAsia="fr-FR"/>
              </w:rPr>
              <w:t xml:space="preserve"> fait un test sanguin?</w:t>
            </w:r>
          </w:p>
        </w:tc>
        <w:tc>
          <w:tcPr>
            <w:tcW w:w="1679" w:type="pct"/>
            <w:tcBorders>
              <w:top w:val="single" w:sz="4" w:space="0" w:color="auto"/>
              <w:left w:val="single" w:sz="4" w:space="0" w:color="auto"/>
            </w:tcBorders>
            <w:tcMar>
              <w:top w:w="0" w:type="dxa"/>
              <w:left w:w="108" w:type="dxa"/>
              <w:bottom w:w="0" w:type="dxa"/>
              <w:right w:w="108" w:type="dxa"/>
            </w:tcMar>
            <w:hideMark/>
          </w:tcPr>
          <w:p w14:paraId="694BABC3"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17094C48"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5AC023F9"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 xml:space="preserve">Si </w:t>
            </w:r>
            <w:r>
              <w:rPr>
                <w:rFonts w:eastAsia="Times New Roman" w:cstheme="minorHAnsi"/>
                <w:i/>
                <w:sz w:val="20"/>
                <w:szCs w:val="20"/>
                <w:lang w:val="fr-BE" w:eastAsia="fr-FR"/>
              </w:rPr>
              <w:t>«Oui»,</w:t>
            </w:r>
            <w:r w:rsidRPr="000F67CD">
              <w:rPr>
                <w:rFonts w:eastAsia="Times New Roman" w:cstheme="minorHAnsi"/>
                <w:i/>
                <w:sz w:val="20"/>
                <w:szCs w:val="20"/>
                <w:lang w:val="fr-BE" w:eastAsia="fr-FR"/>
              </w:rPr>
              <w:t xml:space="preserve"> allez à</w:t>
            </w:r>
            <w:r>
              <w:rPr>
                <w:rFonts w:eastAsia="Times New Roman" w:cstheme="minorHAnsi"/>
                <w:sz w:val="20"/>
                <w:szCs w:val="20"/>
                <w:lang w:val="fr-BE" w:eastAsia="fr-FR"/>
              </w:rPr>
              <w:t xml:space="preserve"> </w:t>
            </w:r>
            <w:r>
              <w:rPr>
                <w:rFonts w:eastAsia="Times New Roman" w:cstheme="minorHAnsi"/>
                <w:b/>
                <w:sz w:val="20"/>
                <w:szCs w:val="20"/>
                <w:lang w:val="fr-BE" w:eastAsia="fr-FR"/>
              </w:rPr>
              <w:t>304</w:t>
            </w:r>
          </w:p>
        </w:tc>
      </w:tr>
      <w:tr w:rsidR="005B2E99" w:rsidRPr="00F4396F" w14:paraId="4D0E7D15"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25685BFC"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2F9D87BF"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496D82E0"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0942B913"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5FC2BE61" w14:textId="77777777" w:rsidR="005B2E99" w:rsidRPr="00F4396F" w:rsidRDefault="005B2E99" w:rsidP="00617825">
            <w:pPr>
              <w:rPr>
                <w:rFonts w:eastAsia="Times New Roman" w:cstheme="minorHAnsi"/>
                <w:b/>
                <w:bCs/>
                <w:sz w:val="20"/>
                <w:szCs w:val="20"/>
                <w:lang w:val="fr-BE" w:eastAsia="fr-FR"/>
              </w:rPr>
            </w:pPr>
          </w:p>
        </w:tc>
      </w:tr>
      <w:tr w:rsidR="005B2E99" w:rsidRPr="00F4396F" w14:paraId="4B1DB48A" w14:textId="77777777" w:rsidTr="00617825">
        <w:tc>
          <w:tcPr>
            <w:tcW w:w="38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E1736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304.</w:t>
            </w:r>
          </w:p>
        </w:tc>
        <w:tc>
          <w:tcPr>
            <w:tcW w:w="1947"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154262"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 xml:space="preserve">Pourquoi </w:t>
            </w:r>
            <w:r>
              <w:rPr>
                <w:rFonts w:eastAsia="Times New Roman" w:cstheme="minorHAnsi"/>
                <w:sz w:val="20"/>
                <w:szCs w:val="20"/>
                <w:lang w:val="fr-BE" w:eastAsia="fr-FR"/>
              </w:rPr>
              <w:t>l’enfant n’a-t-il</w:t>
            </w:r>
            <w:r w:rsidRPr="00F4396F">
              <w:rPr>
                <w:rFonts w:eastAsia="Times New Roman" w:cstheme="minorHAnsi"/>
                <w:sz w:val="20"/>
                <w:szCs w:val="20"/>
                <w:lang w:val="fr-BE" w:eastAsia="fr-FR"/>
              </w:rPr>
              <w:t xml:space="preserve"> pas fait de test sanguin?</w:t>
            </w:r>
          </w:p>
        </w:tc>
        <w:tc>
          <w:tcPr>
            <w:tcW w:w="1915" w:type="pct"/>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A08F22"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w:t>
            </w:r>
            <w:r>
              <w:rPr>
                <w:rFonts w:eastAsia="Times New Roman" w:cstheme="minorHAnsi"/>
                <w:sz w:val="20"/>
                <w:szCs w:val="20"/>
                <w:lang w:val="fr-BE" w:eastAsia="fr-FR"/>
              </w:rPr>
              <w:t>……………………..</w:t>
            </w:r>
          </w:p>
        </w:tc>
        <w:tc>
          <w:tcPr>
            <w:tcW w:w="7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9FC38C"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 </w:t>
            </w:r>
          </w:p>
        </w:tc>
      </w:tr>
      <w:tr w:rsidR="005B2E99" w:rsidRPr="00F4396F" w14:paraId="30C9CEF4" w14:textId="77777777" w:rsidTr="00617825">
        <w:trPr>
          <w:trHeight w:val="22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4DA3F470"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305</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25E55284"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Vous a-t-on</w:t>
            </w:r>
            <w:r w:rsidRPr="00F4396F">
              <w:rPr>
                <w:rFonts w:eastAsia="Times New Roman" w:cstheme="minorHAnsi"/>
                <w:sz w:val="20"/>
                <w:szCs w:val="20"/>
                <w:lang w:val="fr-BE" w:eastAsia="fr-FR"/>
              </w:rPr>
              <w:t xml:space="preserve"> le résultat du test sanguin effectué</w:t>
            </w:r>
            <w:r>
              <w:rPr>
                <w:rFonts w:eastAsia="Times New Roman" w:cstheme="minorHAnsi"/>
                <w:sz w:val="20"/>
                <w:szCs w:val="20"/>
                <w:lang w:val="fr-BE" w:eastAsia="fr-FR"/>
              </w:rPr>
              <w:t xml:space="preserve"> sur l’enfant</w:t>
            </w:r>
            <w:r w:rsidRPr="00F4396F">
              <w:rPr>
                <w:rFonts w:eastAsia="Times New Roman" w:cstheme="minorHAnsi"/>
                <w:sz w:val="20"/>
                <w:szCs w:val="20"/>
                <w:lang w:val="fr-BE" w:eastAsia="fr-FR"/>
              </w:rPr>
              <w:t>?</w:t>
            </w:r>
          </w:p>
        </w:tc>
        <w:tc>
          <w:tcPr>
            <w:tcW w:w="1679" w:type="pct"/>
            <w:tcBorders>
              <w:top w:val="single" w:sz="4" w:space="0" w:color="auto"/>
              <w:left w:val="single" w:sz="4" w:space="0" w:color="auto"/>
            </w:tcBorders>
            <w:tcMar>
              <w:top w:w="0" w:type="dxa"/>
              <w:left w:w="108" w:type="dxa"/>
              <w:bottom w:w="0" w:type="dxa"/>
              <w:right w:w="108" w:type="dxa"/>
            </w:tcMar>
            <w:hideMark/>
          </w:tcPr>
          <w:p w14:paraId="699B6605"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09A5C661"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37B834AE"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 xml:space="preserve">Si </w:t>
            </w:r>
            <w:r>
              <w:rPr>
                <w:rFonts w:eastAsia="Times New Roman" w:cstheme="minorHAnsi"/>
                <w:i/>
                <w:sz w:val="20"/>
                <w:szCs w:val="20"/>
                <w:lang w:val="fr-BE" w:eastAsia="fr-FR"/>
              </w:rPr>
              <w:t>«</w:t>
            </w:r>
            <w:r w:rsidRPr="000F67CD">
              <w:rPr>
                <w:rFonts w:eastAsia="Times New Roman" w:cstheme="minorHAnsi"/>
                <w:i/>
                <w:sz w:val="20"/>
                <w:szCs w:val="20"/>
                <w:lang w:val="fr-BE" w:eastAsia="fr-FR"/>
              </w:rPr>
              <w:t>Non</w:t>
            </w:r>
            <w:r>
              <w:rPr>
                <w:rFonts w:eastAsia="Times New Roman" w:cstheme="minorHAnsi"/>
                <w:i/>
                <w:sz w:val="20"/>
                <w:szCs w:val="20"/>
                <w:lang w:val="fr-BE" w:eastAsia="fr-FR"/>
              </w:rPr>
              <w:t>»,</w:t>
            </w:r>
            <w:r w:rsidRPr="000F67CD">
              <w:rPr>
                <w:rFonts w:eastAsia="Times New Roman" w:cstheme="minorHAnsi"/>
                <w:i/>
                <w:sz w:val="20"/>
                <w:szCs w:val="20"/>
                <w:lang w:val="fr-BE" w:eastAsia="fr-FR"/>
              </w:rPr>
              <w:t xml:space="preserve"> allez à</w:t>
            </w:r>
            <w:r>
              <w:rPr>
                <w:rFonts w:eastAsia="Times New Roman" w:cstheme="minorHAnsi"/>
                <w:sz w:val="20"/>
                <w:szCs w:val="20"/>
                <w:lang w:val="fr-BE" w:eastAsia="fr-FR"/>
              </w:rPr>
              <w:t xml:space="preserve"> </w:t>
            </w:r>
            <w:r>
              <w:rPr>
                <w:rFonts w:eastAsia="Times New Roman" w:cstheme="minorHAnsi"/>
                <w:b/>
                <w:sz w:val="20"/>
                <w:szCs w:val="20"/>
                <w:lang w:val="fr-BE" w:eastAsia="fr-FR"/>
              </w:rPr>
              <w:t>3</w:t>
            </w:r>
            <w:r w:rsidRPr="000F67CD">
              <w:rPr>
                <w:rFonts w:eastAsia="Times New Roman" w:cstheme="minorHAnsi"/>
                <w:b/>
                <w:sz w:val="20"/>
                <w:szCs w:val="20"/>
                <w:lang w:val="fr-BE" w:eastAsia="fr-FR"/>
              </w:rPr>
              <w:t>08</w:t>
            </w:r>
          </w:p>
        </w:tc>
      </w:tr>
      <w:tr w:rsidR="005B2E99" w:rsidRPr="00F4396F" w14:paraId="6ADF1531"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49153504"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4D9FB424"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02CEB32E"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4EBCA6FB"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365EB8AA" w14:textId="77777777" w:rsidR="005B2E99" w:rsidRPr="00F4396F" w:rsidRDefault="005B2E99" w:rsidP="00617825">
            <w:pPr>
              <w:rPr>
                <w:rFonts w:eastAsia="Times New Roman" w:cstheme="minorHAnsi"/>
                <w:b/>
                <w:bCs/>
                <w:sz w:val="20"/>
                <w:szCs w:val="20"/>
                <w:lang w:val="fr-BE" w:eastAsia="fr-FR"/>
              </w:rPr>
            </w:pPr>
          </w:p>
        </w:tc>
      </w:tr>
      <w:tr w:rsidR="005B2E99" w:rsidRPr="00F4396F" w14:paraId="46EC0360" w14:textId="77777777" w:rsidTr="00617825">
        <w:trPr>
          <w:trHeight w:val="30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0B3CE4ED"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306.</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3A270FC5"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Quel a était le résultat du test?</w:t>
            </w:r>
          </w:p>
        </w:tc>
        <w:tc>
          <w:tcPr>
            <w:tcW w:w="1729" w:type="pct"/>
            <w:gridSpan w:val="2"/>
            <w:tcBorders>
              <w:top w:val="single" w:sz="4" w:space="0" w:color="auto"/>
              <w:left w:val="single" w:sz="4" w:space="0" w:color="auto"/>
            </w:tcBorders>
            <w:tcMar>
              <w:top w:w="0" w:type="dxa"/>
              <w:left w:w="108" w:type="dxa"/>
              <w:bottom w:w="0" w:type="dxa"/>
              <w:right w:w="108" w:type="dxa"/>
            </w:tcMar>
            <w:hideMark/>
          </w:tcPr>
          <w:p w14:paraId="0794D0D6"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Positif (paludisme)</w:t>
            </w:r>
            <w:r>
              <w:rPr>
                <w:rFonts w:eastAsia="Times New Roman" w:cstheme="minorHAnsi"/>
                <w:sz w:val="20"/>
                <w:szCs w:val="20"/>
                <w:lang w:val="fr-BE" w:eastAsia="fr-FR"/>
              </w:rPr>
              <w:t>…………………………</w:t>
            </w:r>
          </w:p>
        </w:tc>
        <w:tc>
          <w:tcPr>
            <w:tcW w:w="186" w:type="pct"/>
            <w:tcBorders>
              <w:top w:val="single" w:sz="4" w:space="0" w:color="auto"/>
              <w:right w:val="single" w:sz="4" w:space="0" w:color="auto"/>
            </w:tcBorders>
          </w:tcPr>
          <w:p w14:paraId="731C542B"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20D5D8D4" w14:textId="77777777" w:rsidR="005B2E99" w:rsidRPr="00F4396F" w:rsidRDefault="005B2E99" w:rsidP="00617825">
            <w:pPr>
              <w:rPr>
                <w:rFonts w:eastAsia="Times New Roman" w:cstheme="minorHAnsi"/>
                <w:sz w:val="20"/>
                <w:szCs w:val="20"/>
                <w:lang w:val="fr-BE" w:eastAsia="fr-FR"/>
              </w:rPr>
            </w:pPr>
          </w:p>
        </w:tc>
      </w:tr>
      <w:tr w:rsidR="005B2E99" w:rsidRPr="00F4396F" w14:paraId="4E29EB58" w14:textId="77777777" w:rsidTr="00617825">
        <w:trPr>
          <w:trHeight w:val="314"/>
        </w:trPr>
        <w:tc>
          <w:tcPr>
            <w:tcW w:w="383" w:type="pct"/>
            <w:vMerge/>
            <w:tcBorders>
              <w:left w:val="single" w:sz="6" w:space="0" w:color="000000"/>
              <w:right w:val="single" w:sz="6" w:space="0" w:color="000000"/>
            </w:tcBorders>
            <w:tcMar>
              <w:top w:w="0" w:type="dxa"/>
              <w:left w:w="108" w:type="dxa"/>
              <w:bottom w:w="0" w:type="dxa"/>
              <w:right w:w="108" w:type="dxa"/>
            </w:tcMar>
          </w:tcPr>
          <w:p w14:paraId="674A42DA"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26F3A241"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6BA4512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Négatif (paludisme)</w:t>
            </w:r>
            <w:r>
              <w:rPr>
                <w:rFonts w:eastAsia="Times New Roman" w:cstheme="minorHAnsi"/>
                <w:sz w:val="20"/>
                <w:szCs w:val="20"/>
                <w:lang w:val="fr-BE" w:eastAsia="fr-FR"/>
              </w:rPr>
              <w:t>……………………….</w:t>
            </w:r>
          </w:p>
        </w:tc>
        <w:tc>
          <w:tcPr>
            <w:tcW w:w="186" w:type="pct"/>
            <w:tcBorders>
              <w:right w:val="single" w:sz="4" w:space="0" w:color="auto"/>
            </w:tcBorders>
          </w:tcPr>
          <w:p w14:paraId="19CA588E"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right w:val="single" w:sz="6" w:space="0" w:color="000000"/>
            </w:tcBorders>
            <w:tcMar>
              <w:top w:w="0" w:type="dxa"/>
              <w:left w:w="108" w:type="dxa"/>
              <w:bottom w:w="0" w:type="dxa"/>
              <w:right w:w="108" w:type="dxa"/>
            </w:tcMar>
          </w:tcPr>
          <w:p w14:paraId="02B3FE28" w14:textId="77777777" w:rsidR="005B2E99" w:rsidRPr="00F4396F" w:rsidRDefault="005B2E99" w:rsidP="00617825">
            <w:pPr>
              <w:rPr>
                <w:rFonts w:eastAsia="Times New Roman" w:cstheme="minorHAnsi"/>
                <w:b/>
                <w:bCs/>
                <w:sz w:val="20"/>
                <w:szCs w:val="20"/>
                <w:lang w:val="fr-BE" w:eastAsia="fr-FR"/>
              </w:rPr>
            </w:pPr>
          </w:p>
        </w:tc>
      </w:tr>
      <w:tr w:rsidR="005B2E99" w:rsidRPr="00F4396F" w14:paraId="67370045" w14:textId="77777777" w:rsidTr="00617825">
        <w:trPr>
          <w:trHeight w:val="305"/>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39366C42"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77E3EFEC"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bottom w:val="single" w:sz="4" w:space="0" w:color="auto"/>
            </w:tcBorders>
            <w:tcMar>
              <w:top w:w="0" w:type="dxa"/>
              <w:left w:w="108" w:type="dxa"/>
              <w:bottom w:w="0" w:type="dxa"/>
              <w:right w:w="108" w:type="dxa"/>
            </w:tcMar>
          </w:tcPr>
          <w:p w14:paraId="7E7829AA"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Ne sais pas</w:t>
            </w:r>
            <w:r>
              <w:rPr>
                <w:rFonts w:eastAsia="Times New Roman" w:cstheme="minorHAnsi"/>
                <w:sz w:val="20"/>
                <w:szCs w:val="20"/>
                <w:lang w:val="fr-BE" w:eastAsia="fr-FR"/>
              </w:rPr>
              <w:t>…………………………………….</w:t>
            </w:r>
          </w:p>
        </w:tc>
        <w:tc>
          <w:tcPr>
            <w:tcW w:w="186" w:type="pct"/>
            <w:tcBorders>
              <w:bottom w:val="single" w:sz="4" w:space="0" w:color="auto"/>
              <w:right w:val="single" w:sz="4" w:space="0" w:color="auto"/>
            </w:tcBorders>
          </w:tcPr>
          <w:p w14:paraId="62E3658D"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95</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48BBC9BC" w14:textId="77777777" w:rsidR="005B2E99" w:rsidRPr="00F4396F" w:rsidRDefault="005B2E99" w:rsidP="00617825">
            <w:pPr>
              <w:rPr>
                <w:rFonts w:eastAsia="Times New Roman" w:cstheme="minorHAnsi"/>
                <w:b/>
                <w:bCs/>
                <w:sz w:val="20"/>
                <w:szCs w:val="20"/>
                <w:lang w:val="fr-BE" w:eastAsia="fr-FR"/>
              </w:rPr>
            </w:pPr>
          </w:p>
        </w:tc>
      </w:tr>
      <w:tr w:rsidR="005B2E99" w:rsidRPr="00F4396F" w14:paraId="6FADB844" w14:textId="77777777" w:rsidTr="00617825">
        <w:trPr>
          <w:trHeight w:val="296"/>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44124224"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307.</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0B802836"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Combien de temps avez-vous attendu pour obtenir le résultat du test?</w:t>
            </w:r>
          </w:p>
        </w:tc>
        <w:tc>
          <w:tcPr>
            <w:tcW w:w="1729" w:type="pct"/>
            <w:gridSpan w:val="2"/>
            <w:tcBorders>
              <w:top w:val="single" w:sz="4" w:space="0" w:color="auto"/>
              <w:left w:val="single" w:sz="4" w:space="0" w:color="auto"/>
            </w:tcBorders>
            <w:tcMar>
              <w:top w:w="0" w:type="dxa"/>
              <w:left w:w="108" w:type="dxa"/>
              <w:bottom w:w="0" w:type="dxa"/>
              <w:right w:w="108" w:type="dxa"/>
            </w:tcMar>
            <w:hideMark/>
          </w:tcPr>
          <w:p w14:paraId="4E935DE2"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Moins de 15 minutes…………</w:t>
            </w:r>
            <w:r>
              <w:rPr>
                <w:rFonts w:eastAsia="Times New Roman" w:cstheme="minorHAnsi"/>
                <w:sz w:val="20"/>
                <w:szCs w:val="20"/>
                <w:lang w:val="fr-BE" w:eastAsia="fr-FR"/>
              </w:rPr>
              <w:t>…………..</w:t>
            </w:r>
          </w:p>
        </w:tc>
        <w:tc>
          <w:tcPr>
            <w:tcW w:w="186" w:type="pct"/>
            <w:tcBorders>
              <w:top w:val="single" w:sz="4" w:space="0" w:color="auto"/>
              <w:right w:val="single" w:sz="4" w:space="0" w:color="auto"/>
            </w:tcBorders>
          </w:tcPr>
          <w:p w14:paraId="06857EC6"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4A5D12F9"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 </w:t>
            </w:r>
          </w:p>
        </w:tc>
      </w:tr>
      <w:tr w:rsidR="005B2E99" w:rsidRPr="00F4396F" w14:paraId="76FC536C" w14:textId="77777777" w:rsidTr="00617825">
        <w:trPr>
          <w:trHeight w:val="287"/>
        </w:trPr>
        <w:tc>
          <w:tcPr>
            <w:tcW w:w="383" w:type="pct"/>
            <w:vMerge/>
            <w:tcBorders>
              <w:left w:val="single" w:sz="6" w:space="0" w:color="000000"/>
              <w:right w:val="single" w:sz="6" w:space="0" w:color="000000"/>
            </w:tcBorders>
            <w:tcMar>
              <w:top w:w="0" w:type="dxa"/>
              <w:left w:w="108" w:type="dxa"/>
              <w:bottom w:w="0" w:type="dxa"/>
              <w:right w:w="108" w:type="dxa"/>
            </w:tcMar>
          </w:tcPr>
          <w:p w14:paraId="7682F26D"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189B24D4"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12E09BC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Entre 15 minutes à 1 heure</w:t>
            </w:r>
            <w:r>
              <w:rPr>
                <w:rFonts w:eastAsia="Times New Roman" w:cstheme="minorHAnsi"/>
                <w:sz w:val="20"/>
                <w:szCs w:val="20"/>
                <w:lang w:val="fr-BE" w:eastAsia="fr-FR"/>
              </w:rPr>
              <w:t>……………</w:t>
            </w:r>
          </w:p>
        </w:tc>
        <w:tc>
          <w:tcPr>
            <w:tcW w:w="186" w:type="pct"/>
            <w:tcBorders>
              <w:right w:val="single" w:sz="4" w:space="0" w:color="auto"/>
            </w:tcBorders>
          </w:tcPr>
          <w:p w14:paraId="4DC4F510"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right w:val="single" w:sz="6" w:space="0" w:color="000000"/>
            </w:tcBorders>
            <w:tcMar>
              <w:top w:w="0" w:type="dxa"/>
              <w:left w:w="108" w:type="dxa"/>
              <w:bottom w:w="0" w:type="dxa"/>
              <w:right w:w="108" w:type="dxa"/>
            </w:tcMar>
          </w:tcPr>
          <w:p w14:paraId="17FA4380" w14:textId="77777777" w:rsidR="005B2E99" w:rsidRPr="00F4396F" w:rsidRDefault="005B2E99" w:rsidP="00617825">
            <w:pPr>
              <w:rPr>
                <w:rFonts w:eastAsia="Times New Roman" w:cstheme="minorHAnsi"/>
                <w:b/>
                <w:bCs/>
                <w:sz w:val="20"/>
                <w:szCs w:val="20"/>
                <w:lang w:val="fr-BE" w:eastAsia="fr-FR"/>
              </w:rPr>
            </w:pPr>
          </w:p>
        </w:tc>
      </w:tr>
      <w:tr w:rsidR="005B2E99" w:rsidRPr="00F4396F" w14:paraId="256F3A35" w14:textId="77777777" w:rsidTr="00617825">
        <w:trPr>
          <w:trHeight w:val="260"/>
        </w:trPr>
        <w:tc>
          <w:tcPr>
            <w:tcW w:w="383" w:type="pct"/>
            <w:vMerge/>
            <w:tcBorders>
              <w:left w:val="single" w:sz="6" w:space="0" w:color="000000"/>
              <w:right w:val="single" w:sz="6" w:space="0" w:color="000000"/>
            </w:tcBorders>
            <w:tcMar>
              <w:top w:w="0" w:type="dxa"/>
              <w:left w:w="108" w:type="dxa"/>
              <w:bottom w:w="0" w:type="dxa"/>
              <w:right w:w="108" w:type="dxa"/>
            </w:tcMar>
          </w:tcPr>
          <w:p w14:paraId="491952D7"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6B8BDEA4"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6FE91FED"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Entre 1 à 2 heure…………………</w:t>
            </w:r>
            <w:r>
              <w:rPr>
                <w:rFonts w:eastAsia="Times New Roman" w:cstheme="minorHAnsi"/>
                <w:sz w:val="20"/>
                <w:szCs w:val="20"/>
                <w:lang w:val="fr-BE" w:eastAsia="fr-FR"/>
              </w:rPr>
              <w:t>…</w:t>
            </w:r>
            <w:proofErr w:type="gramStart"/>
            <w:r>
              <w:rPr>
                <w:rFonts w:eastAsia="Times New Roman" w:cstheme="minorHAnsi"/>
                <w:sz w:val="20"/>
                <w:szCs w:val="20"/>
                <w:lang w:val="fr-BE" w:eastAsia="fr-FR"/>
              </w:rPr>
              <w:t>…….</w:t>
            </w:r>
            <w:proofErr w:type="gramEnd"/>
            <w:r>
              <w:rPr>
                <w:rFonts w:eastAsia="Times New Roman" w:cstheme="minorHAnsi"/>
                <w:sz w:val="20"/>
                <w:szCs w:val="20"/>
                <w:lang w:val="fr-BE" w:eastAsia="fr-FR"/>
              </w:rPr>
              <w:t>.</w:t>
            </w:r>
          </w:p>
        </w:tc>
        <w:tc>
          <w:tcPr>
            <w:tcW w:w="186" w:type="pct"/>
            <w:tcBorders>
              <w:right w:val="single" w:sz="4" w:space="0" w:color="auto"/>
            </w:tcBorders>
          </w:tcPr>
          <w:p w14:paraId="5D7ACC18"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3</w:t>
            </w:r>
          </w:p>
        </w:tc>
        <w:tc>
          <w:tcPr>
            <w:tcW w:w="755" w:type="pct"/>
            <w:vMerge/>
            <w:tcBorders>
              <w:left w:val="single" w:sz="4" w:space="0" w:color="auto"/>
              <w:right w:val="single" w:sz="6" w:space="0" w:color="000000"/>
            </w:tcBorders>
            <w:tcMar>
              <w:top w:w="0" w:type="dxa"/>
              <w:left w:w="108" w:type="dxa"/>
              <w:bottom w:w="0" w:type="dxa"/>
              <w:right w:w="108" w:type="dxa"/>
            </w:tcMar>
          </w:tcPr>
          <w:p w14:paraId="4AF49E71" w14:textId="77777777" w:rsidR="005B2E99" w:rsidRPr="00F4396F" w:rsidRDefault="005B2E99" w:rsidP="00617825">
            <w:pPr>
              <w:rPr>
                <w:rFonts w:eastAsia="Times New Roman" w:cstheme="minorHAnsi"/>
                <w:b/>
                <w:bCs/>
                <w:sz w:val="20"/>
                <w:szCs w:val="20"/>
                <w:lang w:val="fr-BE" w:eastAsia="fr-FR"/>
              </w:rPr>
            </w:pPr>
          </w:p>
        </w:tc>
      </w:tr>
      <w:tr w:rsidR="005B2E99" w:rsidRPr="00F4396F" w14:paraId="4F7933D5" w14:textId="77777777" w:rsidTr="00617825">
        <w:trPr>
          <w:trHeight w:val="251"/>
        </w:trPr>
        <w:tc>
          <w:tcPr>
            <w:tcW w:w="383" w:type="pct"/>
            <w:vMerge/>
            <w:tcBorders>
              <w:left w:val="single" w:sz="6" w:space="0" w:color="000000"/>
              <w:right w:val="single" w:sz="6" w:space="0" w:color="000000"/>
            </w:tcBorders>
            <w:tcMar>
              <w:top w:w="0" w:type="dxa"/>
              <w:left w:w="108" w:type="dxa"/>
              <w:bottom w:w="0" w:type="dxa"/>
              <w:right w:w="108" w:type="dxa"/>
            </w:tcMar>
          </w:tcPr>
          <w:p w14:paraId="3718BEF9"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4B632761"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35EA94AC"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Plus de deux heures……………</w:t>
            </w:r>
            <w:r>
              <w:rPr>
                <w:rFonts w:eastAsia="Times New Roman" w:cstheme="minorHAnsi"/>
                <w:sz w:val="20"/>
                <w:szCs w:val="20"/>
                <w:lang w:val="fr-BE" w:eastAsia="fr-FR"/>
              </w:rPr>
              <w:t>…………</w:t>
            </w:r>
          </w:p>
        </w:tc>
        <w:tc>
          <w:tcPr>
            <w:tcW w:w="186" w:type="pct"/>
            <w:tcBorders>
              <w:right w:val="single" w:sz="4" w:space="0" w:color="auto"/>
            </w:tcBorders>
          </w:tcPr>
          <w:p w14:paraId="03565B90"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4</w:t>
            </w:r>
          </w:p>
        </w:tc>
        <w:tc>
          <w:tcPr>
            <w:tcW w:w="755" w:type="pct"/>
            <w:vMerge/>
            <w:tcBorders>
              <w:left w:val="single" w:sz="4" w:space="0" w:color="auto"/>
              <w:right w:val="single" w:sz="6" w:space="0" w:color="000000"/>
            </w:tcBorders>
            <w:tcMar>
              <w:top w:w="0" w:type="dxa"/>
              <w:left w:w="108" w:type="dxa"/>
              <w:bottom w:w="0" w:type="dxa"/>
              <w:right w:w="108" w:type="dxa"/>
            </w:tcMar>
          </w:tcPr>
          <w:p w14:paraId="230344F5" w14:textId="77777777" w:rsidR="005B2E99" w:rsidRPr="00F4396F" w:rsidRDefault="005B2E99" w:rsidP="00617825">
            <w:pPr>
              <w:rPr>
                <w:rFonts w:eastAsia="Times New Roman" w:cstheme="minorHAnsi"/>
                <w:b/>
                <w:bCs/>
                <w:sz w:val="20"/>
                <w:szCs w:val="20"/>
                <w:lang w:val="fr-BE" w:eastAsia="fr-FR"/>
              </w:rPr>
            </w:pPr>
          </w:p>
        </w:tc>
      </w:tr>
      <w:tr w:rsidR="005B2E99" w:rsidRPr="00F4396F" w14:paraId="3E047EAF" w14:textId="77777777" w:rsidTr="00617825">
        <w:trPr>
          <w:trHeight w:val="332"/>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77C6617F"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10972D4A"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bottom w:val="single" w:sz="4" w:space="0" w:color="auto"/>
            </w:tcBorders>
            <w:tcMar>
              <w:top w:w="0" w:type="dxa"/>
              <w:left w:w="108" w:type="dxa"/>
              <w:bottom w:w="0" w:type="dxa"/>
              <w:right w:w="108" w:type="dxa"/>
            </w:tcMar>
          </w:tcPr>
          <w:p w14:paraId="12B135F2"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Ne sais pas……………………………</w:t>
            </w:r>
            <w:r>
              <w:rPr>
                <w:rFonts w:eastAsia="Times New Roman" w:cstheme="minorHAnsi"/>
                <w:sz w:val="20"/>
                <w:szCs w:val="20"/>
                <w:lang w:val="fr-BE" w:eastAsia="fr-FR"/>
              </w:rPr>
              <w:t>……….</w:t>
            </w:r>
          </w:p>
        </w:tc>
        <w:tc>
          <w:tcPr>
            <w:tcW w:w="186" w:type="pct"/>
            <w:tcBorders>
              <w:bottom w:val="single" w:sz="4" w:space="0" w:color="auto"/>
              <w:right w:val="single" w:sz="4" w:space="0" w:color="auto"/>
            </w:tcBorders>
          </w:tcPr>
          <w:p w14:paraId="336F3206"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95</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4BDED0FE" w14:textId="77777777" w:rsidR="005B2E99" w:rsidRPr="00F4396F" w:rsidRDefault="005B2E99" w:rsidP="00617825">
            <w:pPr>
              <w:rPr>
                <w:rFonts w:eastAsia="Times New Roman" w:cstheme="minorHAnsi"/>
                <w:b/>
                <w:bCs/>
                <w:sz w:val="20"/>
                <w:szCs w:val="20"/>
                <w:lang w:val="fr-BE" w:eastAsia="fr-FR"/>
              </w:rPr>
            </w:pPr>
          </w:p>
        </w:tc>
      </w:tr>
      <w:tr w:rsidR="005B2E99" w:rsidRPr="00361B33" w14:paraId="3E7D4E80" w14:textId="77777777" w:rsidTr="00617825">
        <w:trPr>
          <w:trHeight w:val="323"/>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4D7CD451"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308</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48EA11F9"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 xml:space="preserve">L'agent de santé </w:t>
            </w:r>
            <w:r w:rsidRPr="00F4396F">
              <w:rPr>
                <w:rFonts w:eastAsia="Times New Roman" w:cstheme="minorHAnsi"/>
                <w:sz w:val="20"/>
                <w:szCs w:val="20"/>
                <w:lang w:val="fr-BE" w:eastAsia="fr-FR"/>
              </w:rPr>
              <w:t>a-t-il donné ou prescrit des médicaments à prendre à la maison</w:t>
            </w:r>
            <w:r>
              <w:rPr>
                <w:rFonts w:eastAsia="Times New Roman" w:cstheme="minorHAnsi"/>
                <w:sz w:val="20"/>
                <w:szCs w:val="20"/>
                <w:lang w:val="fr-BE" w:eastAsia="fr-FR"/>
              </w:rPr>
              <w:t xml:space="preserve"> pour l’enfant</w:t>
            </w:r>
            <w:r w:rsidRPr="00F4396F">
              <w:rPr>
                <w:rFonts w:eastAsia="Times New Roman" w:cstheme="minorHAnsi"/>
                <w:sz w:val="20"/>
                <w:szCs w:val="20"/>
                <w:lang w:val="fr-BE" w:eastAsia="fr-FR"/>
              </w:rPr>
              <w:t>?</w:t>
            </w:r>
          </w:p>
        </w:tc>
        <w:tc>
          <w:tcPr>
            <w:tcW w:w="1729" w:type="pct"/>
            <w:gridSpan w:val="2"/>
            <w:tcBorders>
              <w:top w:val="single" w:sz="4" w:space="0" w:color="auto"/>
              <w:left w:val="single" w:sz="4" w:space="0" w:color="auto"/>
            </w:tcBorders>
            <w:tcMar>
              <w:top w:w="0" w:type="dxa"/>
              <w:left w:w="108" w:type="dxa"/>
              <w:bottom w:w="0" w:type="dxa"/>
              <w:right w:w="108" w:type="dxa"/>
            </w:tcMar>
            <w:hideMark/>
          </w:tcPr>
          <w:p w14:paraId="56C06289"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médicaments………………</w:t>
            </w:r>
            <w:r>
              <w:rPr>
                <w:rFonts w:eastAsia="Times New Roman" w:cstheme="minorHAnsi"/>
                <w:sz w:val="20"/>
                <w:szCs w:val="20"/>
                <w:lang w:val="fr-BE" w:eastAsia="fr-FR"/>
              </w:rPr>
              <w:t>…………</w:t>
            </w:r>
          </w:p>
        </w:tc>
        <w:tc>
          <w:tcPr>
            <w:tcW w:w="186" w:type="pct"/>
            <w:tcBorders>
              <w:top w:val="single" w:sz="4" w:space="0" w:color="auto"/>
              <w:right w:val="single" w:sz="4" w:space="0" w:color="auto"/>
            </w:tcBorders>
          </w:tcPr>
          <w:p w14:paraId="2D90FCE2"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2E423F26"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 xml:space="preserve">Si </w:t>
            </w:r>
            <w:r>
              <w:rPr>
                <w:rFonts w:eastAsia="Times New Roman" w:cstheme="minorHAnsi"/>
                <w:i/>
                <w:sz w:val="20"/>
                <w:szCs w:val="20"/>
                <w:lang w:val="fr-BE" w:eastAsia="fr-FR"/>
              </w:rPr>
              <w:t>«</w:t>
            </w:r>
            <w:r w:rsidRPr="000F67CD">
              <w:rPr>
                <w:rFonts w:eastAsia="Times New Roman" w:cstheme="minorHAnsi"/>
                <w:i/>
                <w:sz w:val="20"/>
                <w:szCs w:val="20"/>
                <w:lang w:val="fr-BE" w:eastAsia="fr-FR"/>
              </w:rPr>
              <w:t>Non</w:t>
            </w:r>
            <w:r>
              <w:rPr>
                <w:rFonts w:eastAsia="Times New Roman" w:cstheme="minorHAnsi"/>
                <w:i/>
                <w:sz w:val="20"/>
                <w:szCs w:val="20"/>
                <w:lang w:val="fr-BE" w:eastAsia="fr-FR"/>
              </w:rPr>
              <w:t>»,</w:t>
            </w:r>
            <w:r w:rsidRPr="000F67CD">
              <w:rPr>
                <w:rFonts w:eastAsia="Times New Roman" w:cstheme="minorHAnsi"/>
                <w:i/>
                <w:sz w:val="20"/>
                <w:szCs w:val="20"/>
                <w:lang w:val="fr-BE" w:eastAsia="fr-FR"/>
              </w:rPr>
              <w:t xml:space="preserve"> allez à</w:t>
            </w:r>
            <w:r>
              <w:rPr>
                <w:rFonts w:eastAsia="Times New Roman" w:cstheme="minorHAnsi"/>
                <w:sz w:val="20"/>
                <w:szCs w:val="20"/>
                <w:lang w:val="fr-BE" w:eastAsia="fr-FR"/>
              </w:rPr>
              <w:t xml:space="preserve"> </w:t>
            </w:r>
            <w:r>
              <w:rPr>
                <w:rFonts w:eastAsia="Times New Roman" w:cstheme="minorHAnsi"/>
                <w:b/>
                <w:sz w:val="20"/>
                <w:szCs w:val="20"/>
                <w:lang w:val="fr-BE" w:eastAsia="fr-FR"/>
              </w:rPr>
              <w:t>310</w:t>
            </w:r>
          </w:p>
        </w:tc>
      </w:tr>
      <w:tr w:rsidR="005B2E99" w:rsidRPr="00361B33" w14:paraId="54352DDB" w14:textId="77777777" w:rsidTr="00617825">
        <w:trPr>
          <w:trHeight w:val="296"/>
        </w:trPr>
        <w:tc>
          <w:tcPr>
            <w:tcW w:w="383" w:type="pct"/>
            <w:vMerge/>
            <w:tcBorders>
              <w:left w:val="single" w:sz="6" w:space="0" w:color="000000"/>
              <w:right w:val="single" w:sz="6" w:space="0" w:color="000000"/>
            </w:tcBorders>
            <w:tcMar>
              <w:top w:w="0" w:type="dxa"/>
              <w:left w:w="108" w:type="dxa"/>
              <w:bottom w:w="0" w:type="dxa"/>
              <w:right w:w="108" w:type="dxa"/>
            </w:tcMar>
          </w:tcPr>
          <w:p w14:paraId="68395918"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7B1BCA54"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742DE5D5"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ordonnance.</w:t>
            </w:r>
          </w:p>
        </w:tc>
        <w:tc>
          <w:tcPr>
            <w:tcW w:w="186" w:type="pct"/>
            <w:tcBorders>
              <w:right w:val="single" w:sz="4" w:space="0" w:color="auto"/>
            </w:tcBorders>
          </w:tcPr>
          <w:p w14:paraId="1FD71D2F"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right w:val="single" w:sz="6" w:space="0" w:color="000000"/>
            </w:tcBorders>
            <w:tcMar>
              <w:top w:w="0" w:type="dxa"/>
              <w:left w:w="108" w:type="dxa"/>
              <w:bottom w:w="0" w:type="dxa"/>
              <w:right w:w="108" w:type="dxa"/>
            </w:tcMar>
          </w:tcPr>
          <w:p w14:paraId="1A8750D8" w14:textId="77777777" w:rsidR="005B2E99" w:rsidRPr="00F4396F" w:rsidRDefault="005B2E99" w:rsidP="00617825">
            <w:pPr>
              <w:rPr>
                <w:rFonts w:eastAsia="Times New Roman" w:cstheme="minorHAnsi"/>
                <w:b/>
                <w:bCs/>
                <w:sz w:val="20"/>
                <w:szCs w:val="20"/>
                <w:lang w:val="fr-BE" w:eastAsia="fr-FR"/>
              </w:rPr>
            </w:pPr>
          </w:p>
        </w:tc>
      </w:tr>
      <w:tr w:rsidR="005B2E99" w:rsidRPr="00F4396F" w14:paraId="7D35516F" w14:textId="77777777" w:rsidTr="00617825">
        <w:trPr>
          <w:trHeight w:val="449"/>
        </w:trPr>
        <w:tc>
          <w:tcPr>
            <w:tcW w:w="383" w:type="pct"/>
            <w:vMerge/>
            <w:tcBorders>
              <w:left w:val="single" w:sz="6" w:space="0" w:color="000000"/>
              <w:right w:val="single" w:sz="6" w:space="0" w:color="000000"/>
            </w:tcBorders>
            <w:tcMar>
              <w:top w:w="0" w:type="dxa"/>
              <w:left w:w="108" w:type="dxa"/>
              <w:bottom w:w="0" w:type="dxa"/>
              <w:right w:w="108" w:type="dxa"/>
            </w:tcMar>
          </w:tcPr>
          <w:p w14:paraId="172D1E07"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38E5A27F"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5C97C59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médicaments et ordonnance…………………………</w:t>
            </w:r>
            <w:r>
              <w:rPr>
                <w:rFonts w:eastAsia="Times New Roman" w:cstheme="minorHAnsi"/>
                <w:sz w:val="20"/>
                <w:szCs w:val="20"/>
                <w:lang w:val="fr-BE" w:eastAsia="fr-FR"/>
              </w:rPr>
              <w:t>……….</w:t>
            </w:r>
          </w:p>
        </w:tc>
        <w:tc>
          <w:tcPr>
            <w:tcW w:w="186" w:type="pct"/>
            <w:tcBorders>
              <w:right w:val="single" w:sz="4" w:space="0" w:color="auto"/>
            </w:tcBorders>
          </w:tcPr>
          <w:p w14:paraId="458326F0"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3</w:t>
            </w:r>
          </w:p>
        </w:tc>
        <w:tc>
          <w:tcPr>
            <w:tcW w:w="755" w:type="pct"/>
            <w:vMerge/>
            <w:tcBorders>
              <w:left w:val="single" w:sz="4" w:space="0" w:color="auto"/>
              <w:right w:val="single" w:sz="6" w:space="0" w:color="000000"/>
            </w:tcBorders>
            <w:tcMar>
              <w:top w:w="0" w:type="dxa"/>
              <w:left w:w="108" w:type="dxa"/>
              <w:bottom w:w="0" w:type="dxa"/>
              <w:right w:w="108" w:type="dxa"/>
            </w:tcMar>
          </w:tcPr>
          <w:p w14:paraId="5379A82B" w14:textId="77777777" w:rsidR="005B2E99" w:rsidRPr="00F4396F" w:rsidRDefault="005B2E99" w:rsidP="00617825">
            <w:pPr>
              <w:rPr>
                <w:rFonts w:eastAsia="Times New Roman" w:cstheme="minorHAnsi"/>
                <w:b/>
                <w:bCs/>
                <w:sz w:val="20"/>
                <w:szCs w:val="20"/>
                <w:lang w:val="fr-BE" w:eastAsia="fr-FR"/>
              </w:rPr>
            </w:pPr>
          </w:p>
        </w:tc>
      </w:tr>
      <w:tr w:rsidR="005B2E99" w:rsidRPr="00F4396F" w14:paraId="7FF25520" w14:textId="77777777" w:rsidTr="00617825">
        <w:trPr>
          <w:trHeight w:val="368"/>
        </w:trPr>
        <w:tc>
          <w:tcPr>
            <w:tcW w:w="383" w:type="pct"/>
            <w:vMerge/>
            <w:tcBorders>
              <w:left w:val="single" w:sz="6" w:space="0" w:color="000000"/>
              <w:right w:val="single" w:sz="6" w:space="0" w:color="000000"/>
            </w:tcBorders>
            <w:tcMar>
              <w:top w:w="0" w:type="dxa"/>
              <w:left w:w="108" w:type="dxa"/>
              <w:bottom w:w="0" w:type="dxa"/>
              <w:right w:w="108" w:type="dxa"/>
            </w:tcMar>
          </w:tcPr>
          <w:p w14:paraId="01820B09"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74EE078C"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bottom w:val="single" w:sz="4" w:space="0" w:color="auto"/>
            </w:tcBorders>
            <w:tcMar>
              <w:top w:w="0" w:type="dxa"/>
              <w:left w:w="108" w:type="dxa"/>
              <w:bottom w:w="0" w:type="dxa"/>
              <w:right w:w="108" w:type="dxa"/>
            </w:tcMar>
          </w:tcPr>
          <w:p w14:paraId="6AA4774D"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186" w:type="pct"/>
            <w:tcBorders>
              <w:bottom w:val="single" w:sz="4" w:space="0" w:color="auto"/>
              <w:right w:val="single" w:sz="4" w:space="0" w:color="auto"/>
            </w:tcBorders>
          </w:tcPr>
          <w:p w14:paraId="4281AA80"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4</w:t>
            </w:r>
          </w:p>
        </w:tc>
        <w:tc>
          <w:tcPr>
            <w:tcW w:w="755" w:type="pct"/>
            <w:vMerge/>
            <w:tcBorders>
              <w:left w:val="single" w:sz="4" w:space="0" w:color="auto"/>
              <w:right w:val="single" w:sz="6" w:space="0" w:color="000000"/>
            </w:tcBorders>
            <w:tcMar>
              <w:top w:w="0" w:type="dxa"/>
              <w:left w:w="108" w:type="dxa"/>
              <w:bottom w:w="0" w:type="dxa"/>
              <w:right w:w="108" w:type="dxa"/>
            </w:tcMar>
          </w:tcPr>
          <w:p w14:paraId="0376CF10" w14:textId="77777777" w:rsidR="005B2E99" w:rsidRPr="00F4396F" w:rsidRDefault="005B2E99" w:rsidP="00617825">
            <w:pPr>
              <w:rPr>
                <w:rFonts w:eastAsia="Times New Roman" w:cstheme="minorHAnsi"/>
                <w:b/>
                <w:bCs/>
                <w:sz w:val="20"/>
                <w:szCs w:val="20"/>
                <w:lang w:val="fr-BE" w:eastAsia="fr-FR"/>
              </w:rPr>
            </w:pPr>
          </w:p>
        </w:tc>
      </w:tr>
      <w:tr w:rsidR="005B2E99" w:rsidRPr="00361B33" w14:paraId="5E7E0D91" w14:textId="77777777" w:rsidTr="00617825">
        <w:trPr>
          <w:trHeight w:val="30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0EB8B54C"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309</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5F0FE412" w14:textId="77777777" w:rsidR="005B2E99" w:rsidRPr="004902C9" w:rsidRDefault="005B2E99" w:rsidP="00617825">
            <w:pPr>
              <w:rPr>
                <w:rFonts w:eastAsia="Times New Roman" w:cstheme="minorHAnsi"/>
                <w:i/>
                <w:sz w:val="20"/>
                <w:szCs w:val="20"/>
                <w:lang w:val="fr-BE" w:eastAsia="fr-FR"/>
              </w:rPr>
            </w:pPr>
            <w:r w:rsidRPr="004902C9">
              <w:rPr>
                <w:rFonts w:eastAsia="Times New Roman" w:cstheme="minorHAnsi"/>
                <w:i/>
                <w:sz w:val="20"/>
                <w:szCs w:val="20"/>
                <w:lang w:val="fr-BE" w:eastAsia="fr-FR"/>
              </w:rPr>
              <w:t>Demandez à voir tous les médicaments et toutes les prescriptions de l’enfant. Sélectionner tout ce qui est montré.</w:t>
            </w:r>
          </w:p>
        </w:tc>
        <w:tc>
          <w:tcPr>
            <w:tcW w:w="1729" w:type="pct"/>
            <w:gridSpan w:val="2"/>
            <w:tcBorders>
              <w:top w:val="single" w:sz="4" w:space="0" w:color="auto"/>
              <w:left w:val="single" w:sz="4" w:space="0" w:color="auto"/>
            </w:tcBorders>
            <w:tcMar>
              <w:top w:w="0" w:type="dxa"/>
              <w:left w:w="108" w:type="dxa"/>
              <w:bottom w:w="0" w:type="dxa"/>
              <w:right w:w="108" w:type="dxa"/>
            </w:tcMar>
            <w:hideMark/>
          </w:tcPr>
          <w:p w14:paraId="7FAD80F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 xml:space="preserve">Vu, </w:t>
            </w:r>
            <w:proofErr w:type="spellStart"/>
            <w:r w:rsidRPr="00F4396F">
              <w:rPr>
                <w:rFonts w:eastAsia="Times New Roman" w:cstheme="minorHAnsi"/>
                <w:sz w:val="20"/>
                <w:szCs w:val="20"/>
                <w:lang w:val="fr-BE" w:eastAsia="fr-FR"/>
              </w:rPr>
              <w:t>ACTs</w:t>
            </w:r>
            <w:proofErr w:type="spellEnd"/>
            <w:r w:rsidRPr="00F4396F">
              <w:rPr>
                <w:rFonts w:eastAsia="Times New Roman" w:cstheme="minorHAnsi"/>
                <w:sz w:val="20"/>
                <w:szCs w:val="20"/>
                <w:lang w:val="fr-BE" w:eastAsia="fr-FR"/>
              </w:rPr>
              <w:t xml:space="preserve"> </w:t>
            </w:r>
            <w:proofErr w:type="gramStart"/>
            <w:r w:rsidRPr="00F4396F">
              <w:rPr>
                <w:rFonts w:eastAsia="Times New Roman" w:cstheme="minorHAnsi"/>
                <w:sz w:val="20"/>
                <w:szCs w:val="20"/>
                <w:lang w:val="fr-BE" w:eastAsia="fr-FR"/>
              </w:rPr>
              <w:t>recommandés..</w:t>
            </w:r>
            <w:proofErr w:type="gramEnd"/>
            <w:r w:rsidRPr="00F4396F">
              <w:rPr>
                <w:rFonts w:eastAsia="Times New Roman" w:cstheme="minorHAnsi"/>
                <w:sz w:val="20"/>
                <w:szCs w:val="20"/>
                <w:lang w:val="fr-BE" w:eastAsia="fr-FR"/>
              </w:rPr>
              <w:t>……</w:t>
            </w:r>
            <w:r>
              <w:rPr>
                <w:rFonts w:eastAsia="Times New Roman" w:cstheme="minorHAnsi"/>
                <w:sz w:val="20"/>
                <w:szCs w:val="20"/>
                <w:lang w:val="fr-BE" w:eastAsia="fr-FR"/>
              </w:rPr>
              <w:t>…………</w:t>
            </w:r>
          </w:p>
        </w:tc>
        <w:tc>
          <w:tcPr>
            <w:tcW w:w="186" w:type="pct"/>
            <w:tcBorders>
              <w:top w:val="single" w:sz="4" w:space="0" w:color="auto"/>
              <w:right w:val="single" w:sz="4" w:space="0" w:color="auto"/>
            </w:tcBorders>
          </w:tcPr>
          <w:p w14:paraId="3E39A2A7"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4421C48C"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 </w:t>
            </w:r>
          </w:p>
        </w:tc>
      </w:tr>
      <w:tr w:rsidR="005B2E99" w:rsidRPr="00361B33" w14:paraId="36771BC4" w14:textId="77777777" w:rsidTr="00617825">
        <w:trPr>
          <w:trHeight w:val="341"/>
        </w:trPr>
        <w:tc>
          <w:tcPr>
            <w:tcW w:w="383" w:type="pct"/>
            <w:vMerge/>
            <w:tcBorders>
              <w:left w:val="single" w:sz="6" w:space="0" w:color="000000"/>
              <w:right w:val="single" w:sz="6" w:space="0" w:color="000000"/>
            </w:tcBorders>
            <w:tcMar>
              <w:top w:w="0" w:type="dxa"/>
              <w:left w:w="108" w:type="dxa"/>
              <w:bottom w:w="0" w:type="dxa"/>
              <w:right w:w="108" w:type="dxa"/>
            </w:tcMar>
          </w:tcPr>
          <w:p w14:paraId="24DB644C"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0FA36B50"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0B589C4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Vu, autre</w:t>
            </w:r>
            <w:r>
              <w:rPr>
                <w:rFonts w:eastAsia="Times New Roman" w:cstheme="minorHAnsi"/>
                <w:sz w:val="20"/>
                <w:szCs w:val="20"/>
                <w:lang w:val="fr-BE" w:eastAsia="fr-FR"/>
              </w:rPr>
              <w:t>s</w:t>
            </w:r>
            <w:r w:rsidRPr="00F4396F">
              <w:rPr>
                <w:rFonts w:eastAsia="Times New Roman" w:cstheme="minorHAnsi"/>
                <w:sz w:val="20"/>
                <w:szCs w:val="20"/>
                <w:lang w:val="fr-BE" w:eastAsia="fr-FR"/>
              </w:rPr>
              <w:t xml:space="preserve"> </w:t>
            </w:r>
            <w:proofErr w:type="spellStart"/>
            <w:proofErr w:type="gramStart"/>
            <w:r w:rsidRPr="00F4396F">
              <w:rPr>
                <w:rFonts w:eastAsia="Times New Roman" w:cstheme="minorHAnsi"/>
                <w:sz w:val="20"/>
                <w:szCs w:val="20"/>
                <w:lang w:val="fr-BE" w:eastAsia="fr-FR"/>
              </w:rPr>
              <w:t>ACTs</w:t>
            </w:r>
            <w:proofErr w:type="spellEnd"/>
            <w:r w:rsidRPr="00F4396F">
              <w:rPr>
                <w:rFonts w:eastAsia="Times New Roman" w:cstheme="minorHAnsi"/>
                <w:sz w:val="20"/>
                <w:szCs w:val="20"/>
                <w:lang w:val="fr-BE" w:eastAsia="fr-FR"/>
              </w:rPr>
              <w:t>..</w:t>
            </w:r>
            <w:proofErr w:type="gramEnd"/>
            <w:r w:rsidRPr="00F4396F">
              <w:rPr>
                <w:rFonts w:eastAsia="Times New Roman" w:cstheme="minorHAnsi"/>
                <w:sz w:val="20"/>
                <w:szCs w:val="20"/>
                <w:lang w:val="fr-BE" w:eastAsia="fr-FR"/>
              </w:rPr>
              <w:t>…………………</w:t>
            </w:r>
            <w:r>
              <w:rPr>
                <w:rFonts w:eastAsia="Times New Roman" w:cstheme="minorHAnsi"/>
                <w:sz w:val="20"/>
                <w:szCs w:val="20"/>
                <w:lang w:val="fr-BE" w:eastAsia="fr-FR"/>
              </w:rPr>
              <w:t>……….</w:t>
            </w:r>
          </w:p>
        </w:tc>
        <w:tc>
          <w:tcPr>
            <w:tcW w:w="186" w:type="pct"/>
            <w:tcBorders>
              <w:right w:val="single" w:sz="4" w:space="0" w:color="auto"/>
            </w:tcBorders>
          </w:tcPr>
          <w:p w14:paraId="61701CD1"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right w:val="single" w:sz="6" w:space="0" w:color="000000"/>
            </w:tcBorders>
            <w:tcMar>
              <w:top w:w="0" w:type="dxa"/>
              <w:left w:w="108" w:type="dxa"/>
              <w:bottom w:w="0" w:type="dxa"/>
              <w:right w:w="108" w:type="dxa"/>
            </w:tcMar>
          </w:tcPr>
          <w:p w14:paraId="250E73A4" w14:textId="77777777" w:rsidR="005B2E99" w:rsidRPr="00F4396F" w:rsidRDefault="005B2E99" w:rsidP="00617825">
            <w:pPr>
              <w:rPr>
                <w:rFonts w:eastAsia="Times New Roman" w:cstheme="minorHAnsi"/>
                <w:b/>
                <w:bCs/>
                <w:sz w:val="20"/>
                <w:szCs w:val="20"/>
                <w:lang w:val="fr-BE" w:eastAsia="fr-FR"/>
              </w:rPr>
            </w:pPr>
          </w:p>
        </w:tc>
      </w:tr>
      <w:tr w:rsidR="005B2E99" w:rsidRPr="00361B33" w14:paraId="29FA3AE2" w14:textId="77777777" w:rsidTr="00617825">
        <w:trPr>
          <w:trHeight w:val="350"/>
        </w:trPr>
        <w:tc>
          <w:tcPr>
            <w:tcW w:w="383" w:type="pct"/>
            <w:vMerge/>
            <w:tcBorders>
              <w:left w:val="single" w:sz="6" w:space="0" w:color="000000"/>
              <w:right w:val="single" w:sz="6" w:space="0" w:color="000000"/>
            </w:tcBorders>
            <w:tcMar>
              <w:top w:w="0" w:type="dxa"/>
              <w:left w:w="108" w:type="dxa"/>
              <w:bottom w:w="0" w:type="dxa"/>
              <w:right w:w="108" w:type="dxa"/>
            </w:tcMar>
          </w:tcPr>
          <w:p w14:paraId="12710918"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15769DDC"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0292C6FC"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Vu, autres médicaments……</w:t>
            </w:r>
            <w:r>
              <w:rPr>
                <w:rFonts w:eastAsia="Times New Roman" w:cstheme="minorHAnsi"/>
                <w:sz w:val="20"/>
                <w:szCs w:val="20"/>
                <w:lang w:val="fr-BE" w:eastAsia="fr-FR"/>
              </w:rPr>
              <w:t>………</w:t>
            </w:r>
            <w:r w:rsidRPr="00F4396F">
              <w:rPr>
                <w:rFonts w:eastAsia="Times New Roman" w:cstheme="minorHAnsi"/>
                <w:sz w:val="20"/>
                <w:szCs w:val="20"/>
                <w:lang w:val="fr-BE" w:eastAsia="fr-FR"/>
              </w:rPr>
              <w:t>…</w:t>
            </w:r>
            <w:r>
              <w:rPr>
                <w:rFonts w:eastAsia="Times New Roman" w:cstheme="minorHAnsi"/>
                <w:sz w:val="20"/>
                <w:szCs w:val="20"/>
                <w:lang w:val="fr-BE" w:eastAsia="fr-FR"/>
              </w:rPr>
              <w:t>.</w:t>
            </w:r>
          </w:p>
        </w:tc>
        <w:tc>
          <w:tcPr>
            <w:tcW w:w="186" w:type="pct"/>
            <w:tcBorders>
              <w:right w:val="single" w:sz="4" w:space="0" w:color="auto"/>
            </w:tcBorders>
          </w:tcPr>
          <w:p w14:paraId="53E85EA7"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3</w:t>
            </w:r>
          </w:p>
        </w:tc>
        <w:tc>
          <w:tcPr>
            <w:tcW w:w="755" w:type="pct"/>
            <w:vMerge/>
            <w:tcBorders>
              <w:left w:val="single" w:sz="4" w:space="0" w:color="auto"/>
              <w:right w:val="single" w:sz="6" w:space="0" w:color="000000"/>
            </w:tcBorders>
            <w:tcMar>
              <w:top w:w="0" w:type="dxa"/>
              <w:left w:w="108" w:type="dxa"/>
              <w:bottom w:w="0" w:type="dxa"/>
              <w:right w:w="108" w:type="dxa"/>
            </w:tcMar>
          </w:tcPr>
          <w:p w14:paraId="148413D9" w14:textId="77777777" w:rsidR="005B2E99" w:rsidRPr="00F4396F" w:rsidRDefault="005B2E99" w:rsidP="00617825">
            <w:pPr>
              <w:rPr>
                <w:rFonts w:eastAsia="Times New Roman" w:cstheme="minorHAnsi"/>
                <w:b/>
                <w:bCs/>
                <w:sz w:val="20"/>
                <w:szCs w:val="20"/>
                <w:lang w:val="fr-BE" w:eastAsia="fr-FR"/>
              </w:rPr>
            </w:pPr>
          </w:p>
        </w:tc>
      </w:tr>
      <w:tr w:rsidR="005B2E99" w:rsidRPr="00361B33" w14:paraId="27DBD001" w14:textId="77777777" w:rsidTr="00617825">
        <w:trPr>
          <w:trHeight w:val="368"/>
        </w:trPr>
        <w:tc>
          <w:tcPr>
            <w:tcW w:w="383" w:type="pct"/>
            <w:vMerge/>
            <w:tcBorders>
              <w:left w:val="single" w:sz="6" w:space="0" w:color="000000"/>
              <w:right w:val="single" w:sz="6" w:space="0" w:color="000000"/>
            </w:tcBorders>
            <w:tcMar>
              <w:top w:w="0" w:type="dxa"/>
              <w:left w:w="108" w:type="dxa"/>
              <w:bottom w:w="0" w:type="dxa"/>
              <w:right w:w="108" w:type="dxa"/>
            </w:tcMar>
          </w:tcPr>
          <w:p w14:paraId="7FB1BBC7"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607DACAA"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bottom w:val="single" w:sz="4" w:space="0" w:color="auto"/>
            </w:tcBorders>
            <w:tcMar>
              <w:top w:w="0" w:type="dxa"/>
              <w:left w:w="108" w:type="dxa"/>
              <w:bottom w:w="0" w:type="dxa"/>
              <w:right w:w="108" w:type="dxa"/>
            </w:tcMar>
          </w:tcPr>
          <w:p w14:paraId="5055DAD6"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Vu, ordonnance ……..…..………</w:t>
            </w:r>
            <w:r>
              <w:rPr>
                <w:rFonts w:eastAsia="Times New Roman" w:cstheme="minorHAnsi"/>
                <w:sz w:val="20"/>
                <w:szCs w:val="20"/>
                <w:lang w:val="fr-BE" w:eastAsia="fr-FR"/>
              </w:rPr>
              <w:t>………..</w:t>
            </w:r>
          </w:p>
        </w:tc>
        <w:tc>
          <w:tcPr>
            <w:tcW w:w="186" w:type="pct"/>
            <w:tcBorders>
              <w:bottom w:val="single" w:sz="4" w:space="0" w:color="auto"/>
              <w:right w:val="single" w:sz="4" w:space="0" w:color="auto"/>
            </w:tcBorders>
          </w:tcPr>
          <w:p w14:paraId="08B91EDC"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4</w:t>
            </w:r>
          </w:p>
        </w:tc>
        <w:tc>
          <w:tcPr>
            <w:tcW w:w="755" w:type="pct"/>
            <w:vMerge/>
            <w:tcBorders>
              <w:left w:val="single" w:sz="4" w:space="0" w:color="auto"/>
              <w:right w:val="single" w:sz="6" w:space="0" w:color="000000"/>
            </w:tcBorders>
            <w:tcMar>
              <w:top w:w="0" w:type="dxa"/>
              <w:left w:w="108" w:type="dxa"/>
              <w:bottom w:w="0" w:type="dxa"/>
              <w:right w:w="108" w:type="dxa"/>
            </w:tcMar>
          </w:tcPr>
          <w:p w14:paraId="40E18C9A" w14:textId="77777777" w:rsidR="005B2E99" w:rsidRPr="00F4396F" w:rsidRDefault="005B2E99" w:rsidP="00617825">
            <w:pPr>
              <w:rPr>
                <w:rFonts w:eastAsia="Times New Roman" w:cstheme="minorHAnsi"/>
                <w:b/>
                <w:bCs/>
                <w:sz w:val="20"/>
                <w:szCs w:val="20"/>
                <w:lang w:val="fr-BE" w:eastAsia="fr-FR"/>
              </w:rPr>
            </w:pPr>
          </w:p>
        </w:tc>
      </w:tr>
      <w:tr w:rsidR="005B2E99" w:rsidRPr="00F4396F" w14:paraId="5DD1D283" w14:textId="77777777" w:rsidTr="00617825">
        <w:trPr>
          <w:trHeight w:val="22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36C78AF5"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lastRenderedPageBreak/>
              <w:t>310</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202AB59E"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L’enfant a-t-il un carnet de santé avec lui</w:t>
            </w:r>
            <w:r w:rsidRPr="00F4396F">
              <w:rPr>
                <w:rFonts w:eastAsia="Times New Roman" w:cstheme="minorHAnsi"/>
                <w:sz w:val="20"/>
                <w:szCs w:val="20"/>
                <w:lang w:val="fr-BE" w:eastAsia="fr-FR"/>
              </w:rPr>
              <w:t xml:space="preserve"> aujourd'hui?</w:t>
            </w:r>
          </w:p>
          <w:p w14:paraId="2186355C" w14:textId="77777777" w:rsidR="005B2E99" w:rsidRPr="00F4396F" w:rsidRDefault="005B2E99" w:rsidP="00617825">
            <w:pPr>
              <w:rPr>
                <w:rFonts w:eastAsia="Times New Roman" w:cstheme="minorHAnsi"/>
                <w:i/>
                <w:sz w:val="20"/>
                <w:szCs w:val="20"/>
                <w:lang w:val="fr-BE" w:eastAsia="fr-FR"/>
              </w:rPr>
            </w:pPr>
            <w:r w:rsidRPr="00F4396F">
              <w:rPr>
                <w:rFonts w:eastAsia="Times New Roman" w:cstheme="minorHAnsi"/>
                <w:i/>
                <w:sz w:val="20"/>
                <w:szCs w:val="20"/>
                <w:lang w:val="fr-BE" w:eastAsia="fr-FR"/>
              </w:rPr>
              <w:t>Si oui, demandez de voir le carnet</w:t>
            </w:r>
          </w:p>
        </w:tc>
        <w:tc>
          <w:tcPr>
            <w:tcW w:w="1679" w:type="pct"/>
            <w:tcBorders>
              <w:top w:val="single" w:sz="4" w:space="0" w:color="auto"/>
              <w:left w:val="single" w:sz="4" w:space="0" w:color="auto"/>
            </w:tcBorders>
            <w:tcMar>
              <w:top w:w="0" w:type="dxa"/>
              <w:left w:w="108" w:type="dxa"/>
              <w:bottom w:w="0" w:type="dxa"/>
              <w:right w:w="108" w:type="dxa"/>
            </w:tcMar>
            <w:hideMark/>
          </w:tcPr>
          <w:p w14:paraId="34B9BE6C"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54CB1152"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0D6459B3"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 xml:space="preserve">Si </w:t>
            </w:r>
            <w:r>
              <w:rPr>
                <w:rFonts w:eastAsia="Times New Roman" w:cstheme="minorHAnsi"/>
                <w:i/>
                <w:sz w:val="20"/>
                <w:szCs w:val="20"/>
                <w:lang w:val="fr-BE" w:eastAsia="fr-FR"/>
              </w:rPr>
              <w:t>«</w:t>
            </w:r>
            <w:r w:rsidRPr="000F67CD">
              <w:rPr>
                <w:rFonts w:eastAsia="Times New Roman" w:cstheme="minorHAnsi"/>
                <w:i/>
                <w:sz w:val="20"/>
                <w:szCs w:val="20"/>
                <w:lang w:val="fr-BE" w:eastAsia="fr-FR"/>
              </w:rPr>
              <w:t>Non</w:t>
            </w:r>
            <w:r>
              <w:rPr>
                <w:rFonts w:eastAsia="Times New Roman" w:cstheme="minorHAnsi"/>
                <w:i/>
                <w:sz w:val="20"/>
                <w:szCs w:val="20"/>
                <w:lang w:val="fr-BE" w:eastAsia="fr-FR"/>
              </w:rPr>
              <w:t>»,</w:t>
            </w:r>
            <w:r w:rsidRPr="000F67CD">
              <w:rPr>
                <w:rFonts w:eastAsia="Times New Roman" w:cstheme="minorHAnsi"/>
                <w:i/>
                <w:sz w:val="20"/>
                <w:szCs w:val="20"/>
                <w:lang w:val="fr-BE" w:eastAsia="fr-FR"/>
              </w:rPr>
              <w:t xml:space="preserve"> allez à</w:t>
            </w:r>
            <w:r>
              <w:rPr>
                <w:rFonts w:eastAsia="Times New Roman" w:cstheme="minorHAnsi"/>
                <w:sz w:val="20"/>
                <w:szCs w:val="20"/>
                <w:lang w:val="fr-BE" w:eastAsia="fr-FR"/>
              </w:rPr>
              <w:t xml:space="preserve"> </w:t>
            </w:r>
            <w:r>
              <w:rPr>
                <w:rFonts w:eastAsia="Times New Roman" w:cstheme="minorHAnsi"/>
                <w:b/>
                <w:sz w:val="20"/>
                <w:szCs w:val="20"/>
                <w:lang w:val="fr-BE" w:eastAsia="fr-FR"/>
              </w:rPr>
              <w:t>312</w:t>
            </w:r>
          </w:p>
        </w:tc>
      </w:tr>
      <w:tr w:rsidR="005B2E99" w:rsidRPr="00F4396F" w14:paraId="7BF5354E"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5585C50E"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07E57F48"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0A50B4CB"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553475BC"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58958AA8" w14:textId="77777777" w:rsidR="005B2E99" w:rsidRPr="00F4396F" w:rsidRDefault="005B2E99" w:rsidP="00617825">
            <w:pPr>
              <w:rPr>
                <w:rFonts w:eastAsia="Times New Roman" w:cstheme="minorHAnsi"/>
                <w:b/>
                <w:bCs/>
                <w:sz w:val="20"/>
                <w:szCs w:val="20"/>
                <w:lang w:val="fr-BE" w:eastAsia="fr-FR"/>
              </w:rPr>
            </w:pPr>
          </w:p>
        </w:tc>
      </w:tr>
      <w:tr w:rsidR="005B2E99" w:rsidRPr="00F4396F" w14:paraId="3748CFAA" w14:textId="77777777" w:rsidTr="00617825">
        <w:trPr>
          <w:trHeight w:val="225"/>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090AEF38"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311</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0387F0D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 xml:space="preserve">Vérifiez le carnet de santé pour voir si le résultat du test </w:t>
            </w:r>
            <w:r>
              <w:rPr>
                <w:rFonts w:eastAsia="Times New Roman" w:cstheme="minorHAnsi"/>
                <w:sz w:val="20"/>
                <w:szCs w:val="20"/>
                <w:lang w:val="fr-BE" w:eastAsia="fr-FR"/>
              </w:rPr>
              <w:t xml:space="preserve">de l’enfant </w:t>
            </w:r>
            <w:r w:rsidRPr="00F4396F">
              <w:rPr>
                <w:rFonts w:eastAsia="Times New Roman" w:cstheme="minorHAnsi"/>
                <w:sz w:val="20"/>
                <w:szCs w:val="20"/>
                <w:lang w:val="fr-BE" w:eastAsia="fr-FR"/>
              </w:rPr>
              <w:t>est mentionné?</w:t>
            </w:r>
          </w:p>
        </w:tc>
        <w:tc>
          <w:tcPr>
            <w:tcW w:w="1679" w:type="pct"/>
            <w:tcBorders>
              <w:top w:val="single" w:sz="4" w:space="0" w:color="auto"/>
              <w:left w:val="single" w:sz="4" w:space="0" w:color="auto"/>
            </w:tcBorders>
            <w:tcMar>
              <w:top w:w="0" w:type="dxa"/>
              <w:left w:w="108" w:type="dxa"/>
              <w:bottom w:w="0" w:type="dxa"/>
              <w:right w:w="108" w:type="dxa"/>
            </w:tcMar>
            <w:hideMark/>
          </w:tcPr>
          <w:p w14:paraId="112E419E"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Oui ……………………………………</w:t>
            </w:r>
            <w:r>
              <w:rPr>
                <w:rFonts w:eastAsia="Times New Roman" w:cstheme="minorHAnsi"/>
                <w:sz w:val="20"/>
                <w:szCs w:val="20"/>
                <w:lang w:val="fr-BE" w:eastAsia="fr-FR"/>
              </w:rPr>
              <w:t>…………</w:t>
            </w:r>
          </w:p>
        </w:tc>
        <w:tc>
          <w:tcPr>
            <w:tcW w:w="236" w:type="pct"/>
            <w:gridSpan w:val="2"/>
            <w:tcBorders>
              <w:top w:val="single" w:sz="4" w:space="0" w:color="auto"/>
              <w:right w:val="single" w:sz="4" w:space="0" w:color="auto"/>
            </w:tcBorders>
          </w:tcPr>
          <w:p w14:paraId="36980D03"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0237F1ED" w14:textId="77777777" w:rsidR="005B2E99" w:rsidRPr="00F4396F" w:rsidRDefault="005B2E99" w:rsidP="00617825">
            <w:pPr>
              <w:rPr>
                <w:rFonts w:eastAsia="Times New Roman" w:cstheme="minorHAnsi"/>
                <w:sz w:val="20"/>
                <w:szCs w:val="20"/>
                <w:lang w:val="fr-BE" w:eastAsia="fr-FR"/>
              </w:rPr>
            </w:pPr>
          </w:p>
        </w:tc>
      </w:tr>
      <w:tr w:rsidR="005B2E99" w:rsidRPr="00F4396F" w14:paraId="10E607BF" w14:textId="77777777" w:rsidTr="00617825">
        <w:trPr>
          <w:trHeight w:val="224"/>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7F5379EF"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4079BA1D" w14:textId="77777777" w:rsidR="005B2E99" w:rsidRPr="00F4396F" w:rsidDel="004A737F" w:rsidRDefault="005B2E99" w:rsidP="00617825">
            <w:pPr>
              <w:rPr>
                <w:rFonts w:eastAsia="Times New Roman" w:cstheme="minorHAnsi"/>
                <w:sz w:val="20"/>
                <w:szCs w:val="20"/>
                <w:lang w:val="fr-BE" w:eastAsia="fr-FR"/>
              </w:rPr>
            </w:pPr>
          </w:p>
        </w:tc>
        <w:tc>
          <w:tcPr>
            <w:tcW w:w="1679" w:type="pct"/>
            <w:tcBorders>
              <w:left w:val="single" w:sz="4" w:space="0" w:color="auto"/>
              <w:bottom w:val="single" w:sz="4" w:space="0" w:color="auto"/>
            </w:tcBorders>
            <w:tcMar>
              <w:top w:w="0" w:type="dxa"/>
              <w:left w:w="108" w:type="dxa"/>
              <w:bottom w:w="0" w:type="dxa"/>
              <w:right w:w="108" w:type="dxa"/>
            </w:tcMar>
          </w:tcPr>
          <w:p w14:paraId="18E5C0C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Non……………………………………</w:t>
            </w:r>
            <w:r>
              <w:rPr>
                <w:rFonts w:eastAsia="Times New Roman" w:cstheme="minorHAnsi"/>
                <w:sz w:val="20"/>
                <w:szCs w:val="20"/>
                <w:lang w:val="fr-BE" w:eastAsia="fr-FR"/>
              </w:rPr>
              <w:t>…………</w:t>
            </w:r>
          </w:p>
        </w:tc>
        <w:tc>
          <w:tcPr>
            <w:tcW w:w="236" w:type="pct"/>
            <w:gridSpan w:val="2"/>
            <w:tcBorders>
              <w:bottom w:val="single" w:sz="4" w:space="0" w:color="auto"/>
              <w:right w:val="single" w:sz="4" w:space="0" w:color="auto"/>
            </w:tcBorders>
          </w:tcPr>
          <w:p w14:paraId="41216EC1"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3AA2C17F" w14:textId="77777777" w:rsidR="005B2E99" w:rsidRPr="00F4396F" w:rsidRDefault="005B2E99" w:rsidP="00617825">
            <w:pPr>
              <w:rPr>
                <w:rFonts w:eastAsia="Times New Roman" w:cstheme="minorHAnsi"/>
                <w:b/>
                <w:bCs/>
                <w:sz w:val="20"/>
                <w:szCs w:val="20"/>
                <w:lang w:val="fr-BE" w:eastAsia="fr-FR"/>
              </w:rPr>
            </w:pPr>
          </w:p>
        </w:tc>
      </w:tr>
      <w:tr w:rsidR="005B2E99" w:rsidRPr="00361B33" w14:paraId="10184AA0" w14:textId="77777777" w:rsidTr="00617825">
        <w:trPr>
          <w:trHeight w:val="296"/>
        </w:trPr>
        <w:tc>
          <w:tcPr>
            <w:tcW w:w="383" w:type="pct"/>
            <w:vMerge w:val="restart"/>
            <w:tcBorders>
              <w:top w:val="single" w:sz="6" w:space="0" w:color="000000"/>
              <w:left w:val="single" w:sz="6" w:space="0" w:color="000000"/>
              <w:right w:val="single" w:sz="6" w:space="0" w:color="000000"/>
            </w:tcBorders>
            <w:tcMar>
              <w:top w:w="0" w:type="dxa"/>
              <w:left w:w="108" w:type="dxa"/>
              <w:bottom w:w="0" w:type="dxa"/>
              <w:right w:w="108" w:type="dxa"/>
            </w:tcMar>
            <w:hideMark/>
          </w:tcPr>
          <w:p w14:paraId="63C3DF5C" w14:textId="77777777" w:rsidR="005B2E99" w:rsidRPr="00F4396F" w:rsidRDefault="005B2E99" w:rsidP="00617825">
            <w:pPr>
              <w:rPr>
                <w:rFonts w:eastAsia="Times New Roman" w:cstheme="minorHAnsi"/>
                <w:sz w:val="20"/>
                <w:szCs w:val="20"/>
                <w:lang w:val="fr-BE" w:eastAsia="fr-FR"/>
              </w:rPr>
            </w:pPr>
            <w:r>
              <w:rPr>
                <w:rFonts w:eastAsia="Times New Roman" w:cstheme="minorHAnsi"/>
                <w:sz w:val="20"/>
                <w:szCs w:val="20"/>
                <w:lang w:val="fr-BE" w:eastAsia="fr-FR"/>
              </w:rPr>
              <w:t>312</w:t>
            </w:r>
            <w:r w:rsidRPr="00F4396F">
              <w:rPr>
                <w:rFonts w:eastAsia="Times New Roman" w:cstheme="minorHAnsi"/>
                <w:sz w:val="20"/>
                <w:szCs w:val="20"/>
                <w:lang w:val="fr-BE" w:eastAsia="fr-FR"/>
              </w:rPr>
              <w:t>.</w:t>
            </w:r>
          </w:p>
        </w:tc>
        <w:tc>
          <w:tcPr>
            <w:tcW w:w="1947" w:type="pct"/>
            <w:vMerge w:val="restart"/>
            <w:tcBorders>
              <w:top w:val="single" w:sz="6" w:space="0" w:color="000000"/>
              <w:left w:val="single" w:sz="6" w:space="0" w:color="000000"/>
              <w:right w:val="single" w:sz="4" w:space="0" w:color="auto"/>
            </w:tcBorders>
            <w:tcMar>
              <w:top w:w="0" w:type="dxa"/>
              <w:left w:w="108" w:type="dxa"/>
              <w:bottom w:w="0" w:type="dxa"/>
              <w:right w:w="108" w:type="dxa"/>
            </w:tcMar>
            <w:hideMark/>
          </w:tcPr>
          <w:p w14:paraId="6C5CB65E"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Combien de temps avez-vous mis pour vous rendre de chez vous jusqu’au centre de santé</w:t>
            </w:r>
            <w:r>
              <w:rPr>
                <w:rFonts w:eastAsia="Times New Roman" w:cstheme="minorHAnsi"/>
                <w:sz w:val="20"/>
                <w:szCs w:val="20"/>
                <w:lang w:val="fr-BE" w:eastAsia="fr-FR"/>
              </w:rPr>
              <w:t xml:space="preserve"> avec l’enfant</w:t>
            </w:r>
            <w:r w:rsidRPr="00F4396F">
              <w:rPr>
                <w:rFonts w:eastAsia="Times New Roman" w:cstheme="minorHAnsi"/>
                <w:sz w:val="20"/>
                <w:szCs w:val="20"/>
                <w:lang w:val="fr-BE" w:eastAsia="fr-FR"/>
              </w:rPr>
              <w:t>?</w:t>
            </w:r>
          </w:p>
        </w:tc>
        <w:tc>
          <w:tcPr>
            <w:tcW w:w="1729" w:type="pct"/>
            <w:gridSpan w:val="2"/>
            <w:tcBorders>
              <w:top w:val="single" w:sz="4" w:space="0" w:color="auto"/>
              <w:left w:val="single" w:sz="4" w:space="0" w:color="auto"/>
            </w:tcBorders>
            <w:tcMar>
              <w:top w:w="0" w:type="dxa"/>
              <w:left w:w="108" w:type="dxa"/>
              <w:bottom w:w="0" w:type="dxa"/>
              <w:right w:w="108" w:type="dxa"/>
            </w:tcMar>
            <w:hideMark/>
          </w:tcPr>
          <w:p w14:paraId="3BCD2E35"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0 à 15 minutes……………….………</w:t>
            </w:r>
            <w:r>
              <w:rPr>
                <w:rFonts w:eastAsia="Times New Roman" w:cstheme="minorHAnsi"/>
                <w:sz w:val="20"/>
                <w:szCs w:val="20"/>
                <w:lang w:val="fr-BE" w:eastAsia="fr-FR"/>
              </w:rPr>
              <w:t>…….</w:t>
            </w:r>
          </w:p>
        </w:tc>
        <w:tc>
          <w:tcPr>
            <w:tcW w:w="186" w:type="pct"/>
            <w:tcBorders>
              <w:top w:val="single" w:sz="4" w:space="0" w:color="auto"/>
              <w:right w:val="single" w:sz="4" w:space="0" w:color="auto"/>
            </w:tcBorders>
          </w:tcPr>
          <w:p w14:paraId="49727D0C"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1</w:t>
            </w:r>
          </w:p>
        </w:tc>
        <w:tc>
          <w:tcPr>
            <w:tcW w:w="755" w:type="pct"/>
            <w:vMerge w:val="restart"/>
            <w:tcBorders>
              <w:top w:val="single" w:sz="6" w:space="0" w:color="000000"/>
              <w:left w:val="single" w:sz="4" w:space="0" w:color="auto"/>
              <w:right w:val="single" w:sz="6" w:space="0" w:color="000000"/>
            </w:tcBorders>
            <w:tcMar>
              <w:top w:w="0" w:type="dxa"/>
              <w:left w:w="108" w:type="dxa"/>
              <w:bottom w:w="0" w:type="dxa"/>
              <w:right w:w="108" w:type="dxa"/>
            </w:tcMar>
            <w:hideMark/>
          </w:tcPr>
          <w:p w14:paraId="48340E60"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b/>
                <w:bCs/>
                <w:sz w:val="20"/>
                <w:szCs w:val="20"/>
                <w:lang w:val="fr-BE" w:eastAsia="fr-FR"/>
              </w:rPr>
              <w:t> </w:t>
            </w:r>
          </w:p>
        </w:tc>
      </w:tr>
      <w:tr w:rsidR="005B2E99" w:rsidRPr="00361B33" w14:paraId="61B9BB6F" w14:textId="77777777" w:rsidTr="00617825">
        <w:trPr>
          <w:trHeight w:val="287"/>
        </w:trPr>
        <w:tc>
          <w:tcPr>
            <w:tcW w:w="383" w:type="pct"/>
            <w:vMerge/>
            <w:tcBorders>
              <w:left w:val="single" w:sz="6" w:space="0" w:color="000000"/>
              <w:right w:val="single" w:sz="6" w:space="0" w:color="000000"/>
            </w:tcBorders>
            <w:tcMar>
              <w:top w:w="0" w:type="dxa"/>
              <w:left w:w="108" w:type="dxa"/>
              <w:bottom w:w="0" w:type="dxa"/>
              <w:right w:w="108" w:type="dxa"/>
            </w:tcMar>
          </w:tcPr>
          <w:p w14:paraId="0EF3961F"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31D2ED5E"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03E8FB48"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15 à 30 minutes ……………………</w:t>
            </w:r>
            <w:r>
              <w:rPr>
                <w:rFonts w:eastAsia="Times New Roman" w:cstheme="minorHAnsi"/>
                <w:sz w:val="20"/>
                <w:szCs w:val="20"/>
                <w:lang w:val="fr-BE" w:eastAsia="fr-FR"/>
              </w:rPr>
              <w:t>……..</w:t>
            </w:r>
          </w:p>
        </w:tc>
        <w:tc>
          <w:tcPr>
            <w:tcW w:w="186" w:type="pct"/>
            <w:tcBorders>
              <w:right w:val="single" w:sz="4" w:space="0" w:color="auto"/>
            </w:tcBorders>
          </w:tcPr>
          <w:p w14:paraId="1BFC9B40"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2</w:t>
            </w:r>
          </w:p>
        </w:tc>
        <w:tc>
          <w:tcPr>
            <w:tcW w:w="755" w:type="pct"/>
            <w:vMerge/>
            <w:tcBorders>
              <w:left w:val="single" w:sz="4" w:space="0" w:color="auto"/>
              <w:right w:val="single" w:sz="6" w:space="0" w:color="000000"/>
            </w:tcBorders>
            <w:tcMar>
              <w:top w:w="0" w:type="dxa"/>
              <w:left w:w="108" w:type="dxa"/>
              <w:bottom w:w="0" w:type="dxa"/>
              <w:right w:w="108" w:type="dxa"/>
            </w:tcMar>
          </w:tcPr>
          <w:p w14:paraId="44DCB287" w14:textId="77777777" w:rsidR="005B2E99" w:rsidRPr="00F4396F" w:rsidRDefault="005B2E99" w:rsidP="00617825">
            <w:pPr>
              <w:rPr>
                <w:rFonts w:eastAsia="Times New Roman" w:cstheme="minorHAnsi"/>
                <w:b/>
                <w:bCs/>
                <w:sz w:val="20"/>
                <w:szCs w:val="20"/>
                <w:lang w:val="fr-BE" w:eastAsia="fr-FR"/>
              </w:rPr>
            </w:pPr>
          </w:p>
        </w:tc>
      </w:tr>
      <w:tr w:rsidR="005B2E99" w:rsidRPr="00361B33" w14:paraId="47BDC536" w14:textId="77777777" w:rsidTr="00617825">
        <w:trPr>
          <w:trHeight w:val="260"/>
        </w:trPr>
        <w:tc>
          <w:tcPr>
            <w:tcW w:w="383" w:type="pct"/>
            <w:vMerge/>
            <w:tcBorders>
              <w:left w:val="single" w:sz="6" w:space="0" w:color="000000"/>
              <w:right w:val="single" w:sz="6" w:space="0" w:color="000000"/>
            </w:tcBorders>
            <w:tcMar>
              <w:top w:w="0" w:type="dxa"/>
              <w:left w:w="108" w:type="dxa"/>
              <w:bottom w:w="0" w:type="dxa"/>
              <w:right w:w="108" w:type="dxa"/>
            </w:tcMar>
          </w:tcPr>
          <w:p w14:paraId="2D587BB9"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368F3F59"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307E1CB0"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30 minutes à une heure………</w:t>
            </w:r>
            <w:r>
              <w:rPr>
                <w:rFonts w:eastAsia="Times New Roman" w:cstheme="minorHAnsi"/>
                <w:sz w:val="20"/>
                <w:szCs w:val="20"/>
                <w:lang w:val="fr-BE" w:eastAsia="fr-FR"/>
              </w:rPr>
              <w:t>……….</w:t>
            </w:r>
          </w:p>
        </w:tc>
        <w:tc>
          <w:tcPr>
            <w:tcW w:w="186" w:type="pct"/>
            <w:tcBorders>
              <w:right w:val="single" w:sz="4" w:space="0" w:color="auto"/>
            </w:tcBorders>
          </w:tcPr>
          <w:p w14:paraId="711F603B"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3</w:t>
            </w:r>
          </w:p>
        </w:tc>
        <w:tc>
          <w:tcPr>
            <w:tcW w:w="755" w:type="pct"/>
            <w:vMerge/>
            <w:tcBorders>
              <w:left w:val="single" w:sz="4" w:space="0" w:color="auto"/>
              <w:right w:val="single" w:sz="6" w:space="0" w:color="000000"/>
            </w:tcBorders>
            <w:tcMar>
              <w:top w:w="0" w:type="dxa"/>
              <w:left w:w="108" w:type="dxa"/>
              <w:bottom w:w="0" w:type="dxa"/>
              <w:right w:w="108" w:type="dxa"/>
            </w:tcMar>
          </w:tcPr>
          <w:p w14:paraId="5BBB9E89" w14:textId="77777777" w:rsidR="005B2E99" w:rsidRPr="00F4396F" w:rsidRDefault="005B2E99" w:rsidP="00617825">
            <w:pPr>
              <w:rPr>
                <w:rFonts w:eastAsia="Times New Roman" w:cstheme="minorHAnsi"/>
                <w:b/>
                <w:bCs/>
                <w:sz w:val="20"/>
                <w:szCs w:val="20"/>
                <w:lang w:val="fr-BE" w:eastAsia="fr-FR"/>
              </w:rPr>
            </w:pPr>
          </w:p>
        </w:tc>
      </w:tr>
      <w:tr w:rsidR="005B2E99" w:rsidRPr="00361B33" w14:paraId="0101216A" w14:textId="77777777" w:rsidTr="00617825">
        <w:trPr>
          <w:trHeight w:val="251"/>
        </w:trPr>
        <w:tc>
          <w:tcPr>
            <w:tcW w:w="383" w:type="pct"/>
            <w:vMerge/>
            <w:tcBorders>
              <w:left w:val="single" w:sz="6" w:space="0" w:color="000000"/>
              <w:right w:val="single" w:sz="6" w:space="0" w:color="000000"/>
            </w:tcBorders>
            <w:tcMar>
              <w:top w:w="0" w:type="dxa"/>
              <w:left w:w="108" w:type="dxa"/>
              <w:bottom w:w="0" w:type="dxa"/>
              <w:right w:w="108" w:type="dxa"/>
            </w:tcMar>
          </w:tcPr>
          <w:p w14:paraId="5643817B"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right w:val="single" w:sz="4" w:space="0" w:color="auto"/>
            </w:tcBorders>
            <w:tcMar>
              <w:top w:w="0" w:type="dxa"/>
              <w:left w:w="108" w:type="dxa"/>
              <w:bottom w:w="0" w:type="dxa"/>
              <w:right w:w="108" w:type="dxa"/>
            </w:tcMar>
          </w:tcPr>
          <w:p w14:paraId="76CB35DB"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tcBorders>
            <w:tcMar>
              <w:top w:w="0" w:type="dxa"/>
              <w:left w:w="108" w:type="dxa"/>
              <w:bottom w:w="0" w:type="dxa"/>
              <w:right w:w="108" w:type="dxa"/>
            </w:tcMar>
          </w:tcPr>
          <w:p w14:paraId="6CDDFB28" w14:textId="6F6A8BB8" w:rsidR="005B2E99" w:rsidRPr="00F4396F" w:rsidRDefault="005B2E99" w:rsidP="005C77F9">
            <w:pPr>
              <w:rPr>
                <w:rFonts w:eastAsia="Times New Roman" w:cstheme="minorHAnsi"/>
                <w:sz w:val="20"/>
                <w:szCs w:val="20"/>
                <w:lang w:val="fr-BE" w:eastAsia="fr-FR"/>
              </w:rPr>
            </w:pPr>
            <w:r w:rsidRPr="00F4396F">
              <w:rPr>
                <w:rFonts w:eastAsia="Times New Roman" w:cstheme="minorHAnsi"/>
                <w:sz w:val="20"/>
                <w:szCs w:val="20"/>
                <w:lang w:val="fr-BE" w:eastAsia="fr-FR"/>
              </w:rPr>
              <w:t xml:space="preserve">Plus </w:t>
            </w:r>
            <w:r w:rsidR="005C77F9" w:rsidRPr="00F4396F">
              <w:rPr>
                <w:rFonts w:eastAsia="Times New Roman" w:cstheme="minorHAnsi"/>
                <w:sz w:val="20"/>
                <w:szCs w:val="20"/>
                <w:lang w:val="fr-BE" w:eastAsia="fr-FR"/>
              </w:rPr>
              <w:t>d’une</w:t>
            </w:r>
            <w:r w:rsidRPr="00F4396F">
              <w:rPr>
                <w:rFonts w:eastAsia="Times New Roman" w:cstheme="minorHAnsi"/>
                <w:sz w:val="20"/>
                <w:szCs w:val="20"/>
                <w:lang w:val="fr-BE" w:eastAsia="fr-FR"/>
              </w:rPr>
              <w:t xml:space="preserve"> </w:t>
            </w:r>
            <w:r w:rsidR="005C77F9">
              <w:rPr>
                <w:rFonts w:eastAsia="Times New Roman" w:cstheme="minorHAnsi"/>
                <w:sz w:val="20"/>
                <w:szCs w:val="20"/>
                <w:lang w:val="fr-BE" w:eastAsia="fr-FR"/>
              </w:rPr>
              <w:t>h</w:t>
            </w:r>
            <w:r w:rsidRPr="00F4396F">
              <w:rPr>
                <w:rFonts w:eastAsia="Times New Roman" w:cstheme="minorHAnsi"/>
                <w:sz w:val="20"/>
                <w:szCs w:val="20"/>
                <w:lang w:val="fr-BE" w:eastAsia="fr-FR"/>
              </w:rPr>
              <w:t>eure……………………</w:t>
            </w:r>
            <w:r w:rsidR="005C77F9">
              <w:rPr>
                <w:rFonts w:eastAsia="Times New Roman" w:cstheme="minorHAnsi"/>
                <w:sz w:val="20"/>
                <w:szCs w:val="20"/>
                <w:lang w:val="fr-BE" w:eastAsia="fr-FR"/>
              </w:rPr>
              <w:t>……</w:t>
            </w:r>
          </w:p>
        </w:tc>
        <w:tc>
          <w:tcPr>
            <w:tcW w:w="186" w:type="pct"/>
            <w:tcBorders>
              <w:right w:val="single" w:sz="4" w:space="0" w:color="auto"/>
            </w:tcBorders>
          </w:tcPr>
          <w:p w14:paraId="1AF91D40"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4</w:t>
            </w:r>
          </w:p>
        </w:tc>
        <w:tc>
          <w:tcPr>
            <w:tcW w:w="755" w:type="pct"/>
            <w:vMerge/>
            <w:tcBorders>
              <w:left w:val="single" w:sz="4" w:space="0" w:color="auto"/>
              <w:right w:val="single" w:sz="6" w:space="0" w:color="000000"/>
            </w:tcBorders>
            <w:tcMar>
              <w:top w:w="0" w:type="dxa"/>
              <w:left w:w="108" w:type="dxa"/>
              <w:bottom w:w="0" w:type="dxa"/>
              <w:right w:w="108" w:type="dxa"/>
            </w:tcMar>
          </w:tcPr>
          <w:p w14:paraId="61E3F37E" w14:textId="77777777" w:rsidR="005B2E99" w:rsidRPr="00F4396F" w:rsidRDefault="005B2E99" w:rsidP="00617825">
            <w:pPr>
              <w:rPr>
                <w:rFonts w:eastAsia="Times New Roman" w:cstheme="minorHAnsi"/>
                <w:b/>
                <w:bCs/>
                <w:sz w:val="20"/>
                <w:szCs w:val="20"/>
                <w:lang w:val="fr-BE" w:eastAsia="fr-FR"/>
              </w:rPr>
            </w:pPr>
          </w:p>
        </w:tc>
      </w:tr>
      <w:tr w:rsidR="005B2E99" w:rsidRPr="00361B33" w14:paraId="089BEEE5" w14:textId="77777777" w:rsidTr="00617825">
        <w:trPr>
          <w:trHeight w:val="332"/>
        </w:trPr>
        <w:tc>
          <w:tcPr>
            <w:tcW w:w="383" w:type="pct"/>
            <w:vMerge/>
            <w:tcBorders>
              <w:left w:val="single" w:sz="6" w:space="0" w:color="000000"/>
              <w:bottom w:val="single" w:sz="6" w:space="0" w:color="000000"/>
              <w:right w:val="single" w:sz="6" w:space="0" w:color="000000"/>
            </w:tcBorders>
            <w:tcMar>
              <w:top w:w="0" w:type="dxa"/>
              <w:left w:w="108" w:type="dxa"/>
              <w:bottom w:w="0" w:type="dxa"/>
              <w:right w:w="108" w:type="dxa"/>
            </w:tcMar>
          </w:tcPr>
          <w:p w14:paraId="236B7D8E" w14:textId="77777777" w:rsidR="005B2E99" w:rsidRPr="00F4396F" w:rsidRDefault="005B2E99" w:rsidP="00617825">
            <w:pPr>
              <w:rPr>
                <w:rFonts w:eastAsia="Times New Roman" w:cstheme="minorHAnsi"/>
                <w:sz w:val="20"/>
                <w:szCs w:val="20"/>
                <w:lang w:val="fr-BE" w:eastAsia="fr-FR"/>
              </w:rPr>
            </w:pPr>
          </w:p>
        </w:tc>
        <w:tc>
          <w:tcPr>
            <w:tcW w:w="1947" w:type="pct"/>
            <w:vMerge/>
            <w:tcBorders>
              <w:left w:val="single" w:sz="6" w:space="0" w:color="000000"/>
              <w:bottom w:val="single" w:sz="6" w:space="0" w:color="000000"/>
              <w:right w:val="single" w:sz="4" w:space="0" w:color="auto"/>
            </w:tcBorders>
            <w:tcMar>
              <w:top w:w="0" w:type="dxa"/>
              <w:left w:w="108" w:type="dxa"/>
              <w:bottom w:w="0" w:type="dxa"/>
              <w:right w:w="108" w:type="dxa"/>
            </w:tcMar>
          </w:tcPr>
          <w:p w14:paraId="6DBC8434" w14:textId="77777777" w:rsidR="005B2E99" w:rsidRPr="00F4396F" w:rsidRDefault="005B2E99" w:rsidP="00617825">
            <w:pPr>
              <w:rPr>
                <w:rFonts w:eastAsia="Times New Roman" w:cstheme="minorHAnsi"/>
                <w:sz w:val="20"/>
                <w:szCs w:val="20"/>
                <w:lang w:val="fr-BE" w:eastAsia="fr-FR"/>
              </w:rPr>
            </w:pPr>
          </w:p>
        </w:tc>
        <w:tc>
          <w:tcPr>
            <w:tcW w:w="1729" w:type="pct"/>
            <w:gridSpan w:val="2"/>
            <w:tcBorders>
              <w:left w:val="single" w:sz="4" w:space="0" w:color="auto"/>
              <w:bottom w:val="single" w:sz="4" w:space="0" w:color="auto"/>
            </w:tcBorders>
            <w:tcMar>
              <w:top w:w="0" w:type="dxa"/>
              <w:left w:w="108" w:type="dxa"/>
              <w:bottom w:w="0" w:type="dxa"/>
              <w:right w:w="108" w:type="dxa"/>
            </w:tcMar>
          </w:tcPr>
          <w:p w14:paraId="7428BF81" w14:textId="77777777" w:rsidR="005B2E99" w:rsidRPr="00F4396F" w:rsidRDefault="005B2E99" w:rsidP="00617825">
            <w:pPr>
              <w:rPr>
                <w:rFonts w:eastAsia="Times New Roman" w:cstheme="minorHAnsi"/>
                <w:sz w:val="20"/>
                <w:szCs w:val="20"/>
                <w:lang w:val="fr-BE" w:eastAsia="fr-FR"/>
              </w:rPr>
            </w:pPr>
            <w:r w:rsidRPr="00F4396F">
              <w:rPr>
                <w:rFonts w:eastAsia="Times New Roman" w:cstheme="minorHAnsi"/>
                <w:sz w:val="20"/>
                <w:szCs w:val="20"/>
                <w:lang w:val="fr-BE" w:eastAsia="fr-FR"/>
              </w:rPr>
              <w:t>Ne sais pas………………………</w:t>
            </w:r>
            <w:r>
              <w:rPr>
                <w:rFonts w:eastAsia="Times New Roman" w:cstheme="minorHAnsi"/>
                <w:sz w:val="20"/>
                <w:szCs w:val="20"/>
                <w:lang w:val="fr-BE" w:eastAsia="fr-FR"/>
              </w:rPr>
              <w:t>……………</w:t>
            </w:r>
          </w:p>
        </w:tc>
        <w:tc>
          <w:tcPr>
            <w:tcW w:w="186" w:type="pct"/>
            <w:tcBorders>
              <w:bottom w:val="single" w:sz="4" w:space="0" w:color="auto"/>
              <w:right w:val="single" w:sz="4" w:space="0" w:color="auto"/>
            </w:tcBorders>
          </w:tcPr>
          <w:p w14:paraId="5A479CCA" w14:textId="77777777" w:rsidR="005B2E99" w:rsidRPr="00F4396F" w:rsidRDefault="005B2E99" w:rsidP="00617825">
            <w:pPr>
              <w:jc w:val="center"/>
              <w:rPr>
                <w:rFonts w:eastAsia="Times New Roman" w:cstheme="minorHAnsi"/>
                <w:sz w:val="20"/>
                <w:szCs w:val="20"/>
                <w:lang w:val="fr-BE" w:eastAsia="fr-FR"/>
              </w:rPr>
            </w:pPr>
            <w:r w:rsidRPr="00F4396F">
              <w:rPr>
                <w:rFonts w:eastAsia="Times New Roman" w:cstheme="minorHAnsi"/>
                <w:sz w:val="20"/>
                <w:szCs w:val="20"/>
                <w:lang w:val="fr-BE" w:eastAsia="fr-FR"/>
              </w:rPr>
              <w:t>95</w:t>
            </w:r>
          </w:p>
        </w:tc>
        <w:tc>
          <w:tcPr>
            <w:tcW w:w="755" w:type="pct"/>
            <w:vMerge/>
            <w:tcBorders>
              <w:left w:val="single" w:sz="4" w:space="0" w:color="auto"/>
              <w:bottom w:val="single" w:sz="6" w:space="0" w:color="000000"/>
              <w:right w:val="single" w:sz="6" w:space="0" w:color="000000"/>
            </w:tcBorders>
            <w:tcMar>
              <w:top w:w="0" w:type="dxa"/>
              <w:left w:w="108" w:type="dxa"/>
              <w:bottom w:w="0" w:type="dxa"/>
              <w:right w:w="108" w:type="dxa"/>
            </w:tcMar>
          </w:tcPr>
          <w:p w14:paraId="0856E500" w14:textId="77777777" w:rsidR="005B2E99" w:rsidRPr="00F4396F" w:rsidRDefault="005B2E99" w:rsidP="00617825">
            <w:pPr>
              <w:rPr>
                <w:rFonts w:eastAsia="Times New Roman" w:cstheme="minorHAnsi"/>
                <w:b/>
                <w:bCs/>
                <w:sz w:val="20"/>
                <w:szCs w:val="20"/>
                <w:lang w:val="fr-BE" w:eastAsia="fr-FR"/>
              </w:rPr>
            </w:pPr>
          </w:p>
        </w:tc>
      </w:tr>
      <w:tr w:rsidR="005B2E99" w:rsidRPr="00F4396F" w14:paraId="692A8176" w14:textId="77777777" w:rsidTr="00617825">
        <w:tc>
          <w:tcPr>
            <w:tcW w:w="5000" w:type="pct"/>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287C04" w14:textId="77777777" w:rsidR="005B2E99" w:rsidRPr="00F4396F" w:rsidRDefault="005B2E99" w:rsidP="00617825">
            <w:pPr>
              <w:rPr>
                <w:rFonts w:eastAsia="Times New Roman" w:cstheme="minorHAnsi"/>
                <w:sz w:val="20"/>
                <w:szCs w:val="20"/>
                <w:lang w:val="fr-BE" w:eastAsia="fr-FR"/>
              </w:rPr>
            </w:pPr>
            <w:r w:rsidRPr="000F67CD">
              <w:rPr>
                <w:rFonts w:eastAsia="Times New Roman" w:cstheme="minorHAnsi"/>
                <w:i/>
                <w:sz w:val="20"/>
                <w:szCs w:val="20"/>
                <w:lang w:val="fr-BE" w:eastAsia="fr-FR"/>
              </w:rPr>
              <w:t>Apr</w:t>
            </w:r>
            <w:r w:rsidRPr="0060774A">
              <w:rPr>
                <w:rFonts w:eastAsia="Times New Roman" w:cstheme="minorHAnsi"/>
                <w:i/>
                <w:sz w:val="20"/>
                <w:szCs w:val="20"/>
                <w:lang w:val="fr-BE" w:eastAsia="fr-FR"/>
              </w:rPr>
              <w:t>è</w:t>
            </w:r>
            <w:r w:rsidRPr="000F67CD">
              <w:rPr>
                <w:rFonts w:eastAsia="Times New Roman" w:cstheme="minorHAnsi"/>
                <w:i/>
                <w:sz w:val="20"/>
                <w:szCs w:val="20"/>
                <w:lang w:val="fr-BE" w:eastAsia="fr-FR"/>
              </w:rPr>
              <w:t xml:space="preserve">s avoir terminé cette section, </w:t>
            </w:r>
            <w:r>
              <w:rPr>
                <w:rFonts w:eastAsia="Times New Roman" w:cstheme="minorHAnsi"/>
                <w:i/>
                <w:sz w:val="20"/>
                <w:szCs w:val="20"/>
                <w:lang w:val="fr-BE" w:eastAsia="fr-FR"/>
              </w:rPr>
              <w:t>continuez</w:t>
            </w:r>
            <w:r w:rsidRPr="000F67CD">
              <w:rPr>
                <w:rFonts w:eastAsia="Times New Roman" w:cstheme="minorHAnsi"/>
                <w:i/>
                <w:sz w:val="20"/>
                <w:szCs w:val="20"/>
                <w:lang w:val="fr-BE" w:eastAsia="fr-FR"/>
              </w:rPr>
              <w:t xml:space="preserve"> </w:t>
            </w:r>
            <w:r w:rsidRPr="00F4396F">
              <w:rPr>
                <w:rFonts w:eastAsia="Times New Roman" w:cstheme="minorHAnsi"/>
                <w:sz w:val="20"/>
                <w:szCs w:val="20"/>
                <w:lang w:val="fr-BE" w:eastAsia="fr-FR"/>
              </w:rPr>
              <w:t>à</w:t>
            </w:r>
            <w:r w:rsidRPr="000F67CD">
              <w:rPr>
                <w:rFonts w:eastAsia="Times New Roman" w:cstheme="minorHAnsi"/>
                <w:i/>
                <w:sz w:val="20"/>
                <w:szCs w:val="20"/>
                <w:lang w:val="fr-BE" w:eastAsia="fr-FR"/>
              </w:rPr>
              <w:t xml:space="preserve"> la</w:t>
            </w:r>
            <w:r>
              <w:rPr>
                <w:rFonts w:eastAsia="Times New Roman" w:cstheme="minorHAnsi"/>
                <w:sz w:val="20"/>
                <w:szCs w:val="20"/>
                <w:lang w:val="fr-BE" w:eastAsia="fr-FR"/>
              </w:rPr>
              <w:t xml:space="preserve"> </w:t>
            </w:r>
            <w:r w:rsidRPr="000F67CD">
              <w:rPr>
                <w:rFonts w:eastAsia="Times New Roman" w:cstheme="minorHAnsi"/>
                <w:b/>
                <w:sz w:val="20"/>
                <w:szCs w:val="20"/>
                <w:lang w:val="fr-BE" w:eastAsia="fr-FR"/>
              </w:rPr>
              <w:t>Section 4</w:t>
            </w:r>
            <w:r>
              <w:rPr>
                <w:rFonts w:eastAsia="Times New Roman" w:cstheme="minorHAnsi"/>
                <w:sz w:val="20"/>
                <w:szCs w:val="20"/>
                <w:lang w:val="fr-BE" w:eastAsia="fr-FR"/>
              </w:rPr>
              <w:t xml:space="preserve"> – </w:t>
            </w:r>
            <w:r w:rsidRPr="00BA2608">
              <w:rPr>
                <w:rFonts w:eastAsia="Times New Roman" w:cstheme="minorHAnsi"/>
                <w:b/>
                <w:sz w:val="20"/>
                <w:szCs w:val="20"/>
                <w:lang w:val="fr-BE" w:eastAsia="fr-FR"/>
              </w:rPr>
              <w:t>Perception de la qualité des soins</w:t>
            </w:r>
          </w:p>
        </w:tc>
      </w:tr>
    </w:tbl>
    <w:p w14:paraId="59C43A89" w14:textId="77777777" w:rsidR="005C77F9" w:rsidRDefault="005C77F9" w:rsidP="005B2E99">
      <w:pPr>
        <w:rPr>
          <w:rFonts w:eastAsia="Times New Roman" w:cstheme="minorHAnsi"/>
          <w:b/>
          <w:bCs/>
          <w:color w:val="000000"/>
          <w:lang w:val="fr-BE" w:eastAsia="fr-FR"/>
        </w:rPr>
      </w:pPr>
    </w:p>
    <w:p w14:paraId="361BDC97" w14:textId="77777777" w:rsidR="005B2E99" w:rsidRDefault="005B2E99" w:rsidP="005B2E99">
      <w:pPr>
        <w:rPr>
          <w:rFonts w:eastAsia="Times New Roman" w:cstheme="minorHAnsi"/>
          <w:b/>
          <w:bCs/>
          <w:color w:val="000000"/>
          <w:sz w:val="28"/>
          <w:szCs w:val="28"/>
          <w:u w:val="single"/>
          <w:lang w:val="fr-BE" w:eastAsia="fr-FR"/>
        </w:rPr>
      </w:pPr>
      <w:r w:rsidRPr="008C6AC1">
        <w:rPr>
          <w:rFonts w:eastAsia="Times New Roman" w:cstheme="minorHAnsi"/>
          <w:b/>
          <w:bCs/>
          <w:color w:val="000000"/>
          <w:sz w:val="28"/>
          <w:szCs w:val="28"/>
          <w:u w:val="single"/>
          <w:lang w:val="fr-BE" w:eastAsia="fr-FR"/>
        </w:rPr>
        <w:t>S</w:t>
      </w:r>
      <w:r>
        <w:rPr>
          <w:rFonts w:eastAsia="Times New Roman" w:cstheme="minorHAnsi"/>
          <w:b/>
          <w:bCs/>
          <w:color w:val="000000"/>
          <w:sz w:val="28"/>
          <w:szCs w:val="28"/>
          <w:u w:val="single"/>
          <w:lang w:val="fr-BE" w:eastAsia="fr-FR"/>
        </w:rPr>
        <w:t>ection 4</w:t>
      </w:r>
      <w:r w:rsidRPr="008C6AC1">
        <w:rPr>
          <w:rFonts w:eastAsia="Times New Roman" w:cstheme="minorHAnsi"/>
          <w:b/>
          <w:bCs/>
          <w:color w:val="000000"/>
          <w:sz w:val="28"/>
          <w:szCs w:val="28"/>
          <w:u w:val="single"/>
          <w:lang w:val="fr-BE" w:eastAsia="fr-FR"/>
        </w:rPr>
        <w:t xml:space="preserve">: </w:t>
      </w:r>
      <w:r w:rsidRPr="00BA2608">
        <w:rPr>
          <w:rFonts w:eastAsia="Times New Roman" w:cstheme="minorHAnsi"/>
          <w:b/>
          <w:bCs/>
          <w:color w:val="000000"/>
          <w:sz w:val="28"/>
          <w:szCs w:val="28"/>
          <w:u w:val="single"/>
          <w:lang w:val="fr-BE" w:eastAsia="fr-FR"/>
        </w:rPr>
        <w:t>Perception de la qualité des soins</w:t>
      </w:r>
    </w:p>
    <w:p w14:paraId="65EA65F1" w14:textId="77777777" w:rsidR="005B2E99" w:rsidRDefault="005B2E99" w:rsidP="005B2E99">
      <w:pPr>
        <w:rPr>
          <w:rFonts w:eastAsia="Times New Roman" w:cstheme="minorHAnsi"/>
          <w:bCs/>
          <w:i/>
          <w:color w:val="000000"/>
          <w:lang w:val="fr-BE" w:eastAsia="fr-FR"/>
        </w:rPr>
      </w:pPr>
      <w:r>
        <w:rPr>
          <w:rFonts w:eastAsia="Times New Roman" w:cstheme="minorHAnsi"/>
          <w:bCs/>
          <w:i/>
          <w:color w:val="000000"/>
          <w:lang w:val="fr-BE" w:eastAsia="fr-FR"/>
        </w:rPr>
        <w:t>Lisez</w:t>
      </w:r>
      <w:r w:rsidRPr="00717E55">
        <w:rPr>
          <w:rFonts w:eastAsia="Times New Roman" w:cstheme="minorHAnsi"/>
          <w:bCs/>
          <w:i/>
          <w:color w:val="000000"/>
          <w:lang w:val="fr-BE" w:eastAsia="fr-FR"/>
        </w:rPr>
        <w:t xml:space="preserve"> l’</w:t>
      </w:r>
      <w:r>
        <w:rPr>
          <w:rFonts w:eastAsia="Times New Roman" w:cstheme="minorHAnsi"/>
          <w:bCs/>
          <w:i/>
          <w:color w:val="000000"/>
          <w:lang w:val="fr-BE" w:eastAsia="fr-FR"/>
        </w:rPr>
        <w:t>affirmation au</w:t>
      </w:r>
      <w:r w:rsidRPr="00717E55">
        <w:rPr>
          <w:rFonts w:eastAsia="Times New Roman" w:cstheme="minorHAnsi"/>
          <w:bCs/>
          <w:i/>
          <w:color w:val="000000"/>
          <w:lang w:val="fr-BE" w:eastAsia="fr-FR"/>
        </w:rPr>
        <w:t xml:space="preserve"> répondant sans l'interpréter et le laisser répondre. Relisez si nécessaire.</w:t>
      </w:r>
      <w:r>
        <w:rPr>
          <w:rFonts w:eastAsia="Times New Roman" w:cstheme="minorHAnsi"/>
          <w:bCs/>
          <w:i/>
          <w:color w:val="000000"/>
          <w:lang w:val="fr-BE" w:eastAsia="fr-FR"/>
        </w:rPr>
        <w:t xml:space="preserve"> Dites au</w:t>
      </w:r>
      <w:r w:rsidRPr="0054623D">
        <w:rPr>
          <w:rFonts w:eastAsia="Times New Roman" w:cstheme="minorHAnsi"/>
          <w:bCs/>
          <w:i/>
          <w:color w:val="000000"/>
          <w:lang w:val="fr-BE" w:eastAsia="fr-FR"/>
        </w:rPr>
        <w:t xml:space="preserve"> </w:t>
      </w:r>
      <w:r w:rsidRPr="00717E55">
        <w:rPr>
          <w:rFonts w:eastAsia="Times New Roman" w:cstheme="minorHAnsi"/>
          <w:bCs/>
          <w:i/>
          <w:color w:val="000000"/>
          <w:lang w:val="fr-BE" w:eastAsia="fr-FR"/>
        </w:rPr>
        <w:t>répondant</w:t>
      </w:r>
      <w:r w:rsidRPr="0054623D">
        <w:rPr>
          <w:rFonts w:eastAsia="Times New Roman" w:cstheme="minorHAnsi"/>
          <w:bCs/>
          <w:i/>
          <w:color w:val="000000"/>
          <w:lang w:val="fr-BE" w:eastAsia="fr-FR"/>
        </w:rPr>
        <w:t xml:space="preserve">: « Je vais vous lire une série </w:t>
      </w:r>
      <w:r>
        <w:rPr>
          <w:rFonts w:eastAsia="Times New Roman" w:cstheme="minorHAnsi"/>
          <w:bCs/>
          <w:i/>
          <w:color w:val="000000"/>
          <w:lang w:val="fr-BE" w:eastAsia="fr-FR"/>
        </w:rPr>
        <w:t>d’affirmations</w:t>
      </w:r>
      <w:r w:rsidRPr="0054623D">
        <w:rPr>
          <w:rFonts w:eastAsia="Times New Roman" w:cstheme="minorHAnsi"/>
          <w:bCs/>
          <w:i/>
          <w:color w:val="000000"/>
          <w:lang w:val="fr-BE" w:eastAsia="fr-FR"/>
        </w:rPr>
        <w:t xml:space="preserve">. Pour </w:t>
      </w:r>
      <w:r>
        <w:rPr>
          <w:rFonts w:eastAsia="Times New Roman" w:cstheme="minorHAnsi"/>
          <w:bCs/>
          <w:i/>
          <w:color w:val="000000"/>
          <w:lang w:val="fr-BE" w:eastAsia="fr-FR"/>
        </w:rPr>
        <w:t>chacune d’elle</w:t>
      </w:r>
      <w:r w:rsidRPr="0054623D">
        <w:rPr>
          <w:rFonts w:eastAsia="Times New Roman" w:cstheme="minorHAnsi"/>
          <w:bCs/>
          <w:i/>
          <w:color w:val="000000"/>
          <w:lang w:val="fr-BE" w:eastAsia="fr-FR"/>
        </w:rPr>
        <w:t xml:space="preserve">, dites-moi si vous êtes </w:t>
      </w:r>
      <w:r>
        <w:rPr>
          <w:rFonts w:eastAsia="Times New Roman" w:cstheme="minorHAnsi"/>
          <w:bCs/>
          <w:i/>
          <w:color w:val="000000"/>
          <w:lang w:val="fr-BE" w:eastAsia="fr-FR"/>
        </w:rPr>
        <w:t>t</w:t>
      </w:r>
      <w:r w:rsidRPr="0054623D">
        <w:rPr>
          <w:rFonts w:eastAsia="Times New Roman" w:cstheme="minorHAnsi"/>
          <w:bCs/>
          <w:i/>
          <w:color w:val="000000"/>
          <w:lang w:val="fr-BE" w:eastAsia="fr-FR"/>
        </w:rPr>
        <w:t xml:space="preserve">out à fait d’accord, </w:t>
      </w:r>
      <w:r>
        <w:rPr>
          <w:rFonts w:eastAsia="Times New Roman" w:cstheme="minorHAnsi"/>
          <w:bCs/>
          <w:i/>
          <w:color w:val="000000"/>
          <w:lang w:val="fr-BE" w:eastAsia="fr-FR"/>
        </w:rPr>
        <w:t>d</w:t>
      </w:r>
      <w:r w:rsidRPr="0054623D">
        <w:rPr>
          <w:rFonts w:eastAsia="Times New Roman" w:cstheme="minorHAnsi"/>
          <w:bCs/>
          <w:i/>
          <w:color w:val="000000"/>
          <w:lang w:val="fr-BE" w:eastAsia="fr-FR"/>
        </w:rPr>
        <w:t xml:space="preserve">’accord, </w:t>
      </w:r>
      <w:r>
        <w:rPr>
          <w:rFonts w:eastAsia="Times New Roman" w:cstheme="minorHAnsi"/>
          <w:bCs/>
          <w:i/>
          <w:color w:val="000000"/>
          <w:lang w:val="fr-BE" w:eastAsia="fr-FR"/>
        </w:rPr>
        <w:t>n</w:t>
      </w:r>
      <w:r w:rsidRPr="0054623D">
        <w:rPr>
          <w:rFonts w:eastAsia="Times New Roman" w:cstheme="minorHAnsi"/>
          <w:bCs/>
          <w:i/>
          <w:color w:val="000000"/>
          <w:lang w:val="fr-BE" w:eastAsia="fr-FR"/>
        </w:rPr>
        <w:t xml:space="preserve">eutre, </w:t>
      </w:r>
      <w:r>
        <w:rPr>
          <w:rFonts w:eastAsia="Times New Roman" w:cstheme="minorHAnsi"/>
          <w:bCs/>
          <w:i/>
          <w:color w:val="000000"/>
          <w:lang w:val="fr-BE" w:eastAsia="fr-FR"/>
        </w:rPr>
        <w:t>p</w:t>
      </w:r>
      <w:r w:rsidRPr="0054623D">
        <w:rPr>
          <w:rFonts w:eastAsia="Times New Roman" w:cstheme="minorHAnsi"/>
          <w:bCs/>
          <w:i/>
          <w:color w:val="000000"/>
          <w:lang w:val="fr-BE" w:eastAsia="fr-FR"/>
        </w:rPr>
        <w:t xml:space="preserve">as d’accord, </w:t>
      </w:r>
      <w:r>
        <w:rPr>
          <w:rFonts w:eastAsia="Times New Roman" w:cstheme="minorHAnsi"/>
          <w:bCs/>
          <w:i/>
          <w:color w:val="000000"/>
          <w:lang w:val="fr-BE" w:eastAsia="fr-FR"/>
        </w:rPr>
        <w:t>p</w:t>
      </w:r>
      <w:r w:rsidRPr="0054623D">
        <w:rPr>
          <w:rFonts w:eastAsia="Times New Roman" w:cstheme="minorHAnsi"/>
          <w:bCs/>
          <w:i/>
          <w:color w:val="000000"/>
          <w:lang w:val="fr-BE" w:eastAsia="fr-FR"/>
        </w:rPr>
        <w:t>as du tout d’accord</w:t>
      </w:r>
      <w:r>
        <w:rPr>
          <w:rFonts w:eastAsia="Times New Roman" w:cstheme="minorHAnsi"/>
          <w:bCs/>
          <w:i/>
          <w:color w:val="000000"/>
          <w:lang w:val="fr-BE" w:eastAsia="fr-FR"/>
        </w:rPr>
        <w:t>.</w:t>
      </w:r>
    </w:p>
    <w:tbl>
      <w:tblPr>
        <w:tblStyle w:val="Grilledutableau"/>
        <w:tblW w:w="9231" w:type="dxa"/>
        <w:tblLayout w:type="fixed"/>
        <w:tblLook w:val="04A0" w:firstRow="1" w:lastRow="0" w:firstColumn="1" w:lastColumn="0" w:noHBand="0" w:noVBand="1"/>
      </w:tblPr>
      <w:tblGrid>
        <w:gridCol w:w="614"/>
        <w:gridCol w:w="3520"/>
        <w:gridCol w:w="1171"/>
        <w:gridCol w:w="900"/>
        <w:gridCol w:w="874"/>
        <w:gridCol w:w="927"/>
        <w:gridCol w:w="1225"/>
      </w:tblGrid>
      <w:tr w:rsidR="005B2E99" w:rsidRPr="007337E1" w14:paraId="40FE3A33" w14:textId="77777777" w:rsidTr="00617825">
        <w:trPr>
          <w:trHeight w:val="517"/>
        </w:trPr>
        <w:tc>
          <w:tcPr>
            <w:tcW w:w="4134" w:type="dxa"/>
            <w:gridSpan w:val="2"/>
            <w:vMerge w:val="restart"/>
          </w:tcPr>
          <w:p w14:paraId="6C55CDA0" w14:textId="7F7A3AC9" w:rsidR="005B2E99" w:rsidRPr="007337E1" w:rsidRDefault="005B2E99" w:rsidP="00617825">
            <w:pPr>
              <w:rPr>
                <w:rFonts w:eastAsia="Times New Roman" w:cstheme="minorHAnsi"/>
                <w:b/>
                <w:bCs/>
                <w:color w:val="000000"/>
                <w:sz w:val="20"/>
                <w:szCs w:val="20"/>
                <w:lang w:val="fr-BE" w:eastAsia="fr-FR"/>
              </w:rPr>
            </w:pPr>
            <w:r w:rsidRPr="007337E1">
              <w:rPr>
                <w:rFonts w:eastAsia="Times New Roman" w:cstheme="minorHAnsi"/>
                <w:b/>
                <w:bCs/>
                <w:color w:val="000000"/>
                <w:sz w:val="20"/>
                <w:szCs w:val="20"/>
                <w:lang w:val="fr-BE" w:eastAsia="fr-FR"/>
              </w:rPr>
              <w:t xml:space="preserve">Affirmations organisées selon </w:t>
            </w:r>
            <w:r w:rsidR="005C77F9" w:rsidRPr="007337E1">
              <w:rPr>
                <w:rFonts w:eastAsia="Times New Roman" w:cstheme="minorHAnsi"/>
                <w:b/>
                <w:bCs/>
                <w:color w:val="000000"/>
                <w:sz w:val="20"/>
                <w:szCs w:val="20"/>
                <w:lang w:val="fr-BE" w:eastAsia="fr-FR"/>
              </w:rPr>
              <w:t>les dimensions</w:t>
            </w:r>
            <w:r w:rsidRPr="007337E1">
              <w:rPr>
                <w:rFonts w:eastAsia="Times New Roman" w:cstheme="minorHAnsi"/>
                <w:b/>
                <w:bCs/>
                <w:color w:val="000000"/>
                <w:sz w:val="20"/>
                <w:szCs w:val="20"/>
                <w:lang w:val="fr-BE" w:eastAsia="fr-FR"/>
              </w:rPr>
              <w:t xml:space="preserve"> de la qualité</w:t>
            </w:r>
          </w:p>
        </w:tc>
        <w:tc>
          <w:tcPr>
            <w:tcW w:w="5097" w:type="dxa"/>
            <w:gridSpan w:val="5"/>
          </w:tcPr>
          <w:p w14:paraId="32BE75BA" w14:textId="77777777" w:rsidR="005B2E99" w:rsidRPr="007337E1" w:rsidRDefault="005B2E99" w:rsidP="00617825">
            <w:pPr>
              <w:rPr>
                <w:rFonts w:eastAsia="Times New Roman" w:cstheme="minorHAnsi"/>
                <w:b/>
                <w:bCs/>
                <w:color w:val="000000"/>
                <w:sz w:val="20"/>
                <w:szCs w:val="20"/>
                <w:lang w:val="fr-BE" w:eastAsia="fr-FR"/>
              </w:rPr>
            </w:pPr>
            <w:r w:rsidRPr="007337E1">
              <w:rPr>
                <w:rFonts w:eastAsia="Times New Roman" w:cstheme="minorHAnsi"/>
                <w:b/>
                <w:bCs/>
                <w:color w:val="000000"/>
                <w:sz w:val="20"/>
                <w:szCs w:val="20"/>
                <w:lang w:val="fr-BE" w:eastAsia="fr-FR"/>
              </w:rPr>
              <w:t>Réponse en fonction de l’échelle de Likert</w:t>
            </w:r>
          </w:p>
          <w:p w14:paraId="4FB72B20" w14:textId="77777777" w:rsidR="005B2E99" w:rsidRPr="007337E1" w:rsidRDefault="005B2E99" w:rsidP="00617825">
            <w:pPr>
              <w:rPr>
                <w:rFonts w:eastAsia="Times New Roman" w:cstheme="minorHAnsi"/>
                <w:bCs/>
                <w:i/>
                <w:color w:val="000000"/>
                <w:sz w:val="20"/>
                <w:szCs w:val="20"/>
                <w:lang w:val="fr-BE" w:eastAsia="fr-FR"/>
              </w:rPr>
            </w:pPr>
            <w:r w:rsidRPr="007337E1">
              <w:rPr>
                <w:rFonts w:eastAsia="Times New Roman" w:cstheme="minorHAnsi"/>
                <w:bCs/>
                <w:i/>
                <w:color w:val="000000"/>
                <w:sz w:val="20"/>
                <w:szCs w:val="20"/>
                <w:lang w:val="fr-BE" w:eastAsia="fr-FR"/>
              </w:rPr>
              <w:t>(Cochez la case qui correspond à la réponse du participant</w:t>
            </w:r>
          </w:p>
        </w:tc>
      </w:tr>
      <w:tr w:rsidR="005B2E99" w:rsidRPr="00D54997" w14:paraId="369BB3CC" w14:textId="77777777" w:rsidTr="00617825">
        <w:tc>
          <w:tcPr>
            <w:tcW w:w="4134" w:type="dxa"/>
            <w:gridSpan w:val="2"/>
            <w:vMerge/>
          </w:tcPr>
          <w:p w14:paraId="740B8C9E" w14:textId="77777777" w:rsidR="005B2E99" w:rsidRPr="00D54997" w:rsidRDefault="005B2E99" w:rsidP="00617825">
            <w:pPr>
              <w:rPr>
                <w:rFonts w:eastAsia="Times New Roman" w:cstheme="minorHAnsi"/>
                <w:bCs/>
                <w:color w:val="000000"/>
                <w:sz w:val="20"/>
                <w:szCs w:val="20"/>
                <w:lang w:val="fr-BE" w:eastAsia="fr-FR"/>
              </w:rPr>
            </w:pPr>
          </w:p>
        </w:tc>
        <w:tc>
          <w:tcPr>
            <w:tcW w:w="1171" w:type="dxa"/>
          </w:tcPr>
          <w:p w14:paraId="7A1E7E49" w14:textId="77777777" w:rsidR="005B2E99" w:rsidRPr="0015008C" w:rsidRDefault="005B2E99" w:rsidP="00617825">
            <w:pPr>
              <w:jc w:val="center"/>
              <w:rPr>
                <w:rFonts w:eastAsia="Times New Roman" w:cstheme="minorHAnsi"/>
                <w:b/>
                <w:bCs/>
                <w:color w:val="000000"/>
                <w:sz w:val="20"/>
                <w:szCs w:val="20"/>
                <w:lang w:val="fr-BE" w:eastAsia="fr-FR"/>
              </w:rPr>
            </w:pPr>
            <w:r>
              <w:rPr>
                <w:rFonts w:eastAsia="Times New Roman" w:cstheme="minorHAnsi"/>
                <w:b/>
                <w:bCs/>
                <w:color w:val="000000"/>
                <w:sz w:val="20"/>
                <w:szCs w:val="20"/>
                <w:lang w:val="fr-BE" w:eastAsia="fr-FR"/>
              </w:rPr>
              <w:t xml:space="preserve">Tout </w:t>
            </w:r>
            <w:r w:rsidRPr="00717E55">
              <w:rPr>
                <w:rFonts w:eastAsia="Times New Roman" w:cstheme="minorHAnsi"/>
                <w:b/>
                <w:bCs/>
                <w:color w:val="000000"/>
                <w:sz w:val="20"/>
                <w:szCs w:val="20"/>
                <w:lang w:val="fr-BE" w:eastAsia="fr-FR"/>
              </w:rPr>
              <w:t xml:space="preserve">à </w:t>
            </w:r>
            <w:r>
              <w:rPr>
                <w:rFonts w:eastAsia="Times New Roman" w:cstheme="minorHAnsi"/>
                <w:b/>
                <w:bCs/>
                <w:color w:val="000000"/>
                <w:sz w:val="20"/>
                <w:szCs w:val="20"/>
                <w:lang w:val="fr-BE" w:eastAsia="fr-FR"/>
              </w:rPr>
              <w:t>fait d</w:t>
            </w:r>
            <w:r w:rsidRPr="0015008C">
              <w:rPr>
                <w:rFonts w:eastAsia="Times New Roman" w:cstheme="minorHAnsi"/>
                <w:b/>
                <w:bCs/>
                <w:color w:val="000000"/>
                <w:sz w:val="20"/>
                <w:szCs w:val="20"/>
                <w:lang w:val="fr-BE" w:eastAsia="fr-FR"/>
              </w:rPr>
              <w:t>’accord</w:t>
            </w:r>
          </w:p>
        </w:tc>
        <w:tc>
          <w:tcPr>
            <w:tcW w:w="900" w:type="dxa"/>
          </w:tcPr>
          <w:p w14:paraId="7EDF9E24" w14:textId="77777777" w:rsidR="005B2E99" w:rsidRPr="0015008C" w:rsidRDefault="005B2E99" w:rsidP="00617825">
            <w:pPr>
              <w:jc w:val="center"/>
              <w:rPr>
                <w:rFonts w:eastAsia="Times New Roman" w:cstheme="minorHAnsi"/>
                <w:b/>
                <w:bCs/>
                <w:color w:val="000000"/>
                <w:sz w:val="20"/>
                <w:szCs w:val="20"/>
                <w:lang w:val="fr-BE" w:eastAsia="fr-FR"/>
              </w:rPr>
            </w:pPr>
            <w:r>
              <w:rPr>
                <w:rFonts w:eastAsia="Times New Roman" w:cstheme="minorHAnsi"/>
                <w:b/>
                <w:bCs/>
                <w:color w:val="000000"/>
                <w:sz w:val="20"/>
                <w:szCs w:val="20"/>
                <w:lang w:val="fr-BE" w:eastAsia="fr-FR"/>
              </w:rPr>
              <w:t>D</w:t>
            </w:r>
            <w:r w:rsidRPr="0015008C">
              <w:rPr>
                <w:rFonts w:eastAsia="Times New Roman" w:cstheme="minorHAnsi"/>
                <w:b/>
                <w:bCs/>
                <w:color w:val="000000"/>
                <w:sz w:val="20"/>
                <w:szCs w:val="20"/>
                <w:lang w:val="fr-BE" w:eastAsia="fr-FR"/>
              </w:rPr>
              <w:t>’accord</w:t>
            </w:r>
          </w:p>
        </w:tc>
        <w:tc>
          <w:tcPr>
            <w:tcW w:w="874" w:type="dxa"/>
          </w:tcPr>
          <w:p w14:paraId="63C2D35F" w14:textId="77777777" w:rsidR="005B2E99" w:rsidRPr="0015008C" w:rsidRDefault="005B2E99" w:rsidP="00617825">
            <w:pPr>
              <w:jc w:val="center"/>
              <w:rPr>
                <w:rFonts w:eastAsia="Times New Roman" w:cstheme="minorHAnsi"/>
                <w:b/>
                <w:bCs/>
                <w:color w:val="000000"/>
                <w:sz w:val="20"/>
                <w:szCs w:val="20"/>
                <w:lang w:val="fr-BE" w:eastAsia="fr-FR"/>
              </w:rPr>
            </w:pPr>
            <w:r w:rsidRPr="0015008C">
              <w:rPr>
                <w:rFonts w:eastAsia="Times New Roman" w:cstheme="minorHAnsi"/>
                <w:b/>
                <w:bCs/>
                <w:color w:val="000000"/>
                <w:sz w:val="20"/>
                <w:szCs w:val="20"/>
                <w:lang w:val="fr-BE" w:eastAsia="fr-FR"/>
              </w:rPr>
              <w:t>Neutre</w:t>
            </w:r>
          </w:p>
        </w:tc>
        <w:tc>
          <w:tcPr>
            <w:tcW w:w="927" w:type="dxa"/>
          </w:tcPr>
          <w:p w14:paraId="4433CCF0" w14:textId="77777777" w:rsidR="005B2E99" w:rsidRPr="0015008C" w:rsidRDefault="005B2E99" w:rsidP="00617825">
            <w:pPr>
              <w:jc w:val="center"/>
              <w:rPr>
                <w:rFonts w:eastAsia="Times New Roman" w:cstheme="minorHAnsi"/>
                <w:b/>
                <w:bCs/>
                <w:color w:val="000000"/>
                <w:sz w:val="20"/>
                <w:szCs w:val="20"/>
                <w:lang w:val="fr-BE" w:eastAsia="fr-FR"/>
              </w:rPr>
            </w:pPr>
            <w:r>
              <w:rPr>
                <w:rFonts w:eastAsia="Times New Roman" w:cstheme="minorHAnsi"/>
                <w:b/>
                <w:bCs/>
                <w:color w:val="000000"/>
                <w:sz w:val="20"/>
                <w:szCs w:val="20"/>
                <w:lang w:val="fr-BE" w:eastAsia="fr-FR"/>
              </w:rPr>
              <w:t>Pas d</w:t>
            </w:r>
            <w:r w:rsidRPr="0015008C">
              <w:rPr>
                <w:rFonts w:eastAsia="Times New Roman" w:cstheme="minorHAnsi"/>
                <w:b/>
                <w:bCs/>
                <w:color w:val="000000"/>
                <w:sz w:val="20"/>
                <w:szCs w:val="20"/>
                <w:lang w:val="fr-BE" w:eastAsia="fr-FR"/>
              </w:rPr>
              <w:t>’accord</w:t>
            </w:r>
          </w:p>
        </w:tc>
        <w:tc>
          <w:tcPr>
            <w:tcW w:w="1225" w:type="dxa"/>
          </w:tcPr>
          <w:p w14:paraId="1249DC78" w14:textId="77777777" w:rsidR="005B2E99" w:rsidRPr="0015008C" w:rsidRDefault="005B2E99" w:rsidP="00617825">
            <w:pPr>
              <w:jc w:val="center"/>
              <w:rPr>
                <w:rFonts w:eastAsia="Times New Roman" w:cstheme="minorHAnsi"/>
                <w:b/>
                <w:bCs/>
                <w:color w:val="000000"/>
                <w:sz w:val="20"/>
                <w:szCs w:val="20"/>
                <w:lang w:val="fr-BE" w:eastAsia="fr-FR"/>
              </w:rPr>
            </w:pPr>
            <w:r>
              <w:rPr>
                <w:rFonts w:eastAsia="Times New Roman" w:cstheme="minorHAnsi"/>
                <w:b/>
                <w:bCs/>
                <w:color w:val="000000"/>
                <w:sz w:val="20"/>
                <w:szCs w:val="20"/>
                <w:lang w:val="fr-BE" w:eastAsia="fr-FR"/>
              </w:rPr>
              <w:t>Pas</w:t>
            </w:r>
            <w:r w:rsidRPr="0015008C">
              <w:rPr>
                <w:rFonts w:eastAsia="Times New Roman" w:cstheme="minorHAnsi"/>
                <w:b/>
                <w:bCs/>
                <w:color w:val="000000"/>
                <w:sz w:val="20"/>
                <w:szCs w:val="20"/>
                <w:lang w:val="fr-BE" w:eastAsia="fr-FR"/>
              </w:rPr>
              <w:t xml:space="preserve"> </w:t>
            </w:r>
            <w:r>
              <w:rPr>
                <w:rFonts w:eastAsia="Times New Roman" w:cstheme="minorHAnsi"/>
                <w:b/>
                <w:bCs/>
                <w:color w:val="000000"/>
                <w:sz w:val="20"/>
                <w:szCs w:val="20"/>
                <w:lang w:val="fr-BE" w:eastAsia="fr-FR"/>
              </w:rPr>
              <w:t xml:space="preserve">du tout </w:t>
            </w:r>
            <w:r w:rsidRPr="0015008C">
              <w:rPr>
                <w:rFonts w:eastAsia="Times New Roman" w:cstheme="minorHAnsi"/>
                <w:b/>
                <w:bCs/>
                <w:color w:val="000000"/>
                <w:sz w:val="20"/>
                <w:szCs w:val="20"/>
                <w:lang w:val="fr-BE" w:eastAsia="fr-FR"/>
              </w:rPr>
              <w:t>d’accord</w:t>
            </w:r>
            <w:r>
              <w:rPr>
                <w:rFonts w:eastAsia="Times New Roman" w:cstheme="minorHAnsi"/>
                <w:b/>
                <w:bCs/>
                <w:color w:val="000000"/>
                <w:sz w:val="20"/>
                <w:szCs w:val="20"/>
                <w:lang w:val="fr-BE" w:eastAsia="fr-FR"/>
              </w:rPr>
              <w:t xml:space="preserve"> </w:t>
            </w:r>
          </w:p>
        </w:tc>
      </w:tr>
      <w:tr w:rsidR="005B2E99" w:rsidRPr="00D54997" w14:paraId="4AB017ED" w14:textId="77777777" w:rsidTr="00617825">
        <w:trPr>
          <w:trHeight w:val="139"/>
        </w:trPr>
        <w:tc>
          <w:tcPr>
            <w:tcW w:w="9231" w:type="dxa"/>
            <w:gridSpan w:val="7"/>
          </w:tcPr>
          <w:p w14:paraId="0E4D6889" w14:textId="77777777" w:rsidR="005B2E99" w:rsidRPr="007337E1" w:rsidRDefault="005B2E99" w:rsidP="00617825">
            <w:pPr>
              <w:rPr>
                <w:rFonts w:eastAsia="Times New Roman" w:cstheme="minorHAnsi"/>
                <w:b/>
                <w:bCs/>
                <w:color w:val="000000"/>
                <w:sz w:val="20"/>
                <w:szCs w:val="20"/>
                <w:lang w:val="fr-BE" w:eastAsia="fr-FR"/>
              </w:rPr>
            </w:pPr>
            <w:r>
              <w:rPr>
                <w:rFonts w:eastAsia="Times New Roman" w:cstheme="minorHAnsi"/>
                <w:b/>
                <w:bCs/>
                <w:color w:val="000000"/>
                <w:sz w:val="20"/>
                <w:szCs w:val="20"/>
                <w:lang w:val="fr-BE" w:eastAsia="fr-FR"/>
              </w:rPr>
              <w:t>Pratique et comportement</w:t>
            </w:r>
            <w:r w:rsidRPr="007337E1">
              <w:rPr>
                <w:rFonts w:eastAsia="Times New Roman" w:cstheme="minorHAnsi"/>
                <w:b/>
                <w:bCs/>
                <w:color w:val="000000"/>
                <w:sz w:val="20"/>
                <w:szCs w:val="20"/>
                <w:lang w:val="fr-BE" w:eastAsia="fr-FR"/>
              </w:rPr>
              <w:t xml:space="preserve"> du personnel de santé</w:t>
            </w:r>
          </w:p>
        </w:tc>
      </w:tr>
      <w:tr w:rsidR="005B2E99" w:rsidRPr="00D54997" w14:paraId="74FC92A4" w14:textId="77777777" w:rsidTr="00617825">
        <w:tc>
          <w:tcPr>
            <w:tcW w:w="614" w:type="dxa"/>
          </w:tcPr>
          <w:p w14:paraId="6092B5DD"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401</w:t>
            </w:r>
          </w:p>
        </w:tc>
        <w:tc>
          <w:tcPr>
            <w:tcW w:w="3520" w:type="dxa"/>
          </w:tcPr>
          <w:p w14:paraId="7757C629" w14:textId="77777777" w:rsidR="005B2E99" w:rsidRPr="00D54997" w:rsidRDefault="005B2E99" w:rsidP="00617825">
            <w:pPr>
              <w:rPr>
                <w:rFonts w:eastAsia="Times New Roman" w:cstheme="minorHAnsi"/>
                <w:bCs/>
                <w:color w:val="000000"/>
                <w:sz w:val="20"/>
                <w:szCs w:val="20"/>
                <w:lang w:val="fr-BE" w:eastAsia="fr-FR"/>
              </w:rPr>
            </w:pPr>
            <w:r w:rsidRPr="007337E1">
              <w:rPr>
                <w:rFonts w:eastAsia="Times New Roman" w:cstheme="minorHAnsi"/>
                <w:bCs/>
                <w:color w:val="000000"/>
                <w:sz w:val="20"/>
                <w:szCs w:val="20"/>
                <w:lang w:val="fr-BE" w:eastAsia="fr-FR"/>
              </w:rPr>
              <w:t>L'agent de santé fait p</w:t>
            </w:r>
            <w:r>
              <w:rPr>
                <w:rFonts w:eastAsia="Times New Roman" w:cstheme="minorHAnsi"/>
                <w:bCs/>
                <w:color w:val="000000"/>
                <w:sz w:val="20"/>
                <w:szCs w:val="20"/>
                <w:lang w:val="fr-BE" w:eastAsia="fr-FR"/>
              </w:rPr>
              <w:t>reuve de compassion et soutien les</w:t>
            </w:r>
            <w:r w:rsidRPr="007337E1">
              <w:rPr>
                <w:rFonts w:eastAsia="Times New Roman" w:cstheme="minorHAnsi"/>
                <w:bCs/>
                <w:color w:val="000000"/>
                <w:sz w:val="20"/>
                <w:szCs w:val="20"/>
                <w:lang w:val="fr-BE" w:eastAsia="fr-FR"/>
              </w:rPr>
              <w:t xml:space="preserve"> patients</w:t>
            </w:r>
          </w:p>
        </w:tc>
        <w:tc>
          <w:tcPr>
            <w:tcW w:w="1171" w:type="dxa"/>
          </w:tcPr>
          <w:p w14:paraId="7D59FBCA"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001D7FFA"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06C35C96"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0FC393E7"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5D0DC99E"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2BB23F5E" w14:textId="77777777" w:rsidTr="00617825">
        <w:tc>
          <w:tcPr>
            <w:tcW w:w="614" w:type="dxa"/>
          </w:tcPr>
          <w:p w14:paraId="189296D1"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403</w:t>
            </w:r>
          </w:p>
        </w:tc>
        <w:tc>
          <w:tcPr>
            <w:tcW w:w="3520" w:type="dxa"/>
          </w:tcPr>
          <w:p w14:paraId="4AB07F81" w14:textId="77777777" w:rsidR="005B2E99" w:rsidRPr="00D54997" w:rsidRDefault="005B2E99" w:rsidP="00617825">
            <w:pPr>
              <w:rPr>
                <w:rFonts w:eastAsia="Times New Roman" w:cstheme="minorHAnsi"/>
                <w:bCs/>
                <w:color w:val="000000"/>
                <w:sz w:val="20"/>
                <w:szCs w:val="20"/>
                <w:lang w:val="fr-BE" w:eastAsia="fr-FR"/>
              </w:rPr>
            </w:pPr>
            <w:r w:rsidRPr="007337E1">
              <w:rPr>
                <w:rFonts w:eastAsia="Times New Roman" w:cstheme="minorHAnsi"/>
                <w:bCs/>
                <w:color w:val="000000"/>
                <w:sz w:val="20"/>
                <w:szCs w:val="20"/>
                <w:lang w:val="fr-BE" w:eastAsia="fr-FR"/>
              </w:rPr>
              <w:t>L'agent de santé fait preuve de respect envers les patients</w:t>
            </w:r>
          </w:p>
        </w:tc>
        <w:tc>
          <w:tcPr>
            <w:tcW w:w="1171" w:type="dxa"/>
          </w:tcPr>
          <w:p w14:paraId="70185ED0"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71FA416D"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28ACFA25"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0F05278C"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53CAF1FC"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65FF5B32" w14:textId="77777777" w:rsidTr="00617825">
        <w:tc>
          <w:tcPr>
            <w:tcW w:w="614" w:type="dxa"/>
          </w:tcPr>
          <w:p w14:paraId="7035C56C"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404</w:t>
            </w:r>
          </w:p>
        </w:tc>
        <w:tc>
          <w:tcPr>
            <w:tcW w:w="3520" w:type="dxa"/>
          </w:tcPr>
          <w:p w14:paraId="59E3BCFD" w14:textId="77777777" w:rsidR="005B2E99" w:rsidRPr="00D54997" w:rsidRDefault="005B2E99" w:rsidP="00617825">
            <w:pPr>
              <w:rPr>
                <w:rFonts w:eastAsia="Times New Roman" w:cstheme="minorHAnsi"/>
                <w:bCs/>
                <w:color w:val="000000"/>
                <w:sz w:val="20"/>
                <w:szCs w:val="20"/>
                <w:lang w:val="fr-BE" w:eastAsia="fr-FR"/>
              </w:rPr>
            </w:pPr>
            <w:r w:rsidRPr="007337E1">
              <w:rPr>
                <w:rFonts w:eastAsia="Times New Roman" w:cstheme="minorHAnsi"/>
                <w:bCs/>
                <w:color w:val="000000"/>
                <w:sz w:val="20"/>
                <w:szCs w:val="20"/>
                <w:lang w:val="fr-BE" w:eastAsia="fr-FR"/>
              </w:rPr>
              <w:t>L'agent de santé reçoit bien les patients</w:t>
            </w:r>
          </w:p>
        </w:tc>
        <w:tc>
          <w:tcPr>
            <w:tcW w:w="1171" w:type="dxa"/>
          </w:tcPr>
          <w:p w14:paraId="10D62063"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01A52DB7"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38D77E5A"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3E17175E"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16E839D5"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12A04049" w14:textId="77777777" w:rsidTr="00617825">
        <w:tc>
          <w:tcPr>
            <w:tcW w:w="614" w:type="dxa"/>
          </w:tcPr>
          <w:p w14:paraId="105A7D8F"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405</w:t>
            </w:r>
          </w:p>
        </w:tc>
        <w:tc>
          <w:tcPr>
            <w:tcW w:w="3520" w:type="dxa"/>
          </w:tcPr>
          <w:p w14:paraId="7A8F9C1B" w14:textId="77777777" w:rsidR="005B2E99" w:rsidRPr="00D54997" w:rsidRDefault="005B2E99" w:rsidP="00617825">
            <w:pPr>
              <w:rPr>
                <w:rFonts w:eastAsia="Times New Roman" w:cstheme="minorHAnsi"/>
                <w:bCs/>
                <w:color w:val="000000"/>
                <w:sz w:val="20"/>
                <w:szCs w:val="20"/>
                <w:lang w:val="fr-BE" w:eastAsia="fr-FR"/>
              </w:rPr>
            </w:pPr>
            <w:r w:rsidRPr="007337E1">
              <w:rPr>
                <w:rFonts w:eastAsia="Times New Roman" w:cstheme="minorHAnsi"/>
                <w:bCs/>
                <w:color w:val="000000"/>
                <w:sz w:val="20"/>
                <w:szCs w:val="20"/>
                <w:lang w:val="fr-BE" w:eastAsia="fr-FR"/>
              </w:rPr>
              <w:t>L'agent de santé</w:t>
            </w:r>
            <w:r>
              <w:rPr>
                <w:rFonts w:eastAsia="Times New Roman" w:cstheme="minorHAnsi"/>
                <w:bCs/>
                <w:color w:val="000000"/>
                <w:sz w:val="20"/>
                <w:szCs w:val="20"/>
                <w:lang w:val="fr-BE" w:eastAsia="fr-FR"/>
              </w:rPr>
              <w:t xml:space="preserve"> est honnête</w:t>
            </w:r>
          </w:p>
        </w:tc>
        <w:tc>
          <w:tcPr>
            <w:tcW w:w="1171" w:type="dxa"/>
          </w:tcPr>
          <w:p w14:paraId="7264AABF"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1AF753CE"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1D56C767"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252C6B6C"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3421E022"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2D864390" w14:textId="77777777" w:rsidTr="00617825">
        <w:tc>
          <w:tcPr>
            <w:tcW w:w="614" w:type="dxa"/>
          </w:tcPr>
          <w:p w14:paraId="28CEF262"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406</w:t>
            </w:r>
          </w:p>
        </w:tc>
        <w:tc>
          <w:tcPr>
            <w:tcW w:w="3520" w:type="dxa"/>
          </w:tcPr>
          <w:p w14:paraId="2635667B" w14:textId="77777777" w:rsidR="005B2E99" w:rsidRPr="00D54997" w:rsidRDefault="005B2E99" w:rsidP="00617825">
            <w:pPr>
              <w:rPr>
                <w:rFonts w:eastAsia="Times New Roman" w:cstheme="minorHAnsi"/>
                <w:bCs/>
                <w:color w:val="000000"/>
                <w:sz w:val="20"/>
                <w:szCs w:val="20"/>
                <w:lang w:val="fr-BE" w:eastAsia="fr-FR"/>
              </w:rPr>
            </w:pPr>
            <w:r w:rsidRPr="007337E1">
              <w:rPr>
                <w:rFonts w:eastAsia="Times New Roman" w:cstheme="minorHAnsi"/>
                <w:bCs/>
                <w:color w:val="000000"/>
                <w:sz w:val="20"/>
                <w:szCs w:val="20"/>
                <w:lang w:val="fr-BE" w:eastAsia="fr-FR"/>
              </w:rPr>
              <w:t>L'agent de santé assure un suivi adéquat des patients</w:t>
            </w:r>
          </w:p>
        </w:tc>
        <w:tc>
          <w:tcPr>
            <w:tcW w:w="1171" w:type="dxa"/>
          </w:tcPr>
          <w:p w14:paraId="69A93E18"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1CC00E84"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0EF991BB"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17587A1E"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385199CE"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7C336784" w14:textId="77777777" w:rsidTr="00617825">
        <w:trPr>
          <w:trHeight w:val="346"/>
        </w:trPr>
        <w:tc>
          <w:tcPr>
            <w:tcW w:w="614" w:type="dxa"/>
          </w:tcPr>
          <w:p w14:paraId="12DAA8FB"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407</w:t>
            </w:r>
          </w:p>
        </w:tc>
        <w:tc>
          <w:tcPr>
            <w:tcW w:w="3520" w:type="dxa"/>
          </w:tcPr>
          <w:p w14:paraId="69916B77" w14:textId="77777777" w:rsidR="005B2E99" w:rsidRPr="00D54997" w:rsidRDefault="005B2E99" w:rsidP="00617825">
            <w:pPr>
              <w:rPr>
                <w:rFonts w:eastAsia="Times New Roman" w:cstheme="minorHAnsi"/>
                <w:bCs/>
                <w:color w:val="000000"/>
                <w:sz w:val="20"/>
                <w:szCs w:val="20"/>
                <w:lang w:val="fr-BE" w:eastAsia="fr-FR"/>
              </w:rPr>
            </w:pPr>
            <w:r w:rsidRPr="007337E1">
              <w:rPr>
                <w:rFonts w:eastAsia="Times New Roman" w:cstheme="minorHAnsi"/>
                <w:bCs/>
                <w:color w:val="000000"/>
                <w:sz w:val="20"/>
                <w:szCs w:val="20"/>
                <w:lang w:val="fr-BE" w:eastAsia="fr-FR"/>
              </w:rPr>
              <w:t>L'agent de santé fait un bon examen clinique</w:t>
            </w:r>
          </w:p>
        </w:tc>
        <w:tc>
          <w:tcPr>
            <w:tcW w:w="1171" w:type="dxa"/>
          </w:tcPr>
          <w:p w14:paraId="0AD49C9C"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1988C120"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2E65A1CC"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0BFCD94B"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7E28BEFA"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57EEA0D7" w14:textId="77777777" w:rsidTr="00617825">
        <w:tc>
          <w:tcPr>
            <w:tcW w:w="614" w:type="dxa"/>
          </w:tcPr>
          <w:p w14:paraId="5B1725F7"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408</w:t>
            </w:r>
          </w:p>
        </w:tc>
        <w:tc>
          <w:tcPr>
            <w:tcW w:w="3520" w:type="dxa"/>
          </w:tcPr>
          <w:p w14:paraId="22186E0B" w14:textId="77777777" w:rsidR="005B2E99" w:rsidRPr="007337E1" w:rsidRDefault="005B2E99" w:rsidP="00617825">
            <w:pPr>
              <w:rPr>
                <w:rFonts w:eastAsia="Times New Roman" w:cstheme="minorHAnsi"/>
                <w:bCs/>
                <w:color w:val="000000"/>
                <w:sz w:val="20"/>
                <w:szCs w:val="20"/>
                <w:highlight w:val="yellow"/>
                <w:lang w:val="fr-BE" w:eastAsia="fr-FR"/>
              </w:rPr>
            </w:pPr>
            <w:r>
              <w:rPr>
                <w:rFonts w:eastAsia="Times New Roman" w:cstheme="minorHAnsi"/>
                <w:bCs/>
                <w:color w:val="000000"/>
                <w:sz w:val="20"/>
                <w:szCs w:val="20"/>
                <w:lang w:val="fr-BE" w:eastAsia="fr-FR"/>
              </w:rPr>
              <w:t>L’agent de santé accorde</w:t>
            </w:r>
            <w:r w:rsidRPr="009C258C">
              <w:rPr>
                <w:rFonts w:eastAsia="Times New Roman" w:cstheme="minorHAnsi"/>
                <w:bCs/>
                <w:color w:val="000000"/>
                <w:sz w:val="20"/>
                <w:szCs w:val="20"/>
                <w:lang w:val="fr-BE" w:eastAsia="fr-FR"/>
              </w:rPr>
              <w:t xml:space="preserve"> suffisamment de temps aux patients</w:t>
            </w:r>
          </w:p>
        </w:tc>
        <w:tc>
          <w:tcPr>
            <w:tcW w:w="1171" w:type="dxa"/>
          </w:tcPr>
          <w:p w14:paraId="1E425265"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715FC195"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0192699E"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68EA88DE"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0891AEE1"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4E731306" w14:textId="77777777" w:rsidTr="00617825">
        <w:tc>
          <w:tcPr>
            <w:tcW w:w="614" w:type="dxa"/>
          </w:tcPr>
          <w:p w14:paraId="789D2D4C" w14:textId="77777777" w:rsidR="005B2E99" w:rsidRPr="009C258C"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409</w:t>
            </w:r>
          </w:p>
        </w:tc>
        <w:tc>
          <w:tcPr>
            <w:tcW w:w="3520" w:type="dxa"/>
          </w:tcPr>
          <w:p w14:paraId="40DFAA9B" w14:textId="1A2E8DE1" w:rsidR="005B2E99" w:rsidRPr="009C258C" w:rsidRDefault="005B2E99" w:rsidP="00617825">
            <w:pPr>
              <w:rPr>
                <w:rFonts w:eastAsia="Times New Roman" w:cstheme="minorHAnsi"/>
                <w:bCs/>
                <w:color w:val="000000"/>
                <w:sz w:val="20"/>
                <w:szCs w:val="20"/>
                <w:lang w:val="fr-BE" w:eastAsia="fr-FR"/>
              </w:rPr>
            </w:pPr>
            <w:r w:rsidRPr="009C258C">
              <w:rPr>
                <w:rFonts w:eastAsia="Times New Roman" w:cstheme="minorHAnsi"/>
                <w:bCs/>
                <w:color w:val="000000"/>
                <w:sz w:val="20"/>
                <w:szCs w:val="20"/>
                <w:lang w:val="fr-BE" w:eastAsia="fr-FR"/>
              </w:rPr>
              <w:t xml:space="preserve">L’agent de santé ne fait pas attendre </w:t>
            </w:r>
            <w:r w:rsidR="005C77F9" w:rsidRPr="009C258C">
              <w:rPr>
                <w:rFonts w:eastAsia="Times New Roman" w:cstheme="minorHAnsi"/>
                <w:bCs/>
                <w:color w:val="000000"/>
                <w:sz w:val="20"/>
                <w:szCs w:val="20"/>
                <w:lang w:val="fr-BE" w:eastAsia="fr-FR"/>
              </w:rPr>
              <w:t>les patients</w:t>
            </w:r>
            <w:r w:rsidRPr="009C258C">
              <w:rPr>
                <w:rFonts w:eastAsia="Times New Roman" w:cstheme="minorHAnsi"/>
                <w:bCs/>
                <w:color w:val="000000"/>
                <w:sz w:val="20"/>
                <w:szCs w:val="20"/>
                <w:lang w:val="fr-BE" w:eastAsia="fr-FR"/>
              </w:rPr>
              <w:t xml:space="preserve"> longtemps avant de les voir</w:t>
            </w:r>
          </w:p>
        </w:tc>
        <w:tc>
          <w:tcPr>
            <w:tcW w:w="1171" w:type="dxa"/>
          </w:tcPr>
          <w:p w14:paraId="5FA0C8A9"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363ED8C2"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240E4A64"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5348B5D8"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2774FF4E"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3631E25E" w14:textId="77777777" w:rsidTr="00617825">
        <w:tc>
          <w:tcPr>
            <w:tcW w:w="9231" w:type="dxa"/>
            <w:gridSpan w:val="7"/>
          </w:tcPr>
          <w:p w14:paraId="2FADB628" w14:textId="77777777" w:rsidR="005B2E99" w:rsidRPr="000C5FEE" w:rsidRDefault="005B2E99" w:rsidP="00617825">
            <w:pPr>
              <w:rPr>
                <w:rFonts w:eastAsia="Times New Roman" w:cstheme="minorHAnsi"/>
                <w:b/>
                <w:bCs/>
                <w:color w:val="000000"/>
                <w:sz w:val="20"/>
                <w:szCs w:val="20"/>
                <w:lang w:val="fr-BE" w:eastAsia="fr-FR"/>
              </w:rPr>
            </w:pPr>
            <w:r w:rsidRPr="000C5FEE">
              <w:rPr>
                <w:rFonts w:eastAsia="Times New Roman" w:cstheme="minorHAnsi"/>
                <w:b/>
                <w:bCs/>
                <w:color w:val="000000"/>
                <w:sz w:val="20"/>
                <w:szCs w:val="20"/>
                <w:lang w:val="fr-BE" w:eastAsia="fr-FR"/>
              </w:rPr>
              <w:t>Adéquation des ressources et des services</w:t>
            </w:r>
          </w:p>
        </w:tc>
      </w:tr>
      <w:tr w:rsidR="005B2E99" w:rsidRPr="00D54997" w14:paraId="4776BCAE" w14:textId="77777777" w:rsidTr="00617825">
        <w:tc>
          <w:tcPr>
            <w:tcW w:w="614" w:type="dxa"/>
          </w:tcPr>
          <w:p w14:paraId="32C5EEB7"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410</w:t>
            </w:r>
          </w:p>
        </w:tc>
        <w:tc>
          <w:tcPr>
            <w:tcW w:w="3520" w:type="dxa"/>
          </w:tcPr>
          <w:p w14:paraId="6E63AFA7" w14:textId="77777777" w:rsidR="005B2E99" w:rsidRPr="00D54997" w:rsidRDefault="005B2E99" w:rsidP="00617825">
            <w:pPr>
              <w:rPr>
                <w:rFonts w:eastAsia="Times New Roman" w:cstheme="minorHAnsi"/>
                <w:bCs/>
                <w:color w:val="000000"/>
                <w:sz w:val="20"/>
                <w:szCs w:val="20"/>
                <w:lang w:val="fr-BE" w:eastAsia="fr-FR"/>
              </w:rPr>
            </w:pPr>
            <w:r w:rsidRPr="000C5FEE">
              <w:rPr>
                <w:rFonts w:eastAsia="Times New Roman" w:cstheme="minorHAnsi"/>
                <w:bCs/>
                <w:color w:val="000000"/>
                <w:sz w:val="20"/>
                <w:szCs w:val="20"/>
                <w:lang w:val="fr-BE" w:eastAsia="fr-FR"/>
              </w:rPr>
              <w:t xml:space="preserve">L'équipement médical est </w:t>
            </w:r>
            <w:r>
              <w:rPr>
                <w:rFonts w:eastAsia="Times New Roman" w:cstheme="minorHAnsi"/>
                <w:bCs/>
                <w:color w:val="000000"/>
                <w:sz w:val="20"/>
                <w:szCs w:val="20"/>
                <w:lang w:val="fr-BE" w:eastAsia="fr-FR"/>
              </w:rPr>
              <w:t>adéquat pour traiter le paludisme</w:t>
            </w:r>
          </w:p>
        </w:tc>
        <w:tc>
          <w:tcPr>
            <w:tcW w:w="1171" w:type="dxa"/>
          </w:tcPr>
          <w:p w14:paraId="01569D52"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72DE0BCF"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4B77E6CE"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51DE53B6"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593E5604"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110FD1A6" w14:textId="77777777" w:rsidTr="00617825">
        <w:tc>
          <w:tcPr>
            <w:tcW w:w="614" w:type="dxa"/>
          </w:tcPr>
          <w:p w14:paraId="31314843"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411</w:t>
            </w:r>
          </w:p>
        </w:tc>
        <w:tc>
          <w:tcPr>
            <w:tcW w:w="3520" w:type="dxa"/>
          </w:tcPr>
          <w:p w14:paraId="4AADFF24" w14:textId="011485A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L’agent</w:t>
            </w:r>
            <w:r w:rsidRPr="000C5FEE">
              <w:rPr>
                <w:rFonts w:eastAsia="Times New Roman" w:cstheme="minorHAnsi"/>
                <w:bCs/>
                <w:color w:val="000000"/>
                <w:sz w:val="20"/>
                <w:szCs w:val="20"/>
                <w:lang w:val="fr-BE" w:eastAsia="fr-FR"/>
              </w:rPr>
              <w:t xml:space="preserve"> de santé </w:t>
            </w:r>
            <w:r w:rsidR="005C77F9" w:rsidRPr="000C5FEE">
              <w:rPr>
                <w:rFonts w:eastAsia="Times New Roman" w:cstheme="minorHAnsi"/>
                <w:bCs/>
                <w:color w:val="000000"/>
                <w:sz w:val="20"/>
                <w:szCs w:val="20"/>
                <w:lang w:val="fr-BE" w:eastAsia="fr-FR"/>
              </w:rPr>
              <w:t>sait</w:t>
            </w:r>
            <w:r w:rsidRPr="000C5FEE">
              <w:rPr>
                <w:rFonts w:eastAsia="Times New Roman" w:cstheme="minorHAnsi"/>
                <w:bCs/>
                <w:color w:val="000000"/>
                <w:sz w:val="20"/>
                <w:szCs w:val="20"/>
                <w:lang w:val="fr-BE" w:eastAsia="fr-FR"/>
              </w:rPr>
              <w:t xml:space="preserve"> comment traiter le paludisme </w:t>
            </w:r>
          </w:p>
        </w:tc>
        <w:tc>
          <w:tcPr>
            <w:tcW w:w="1171" w:type="dxa"/>
          </w:tcPr>
          <w:p w14:paraId="1021E8E4"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7FF01A03"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3922E538"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0AC06033"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1137499D"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6BE4F8E2" w14:textId="77777777" w:rsidTr="00617825">
        <w:tc>
          <w:tcPr>
            <w:tcW w:w="614" w:type="dxa"/>
          </w:tcPr>
          <w:p w14:paraId="26EA76F7"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412</w:t>
            </w:r>
          </w:p>
        </w:tc>
        <w:tc>
          <w:tcPr>
            <w:tcW w:w="3520" w:type="dxa"/>
          </w:tcPr>
          <w:p w14:paraId="0BE2BB46" w14:textId="77777777" w:rsidR="005B2E99" w:rsidRPr="00D54997" w:rsidRDefault="005B2E99" w:rsidP="00617825">
            <w:pPr>
              <w:rPr>
                <w:rFonts w:eastAsia="Times New Roman" w:cstheme="minorHAnsi"/>
                <w:bCs/>
                <w:color w:val="000000"/>
                <w:sz w:val="20"/>
                <w:szCs w:val="20"/>
                <w:lang w:val="fr-BE" w:eastAsia="fr-FR"/>
              </w:rPr>
            </w:pPr>
            <w:r w:rsidRPr="000C5FEE">
              <w:rPr>
                <w:rFonts w:eastAsia="Times New Roman" w:cstheme="minorHAnsi"/>
                <w:bCs/>
                <w:color w:val="000000"/>
                <w:sz w:val="20"/>
                <w:szCs w:val="20"/>
                <w:lang w:val="fr-BE" w:eastAsia="fr-FR"/>
              </w:rPr>
              <w:t>Il y a suffisamm</w:t>
            </w:r>
            <w:r>
              <w:rPr>
                <w:rFonts w:eastAsia="Times New Roman" w:cstheme="minorHAnsi"/>
                <w:bCs/>
                <w:color w:val="000000"/>
                <w:sz w:val="20"/>
                <w:szCs w:val="20"/>
                <w:lang w:val="fr-BE" w:eastAsia="fr-FR"/>
              </w:rPr>
              <w:t>ent de bons agents de santé qui savent</w:t>
            </w:r>
            <w:r w:rsidRPr="000C5FEE">
              <w:rPr>
                <w:rFonts w:eastAsia="Times New Roman" w:cstheme="minorHAnsi"/>
                <w:bCs/>
                <w:color w:val="000000"/>
                <w:sz w:val="20"/>
                <w:szCs w:val="20"/>
                <w:lang w:val="fr-BE" w:eastAsia="fr-FR"/>
              </w:rPr>
              <w:t xml:space="preserve"> comment traiter le paludisme</w:t>
            </w:r>
          </w:p>
        </w:tc>
        <w:tc>
          <w:tcPr>
            <w:tcW w:w="1171" w:type="dxa"/>
          </w:tcPr>
          <w:p w14:paraId="1437223B"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2228F4F2"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1849B4A5"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5EA3D16A"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4DA5C78B"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0224C0E1" w14:textId="77777777" w:rsidTr="00617825">
        <w:tc>
          <w:tcPr>
            <w:tcW w:w="614" w:type="dxa"/>
          </w:tcPr>
          <w:p w14:paraId="4A2CEAB1"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lastRenderedPageBreak/>
              <w:t>413</w:t>
            </w:r>
          </w:p>
        </w:tc>
        <w:tc>
          <w:tcPr>
            <w:tcW w:w="3520" w:type="dxa"/>
          </w:tcPr>
          <w:p w14:paraId="3834540E"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les médicaments du</w:t>
            </w:r>
            <w:r w:rsidRPr="000C5FEE">
              <w:rPr>
                <w:rFonts w:eastAsia="Times New Roman" w:cstheme="minorHAnsi"/>
                <w:bCs/>
                <w:color w:val="000000"/>
                <w:sz w:val="20"/>
                <w:szCs w:val="20"/>
                <w:lang w:val="fr-BE" w:eastAsia="fr-FR"/>
              </w:rPr>
              <w:t xml:space="preserve"> paludisme sont disponibles dans l</w:t>
            </w:r>
            <w:r>
              <w:rPr>
                <w:rFonts w:eastAsia="Times New Roman" w:cstheme="minorHAnsi"/>
                <w:bCs/>
                <w:color w:val="000000"/>
                <w:sz w:val="20"/>
                <w:szCs w:val="20"/>
                <w:lang w:val="fr-BE" w:eastAsia="fr-FR"/>
              </w:rPr>
              <w:t>e centre de sant</w:t>
            </w:r>
            <w:r w:rsidRPr="007337E1">
              <w:rPr>
                <w:rFonts w:eastAsia="Times New Roman" w:cstheme="minorHAnsi"/>
                <w:bCs/>
                <w:color w:val="000000"/>
                <w:sz w:val="20"/>
                <w:szCs w:val="20"/>
                <w:lang w:val="fr-BE" w:eastAsia="fr-FR"/>
              </w:rPr>
              <w:t>é</w:t>
            </w:r>
          </w:p>
        </w:tc>
        <w:tc>
          <w:tcPr>
            <w:tcW w:w="1171" w:type="dxa"/>
          </w:tcPr>
          <w:p w14:paraId="4A896910"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14906BB3"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03806030"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6EF6C0B7"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0B4C1DED"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6CA2EEDB" w14:textId="77777777" w:rsidTr="00617825">
        <w:tc>
          <w:tcPr>
            <w:tcW w:w="9231" w:type="dxa"/>
            <w:gridSpan w:val="7"/>
          </w:tcPr>
          <w:p w14:paraId="5708188E" w14:textId="77777777" w:rsidR="005B2E99" w:rsidRPr="005B41F4" w:rsidRDefault="005B2E99" w:rsidP="00617825">
            <w:pPr>
              <w:rPr>
                <w:rFonts w:eastAsia="Times New Roman" w:cstheme="minorHAnsi"/>
                <w:b/>
                <w:bCs/>
                <w:color w:val="000000"/>
                <w:sz w:val="20"/>
                <w:szCs w:val="20"/>
                <w:lang w:val="fr-BE" w:eastAsia="fr-FR"/>
              </w:rPr>
            </w:pPr>
            <w:r w:rsidRPr="005B41F4">
              <w:rPr>
                <w:rFonts w:eastAsia="Times New Roman" w:cstheme="minorHAnsi"/>
                <w:b/>
                <w:bCs/>
                <w:color w:val="000000"/>
                <w:sz w:val="20"/>
                <w:szCs w:val="20"/>
                <w:lang w:val="fr-BE" w:eastAsia="fr-FR"/>
              </w:rPr>
              <w:t>Prestation des soins de santé</w:t>
            </w:r>
          </w:p>
        </w:tc>
      </w:tr>
      <w:tr w:rsidR="005B2E99" w:rsidRPr="00D54997" w14:paraId="390652A5" w14:textId="77777777" w:rsidTr="00617825">
        <w:tc>
          <w:tcPr>
            <w:tcW w:w="614" w:type="dxa"/>
          </w:tcPr>
          <w:p w14:paraId="41B22E49"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414</w:t>
            </w:r>
          </w:p>
        </w:tc>
        <w:tc>
          <w:tcPr>
            <w:tcW w:w="3520" w:type="dxa"/>
          </w:tcPr>
          <w:p w14:paraId="6BA6818E" w14:textId="77777777" w:rsidR="005B2E99" w:rsidRPr="00D54997" w:rsidRDefault="005B2E99" w:rsidP="00617825">
            <w:pPr>
              <w:rPr>
                <w:rFonts w:eastAsia="Times New Roman" w:cstheme="minorHAnsi"/>
                <w:bCs/>
                <w:color w:val="000000"/>
                <w:sz w:val="20"/>
                <w:szCs w:val="20"/>
                <w:lang w:val="fr-BE" w:eastAsia="fr-FR"/>
              </w:rPr>
            </w:pPr>
            <w:r w:rsidRPr="005B41F4">
              <w:rPr>
                <w:rFonts w:eastAsia="Times New Roman" w:cstheme="minorHAnsi"/>
                <w:bCs/>
                <w:color w:val="000000"/>
                <w:sz w:val="20"/>
                <w:szCs w:val="20"/>
                <w:lang w:val="fr-BE" w:eastAsia="fr-FR"/>
              </w:rPr>
              <w:t>Le laboratoire ne prend pas</w:t>
            </w:r>
            <w:r>
              <w:rPr>
                <w:rFonts w:eastAsia="Times New Roman" w:cstheme="minorHAnsi"/>
                <w:bCs/>
                <w:color w:val="000000"/>
                <w:sz w:val="20"/>
                <w:szCs w:val="20"/>
                <w:lang w:val="fr-BE" w:eastAsia="fr-FR"/>
              </w:rPr>
              <w:t xml:space="preserve"> trop de te</w:t>
            </w:r>
            <w:r w:rsidRPr="005B41F4">
              <w:rPr>
                <w:rFonts w:eastAsia="Times New Roman" w:cstheme="minorHAnsi"/>
                <w:bCs/>
                <w:color w:val="000000"/>
                <w:sz w:val="20"/>
                <w:szCs w:val="20"/>
                <w:lang w:val="fr-BE" w:eastAsia="fr-FR"/>
              </w:rPr>
              <w:t>mps pour donner les résultats</w:t>
            </w:r>
            <w:r>
              <w:rPr>
                <w:rFonts w:eastAsia="Times New Roman" w:cstheme="minorHAnsi"/>
                <w:bCs/>
                <w:color w:val="000000"/>
                <w:sz w:val="20"/>
                <w:szCs w:val="20"/>
                <w:lang w:val="fr-BE" w:eastAsia="fr-FR"/>
              </w:rPr>
              <w:t xml:space="preserve"> des tests</w:t>
            </w:r>
          </w:p>
        </w:tc>
        <w:tc>
          <w:tcPr>
            <w:tcW w:w="1171" w:type="dxa"/>
          </w:tcPr>
          <w:p w14:paraId="6DC51906"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3D5DDF82"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55546075"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2105475E"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628F92F9"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62BBBE3B" w14:textId="77777777" w:rsidTr="00617825">
        <w:tc>
          <w:tcPr>
            <w:tcW w:w="614" w:type="dxa"/>
          </w:tcPr>
          <w:p w14:paraId="429D44E8"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415</w:t>
            </w:r>
          </w:p>
        </w:tc>
        <w:tc>
          <w:tcPr>
            <w:tcW w:w="3520" w:type="dxa"/>
          </w:tcPr>
          <w:p w14:paraId="26693E44" w14:textId="77777777" w:rsidR="005B2E99" w:rsidRPr="00D54997" w:rsidRDefault="005B2E99" w:rsidP="00617825">
            <w:pPr>
              <w:rPr>
                <w:rFonts w:eastAsia="Times New Roman" w:cstheme="minorHAnsi"/>
                <w:bCs/>
                <w:color w:val="000000"/>
                <w:sz w:val="20"/>
                <w:szCs w:val="20"/>
                <w:lang w:val="fr-BE" w:eastAsia="fr-FR"/>
              </w:rPr>
            </w:pPr>
            <w:r w:rsidRPr="005B41F4">
              <w:rPr>
                <w:rFonts w:eastAsia="Times New Roman" w:cstheme="minorHAnsi"/>
                <w:bCs/>
                <w:color w:val="000000"/>
                <w:sz w:val="20"/>
                <w:szCs w:val="20"/>
                <w:lang w:val="fr-BE" w:eastAsia="fr-FR"/>
              </w:rPr>
              <w:t>L'agent de santé fa</w:t>
            </w:r>
            <w:r>
              <w:rPr>
                <w:rFonts w:eastAsia="Times New Roman" w:cstheme="minorHAnsi"/>
                <w:bCs/>
                <w:color w:val="000000"/>
                <w:sz w:val="20"/>
                <w:szCs w:val="20"/>
                <w:lang w:val="fr-BE" w:eastAsia="fr-FR"/>
              </w:rPr>
              <w:t>it un bon diagnostic du paludisme</w:t>
            </w:r>
          </w:p>
        </w:tc>
        <w:tc>
          <w:tcPr>
            <w:tcW w:w="1171" w:type="dxa"/>
          </w:tcPr>
          <w:p w14:paraId="2E868335"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79644D2F"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17F2087A"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3B3BE24C"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03655D5F"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068B6964" w14:textId="77777777" w:rsidTr="00617825">
        <w:tc>
          <w:tcPr>
            <w:tcW w:w="614" w:type="dxa"/>
          </w:tcPr>
          <w:p w14:paraId="577DCA87"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416</w:t>
            </w:r>
          </w:p>
        </w:tc>
        <w:tc>
          <w:tcPr>
            <w:tcW w:w="3520" w:type="dxa"/>
          </w:tcPr>
          <w:p w14:paraId="0FCF88DE" w14:textId="77777777" w:rsidR="005B2E99" w:rsidRPr="00D54997" w:rsidRDefault="005B2E99" w:rsidP="00617825">
            <w:pPr>
              <w:rPr>
                <w:rFonts w:eastAsia="Times New Roman" w:cstheme="minorHAnsi"/>
                <w:bCs/>
                <w:color w:val="000000"/>
                <w:sz w:val="20"/>
                <w:szCs w:val="20"/>
                <w:lang w:val="fr-BE" w:eastAsia="fr-FR"/>
              </w:rPr>
            </w:pPr>
            <w:r w:rsidRPr="005B41F4">
              <w:rPr>
                <w:rFonts w:eastAsia="Times New Roman" w:cstheme="minorHAnsi"/>
                <w:bCs/>
                <w:color w:val="000000"/>
                <w:sz w:val="20"/>
                <w:szCs w:val="20"/>
                <w:lang w:val="fr-BE" w:eastAsia="fr-FR"/>
              </w:rPr>
              <w:t>L'agent de santé prescrit de</w:t>
            </w:r>
            <w:r>
              <w:rPr>
                <w:rFonts w:eastAsia="Times New Roman" w:cstheme="minorHAnsi"/>
                <w:bCs/>
                <w:color w:val="000000"/>
                <w:sz w:val="20"/>
                <w:szCs w:val="20"/>
                <w:lang w:val="fr-BE" w:eastAsia="fr-FR"/>
              </w:rPr>
              <w:t xml:space="preserve"> bons médicaments pour contre le paludisme</w:t>
            </w:r>
          </w:p>
        </w:tc>
        <w:tc>
          <w:tcPr>
            <w:tcW w:w="1171" w:type="dxa"/>
          </w:tcPr>
          <w:p w14:paraId="27C26EBD"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691F0413"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65EC4EAD"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359333C4"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6B35B5C6"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4E2CD036" w14:textId="77777777" w:rsidTr="00617825">
        <w:tc>
          <w:tcPr>
            <w:tcW w:w="614" w:type="dxa"/>
          </w:tcPr>
          <w:p w14:paraId="2D56C991"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417</w:t>
            </w:r>
          </w:p>
        </w:tc>
        <w:tc>
          <w:tcPr>
            <w:tcW w:w="3520" w:type="dxa"/>
          </w:tcPr>
          <w:p w14:paraId="757F87E7" w14:textId="77777777" w:rsidR="005B2E99" w:rsidRPr="00D54997" w:rsidRDefault="005B2E99" w:rsidP="00617825">
            <w:pPr>
              <w:rPr>
                <w:rFonts w:eastAsia="Times New Roman" w:cstheme="minorHAnsi"/>
                <w:bCs/>
                <w:color w:val="000000"/>
                <w:sz w:val="20"/>
                <w:szCs w:val="20"/>
                <w:lang w:val="fr-BE" w:eastAsia="fr-FR"/>
              </w:rPr>
            </w:pPr>
            <w:r w:rsidRPr="009D7AB5">
              <w:rPr>
                <w:rFonts w:eastAsia="Times New Roman" w:cstheme="minorHAnsi"/>
                <w:bCs/>
                <w:color w:val="000000"/>
                <w:sz w:val="20"/>
                <w:szCs w:val="20"/>
                <w:lang w:val="fr-BE" w:eastAsia="fr-FR"/>
              </w:rPr>
              <w:t xml:space="preserve">La qualité des médicaments </w:t>
            </w:r>
            <w:r>
              <w:rPr>
                <w:rFonts w:eastAsia="Times New Roman" w:cstheme="minorHAnsi"/>
                <w:bCs/>
                <w:color w:val="000000"/>
                <w:sz w:val="20"/>
                <w:szCs w:val="20"/>
                <w:lang w:val="fr-BE" w:eastAsia="fr-FR"/>
              </w:rPr>
              <w:t xml:space="preserve">contre le </w:t>
            </w:r>
            <w:r w:rsidRPr="009D7AB5">
              <w:rPr>
                <w:rFonts w:eastAsia="Times New Roman" w:cstheme="minorHAnsi"/>
                <w:bCs/>
                <w:color w:val="000000"/>
                <w:sz w:val="20"/>
                <w:szCs w:val="20"/>
                <w:lang w:val="fr-BE" w:eastAsia="fr-FR"/>
              </w:rPr>
              <w:t>paludisme est bonne</w:t>
            </w:r>
          </w:p>
        </w:tc>
        <w:tc>
          <w:tcPr>
            <w:tcW w:w="1171" w:type="dxa"/>
          </w:tcPr>
          <w:p w14:paraId="388DAD04"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2E335549"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025B9B67"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0F6575A5"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425EE966"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2AC25701" w14:textId="77777777" w:rsidTr="00617825">
        <w:tc>
          <w:tcPr>
            <w:tcW w:w="614" w:type="dxa"/>
          </w:tcPr>
          <w:p w14:paraId="283C7F83"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418</w:t>
            </w:r>
          </w:p>
        </w:tc>
        <w:tc>
          <w:tcPr>
            <w:tcW w:w="3520" w:type="dxa"/>
          </w:tcPr>
          <w:p w14:paraId="33F47A8A" w14:textId="77777777" w:rsidR="005B2E99" w:rsidRPr="00D54997" w:rsidRDefault="005B2E99" w:rsidP="00617825">
            <w:pPr>
              <w:rPr>
                <w:rFonts w:eastAsia="Times New Roman" w:cstheme="minorHAnsi"/>
                <w:bCs/>
                <w:color w:val="000000"/>
                <w:sz w:val="20"/>
                <w:szCs w:val="20"/>
                <w:lang w:val="fr-BE" w:eastAsia="fr-FR"/>
              </w:rPr>
            </w:pPr>
            <w:r w:rsidRPr="009D7AB5">
              <w:rPr>
                <w:rFonts w:eastAsia="Times New Roman" w:cstheme="minorHAnsi"/>
                <w:bCs/>
                <w:color w:val="000000"/>
                <w:sz w:val="20"/>
                <w:szCs w:val="20"/>
                <w:lang w:val="fr-BE" w:eastAsia="fr-FR"/>
              </w:rPr>
              <w:t>Le traitement</w:t>
            </w:r>
            <w:r>
              <w:rPr>
                <w:rFonts w:eastAsia="Times New Roman" w:cstheme="minorHAnsi"/>
                <w:bCs/>
                <w:color w:val="000000"/>
                <w:sz w:val="20"/>
                <w:szCs w:val="20"/>
                <w:lang w:val="fr-BE" w:eastAsia="fr-FR"/>
              </w:rPr>
              <w:t xml:space="preserve"> contre le paludisme est efficace pour</w:t>
            </w:r>
            <w:r w:rsidRPr="009D7AB5">
              <w:rPr>
                <w:rFonts w:eastAsia="Times New Roman" w:cstheme="minorHAnsi"/>
                <w:bCs/>
                <w:color w:val="000000"/>
                <w:sz w:val="20"/>
                <w:szCs w:val="20"/>
                <w:lang w:val="fr-BE" w:eastAsia="fr-FR"/>
              </w:rPr>
              <w:t xml:space="preserve"> la guérison</w:t>
            </w:r>
          </w:p>
        </w:tc>
        <w:tc>
          <w:tcPr>
            <w:tcW w:w="1171" w:type="dxa"/>
          </w:tcPr>
          <w:p w14:paraId="450DD194"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3E2E059D"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069A32A1"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6494EEC0"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409838A8"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50FB3E71" w14:textId="77777777" w:rsidTr="00617825">
        <w:tc>
          <w:tcPr>
            <w:tcW w:w="9231" w:type="dxa"/>
            <w:gridSpan w:val="7"/>
          </w:tcPr>
          <w:p w14:paraId="7C909042" w14:textId="77777777" w:rsidR="005B2E99" w:rsidRPr="001168FE" w:rsidRDefault="005B2E99" w:rsidP="00617825">
            <w:pPr>
              <w:rPr>
                <w:rFonts w:eastAsia="Times New Roman" w:cstheme="minorHAnsi"/>
                <w:b/>
                <w:bCs/>
                <w:color w:val="000000"/>
                <w:sz w:val="20"/>
                <w:szCs w:val="20"/>
                <w:lang w:val="fr-BE" w:eastAsia="fr-FR"/>
              </w:rPr>
            </w:pPr>
            <w:r w:rsidRPr="001168FE">
              <w:rPr>
                <w:rFonts w:eastAsia="Times New Roman" w:cstheme="minorHAnsi"/>
                <w:b/>
                <w:bCs/>
                <w:color w:val="000000"/>
                <w:sz w:val="20"/>
                <w:szCs w:val="20"/>
                <w:lang w:val="fr-BE" w:eastAsia="fr-FR"/>
              </w:rPr>
              <w:t>Accessibilité financière et géographique aux soins</w:t>
            </w:r>
          </w:p>
        </w:tc>
      </w:tr>
      <w:tr w:rsidR="005B2E99" w:rsidRPr="00D54997" w14:paraId="0FC25FA9" w14:textId="77777777" w:rsidTr="00617825">
        <w:tc>
          <w:tcPr>
            <w:tcW w:w="614" w:type="dxa"/>
          </w:tcPr>
          <w:p w14:paraId="519768AA"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419</w:t>
            </w:r>
          </w:p>
        </w:tc>
        <w:tc>
          <w:tcPr>
            <w:tcW w:w="3520" w:type="dxa"/>
          </w:tcPr>
          <w:p w14:paraId="38972603" w14:textId="77777777" w:rsidR="005B2E99" w:rsidRPr="00D54997" w:rsidRDefault="005B2E99" w:rsidP="00617825">
            <w:pPr>
              <w:rPr>
                <w:rFonts w:eastAsia="Times New Roman" w:cstheme="minorHAnsi"/>
                <w:bCs/>
                <w:color w:val="000000"/>
                <w:sz w:val="20"/>
                <w:szCs w:val="20"/>
                <w:lang w:val="fr-BE" w:eastAsia="fr-FR"/>
              </w:rPr>
            </w:pPr>
            <w:r w:rsidRPr="001168FE">
              <w:rPr>
                <w:rFonts w:eastAsia="Times New Roman" w:cstheme="minorHAnsi"/>
                <w:bCs/>
                <w:color w:val="000000"/>
                <w:sz w:val="20"/>
                <w:szCs w:val="20"/>
                <w:lang w:val="fr-BE" w:eastAsia="fr-FR"/>
              </w:rPr>
              <w:t xml:space="preserve">Les coûts sont </w:t>
            </w:r>
            <w:r>
              <w:rPr>
                <w:rFonts w:eastAsia="Times New Roman" w:cstheme="minorHAnsi"/>
                <w:bCs/>
                <w:color w:val="000000"/>
                <w:sz w:val="20"/>
                <w:szCs w:val="20"/>
                <w:lang w:val="fr-BE" w:eastAsia="fr-FR"/>
              </w:rPr>
              <w:t>abordables</w:t>
            </w:r>
          </w:p>
        </w:tc>
        <w:tc>
          <w:tcPr>
            <w:tcW w:w="1171" w:type="dxa"/>
          </w:tcPr>
          <w:p w14:paraId="199A1C48"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483BABCE"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343AD9C6"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50C155E6"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240931A5"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4908EB3D" w14:textId="77777777" w:rsidTr="00617825">
        <w:tc>
          <w:tcPr>
            <w:tcW w:w="614" w:type="dxa"/>
          </w:tcPr>
          <w:p w14:paraId="2EDC8C45"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420</w:t>
            </w:r>
          </w:p>
        </w:tc>
        <w:tc>
          <w:tcPr>
            <w:tcW w:w="3520" w:type="dxa"/>
          </w:tcPr>
          <w:p w14:paraId="5DFDFD8B" w14:textId="77777777" w:rsidR="005B2E99" w:rsidRPr="00D54997" w:rsidRDefault="005B2E99" w:rsidP="00617825">
            <w:pPr>
              <w:rPr>
                <w:rFonts w:eastAsia="Times New Roman" w:cstheme="minorHAnsi"/>
                <w:bCs/>
                <w:color w:val="000000"/>
                <w:sz w:val="20"/>
                <w:szCs w:val="20"/>
                <w:lang w:val="fr-BE" w:eastAsia="fr-FR"/>
              </w:rPr>
            </w:pPr>
            <w:r w:rsidRPr="001168FE">
              <w:rPr>
                <w:rFonts w:eastAsia="Times New Roman" w:cstheme="minorHAnsi"/>
                <w:bCs/>
                <w:color w:val="000000"/>
                <w:sz w:val="20"/>
                <w:szCs w:val="20"/>
                <w:lang w:val="fr-BE" w:eastAsia="fr-FR"/>
              </w:rPr>
              <w:t>Les médicaments peuvent être obtenus facilement</w:t>
            </w:r>
          </w:p>
        </w:tc>
        <w:tc>
          <w:tcPr>
            <w:tcW w:w="1171" w:type="dxa"/>
          </w:tcPr>
          <w:p w14:paraId="73F4AC76"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0C892B73"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05548291"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1621B976"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26D4B3F8"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11FBD54F" w14:textId="77777777" w:rsidTr="00617825">
        <w:trPr>
          <w:trHeight w:val="283"/>
        </w:trPr>
        <w:tc>
          <w:tcPr>
            <w:tcW w:w="614" w:type="dxa"/>
          </w:tcPr>
          <w:p w14:paraId="76355B33"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421</w:t>
            </w:r>
          </w:p>
        </w:tc>
        <w:tc>
          <w:tcPr>
            <w:tcW w:w="3520" w:type="dxa"/>
          </w:tcPr>
          <w:p w14:paraId="77F89DC6" w14:textId="77777777" w:rsidR="005B2E99" w:rsidRPr="00D54997" w:rsidRDefault="005B2E99" w:rsidP="00617825">
            <w:pPr>
              <w:rPr>
                <w:rFonts w:eastAsia="Times New Roman" w:cstheme="minorHAnsi"/>
                <w:bCs/>
                <w:color w:val="000000"/>
                <w:sz w:val="20"/>
                <w:szCs w:val="20"/>
                <w:lang w:val="fr-BE" w:eastAsia="fr-FR"/>
              </w:rPr>
            </w:pPr>
            <w:r w:rsidRPr="001168FE">
              <w:rPr>
                <w:rFonts w:eastAsia="Times New Roman" w:cstheme="minorHAnsi"/>
                <w:bCs/>
                <w:color w:val="000000"/>
                <w:sz w:val="20"/>
                <w:szCs w:val="20"/>
                <w:lang w:val="fr-BE" w:eastAsia="fr-FR"/>
              </w:rPr>
              <w:t xml:space="preserve">La distance entre </w:t>
            </w:r>
            <w:r>
              <w:rPr>
                <w:rFonts w:eastAsia="Times New Roman" w:cstheme="minorHAnsi"/>
                <w:bCs/>
                <w:color w:val="000000"/>
                <w:sz w:val="20"/>
                <w:szCs w:val="20"/>
                <w:lang w:val="fr-BE" w:eastAsia="fr-FR"/>
              </w:rPr>
              <w:t xml:space="preserve">au centre de santé </w:t>
            </w:r>
            <w:r w:rsidRPr="001168FE">
              <w:rPr>
                <w:rFonts w:eastAsia="Times New Roman" w:cstheme="minorHAnsi"/>
                <w:bCs/>
                <w:color w:val="000000"/>
                <w:sz w:val="20"/>
                <w:szCs w:val="20"/>
                <w:lang w:val="fr-BE" w:eastAsia="fr-FR"/>
              </w:rPr>
              <w:t>est adéquate</w:t>
            </w:r>
          </w:p>
        </w:tc>
        <w:tc>
          <w:tcPr>
            <w:tcW w:w="1171" w:type="dxa"/>
          </w:tcPr>
          <w:p w14:paraId="17C9A4A7"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2DBE478D"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77CBBE7E"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5E57D28B"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6A35188D" w14:textId="77777777" w:rsidR="005B2E99" w:rsidRPr="00D54997" w:rsidRDefault="005B2E99" w:rsidP="00617825">
            <w:pPr>
              <w:rPr>
                <w:rFonts w:eastAsia="Times New Roman" w:cstheme="minorHAnsi"/>
                <w:bCs/>
                <w:color w:val="000000"/>
                <w:sz w:val="20"/>
                <w:szCs w:val="20"/>
                <w:lang w:val="fr-BE" w:eastAsia="fr-FR"/>
              </w:rPr>
            </w:pPr>
          </w:p>
        </w:tc>
      </w:tr>
      <w:tr w:rsidR="005B2E99" w:rsidRPr="00D54997" w14:paraId="0C49FC79" w14:textId="77777777" w:rsidTr="00617825">
        <w:tc>
          <w:tcPr>
            <w:tcW w:w="9231" w:type="dxa"/>
            <w:gridSpan w:val="7"/>
          </w:tcPr>
          <w:p w14:paraId="0532E363" w14:textId="77777777" w:rsidR="005B2E99" w:rsidRPr="00D54997" w:rsidRDefault="005B2E99" w:rsidP="00617825">
            <w:pPr>
              <w:rPr>
                <w:rFonts w:eastAsia="Times New Roman" w:cstheme="minorHAnsi"/>
                <w:bCs/>
                <w:color w:val="000000"/>
                <w:sz w:val="20"/>
                <w:szCs w:val="20"/>
                <w:lang w:val="fr-BE" w:eastAsia="fr-FR"/>
              </w:rPr>
            </w:pPr>
            <w:r w:rsidRPr="009C258C">
              <w:rPr>
                <w:rFonts w:eastAsia="Times New Roman" w:cstheme="minorHAnsi"/>
                <w:b/>
                <w:bCs/>
                <w:color w:val="000000"/>
                <w:sz w:val="20"/>
                <w:szCs w:val="20"/>
                <w:lang w:val="fr-BE" w:eastAsia="fr-FR"/>
              </w:rPr>
              <w:t>Niveau de satisfaction générale</w:t>
            </w:r>
          </w:p>
        </w:tc>
      </w:tr>
      <w:tr w:rsidR="005B2E99" w:rsidRPr="00D54997" w14:paraId="52483A18" w14:textId="77777777" w:rsidTr="00617825">
        <w:tc>
          <w:tcPr>
            <w:tcW w:w="614" w:type="dxa"/>
          </w:tcPr>
          <w:p w14:paraId="0D676795" w14:textId="77777777" w:rsidR="005B2E99" w:rsidRPr="00D54997" w:rsidRDefault="005B2E99" w:rsidP="00617825">
            <w:pPr>
              <w:rPr>
                <w:rFonts w:eastAsia="Times New Roman" w:cstheme="minorHAnsi"/>
                <w:bCs/>
                <w:color w:val="000000"/>
                <w:sz w:val="20"/>
                <w:szCs w:val="20"/>
                <w:lang w:val="fr-BE" w:eastAsia="fr-FR"/>
              </w:rPr>
            </w:pPr>
            <w:r>
              <w:rPr>
                <w:rFonts w:eastAsia="Times New Roman" w:cstheme="minorHAnsi"/>
                <w:bCs/>
                <w:color w:val="000000"/>
                <w:sz w:val="20"/>
                <w:szCs w:val="20"/>
                <w:lang w:val="fr-BE" w:eastAsia="fr-FR"/>
              </w:rPr>
              <w:t>422</w:t>
            </w:r>
          </w:p>
        </w:tc>
        <w:tc>
          <w:tcPr>
            <w:tcW w:w="3520" w:type="dxa"/>
          </w:tcPr>
          <w:p w14:paraId="52FD6664" w14:textId="77777777" w:rsidR="005B2E99" w:rsidRPr="00D54997" w:rsidRDefault="005B2E99" w:rsidP="00617825">
            <w:pPr>
              <w:rPr>
                <w:rFonts w:eastAsia="Times New Roman" w:cstheme="minorHAnsi"/>
                <w:bCs/>
                <w:color w:val="000000"/>
                <w:sz w:val="20"/>
                <w:szCs w:val="20"/>
                <w:lang w:val="fr-BE" w:eastAsia="fr-FR"/>
              </w:rPr>
            </w:pPr>
            <w:r w:rsidRPr="009C258C">
              <w:rPr>
                <w:rFonts w:eastAsia="Times New Roman" w:cstheme="minorHAnsi"/>
                <w:bCs/>
                <w:color w:val="000000"/>
                <w:sz w:val="20"/>
                <w:szCs w:val="20"/>
                <w:lang w:val="fr-BE" w:eastAsia="fr-FR"/>
              </w:rPr>
              <w:t>Dans l'ensemble, je suis satisfait du service</w:t>
            </w:r>
          </w:p>
        </w:tc>
        <w:tc>
          <w:tcPr>
            <w:tcW w:w="1171" w:type="dxa"/>
          </w:tcPr>
          <w:p w14:paraId="5E4DEB0F" w14:textId="77777777" w:rsidR="005B2E99" w:rsidRPr="00D54997" w:rsidRDefault="005B2E99" w:rsidP="00617825">
            <w:pPr>
              <w:rPr>
                <w:rFonts w:eastAsia="Times New Roman" w:cstheme="minorHAnsi"/>
                <w:bCs/>
                <w:color w:val="000000"/>
                <w:sz w:val="20"/>
                <w:szCs w:val="20"/>
                <w:lang w:val="fr-BE" w:eastAsia="fr-FR"/>
              </w:rPr>
            </w:pPr>
          </w:p>
        </w:tc>
        <w:tc>
          <w:tcPr>
            <w:tcW w:w="900" w:type="dxa"/>
          </w:tcPr>
          <w:p w14:paraId="6E3F8B64" w14:textId="77777777" w:rsidR="005B2E99" w:rsidRPr="00D54997" w:rsidRDefault="005B2E99" w:rsidP="00617825">
            <w:pPr>
              <w:rPr>
                <w:rFonts w:eastAsia="Times New Roman" w:cstheme="minorHAnsi"/>
                <w:bCs/>
                <w:color w:val="000000"/>
                <w:sz w:val="20"/>
                <w:szCs w:val="20"/>
                <w:lang w:val="fr-BE" w:eastAsia="fr-FR"/>
              </w:rPr>
            </w:pPr>
          </w:p>
        </w:tc>
        <w:tc>
          <w:tcPr>
            <w:tcW w:w="874" w:type="dxa"/>
          </w:tcPr>
          <w:p w14:paraId="16D37F94" w14:textId="77777777" w:rsidR="005B2E99" w:rsidRPr="00D54997" w:rsidRDefault="005B2E99" w:rsidP="00617825">
            <w:pPr>
              <w:rPr>
                <w:rFonts w:eastAsia="Times New Roman" w:cstheme="minorHAnsi"/>
                <w:bCs/>
                <w:color w:val="000000"/>
                <w:sz w:val="20"/>
                <w:szCs w:val="20"/>
                <w:lang w:val="fr-BE" w:eastAsia="fr-FR"/>
              </w:rPr>
            </w:pPr>
          </w:p>
        </w:tc>
        <w:tc>
          <w:tcPr>
            <w:tcW w:w="927" w:type="dxa"/>
          </w:tcPr>
          <w:p w14:paraId="4AD21B2B" w14:textId="77777777" w:rsidR="005B2E99" w:rsidRPr="00D54997" w:rsidRDefault="005B2E99" w:rsidP="00617825">
            <w:pPr>
              <w:rPr>
                <w:rFonts w:eastAsia="Times New Roman" w:cstheme="minorHAnsi"/>
                <w:bCs/>
                <w:color w:val="000000"/>
                <w:sz w:val="20"/>
                <w:szCs w:val="20"/>
                <w:lang w:val="fr-BE" w:eastAsia="fr-FR"/>
              </w:rPr>
            </w:pPr>
          </w:p>
        </w:tc>
        <w:tc>
          <w:tcPr>
            <w:tcW w:w="1225" w:type="dxa"/>
          </w:tcPr>
          <w:p w14:paraId="7969289E" w14:textId="77777777" w:rsidR="005B2E99" w:rsidRPr="00D54997" w:rsidRDefault="005B2E99" w:rsidP="00617825">
            <w:pPr>
              <w:rPr>
                <w:rFonts w:eastAsia="Times New Roman" w:cstheme="minorHAnsi"/>
                <w:bCs/>
                <w:color w:val="000000"/>
                <w:sz w:val="20"/>
                <w:szCs w:val="20"/>
                <w:lang w:val="fr-BE" w:eastAsia="fr-FR"/>
              </w:rPr>
            </w:pPr>
          </w:p>
        </w:tc>
      </w:tr>
    </w:tbl>
    <w:p w14:paraId="1883061A" w14:textId="77777777" w:rsidR="005B2E99" w:rsidRDefault="005B2E99" w:rsidP="005B2E99">
      <w:pPr>
        <w:rPr>
          <w:rFonts w:eastAsia="Times New Roman" w:cstheme="minorHAnsi"/>
          <w:color w:val="000000"/>
          <w:lang w:val="fr-BE" w:eastAsia="fr-FR"/>
        </w:rPr>
      </w:pPr>
    </w:p>
    <w:p w14:paraId="758DCDA9" w14:textId="77777777" w:rsidR="005B2E99" w:rsidRPr="00E5086D" w:rsidRDefault="005B2E99" w:rsidP="005B2E99">
      <w:pPr>
        <w:jc w:val="center"/>
        <w:rPr>
          <w:rFonts w:eastAsia="Times New Roman" w:cstheme="minorHAnsi"/>
          <w:b/>
          <w:color w:val="000000"/>
          <w:lang w:val="fr-BE" w:eastAsia="fr-FR"/>
        </w:rPr>
      </w:pPr>
      <w:r w:rsidRPr="00E5086D">
        <w:rPr>
          <w:rFonts w:eastAsia="Times New Roman" w:cstheme="minorHAnsi"/>
          <w:b/>
          <w:color w:val="000000"/>
          <w:lang w:val="fr-BE" w:eastAsia="fr-FR"/>
        </w:rPr>
        <w:t>Fin de l’interview</w:t>
      </w:r>
    </w:p>
    <w:tbl>
      <w:tblPr>
        <w:tblW w:w="0" w:type="auto"/>
        <w:tblInd w:w="-98" w:type="dxa"/>
        <w:tblCellMar>
          <w:left w:w="0" w:type="dxa"/>
          <w:right w:w="0" w:type="dxa"/>
        </w:tblCellMar>
        <w:tblLook w:val="04A0" w:firstRow="1" w:lastRow="0" w:firstColumn="1" w:lastColumn="0" w:noHBand="0" w:noVBand="1"/>
      </w:tblPr>
      <w:tblGrid>
        <w:gridCol w:w="2901"/>
        <w:gridCol w:w="6208"/>
      </w:tblGrid>
      <w:tr w:rsidR="005B2E99" w:rsidRPr="00E5086D" w14:paraId="18D73255" w14:textId="77777777" w:rsidTr="00617825">
        <w:tc>
          <w:tcPr>
            <w:tcW w:w="9148"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5C17D1C4" w14:textId="77777777" w:rsidR="005B2E99" w:rsidRPr="00E5086D" w:rsidRDefault="005B2E99" w:rsidP="00617825">
            <w:pPr>
              <w:rPr>
                <w:rFonts w:eastAsia="Times New Roman" w:cstheme="minorHAnsi"/>
                <w:b/>
                <w:sz w:val="20"/>
                <w:szCs w:val="20"/>
                <w:lang w:val="fr-BE" w:eastAsia="fr-FR"/>
              </w:rPr>
            </w:pPr>
            <w:r w:rsidRPr="00E5086D">
              <w:rPr>
                <w:rFonts w:eastAsia="Times New Roman" w:cstheme="minorHAnsi"/>
                <w:b/>
                <w:sz w:val="20"/>
                <w:szCs w:val="20"/>
                <w:lang w:val="fr-BE" w:eastAsia="fr-FR"/>
              </w:rPr>
              <w:t>Merci beaucoup d'avoir pris le temps de répondre à mes questions. Une fois encore, les informations que vous avez fournies rester</w:t>
            </w:r>
            <w:r>
              <w:rPr>
                <w:rFonts w:eastAsia="Times New Roman" w:cstheme="minorHAnsi"/>
                <w:b/>
                <w:sz w:val="20"/>
                <w:szCs w:val="20"/>
                <w:lang w:val="fr-BE" w:eastAsia="fr-FR"/>
              </w:rPr>
              <w:t xml:space="preserve">ont totalement confidentielles. </w:t>
            </w:r>
            <w:r w:rsidRPr="00E5086D">
              <w:rPr>
                <w:rFonts w:eastAsia="Times New Roman" w:cstheme="minorHAnsi"/>
                <w:b/>
                <w:sz w:val="20"/>
                <w:szCs w:val="20"/>
                <w:lang w:val="fr-BE" w:eastAsia="fr-FR"/>
              </w:rPr>
              <w:t>Bonne journée!</w:t>
            </w:r>
          </w:p>
        </w:tc>
      </w:tr>
      <w:tr w:rsidR="005B2E99" w:rsidRPr="00E5086D" w14:paraId="640DF311" w14:textId="77777777" w:rsidTr="00617825">
        <w:tc>
          <w:tcPr>
            <w:tcW w:w="291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2B2B076" w14:textId="77777777" w:rsidR="005B2E99" w:rsidRPr="00E5086D" w:rsidRDefault="005B2E99" w:rsidP="00617825">
            <w:pPr>
              <w:rPr>
                <w:rFonts w:eastAsia="Times New Roman" w:cstheme="minorHAnsi"/>
                <w:b/>
                <w:bCs/>
                <w:lang w:val="fr-BE" w:eastAsia="fr-FR"/>
              </w:rPr>
            </w:pPr>
            <w:r w:rsidRPr="00E5086D">
              <w:rPr>
                <w:rFonts w:cstheme="minorHAnsi"/>
                <w:b/>
              </w:rPr>
              <w:t>Heure de fin</w:t>
            </w:r>
            <w:r w:rsidRPr="00E5086D">
              <w:rPr>
                <w:rFonts w:eastAsia="Times New Roman" w:cstheme="minorHAnsi"/>
                <w:b/>
                <w:color w:val="000000"/>
                <w:lang w:val="fr-BE" w:eastAsia="fr-FR"/>
              </w:rPr>
              <w:t xml:space="preserve"> de l'entretien</w:t>
            </w:r>
          </w:p>
        </w:tc>
        <w:tc>
          <w:tcPr>
            <w:tcW w:w="623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286094" w14:textId="77777777" w:rsidR="005B2E99" w:rsidRPr="00E5086D" w:rsidRDefault="005B2E99" w:rsidP="00617825">
            <w:pPr>
              <w:jc w:val="right"/>
              <w:rPr>
                <w:rFonts w:eastAsia="Times New Roman" w:cstheme="minorHAnsi"/>
                <w:b/>
                <w:bCs/>
                <w:lang w:val="fr-BE" w:eastAsia="fr-FR"/>
              </w:rPr>
            </w:pPr>
            <w:r w:rsidRPr="00E5086D">
              <w:rPr>
                <w:rFonts w:ascii="Calibri" w:eastAsia="Calibri" w:hAnsi="Calibri"/>
                <w:bCs/>
                <w:lang w:val="en-US"/>
              </w:rPr>
              <w:t>I__I__I:I__I__I</w:t>
            </w:r>
          </w:p>
        </w:tc>
      </w:tr>
      <w:tr w:rsidR="005B2E99" w:rsidRPr="00E5086D" w14:paraId="6F9C8BF8" w14:textId="77777777" w:rsidTr="00617825">
        <w:tc>
          <w:tcPr>
            <w:tcW w:w="914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32C333" w14:textId="77777777" w:rsidR="005B2E99" w:rsidRPr="00E5086D" w:rsidRDefault="005B2E99" w:rsidP="00617825">
            <w:pPr>
              <w:rPr>
                <w:rFonts w:eastAsia="Times New Roman" w:cstheme="minorHAnsi"/>
                <w:lang w:val="fr-BE" w:eastAsia="fr-FR"/>
              </w:rPr>
            </w:pPr>
            <w:r w:rsidRPr="00E5086D">
              <w:rPr>
                <w:rFonts w:eastAsia="Times New Roman" w:cstheme="minorHAnsi"/>
                <w:lang w:val="fr-BE" w:eastAsia="fr-FR"/>
              </w:rPr>
              <w:t>Observation de l’enquêteur :</w:t>
            </w:r>
          </w:p>
          <w:p w14:paraId="64771DD8" w14:textId="77777777" w:rsidR="005B2E99" w:rsidRPr="00E5086D" w:rsidRDefault="005B2E99" w:rsidP="00617825">
            <w:pPr>
              <w:rPr>
                <w:rFonts w:eastAsia="Times New Roman" w:cstheme="minorHAnsi"/>
                <w:lang w:val="fr-BE" w:eastAsia="fr-FR"/>
              </w:rPr>
            </w:pPr>
          </w:p>
          <w:p w14:paraId="48C0C8A7" w14:textId="77777777" w:rsidR="005B2E99" w:rsidRPr="00E5086D" w:rsidRDefault="005B2E99" w:rsidP="00617825">
            <w:pPr>
              <w:rPr>
                <w:rFonts w:eastAsia="Times New Roman" w:cstheme="minorHAnsi"/>
                <w:lang w:val="fr-BE" w:eastAsia="fr-FR"/>
              </w:rPr>
            </w:pPr>
          </w:p>
          <w:p w14:paraId="26DE78B3" w14:textId="77777777" w:rsidR="005B2E99" w:rsidRPr="00E5086D" w:rsidRDefault="005B2E99" w:rsidP="00617825">
            <w:pPr>
              <w:rPr>
                <w:rFonts w:eastAsia="Times New Roman" w:cstheme="minorHAnsi"/>
                <w:lang w:val="fr-BE" w:eastAsia="fr-FR"/>
              </w:rPr>
            </w:pPr>
          </w:p>
          <w:p w14:paraId="3FC93030" w14:textId="77777777" w:rsidR="005B2E99" w:rsidRPr="00E5086D" w:rsidRDefault="005B2E99" w:rsidP="00617825">
            <w:pPr>
              <w:rPr>
                <w:rFonts w:eastAsia="Times New Roman" w:cstheme="minorHAnsi"/>
                <w:lang w:val="fr-BE" w:eastAsia="fr-FR"/>
              </w:rPr>
            </w:pPr>
          </w:p>
          <w:p w14:paraId="244A6E04" w14:textId="77777777" w:rsidR="005B2E99" w:rsidRPr="00E5086D" w:rsidRDefault="005B2E99" w:rsidP="00617825">
            <w:pPr>
              <w:rPr>
                <w:rFonts w:eastAsia="Times New Roman" w:cstheme="minorHAnsi"/>
                <w:lang w:val="fr-BE" w:eastAsia="fr-FR"/>
              </w:rPr>
            </w:pPr>
          </w:p>
          <w:p w14:paraId="566B5B5B" w14:textId="77777777" w:rsidR="005B2E99" w:rsidRPr="00E5086D" w:rsidRDefault="005B2E99" w:rsidP="00617825">
            <w:pPr>
              <w:rPr>
                <w:rFonts w:eastAsia="Times New Roman" w:cstheme="minorHAnsi"/>
                <w:lang w:val="fr-BE" w:eastAsia="fr-FR"/>
              </w:rPr>
            </w:pPr>
          </w:p>
        </w:tc>
      </w:tr>
    </w:tbl>
    <w:p w14:paraId="63B2A818" w14:textId="77777777" w:rsidR="005B2E99" w:rsidRDefault="005B2E99" w:rsidP="005B2E99">
      <w:pPr>
        <w:rPr>
          <w:rFonts w:eastAsia="Times New Roman" w:cstheme="minorHAnsi"/>
          <w:b/>
          <w:bCs/>
          <w:color w:val="000000"/>
          <w:lang w:val="fr-BE" w:eastAsia="fr-FR"/>
        </w:rPr>
      </w:pPr>
    </w:p>
    <w:tbl>
      <w:tblPr>
        <w:tblW w:w="0" w:type="auto"/>
        <w:tblInd w:w="-98" w:type="dxa"/>
        <w:tblCellMar>
          <w:left w:w="0" w:type="dxa"/>
          <w:right w:w="0" w:type="dxa"/>
        </w:tblCellMar>
        <w:tblLook w:val="04A0" w:firstRow="1" w:lastRow="0" w:firstColumn="1" w:lastColumn="0" w:noHBand="0" w:noVBand="1"/>
      </w:tblPr>
      <w:tblGrid>
        <w:gridCol w:w="3575"/>
        <w:gridCol w:w="2067"/>
        <w:gridCol w:w="3467"/>
      </w:tblGrid>
      <w:tr w:rsidR="005B2E99" w:rsidRPr="00740E2E" w14:paraId="6B68D72A" w14:textId="77777777" w:rsidTr="00617825">
        <w:tc>
          <w:tcPr>
            <w:tcW w:w="9148" w:type="dxa"/>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57E79C6D" w14:textId="77777777" w:rsidR="005B2E99" w:rsidRPr="00F4396F" w:rsidRDefault="005B2E99" w:rsidP="00617825">
            <w:pPr>
              <w:rPr>
                <w:rFonts w:eastAsia="Times New Roman" w:cstheme="minorHAnsi"/>
                <w:lang w:val="fr-BE" w:eastAsia="fr-FR"/>
              </w:rPr>
            </w:pPr>
            <w:r w:rsidRPr="00F4396F">
              <w:rPr>
                <w:rFonts w:eastAsia="Times New Roman" w:cstheme="minorHAnsi"/>
                <w:b/>
                <w:bCs/>
                <w:lang w:val="fr-BE" w:eastAsia="fr-FR"/>
              </w:rPr>
              <w:t>Questionnaire vérifié par</w:t>
            </w:r>
          </w:p>
        </w:tc>
      </w:tr>
      <w:tr w:rsidR="005B2E99" w:rsidRPr="00DA6581" w14:paraId="3B8D84C0" w14:textId="77777777" w:rsidTr="00617825">
        <w:tc>
          <w:tcPr>
            <w:tcW w:w="36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1350BB" w14:textId="77777777" w:rsidR="005B2E99" w:rsidRPr="00F4396F" w:rsidRDefault="005B2E99" w:rsidP="00617825">
            <w:pPr>
              <w:rPr>
                <w:rFonts w:eastAsia="Times New Roman" w:cstheme="minorHAnsi"/>
                <w:lang w:val="fr-BE" w:eastAsia="fr-FR"/>
              </w:rPr>
            </w:pPr>
            <w:r>
              <w:rPr>
                <w:rFonts w:eastAsia="Times New Roman" w:cstheme="minorHAnsi"/>
                <w:b/>
                <w:bCs/>
                <w:lang w:val="fr-BE" w:eastAsia="fr-FR"/>
              </w:rPr>
              <w:t>Nom</w:t>
            </w:r>
            <w:r w:rsidRPr="00F4396F">
              <w:rPr>
                <w:rFonts w:eastAsia="Times New Roman" w:cstheme="minorHAnsi"/>
                <w:b/>
                <w:bCs/>
                <w:lang w:val="fr-BE" w:eastAsia="fr-FR"/>
              </w:rPr>
              <w:t>:</w:t>
            </w:r>
          </w:p>
        </w:tc>
        <w:tc>
          <w:tcPr>
            <w:tcW w:w="20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0CF41E" w14:textId="77777777" w:rsidR="005B2E99" w:rsidRPr="00F4396F" w:rsidRDefault="005B2E99" w:rsidP="00617825">
            <w:pPr>
              <w:rPr>
                <w:rFonts w:eastAsia="Times New Roman" w:cstheme="minorHAnsi"/>
                <w:lang w:val="fr-BE" w:eastAsia="fr-FR"/>
              </w:rPr>
            </w:pPr>
            <w:r w:rsidRPr="00F4396F">
              <w:rPr>
                <w:rFonts w:eastAsia="Times New Roman" w:cstheme="minorHAnsi"/>
                <w:b/>
                <w:bCs/>
                <w:lang w:val="fr-BE" w:eastAsia="fr-FR"/>
              </w:rPr>
              <w:t>Signature:</w:t>
            </w:r>
          </w:p>
        </w:tc>
        <w:tc>
          <w:tcPr>
            <w:tcW w:w="34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FE091A" w14:textId="77777777" w:rsidR="005B2E99" w:rsidRDefault="005B2E99" w:rsidP="00617825">
            <w:pPr>
              <w:rPr>
                <w:rFonts w:ascii="Calibri" w:eastAsia="Calibri" w:hAnsi="Calibri"/>
                <w:bCs/>
                <w:lang w:val="en-US"/>
              </w:rPr>
            </w:pPr>
            <w:r w:rsidRPr="00E5086D">
              <w:rPr>
                <w:rFonts w:eastAsia="Times New Roman" w:cstheme="minorHAnsi"/>
                <w:b/>
                <w:bCs/>
                <w:lang w:val="en-US" w:eastAsia="fr-FR"/>
              </w:rPr>
              <w:t xml:space="preserve">Date </w:t>
            </w:r>
            <w:r w:rsidRPr="00E5086D">
              <w:rPr>
                <w:rFonts w:ascii="Calibri" w:eastAsia="Calibri" w:hAnsi="Calibri"/>
                <w:bCs/>
                <w:lang w:val="en-US"/>
              </w:rPr>
              <w:t>I__I__I/I__I__I/I__I__I__I__I</w:t>
            </w:r>
          </w:p>
          <w:p w14:paraId="1BAFFAFF" w14:textId="77777777" w:rsidR="005B2E99" w:rsidRPr="00E5086D" w:rsidRDefault="005B2E99" w:rsidP="00617825">
            <w:pPr>
              <w:rPr>
                <w:rFonts w:eastAsia="Times New Roman" w:cstheme="minorHAnsi"/>
                <w:lang w:val="en-US" w:eastAsia="fr-FR"/>
              </w:rPr>
            </w:pPr>
          </w:p>
          <w:p w14:paraId="493CC63A" w14:textId="77777777" w:rsidR="005B2E99" w:rsidRPr="00E5086D" w:rsidRDefault="005B2E99" w:rsidP="00617825">
            <w:pPr>
              <w:rPr>
                <w:rFonts w:eastAsia="Times New Roman" w:cstheme="minorHAnsi"/>
                <w:lang w:val="en-US" w:eastAsia="fr-FR"/>
              </w:rPr>
            </w:pPr>
            <w:proofErr w:type="spellStart"/>
            <w:r>
              <w:rPr>
                <w:rFonts w:eastAsia="Times New Roman" w:cstheme="minorHAnsi"/>
                <w:b/>
                <w:bCs/>
                <w:lang w:val="en-US" w:eastAsia="fr-FR"/>
              </w:rPr>
              <w:t>Heure</w:t>
            </w:r>
            <w:proofErr w:type="spellEnd"/>
            <w:r w:rsidRPr="00E5086D">
              <w:rPr>
                <w:rFonts w:eastAsia="Times New Roman" w:cstheme="minorHAnsi"/>
                <w:b/>
                <w:bCs/>
                <w:lang w:val="en-US" w:eastAsia="fr-FR"/>
              </w:rPr>
              <w:t xml:space="preserve">: </w:t>
            </w:r>
            <w:r w:rsidRPr="00E5086D">
              <w:rPr>
                <w:rFonts w:ascii="Calibri" w:eastAsia="Calibri" w:hAnsi="Calibri"/>
                <w:bCs/>
                <w:lang w:val="en-US"/>
              </w:rPr>
              <w:t>I__I__I:I__I__I</w:t>
            </w:r>
          </w:p>
        </w:tc>
      </w:tr>
    </w:tbl>
    <w:p w14:paraId="1392FADE" w14:textId="77777777" w:rsidR="00A87281" w:rsidRPr="005B2E99" w:rsidRDefault="00A87281" w:rsidP="00406178">
      <w:pPr>
        <w:rPr>
          <w:lang w:val="en-US"/>
        </w:rPr>
      </w:pPr>
    </w:p>
    <w:sectPr w:rsidR="00A87281" w:rsidRPr="005B2E99" w:rsidSect="0040617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85B48" w14:textId="77777777" w:rsidR="00AB3AB5" w:rsidRDefault="00AB3AB5" w:rsidP="00EF7812">
      <w:pPr>
        <w:spacing w:after="0" w:line="240" w:lineRule="auto"/>
      </w:pPr>
      <w:r>
        <w:separator/>
      </w:r>
    </w:p>
  </w:endnote>
  <w:endnote w:type="continuationSeparator" w:id="0">
    <w:p w14:paraId="30E4648B" w14:textId="77777777" w:rsidR="00AB3AB5" w:rsidRDefault="00AB3AB5" w:rsidP="00EF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CF2C" w14:textId="2A9FA29D" w:rsidR="00E064FF" w:rsidRPr="00DD631D" w:rsidRDefault="00E064FF" w:rsidP="00DD631D">
    <w:pPr>
      <w:pStyle w:val="Pieddepage"/>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6D67F" w14:textId="77777777" w:rsidR="00AB3AB5" w:rsidRDefault="00AB3AB5" w:rsidP="00EF7812">
      <w:pPr>
        <w:spacing w:after="0" w:line="240" w:lineRule="auto"/>
      </w:pPr>
      <w:r>
        <w:separator/>
      </w:r>
    </w:p>
  </w:footnote>
  <w:footnote w:type="continuationSeparator" w:id="0">
    <w:p w14:paraId="03862BA0" w14:textId="77777777" w:rsidR="00AB3AB5" w:rsidRDefault="00AB3AB5" w:rsidP="00EF7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CB8"/>
    <w:multiLevelType w:val="hybridMultilevel"/>
    <w:tmpl w:val="01C42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B1A36"/>
    <w:multiLevelType w:val="multilevel"/>
    <w:tmpl w:val="9B76A818"/>
    <w:lvl w:ilvl="0">
      <w:start w:val="1"/>
      <w:numFmt w:val="decimal"/>
      <w:lvlText w:val="%1."/>
      <w:lvlJc w:val="left"/>
      <w:pPr>
        <w:ind w:left="-360" w:firstLine="360"/>
      </w:pPr>
      <w:rPr>
        <w:rFonts w:ascii="Calibri" w:hAnsi="Calibri"/>
        <w:sz w:val="22"/>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2" w15:restartNumberingAfterBreak="0">
    <w:nsid w:val="0DE83661"/>
    <w:multiLevelType w:val="hybridMultilevel"/>
    <w:tmpl w:val="1DA6ADDE"/>
    <w:lvl w:ilvl="0" w:tplc="04090001">
      <w:start w:val="1"/>
      <w:numFmt w:val="bullet"/>
      <w:lvlText w:val=""/>
      <w:lvlJc w:val="left"/>
      <w:pPr>
        <w:ind w:left="1136" w:hanging="360"/>
      </w:pPr>
      <w:rPr>
        <w:rFonts w:ascii="Symbol" w:hAnsi="Symbol" w:hint="default"/>
      </w:rPr>
    </w:lvl>
    <w:lvl w:ilvl="1" w:tplc="8B442C82">
      <w:numFmt w:val="bullet"/>
      <w:lvlText w:val="•"/>
      <w:lvlJc w:val="left"/>
      <w:pPr>
        <w:ind w:left="1856" w:hanging="360"/>
      </w:pPr>
      <w:rPr>
        <w:rFonts w:ascii="Calibri" w:eastAsia="Times New Roman" w:hAnsi="Calibri" w:cs="Calibri"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3" w15:restartNumberingAfterBreak="0">
    <w:nsid w:val="10E013DD"/>
    <w:multiLevelType w:val="hybridMultilevel"/>
    <w:tmpl w:val="8B7C898C"/>
    <w:lvl w:ilvl="0" w:tplc="040C000F">
      <w:start w:val="1"/>
      <w:numFmt w:val="decimal"/>
      <w:lvlText w:val="%1."/>
      <w:lvlJc w:val="left"/>
      <w:pPr>
        <w:ind w:left="522" w:hanging="360"/>
      </w:pPr>
      <w:rPr>
        <w:rFonts w:hint="default"/>
      </w:rPr>
    </w:lvl>
    <w:lvl w:ilvl="1" w:tplc="040C0019" w:tentative="1">
      <w:start w:val="1"/>
      <w:numFmt w:val="lowerLetter"/>
      <w:lvlText w:val="%2."/>
      <w:lvlJc w:val="left"/>
      <w:pPr>
        <w:ind w:left="1242" w:hanging="360"/>
      </w:pPr>
    </w:lvl>
    <w:lvl w:ilvl="2" w:tplc="040C001B" w:tentative="1">
      <w:start w:val="1"/>
      <w:numFmt w:val="lowerRoman"/>
      <w:lvlText w:val="%3."/>
      <w:lvlJc w:val="right"/>
      <w:pPr>
        <w:ind w:left="1962" w:hanging="180"/>
      </w:pPr>
    </w:lvl>
    <w:lvl w:ilvl="3" w:tplc="040C000F" w:tentative="1">
      <w:start w:val="1"/>
      <w:numFmt w:val="decimal"/>
      <w:lvlText w:val="%4."/>
      <w:lvlJc w:val="left"/>
      <w:pPr>
        <w:ind w:left="2682" w:hanging="360"/>
      </w:pPr>
    </w:lvl>
    <w:lvl w:ilvl="4" w:tplc="040C0019" w:tentative="1">
      <w:start w:val="1"/>
      <w:numFmt w:val="lowerLetter"/>
      <w:lvlText w:val="%5."/>
      <w:lvlJc w:val="left"/>
      <w:pPr>
        <w:ind w:left="3402" w:hanging="360"/>
      </w:pPr>
    </w:lvl>
    <w:lvl w:ilvl="5" w:tplc="040C001B" w:tentative="1">
      <w:start w:val="1"/>
      <w:numFmt w:val="lowerRoman"/>
      <w:lvlText w:val="%6."/>
      <w:lvlJc w:val="right"/>
      <w:pPr>
        <w:ind w:left="4122" w:hanging="180"/>
      </w:pPr>
    </w:lvl>
    <w:lvl w:ilvl="6" w:tplc="040C000F" w:tentative="1">
      <w:start w:val="1"/>
      <w:numFmt w:val="decimal"/>
      <w:lvlText w:val="%7."/>
      <w:lvlJc w:val="left"/>
      <w:pPr>
        <w:ind w:left="4842" w:hanging="360"/>
      </w:pPr>
    </w:lvl>
    <w:lvl w:ilvl="7" w:tplc="040C0019" w:tentative="1">
      <w:start w:val="1"/>
      <w:numFmt w:val="lowerLetter"/>
      <w:lvlText w:val="%8."/>
      <w:lvlJc w:val="left"/>
      <w:pPr>
        <w:ind w:left="5562" w:hanging="360"/>
      </w:pPr>
    </w:lvl>
    <w:lvl w:ilvl="8" w:tplc="040C001B" w:tentative="1">
      <w:start w:val="1"/>
      <w:numFmt w:val="lowerRoman"/>
      <w:lvlText w:val="%9."/>
      <w:lvlJc w:val="right"/>
      <w:pPr>
        <w:ind w:left="6282" w:hanging="180"/>
      </w:pPr>
    </w:lvl>
  </w:abstractNum>
  <w:abstractNum w:abstractNumId="4" w15:restartNumberingAfterBreak="0">
    <w:nsid w:val="125B680E"/>
    <w:multiLevelType w:val="multilevel"/>
    <w:tmpl w:val="9B76A818"/>
    <w:lvl w:ilvl="0">
      <w:start w:val="1"/>
      <w:numFmt w:val="decimal"/>
      <w:lvlText w:val="%1."/>
      <w:lvlJc w:val="left"/>
      <w:pPr>
        <w:ind w:left="-360" w:firstLine="360"/>
      </w:pPr>
      <w:rPr>
        <w:rFonts w:ascii="Calibri" w:hAnsi="Calibri"/>
        <w:sz w:val="22"/>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5" w15:restartNumberingAfterBreak="0">
    <w:nsid w:val="17A01634"/>
    <w:multiLevelType w:val="hybridMultilevel"/>
    <w:tmpl w:val="12AA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15EF3"/>
    <w:multiLevelType w:val="multilevel"/>
    <w:tmpl w:val="CF32552A"/>
    <w:lvl w:ilvl="0">
      <w:start w:val="1"/>
      <w:numFmt w:val="decimal"/>
      <w:lvlText w:val="%1"/>
      <w:lvlJc w:val="left"/>
      <w:pPr>
        <w:ind w:left="780" w:hanging="780"/>
      </w:pPr>
      <w:rPr>
        <w:rFonts w:hint="default"/>
      </w:rPr>
    </w:lvl>
    <w:lvl w:ilvl="1">
      <w:start w:val="1"/>
      <w:numFmt w:val="decimal"/>
      <w:lvlText w:val="%1.%2"/>
      <w:lvlJc w:val="left"/>
      <w:pPr>
        <w:ind w:left="960" w:hanging="78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7" w15:restartNumberingAfterBreak="0">
    <w:nsid w:val="20FE61EF"/>
    <w:multiLevelType w:val="hybridMultilevel"/>
    <w:tmpl w:val="22268602"/>
    <w:lvl w:ilvl="0" w:tplc="D8B64EA2">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2205571E"/>
    <w:multiLevelType w:val="hybridMultilevel"/>
    <w:tmpl w:val="D4322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C4E82"/>
    <w:multiLevelType w:val="hybridMultilevel"/>
    <w:tmpl w:val="D2CEA7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8F6E3A"/>
    <w:multiLevelType w:val="hybridMultilevel"/>
    <w:tmpl w:val="379A5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6716FA"/>
    <w:multiLevelType w:val="hybridMultilevel"/>
    <w:tmpl w:val="D4322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01328"/>
    <w:multiLevelType w:val="multilevel"/>
    <w:tmpl w:val="9B76A818"/>
    <w:lvl w:ilvl="0">
      <w:start w:val="1"/>
      <w:numFmt w:val="decimal"/>
      <w:lvlText w:val="%1."/>
      <w:lvlJc w:val="left"/>
      <w:pPr>
        <w:ind w:left="-360" w:firstLine="360"/>
      </w:pPr>
      <w:rPr>
        <w:rFonts w:ascii="Calibri" w:hAnsi="Calibri"/>
        <w:sz w:val="22"/>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13" w15:restartNumberingAfterBreak="0">
    <w:nsid w:val="2D2115FB"/>
    <w:multiLevelType w:val="hybridMultilevel"/>
    <w:tmpl w:val="8B7C898C"/>
    <w:lvl w:ilvl="0" w:tplc="040C000F">
      <w:start w:val="1"/>
      <w:numFmt w:val="decimal"/>
      <w:lvlText w:val="%1."/>
      <w:lvlJc w:val="left"/>
      <w:pPr>
        <w:ind w:left="522" w:hanging="360"/>
      </w:pPr>
      <w:rPr>
        <w:rFonts w:hint="default"/>
      </w:rPr>
    </w:lvl>
    <w:lvl w:ilvl="1" w:tplc="040C0019" w:tentative="1">
      <w:start w:val="1"/>
      <w:numFmt w:val="lowerLetter"/>
      <w:lvlText w:val="%2."/>
      <w:lvlJc w:val="left"/>
      <w:pPr>
        <w:ind w:left="1242" w:hanging="360"/>
      </w:pPr>
    </w:lvl>
    <w:lvl w:ilvl="2" w:tplc="040C001B" w:tentative="1">
      <w:start w:val="1"/>
      <w:numFmt w:val="lowerRoman"/>
      <w:lvlText w:val="%3."/>
      <w:lvlJc w:val="right"/>
      <w:pPr>
        <w:ind w:left="1962" w:hanging="180"/>
      </w:pPr>
    </w:lvl>
    <w:lvl w:ilvl="3" w:tplc="040C000F" w:tentative="1">
      <w:start w:val="1"/>
      <w:numFmt w:val="decimal"/>
      <w:lvlText w:val="%4."/>
      <w:lvlJc w:val="left"/>
      <w:pPr>
        <w:ind w:left="2682" w:hanging="360"/>
      </w:pPr>
    </w:lvl>
    <w:lvl w:ilvl="4" w:tplc="040C0019" w:tentative="1">
      <w:start w:val="1"/>
      <w:numFmt w:val="lowerLetter"/>
      <w:lvlText w:val="%5."/>
      <w:lvlJc w:val="left"/>
      <w:pPr>
        <w:ind w:left="3402" w:hanging="360"/>
      </w:pPr>
    </w:lvl>
    <w:lvl w:ilvl="5" w:tplc="040C001B" w:tentative="1">
      <w:start w:val="1"/>
      <w:numFmt w:val="lowerRoman"/>
      <w:lvlText w:val="%6."/>
      <w:lvlJc w:val="right"/>
      <w:pPr>
        <w:ind w:left="4122" w:hanging="180"/>
      </w:pPr>
    </w:lvl>
    <w:lvl w:ilvl="6" w:tplc="040C000F" w:tentative="1">
      <w:start w:val="1"/>
      <w:numFmt w:val="decimal"/>
      <w:lvlText w:val="%7."/>
      <w:lvlJc w:val="left"/>
      <w:pPr>
        <w:ind w:left="4842" w:hanging="360"/>
      </w:pPr>
    </w:lvl>
    <w:lvl w:ilvl="7" w:tplc="040C0019" w:tentative="1">
      <w:start w:val="1"/>
      <w:numFmt w:val="lowerLetter"/>
      <w:lvlText w:val="%8."/>
      <w:lvlJc w:val="left"/>
      <w:pPr>
        <w:ind w:left="5562" w:hanging="360"/>
      </w:pPr>
    </w:lvl>
    <w:lvl w:ilvl="8" w:tplc="040C001B" w:tentative="1">
      <w:start w:val="1"/>
      <w:numFmt w:val="lowerRoman"/>
      <w:lvlText w:val="%9."/>
      <w:lvlJc w:val="right"/>
      <w:pPr>
        <w:ind w:left="6282" w:hanging="180"/>
      </w:pPr>
    </w:lvl>
  </w:abstractNum>
  <w:abstractNum w:abstractNumId="14" w15:restartNumberingAfterBreak="0">
    <w:nsid w:val="2D3A4BC9"/>
    <w:multiLevelType w:val="multilevel"/>
    <w:tmpl w:val="4B10F5F0"/>
    <w:lvl w:ilvl="0">
      <w:start w:val="1"/>
      <w:numFmt w:val="decimal"/>
      <w:lvlText w:val="%1."/>
      <w:lvlJc w:val="left"/>
      <w:pPr>
        <w:ind w:left="1919" w:hanging="360"/>
      </w:pPr>
      <w:rPr>
        <w:rFonts w:hint="default"/>
      </w:rPr>
    </w:lvl>
    <w:lvl w:ilvl="1">
      <w:start w:val="12"/>
      <w:numFmt w:val="decimal"/>
      <w:isLgl/>
      <w:lvlText w:val="%1.%2"/>
      <w:lvlJc w:val="left"/>
      <w:pPr>
        <w:ind w:left="2147" w:hanging="588"/>
      </w:pPr>
      <w:rPr>
        <w:rFonts w:hint="default"/>
      </w:rPr>
    </w:lvl>
    <w:lvl w:ilvl="2">
      <w:start w:val="1"/>
      <w:numFmt w:val="decimal"/>
      <w:isLgl/>
      <w:lvlText w:val="%1.%2.%3"/>
      <w:lvlJc w:val="left"/>
      <w:pPr>
        <w:ind w:left="2279"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2639" w:hanging="1080"/>
      </w:pPr>
      <w:rPr>
        <w:rFonts w:hint="default"/>
      </w:rPr>
    </w:lvl>
    <w:lvl w:ilvl="5">
      <w:start w:val="1"/>
      <w:numFmt w:val="decimal"/>
      <w:isLgl/>
      <w:lvlText w:val="%1.%2.%3.%4.%5.%6"/>
      <w:lvlJc w:val="left"/>
      <w:pPr>
        <w:ind w:left="2999" w:hanging="1440"/>
      </w:pPr>
      <w:rPr>
        <w:rFonts w:hint="default"/>
      </w:rPr>
    </w:lvl>
    <w:lvl w:ilvl="6">
      <w:start w:val="1"/>
      <w:numFmt w:val="decimal"/>
      <w:isLgl/>
      <w:lvlText w:val="%1.%2.%3.%4.%5.%6.%7"/>
      <w:lvlJc w:val="left"/>
      <w:pPr>
        <w:ind w:left="2999" w:hanging="1440"/>
      </w:pPr>
      <w:rPr>
        <w:rFonts w:hint="default"/>
      </w:rPr>
    </w:lvl>
    <w:lvl w:ilvl="7">
      <w:start w:val="1"/>
      <w:numFmt w:val="decimal"/>
      <w:isLgl/>
      <w:lvlText w:val="%1.%2.%3.%4.%5.%6.%7.%8"/>
      <w:lvlJc w:val="left"/>
      <w:pPr>
        <w:ind w:left="3359" w:hanging="1800"/>
      </w:pPr>
      <w:rPr>
        <w:rFonts w:hint="default"/>
      </w:rPr>
    </w:lvl>
    <w:lvl w:ilvl="8">
      <w:start w:val="1"/>
      <w:numFmt w:val="decimal"/>
      <w:isLgl/>
      <w:lvlText w:val="%1.%2.%3.%4.%5.%6.%7.%8.%9"/>
      <w:lvlJc w:val="left"/>
      <w:pPr>
        <w:ind w:left="3359" w:hanging="1800"/>
      </w:pPr>
      <w:rPr>
        <w:rFonts w:hint="default"/>
      </w:rPr>
    </w:lvl>
  </w:abstractNum>
  <w:abstractNum w:abstractNumId="15" w15:restartNumberingAfterBreak="0">
    <w:nsid w:val="310C5805"/>
    <w:multiLevelType w:val="hybridMultilevel"/>
    <w:tmpl w:val="AAA2927A"/>
    <w:lvl w:ilvl="0" w:tplc="BF2805D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9A2853"/>
    <w:multiLevelType w:val="hybridMultilevel"/>
    <w:tmpl w:val="8B7C898C"/>
    <w:lvl w:ilvl="0" w:tplc="040C000F">
      <w:start w:val="1"/>
      <w:numFmt w:val="decimal"/>
      <w:lvlText w:val="%1."/>
      <w:lvlJc w:val="left"/>
      <w:pPr>
        <w:ind w:left="522" w:hanging="360"/>
      </w:pPr>
      <w:rPr>
        <w:rFonts w:hint="default"/>
      </w:rPr>
    </w:lvl>
    <w:lvl w:ilvl="1" w:tplc="040C0019" w:tentative="1">
      <w:start w:val="1"/>
      <w:numFmt w:val="lowerLetter"/>
      <w:lvlText w:val="%2."/>
      <w:lvlJc w:val="left"/>
      <w:pPr>
        <w:ind w:left="1242" w:hanging="360"/>
      </w:pPr>
    </w:lvl>
    <w:lvl w:ilvl="2" w:tplc="040C001B" w:tentative="1">
      <w:start w:val="1"/>
      <w:numFmt w:val="lowerRoman"/>
      <w:lvlText w:val="%3."/>
      <w:lvlJc w:val="right"/>
      <w:pPr>
        <w:ind w:left="1962" w:hanging="180"/>
      </w:pPr>
    </w:lvl>
    <w:lvl w:ilvl="3" w:tplc="040C000F" w:tentative="1">
      <w:start w:val="1"/>
      <w:numFmt w:val="decimal"/>
      <w:lvlText w:val="%4."/>
      <w:lvlJc w:val="left"/>
      <w:pPr>
        <w:ind w:left="2682" w:hanging="360"/>
      </w:pPr>
    </w:lvl>
    <w:lvl w:ilvl="4" w:tplc="040C0019" w:tentative="1">
      <w:start w:val="1"/>
      <w:numFmt w:val="lowerLetter"/>
      <w:lvlText w:val="%5."/>
      <w:lvlJc w:val="left"/>
      <w:pPr>
        <w:ind w:left="3402" w:hanging="360"/>
      </w:pPr>
    </w:lvl>
    <w:lvl w:ilvl="5" w:tplc="040C001B" w:tentative="1">
      <w:start w:val="1"/>
      <w:numFmt w:val="lowerRoman"/>
      <w:lvlText w:val="%6."/>
      <w:lvlJc w:val="right"/>
      <w:pPr>
        <w:ind w:left="4122" w:hanging="180"/>
      </w:pPr>
    </w:lvl>
    <w:lvl w:ilvl="6" w:tplc="040C000F" w:tentative="1">
      <w:start w:val="1"/>
      <w:numFmt w:val="decimal"/>
      <w:lvlText w:val="%7."/>
      <w:lvlJc w:val="left"/>
      <w:pPr>
        <w:ind w:left="4842" w:hanging="360"/>
      </w:pPr>
    </w:lvl>
    <w:lvl w:ilvl="7" w:tplc="040C0019" w:tentative="1">
      <w:start w:val="1"/>
      <w:numFmt w:val="lowerLetter"/>
      <w:lvlText w:val="%8."/>
      <w:lvlJc w:val="left"/>
      <w:pPr>
        <w:ind w:left="5562" w:hanging="360"/>
      </w:pPr>
    </w:lvl>
    <w:lvl w:ilvl="8" w:tplc="040C001B" w:tentative="1">
      <w:start w:val="1"/>
      <w:numFmt w:val="lowerRoman"/>
      <w:lvlText w:val="%9."/>
      <w:lvlJc w:val="right"/>
      <w:pPr>
        <w:ind w:left="6282" w:hanging="180"/>
      </w:pPr>
    </w:lvl>
  </w:abstractNum>
  <w:abstractNum w:abstractNumId="17" w15:restartNumberingAfterBreak="0">
    <w:nsid w:val="345E3C8C"/>
    <w:multiLevelType w:val="multilevel"/>
    <w:tmpl w:val="4B10F5F0"/>
    <w:lvl w:ilvl="0">
      <w:start w:val="1"/>
      <w:numFmt w:val="decimal"/>
      <w:lvlText w:val="%1."/>
      <w:lvlJc w:val="left"/>
      <w:pPr>
        <w:ind w:left="360" w:hanging="360"/>
      </w:pPr>
      <w:rPr>
        <w:rFonts w:hint="default"/>
      </w:rPr>
    </w:lvl>
    <w:lvl w:ilvl="1">
      <w:start w:val="12"/>
      <w:numFmt w:val="decimal"/>
      <w:isLgl/>
      <w:lvlText w:val="%1.%2"/>
      <w:lvlJc w:val="left"/>
      <w:pPr>
        <w:ind w:left="588" w:hanging="5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B2127C0"/>
    <w:multiLevelType w:val="hybridMultilevel"/>
    <w:tmpl w:val="7D2C73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CDE4BD2"/>
    <w:multiLevelType w:val="hybridMultilevel"/>
    <w:tmpl w:val="789EAA6E"/>
    <w:lvl w:ilvl="0" w:tplc="2C5E935A">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5964DA3"/>
    <w:multiLevelType w:val="multilevel"/>
    <w:tmpl w:val="72DCE8EC"/>
    <w:lvl w:ilvl="0">
      <w:start w:val="1"/>
      <w:numFmt w:val="decimal"/>
      <w:lvlText w:val="%1."/>
      <w:lvlJc w:val="left"/>
      <w:pPr>
        <w:ind w:left="-360" w:firstLine="360"/>
      </w:pPr>
      <w:rPr>
        <w:rFonts w:ascii="Calibri" w:eastAsiaTheme="minorHAnsi" w:hAnsi="Calibri" w:cstheme="minorBidi"/>
        <w:sz w:val="22"/>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21" w15:restartNumberingAfterBreak="0">
    <w:nsid w:val="46F03AC3"/>
    <w:multiLevelType w:val="hybridMultilevel"/>
    <w:tmpl w:val="F92A4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85D6B0B"/>
    <w:multiLevelType w:val="hybridMultilevel"/>
    <w:tmpl w:val="8B8C0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0B6188"/>
    <w:multiLevelType w:val="multilevel"/>
    <w:tmpl w:val="D27E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077E17"/>
    <w:multiLevelType w:val="hybridMultilevel"/>
    <w:tmpl w:val="0A18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84711"/>
    <w:multiLevelType w:val="multilevel"/>
    <w:tmpl w:val="A252CC1E"/>
    <w:lvl w:ilvl="0">
      <w:start w:val="10"/>
      <w:numFmt w:val="decimal"/>
      <w:lvlText w:val="%1"/>
      <w:lvlJc w:val="left"/>
      <w:pPr>
        <w:ind w:left="588" w:hanging="588"/>
      </w:pPr>
      <w:rPr>
        <w:rFonts w:hint="default"/>
      </w:rPr>
    </w:lvl>
    <w:lvl w:ilvl="1">
      <w:start w:val="18"/>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A3702B"/>
    <w:multiLevelType w:val="hybridMultilevel"/>
    <w:tmpl w:val="8B7C898C"/>
    <w:lvl w:ilvl="0" w:tplc="040C000F">
      <w:start w:val="1"/>
      <w:numFmt w:val="decimal"/>
      <w:lvlText w:val="%1."/>
      <w:lvlJc w:val="left"/>
      <w:pPr>
        <w:ind w:left="522" w:hanging="360"/>
      </w:pPr>
      <w:rPr>
        <w:rFonts w:hint="default"/>
      </w:rPr>
    </w:lvl>
    <w:lvl w:ilvl="1" w:tplc="040C0019" w:tentative="1">
      <w:start w:val="1"/>
      <w:numFmt w:val="lowerLetter"/>
      <w:lvlText w:val="%2."/>
      <w:lvlJc w:val="left"/>
      <w:pPr>
        <w:ind w:left="1242" w:hanging="360"/>
      </w:pPr>
    </w:lvl>
    <w:lvl w:ilvl="2" w:tplc="040C001B" w:tentative="1">
      <w:start w:val="1"/>
      <w:numFmt w:val="lowerRoman"/>
      <w:lvlText w:val="%3."/>
      <w:lvlJc w:val="right"/>
      <w:pPr>
        <w:ind w:left="1962" w:hanging="180"/>
      </w:pPr>
    </w:lvl>
    <w:lvl w:ilvl="3" w:tplc="040C000F" w:tentative="1">
      <w:start w:val="1"/>
      <w:numFmt w:val="decimal"/>
      <w:lvlText w:val="%4."/>
      <w:lvlJc w:val="left"/>
      <w:pPr>
        <w:ind w:left="2682" w:hanging="360"/>
      </w:pPr>
    </w:lvl>
    <w:lvl w:ilvl="4" w:tplc="040C0019" w:tentative="1">
      <w:start w:val="1"/>
      <w:numFmt w:val="lowerLetter"/>
      <w:lvlText w:val="%5."/>
      <w:lvlJc w:val="left"/>
      <w:pPr>
        <w:ind w:left="3402" w:hanging="360"/>
      </w:pPr>
    </w:lvl>
    <w:lvl w:ilvl="5" w:tplc="040C001B" w:tentative="1">
      <w:start w:val="1"/>
      <w:numFmt w:val="lowerRoman"/>
      <w:lvlText w:val="%6."/>
      <w:lvlJc w:val="right"/>
      <w:pPr>
        <w:ind w:left="4122" w:hanging="180"/>
      </w:pPr>
    </w:lvl>
    <w:lvl w:ilvl="6" w:tplc="040C000F" w:tentative="1">
      <w:start w:val="1"/>
      <w:numFmt w:val="decimal"/>
      <w:lvlText w:val="%7."/>
      <w:lvlJc w:val="left"/>
      <w:pPr>
        <w:ind w:left="4842" w:hanging="360"/>
      </w:pPr>
    </w:lvl>
    <w:lvl w:ilvl="7" w:tplc="040C0019" w:tentative="1">
      <w:start w:val="1"/>
      <w:numFmt w:val="lowerLetter"/>
      <w:lvlText w:val="%8."/>
      <w:lvlJc w:val="left"/>
      <w:pPr>
        <w:ind w:left="5562" w:hanging="360"/>
      </w:pPr>
    </w:lvl>
    <w:lvl w:ilvl="8" w:tplc="040C001B" w:tentative="1">
      <w:start w:val="1"/>
      <w:numFmt w:val="lowerRoman"/>
      <w:lvlText w:val="%9."/>
      <w:lvlJc w:val="right"/>
      <w:pPr>
        <w:ind w:left="6282" w:hanging="180"/>
      </w:pPr>
    </w:lvl>
  </w:abstractNum>
  <w:abstractNum w:abstractNumId="27" w15:restartNumberingAfterBreak="0">
    <w:nsid w:val="6A7D0C72"/>
    <w:multiLevelType w:val="multilevel"/>
    <w:tmpl w:val="9B76A818"/>
    <w:lvl w:ilvl="0">
      <w:start w:val="1"/>
      <w:numFmt w:val="decimal"/>
      <w:lvlText w:val="%1."/>
      <w:lvlJc w:val="left"/>
      <w:pPr>
        <w:ind w:left="-360" w:firstLine="360"/>
      </w:pPr>
      <w:rPr>
        <w:rFonts w:ascii="Calibri" w:hAnsi="Calibri"/>
        <w:sz w:val="22"/>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28" w15:restartNumberingAfterBreak="0">
    <w:nsid w:val="6B6D7BF6"/>
    <w:multiLevelType w:val="multilevel"/>
    <w:tmpl w:val="62D29724"/>
    <w:lvl w:ilvl="0">
      <w:start w:val="10"/>
      <w:numFmt w:val="decimal"/>
      <w:lvlText w:val="%1."/>
      <w:lvlJc w:val="left"/>
      <w:pPr>
        <w:ind w:left="360" w:hanging="360"/>
      </w:pPr>
      <w:rPr>
        <w:rFonts w:hint="default"/>
      </w:rPr>
    </w:lvl>
    <w:lvl w:ilvl="1">
      <w:start w:val="15"/>
      <w:numFmt w:val="decimal"/>
      <w:isLgl/>
      <w:lvlText w:val="%1.%2"/>
      <w:lvlJc w:val="left"/>
      <w:pPr>
        <w:ind w:left="648" w:hanging="64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3263696"/>
    <w:multiLevelType w:val="multilevel"/>
    <w:tmpl w:val="5E9CED42"/>
    <w:lvl w:ilvl="0">
      <w:start w:val="10"/>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0" w15:restartNumberingAfterBreak="0">
    <w:nsid w:val="764D3D42"/>
    <w:multiLevelType w:val="multilevel"/>
    <w:tmpl w:val="A7C81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DC2838"/>
    <w:multiLevelType w:val="hybridMultilevel"/>
    <w:tmpl w:val="274E4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5421DA"/>
    <w:multiLevelType w:val="hybridMultilevel"/>
    <w:tmpl w:val="4BF20BE8"/>
    <w:lvl w:ilvl="0" w:tplc="49303038">
      <w:start w:val="1"/>
      <w:numFmt w:val="decimal"/>
      <w:lvlText w:val="%1."/>
      <w:lvlJc w:val="left"/>
      <w:pPr>
        <w:ind w:left="1800" w:hanging="360"/>
      </w:pPr>
      <w:rPr>
        <w:rFonts w:hint="default"/>
        <w:sz w:val="22"/>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3" w15:restartNumberingAfterBreak="0">
    <w:nsid w:val="7A9A35CB"/>
    <w:multiLevelType w:val="multilevel"/>
    <w:tmpl w:val="CA243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8E5B83"/>
    <w:multiLevelType w:val="multilevel"/>
    <w:tmpl w:val="E744DEAE"/>
    <w:lvl w:ilvl="0">
      <w:start w:val="1"/>
      <w:numFmt w:val="decimal"/>
      <w:lvlText w:val="%1."/>
      <w:lvlJc w:val="left"/>
      <w:pPr>
        <w:ind w:left="360" w:hanging="360"/>
      </w:pPr>
      <w:rPr>
        <w:rFonts w:hint="default"/>
      </w:rPr>
    </w:lvl>
    <w:lvl w:ilvl="1">
      <w:start w:val="12"/>
      <w:numFmt w:val="decimal"/>
      <w:isLgl/>
      <w:lvlText w:val="%1.%2"/>
      <w:lvlJc w:val="left"/>
      <w:pPr>
        <w:ind w:left="648" w:hanging="64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B971937"/>
    <w:multiLevelType w:val="hybridMultilevel"/>
    <w:tmpl w:val="1FFA3F68"/>
    <w:lvl w:ilvl="0" w:tplc="A1B64E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D9C2440"/>
    <w:multiLevelType w:val="hybridMultilevel"/>
    <w:tmpl w:val="01C42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4"/>
  </w:num>
  <w:num w:numId="3">
    <w:abstractNumId w:val="32"/>
  </w:num>
  <w:num w:numId="4">
    <w:abstractNumId w:val="34"/>
  </w:num>
  <w:num w:numId="5">
    <w:abstractNumId w:val="2"/>
  </w:num>
  <w:num w:numId="6">
    <w:abstractNumId w:val="1"/>
  </w:num>
  <w:num w:numId="7">
    <w:abstractNumId w:val="20"/>
  </w:num>
  <w:num w:numId="8">
    <w:abstractNumId w:val="12"/>
  </w:num>
  <w:num w:numId="9">
    <w:abstractNumId w:val="27"/>
  </w:num>
  <w:num w:numId="10">
    <w:abstractNumId w:val="0"/>
  </w:num>
  <w:num w:numId="11">
    <w:abstractNumId w:val="13"/>
  </w:num>
  <w:num w:numId="12">
    <w:abstractNumId w:val="14"/>
  </w:num>
  <w:num w:numId="13">
    <w:abstractNumId w:val="7"/>
  </w:num>
  <w:num w:numId="14">
    <w:abstractNumId w:val="19"/>
  </w:num>
  <w:num w:numId="15">
    <w:abstractNumId w:val="35"/>
  </w:num>
  <w:num w:numId="16">
    <w:abstractNumId w:val="25"/>
  </w:num>
  <w:num w:numId="17">
    <w:abstractNumId w:val="36"/>
  </w:num>
  <w:num w:numId="18">
    <w:abstractNumId w:val="26"/>
  </w:num>
  <w:num w:numId="19">
    <w:abstractNumId w:val="16"/>
  </w:num>
  <w:num w:numId="20">
    <w:abstractNumId w:val="17"/>
  </w:num>
  <w:num w:numId="21">
    <w:abstractNumId w:val="3"/>
  </w:num>
  <w:num w:numId="22">
    <w:abstractNumId w:val="31"/>
  </w:num>
  <w:num w:numId="23">
    <w:abstractNumId w:val="24"/>
  </w:num>
  <w:num w:numId="24">
    <w:abstractNumId w:val="29"/>
    <w:lvlOverride w:ilvl="0">
      <w:startOverride w:val="10"/>
    </w:lvlOverride>
    <w:lvlOverride w:ilvl="1">
      <w:startOverride w:val="1"/>
    </w:lvlOverride>
  </w:num>
  <w:num w:numId="25">
    <w:abstractNumId w:val="6"/>
  </w:num>
  <w:num w:numId="26">
    <w:abstractNumId w:val="10"/>
  </w:num>
  <w:num w:numId="27">
    <w:abstractNumId w:val="15"/>
  </w:num>
  <w:num w:numId="28">
    <w:abstractNumId w:val="18"/>
  </w:num>
  <w:num w:numId="29">
    <w:abstractNumId w:val="9"/>
  </w:num>
  <w:num w:numId="30">
    <w:abstractNumId w:val="5"/>
  </w:num>
  <w:num w:numId="31">
    <w:abstractNumId w:val="8"/>
  </w:num>
  <w:num w:numId="32">
    <w:abstractNumId w:val="11"/>
  </w:num>
  <w:num w:numId="33">
    <w:abstractNumId w:val="28"/>
  </w:num>
  <w:num w:numId="34">
    <w:abstractNumId w:val="23"/>
  </w:num>
  <w:num w:numId="35">
    <w:abstractNumId w:val="30"/>
  </w:num>
  <w:num w:numId="36">
    <w:abstractNumId w:val="33"/>
  </w:num>
  <w:num w:numId="37">
    <w:abstractNumId w:val="21"/>
  </w:num>
  <w:num w:numId="38">
    <w:abstractNumId w:val="22"/>
  </w:num>
  <w:num w:numId="39">
    <w:abstractNumId w:val="29"/>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w15:presenceInfo w15:providerId="None" w15:userId="HP"/>
  </w15:person>
  <w15:person w15:author="El Hadji Falilou Ndiaye">
    <w15:presenceInfo w15:providerId="Windows Live" w15:userId="f6e51e9b5a6c5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4"/>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36"/>
    <w:rsid w:val="000035A4"/>
    <w:rsid w:val="000060DA"/>
    <w:rsid w:val="00011368"/>
    <w:rsid w:val="00011CE0"/>
    <w:rsid w:val="00012B8B"/>
    <w:rsid w:val="00017E24"/>
    <w:rsid w:val="00022535"/>
    <w:rsid w:val="00027578"/>
    <w:rsid w:val="00037970"/>
    <w:rsid w:val="00041115"/>
    <w:rsid w:val="00043418"/>
    <w:rsid w:val="00046BC0"/>
    <w:rsid w:val="000472A2"/>
    <w:rsid w:val="00051F0A"/>
    <w:rsid w:val="000547FC"/>
    <w:rsid w:val="00054DCC"/>
    <w:rsid w:val="00057112"/>
    <w:rsid w:val="000574C9"/>
    <w:rsid w:val="000627ED"/>
    <w:rsid w:val="00066D73"/>
    <w:rsid w:val="00072051"/>
    <w:rsid w:val="00073A3F"/>
    <w:rsid w:val="000743D6"/>
    <w:rsid w:val="000758F5"/>
    <w:rsid w:val="0007621D"/>
    <w:rsid w:val="0008597C"/>
    <w:rsid w:val="0008659A"/>
    <w:rsid w:val="0009563C"/>
    <w:rsid w:val="00095CF1"/>
    <w:rsid w:val="000A38F5"/>
    <w:rsid w:val="000B132E"/>
    <w:rsid w:val="000B29AF"/>
    <w:rsid w:val="000B2EC3"/>
    <w:rsid w:val="000B3675"/>
    <w:rsid w:val="000B449B"/>
    <w:rsid w:val="000B54CA"/>
    <w:rsid w:val="000B67F5"/>
    <w:rsid w:val="000C069A"/>
    <w:rsid w:val="000C166D"/>
    <w:rsid w:val="000C6523"/>
    <w:rsid w:val="000D0D8C"/>
    <w:rsid w:val="000D53A8"/>
    <w:rsid w:val="000D7AF3"/>
    <w:rsid w:val="000E3599"/>
    <w:rsid w:val="000E58AB"/>
    <w:rsid w:val="000E6B89"/>
    <w:rsid w:val="000F1070"/>
    <w:rsid w:val="000F264F"/>
    <w:rsid w:val="000F6B79"/>
    <w:rsid w:val="000F74D1"/>
    <w:rsid w:val="000F7E52"/>
    <w:rsid w:val="001021CA"/>
    <w:rsid w:val="001077F0"/>
    <w:rsid w:val="00111FC9"/>
    <w:rsid w:val="0011328D"/>
    <w:rsid w:val="0011370C"/>
    <w:rsid w:val="0011505B"/>
    <w:rsid w:val="0011582F"/>
    <w:rsid w:val="00115C31"/>
    <w:rsid w:val="00117F73"/>
    <w:rsid w:val="001338F1"/>
    <w:rsid w:val="00135B36"/>
    <w:rsid w:val="0013613C"/>
    <w:rsid w:val="001375E4"/>
    <w:rsid w:val="00137BB0"/>
    <w:rsid w:val="00143CB9"/>
    <w:rsid w:val="00145FD3"/>
    <w:rsid w:val="00151902"/>
    <w:rsid w:val="00151EEB"/>
    <w:rsid w:val="001579B2"/>
    <w:rsid w:val="0016026D"/>
    <w:rsid w:val="00161058"/>
    <w:rsid w:val="0016420B"/>
    <w:rsid w:val="0016550B"/>
    <w:rsid w:val="00166BCA"/>
    <w:rsid w:val="00171276"/>
    <w:rsid w:val="0017286C"/>
    <w:rsid w:val="001735DB"/>
    <w:rsid w:val="00174247"/>
    <w:rsid w:val="00176F43"/>
    <w:rsid w:val="0018465C"/>
    <w:rsid w:val="00187F18"/>
    <w:rsid w:val="00190872"/>
    <w:rsid w:val="0019465F"/>
    <w:rsid w:val="00194AE5"/>
    <w:rsid w:val="001A2E14"/>
    <w:rsid w:val="001A3E8A"/>
    <w:rsid w:val="001A56F7"/>
    <w:rsid w:val="001A5BBC"/>
    <w:rsid w:val="001A6A93"/>
    <w:rsid w:val="001B0B4E"/>
    <w:rsid w:val="001B2EF2"/>
    <w:rsid w:val="001C0CE0"/>
    <w:rsid w:val="001C107F"/>
    <w:rsid w:val="001C384E"/>
    <w:rsid w:val="001D00FB"/>
    <w:rsid w:val="001D47BA"/>
    <w:rsid w:val="001E4E0F"/>
    <w:rsid w:val="001F2137"/>
    <w:rsid w:val="00200E82"/>
    <w:rsid w:val="002044EB"/>
    <w:rsid w:val="0021078E"/>
    <w:rsid w:val="002119EC"/>
    <w:rsid w:val="002211C8"/>
    <w:rsid w:val="002223C7"/>
    <w:rsid w:val="002230FD"/>
    <w:rsid w:val="002267F9"/>
    <w:rsid w:val="00233591"/>
    <w:rsid w:val="002436F3"/>
    <w:rsid w:val="00244061"/>
    <w:rsid w:val="0025006E"/>
    <w:rsid w:val="0027363C"/>
    <w:rsid w:val="002825FD"/>
    <w:rsid w:val="00284A06"/>
    <w:rsid w:val="00285135"/>
    <w:rsid w:val="00285177"/>
    <w:rsid w:val="00285242"/>
    <w:rsid w:val="00286909"/>
    <w:rsid w:val="002906E7"/>
    <w:rsid w:val="00297670"/>
    <w:rsid w:val="002A0B12"/>
    <w:rsid w:val="002A5657"/>
    <w:rsid w:val="002B1823"/>
    <w:rsid w:val="002B29B8"/>
    <w:rsid w:val="002B46B0"/>
    <w:rsid w:val="002B52EB"/>
    <w:rsid w:val="002B553D"/>
    <w:rsid w:val="002B61A1"/>
    <w:rsid w:val="002B6B05"/>
    <w:rsid w:val="002C01CC"/>
    <w:rsid w:val="002C11D9"/>
    <w:rsid w:val="002C3F82"/>
    <w:rsid w:val="002C43C4"/>
    <w:rsid w:val="002C5750"/>
    <w:rsid w:val="002C68C7"/>
    <w:rsid w:val="002D1A34"/>
    <w:rsid w:val="002D29CD"/>
    <w:rsid w:val="002D4DAD"/>
    <w:rsid w:val="002D6AF3"/>
    <w:rsid w:val="002E113B"/>
    <w:rsid w:val="002F11A2"/>
    <w:rsid w:val="002F5012"/>
    <w:rsid w:val="003000DB"/>
    <w:rsid w:val="0030599E"/>
    <w:rsid w:val="0031048B"/>
    <w:rsid w:val="0031081E"/>
    <w:rsid w:val="0031353D"/>
    <w:rsid w:val="00314849"/>
    <w:rsid w:val="00317286"/>
    <w:rsid w:val="00330A43"/>
    <w:rsid w:val="00330E7C"/>
    <w:rsid w:val="00332B32"/>
    <w:rsid w:val="003379E5"/>
    <w:rsid w:val="00337C8D"/>
    <w:rsid w:val="00341059"/>
    <w:rsid w:val="0034266B"/>
    <w:rsid w:val="003433E4"/>
    <w:rsid w:val="00344A7B"/>
    <w:rsid w:val="003452FF"/>
    <w:rsid w:val="003458A9"/>
    <w:rsid w:val="0034737D"/>
    <w:rsid w:val="00347C61"/>
    <w:rsid w:val="00352E36"/>
    <w:rsid w:val="00354224"/>
    <w:rsid w:val="0036136D"/>
    <w:rsid w:val="00363BD8"/>
    <w:rsid w:val="003647A3"/>
    <w:rsid w:val="00370459"/>
    <w:rsid w:val="0037150C"/>
    <w:rsid w:val="00372322"/>
    <w:rsid w:val="00373995"/>
    <w:rsid w:val="003754AF"/>
    <w:rsid w:val="0037584D"/>
    <w:rsid w:val="00385922"/>
    <w:rsid w:val="003873E4"/>
    <w:rsid w:val="0038744B"/>
    <w:rsid w:val="00387D49"/>
    <w:rsid w:val="003A1685"/>
    <w:rsid w:val="003A64A7"/>
    <w:rsid w:val="003B4AA9"/>
    <w:rsid w:val="003C31C7"/>
    <w:rsid w:val="003D2B9C"/>
    <w:rsid w:val="003D39C1"/>
    <w:rsid w:val="003E0C24"/>
    <w:rsid w:val="003E36DC"/>
    <w:rsid w:val="003F55E1"/>
    <w:rsid w:val="004022A5"/>
    <w:rsid w:val="004024AA"/>
    <w:rsid w:val="004050AD"/>
    <w:rsid w:val="00405619"/>
    <w:rsid w:val="00406178"/>
    <w:rsid w:val="004072C6"/>
    <w:rsid w:val="00414E78"/>
    <w:rsid w:val="00422C4F"/>
    <w:rsid w:val="00425D56"/>
    <w:rsid w:val="0043003F"/>
    <w:rsid w:val="00433DA3"/>
    <w:rsid w:val="0043468F"/>
    <w:rsid w:val="00436214"/>
    <w:rsid w:val="00440B97"/>
    <w:rsid w:val="00447FE6"/>
    <w:rsid w:val="00452339"/>
    <w:rsid w:val="00460B76"/>
    <w:rsid w:val="00461F8F"/>
    <w:rsid w:val="00465BAC"/>
    <w:rsid w:val="00472BCF"/>
    <w:rsid w:val="00473407"/>
    <w:rsid w:val="00481C71"/>
    <w:rsid w:val="00486736"/>
    <w:rsid w:val="00487070"/>
    <w:rsid w:val="0048724C"/>
    <w:rsid w:val="00492317"/>
    <w:rsid w:val="004A175E"/>
    <w:rsid w:val="004A46D4"/>
    <w:rsid w:val="004B1816"/>
    <w:rsid w:val="004B36E1"/>
    <w:rsid w:val="004C2B02"/>
    <w:rsid w:val="004D4399"/>
    <w:rsid w:val="004E229D"/>
    <w:rsid w:val="004E4225"/>
    <w:rsid w:val="004F1FA6"/>
    <w:rsid w:val="004F20A9"/>
    <w:rsid w:val="004F2555"/>
    <w:rsid w:val="004F7BE4"/>
    <w:rsid w:val="004F7BF9"/>
    <w:rsid w:val="005028E4"/>
    <w:rsid w:val="005035BD"/>
    <w:rsid w:val="00506173"/>
    <w:rsid w:val="0051187C"/>
    <w:rsid w:val="005123FA"/>
    <w:rsid w:val="005165CC"/>
    <w:rsid w:val="00516BC4"/>
    <w:rsid w:val="00517013"/>
    <w:rsid w:val="00517432"/>
    <w:rsid w:val="0052262C"/>
    <w:rsid w:val="00522E2F"/>
    <w:rsid w:val="00526C4E"/>
    <w:rsid w:val="005276CD"/>
    <w:rsid w:val="0053034A"/>
    <w:rsid w:val="0053364C"/>
    <w:rsid w:val="005344D0"/>
    <w:rsid w:val="00534B86"/>
    <w:rsid w:val="00534C6B"/>
    <w:rsid w:val="00534CCF"/>
    <w:rsid w:val="00561B49"/>
    <w:rsid w:val="00563DB8"/>
    <w:rsid w:val="00577B07"/>
    <w:rsid w:val="00582D02"/>
    <w:rsid w:val="00585CB8"/>
    <w:rsid w:val="00586951"/>
    <w:rsid w:val="005872DA"/>
    <w:rsid w:val="00591828"/>
    <w:rsid w:val="005936F7"/>
    <w:rsid w:val="0059499F"/>
    <w:rsid w:val="005A3F91"/>
    <w:rsid w:val="005A573F"/>
    <w:rsid w:val="005A62FE"/>
    <w:rsid w:val="005A7718"/>
    <w:rsid w:val="005B078B"/>
    <w:rsid w:val="005B2E99"/>
    <w:rsid w:val="005B3D86"/>
    <w:rsid w:val="005C77F9"/>
    <w:rsid w:val="005D128C"/>
    <w:rsid w:val="005D3CBF"/>
    <w:rsid w:val="005D5062"/>
    <w:rsid w:val="005D62DF"/>
    <w:rsid w:val="005D74FD"/>
    <w:rsid w:val="005D7F5F"/>
    <w:rsid w:val="005E0811"/>
    <w:rsid w:val="005E5E5C"/>
    <w:rsid w:val="005E7FE6"/>
    <w:rsid w:val="005F2060"/>
    <w:rsid w:val="005F282D"/>
    <w:rsid w:val="005F3F75"/>
    <w:rsid w:val="005F5514"/>
    <w:rsid w:val="005F63B1"/>
    <w:rsid w:val="00605EB1"/>
    <w:rsid w:val="00607E04"/>
    <w:rsid w:val="006102F9"/>
    <w:rsid w:val="00616A3C"/>
    <w:rsid w:val="00617825"/>
    <w:rsid w:val="00620751"/>
    <w:rsid w:val="00621B48"/>
    <w:rsid w:val="00633AD0"/>
    <w:rsid w:val="006341B9"/>
    <w:rsid w:val="006369D1"/>
    <w:rsid w:val="006373A5"/>
    <w:rsid w:val="006379B3"/>
    <w:rsid w:val="00640B50"/>
    <w:rsid w:val="006608F8"/>
    <w:rsid w:val="00664FF0"/>
    <w:rsid w:val="00665009"/>
    <w:rsid w:val="0066562B"/>
    <w:rsid w:val="00671388"/>
    <w:rsid w:val="00671BCB"/>
    <w:rsid w:val="00675726"/>
    <w:rsid w:val="006761EE"/>
    <w:rsid w:val="00685FB2"/>
    <w:rsid w:val="006916E4"/>
    <w:rsid w:val="00691E9B"/>
    <w:rsid w:val="00694617"/>
    <w:rsid w:val="006A2AC4"/>
    <w:rsid w:val="006A455F"/>
    <w:rsid w:val="006A660C"/>
    <w:rsid w:val="006A67A3"/>
    <w:rsid w:val="006A69A6"/>
    <w:rsid w:val="006B06FA"/>
    <w:rsid w:val="006B11A6"/>
    <w:rsid w:val="006B11DA"/>
    <w:rsid w:val="006B4061"/>
    <w:rsid w:val="006B420B"/>
    <w:rsid w:val="006B54AC"/>
    <w:rsid w:val="006C2FD9"/>
    <w:rsid w:val="006C5094"/>
    <w:rsid w:val="006C7B5B"/>
    <w:rsid w:val="006D0BC0"/>
    <w:rsid w:val="006D251D"/>
    <w:rsid w:val="006D4008"/>
    <w:rsid w:val="006D6813"/>
    <w:rsid w:val="006E0329"/>
    <w:rsid w:val="006E29D0"/>
    <w:rsid w:val="00701B3E"/>
    <w:rsid w:val="00703139"/>
    <w:rsid w:val="00712A1A"/>
    <w:rsid w:val="00713157"/>
    <w:rsid w:val="00713B17"/>
    <w:rsid w:val="00720E6A"/>
    <w:rsid w:val="007224A2"/>
    <w:rsid w:val="00724F06"/>
    <w:rsid w:val="00726984"/>
    <w:rsid w:val="007271D1"/>
    <w:rsid w:val="00734889"/>
    <w:rsid w:val="007350AF"/>
    <w:rsid w:val="00736C38"/>
    <w:rsid w:val="0074198F"/>
    <w:rsid w:val="00744D16"/>
    <w:rsid w:val="007467C0"/>
    <w:rsid w:val="00750425"/>
    <w:rsid w:val="00750F91"/>
    <w:rsid w:val="0075354A"/>
    <w:rsid w:val="00763788"/>
    <w:rsid w:val="00766562"/>
    <w:rsid w:val="0077305E"/>
    <w:rsid w:val="00773B6F"/>
    <w:rsid w:val="007746FC"/>
    <w:rsid w:val="00777ED4"/>
    <w:rsid w:val="00786705"/>
    <w:rsid w:val="00787F68"/>
    <w:rsid w:val="007905C7"/>
    <w:rsid w:val="00791226"/>
    <w:rsid w:val="00797268"/>
    <w:rsid w:val="007A0A90"/>
    <w:rsid w:val="007A186C"/>
    <w:rsid w:val="007A39FC"/>
    <w:rsid w:val="007A6315"/>
    <w:rsid w:val="007B2394"/>
    <w:rsid w:val="007B39BA"/>
    <w:rsid w:val="007B500B"/>
    <w:rsid w:val="007C0181"/>
    <w:rsid w:val="007C056F"/>
    <w:rsid w:val="007C23FB"/>
    <w:rsid w:val="007C3F4C"/>
    <w:rsid w:val="007D6A05"/>
    <w:rsid w:val="007E0EDF"/>
    <w:rsid w:val="007E7909"/>
    <w:rsid w:val="007F0798"/>
    <w:rsid w:val="007F24B1"/>
    <w:rsid w:val="007F652E"/>
    <w:rsid w:val="007F67B2"/>
    <w:rsid w:val="007F730E"/>
    <w:rsid w:val="008006D2"/>
    <w:rsid w:val="00802919"/>
    <w:rsid w:val="008030F2"/>
    <w:rsid w:val="00813B6B"/>
    <w:rsid w:val="008163D7"/>
    <w:rsid w:val="00816D46"/>
    <w:rsid w:val="00816F10"/>
    <w:rsid w:val="00821689"/>
    <w:rsid w:val="00821DCC"/>
    <w:rsid w:val="00822C03"/>
    <w:rsid w:val="008258DB"/>
    <w:rsid w:val="00831165"/>
    <w:rsid w:val="00840781"/>
    <w:rsid w:val="0084284A"/>
    <w:rsid w:val="00843E46"/>
    <w:rsid w:val="0084781A"/>
    <w:rsid w:val="00851A66"/>
    <w:rsid w:val="00851B86"/>
    <w:rsid w:val="00855112"/>
    <w:rsid w:val="00861016"/>
    <w:rsid w:val="00861EA7"/>
    <w:rsid w:val="00862736"/>
    <w:rsid w:val="00863B6F"/>
    <w:rsid w:val="008663CA"/>
    <w:rsid w:val="0086690C"/>
    <w:rsid w:val="00867BDF"/>
    <w:rsid w:val="00870A09"/>
    <w:rsid w:val="00872137"/>
    <w:rsid w:val="00875DD0"/>
    <w:rsid w:val="0087639C"/>
    <w:rsid w:val="00877A1A"/>
    <w:rsid w:val="00877F31"/>
    <w:rsid w:val="00880389"/>
    <w:rsid w:val="00882255"/>
    <w:rsid w:val="00884DA7"/>
    <w:rsid w:val="00885981"/>
    <w:rsid w:val="0088770A"/>
    <w:rsid w:val="00892A97"/>
    <w:rsid w:val="008931D4"/>
    <w:rsid w:val="008A2753"/>
    <w:rsid w:val="008A345A"/>
    <w:rsid w:val="008A349A"/>
    <w:rsid w:val="008A48B4"/>
    <w:rsid w:val="008A5A4C"/>
    <w:rsid w:val="008A67BE"/>
    <w:rsid w:val="008B12E7"/>
    <w:rsid w:val="008B1504"/>
    <w:rsid w:val="008B1604"/>
    <w:rsid w:val="008B165D"/>
    <w:rsid w:val="008B1C66"/>
    <w:rsid w:val="008B482E"/>
    <w:rsid w:val="008B68CD"/>
    <w:rsid w:val="008B79CF"/>
    <w:rsid w:val="008C2D3C"/>
    <w:rsid w:val="008C649E"/>
    <w:rsid w:val="008C7B07"/>
    <w:rsid w:val="008C7E11"/>
    <w:rsid w:val="008D3437"/>
    <w:rsid w:val="008D4819"/>
    <w:rsid w:val="008F01E4"/>
    <w:rsid w:val="008F0F8D"/>
    <w:rsid w:val="008F3B65"/>
    <w:rsid w:val="008F4183"/>
    <w:rsid w:val="008F6803"/>
    <w:rsid w:val="008F6E0F"/>
    <w:rsid w:val="008F7FAC"/>
    <w:rsid w:val="009002AF"/>
    <w:rsid w:val="009013D8"/>
    <w:rsid w:val="0090286D"/>
    <w:rsid w:val="0091261C"/>
    <w:rsid w:val="00920CDF"/>
    <w:rsid w:val="00921C48"/>
    <w:rsid w:val="00933747"/>
    <w:rsid w:val="00935A13"/>
    <w:rsid w:val="0094053F"/>
    <w:rsid w:val="00941F2A"/>
    <w:rsid w:val="00943349"/>
    <w:rsid w:val="00946956"/>
    <w:rsid w:val="00946C40"/>
    <w:rsid w:val="009474B1"/>
    <w:rsid w:val="0095094A"/>
    <w:rsid w:val="009545C2"/>
    <w:rsid w:val="009622E7"/>
    <w:rsid w:val="00966CB4"/>
    <w:rsid w:val="0096717E"/>
    <w:rsid w:val="00970DC5"/>
    <w:rsid w:val="009724A0"/>
    <w:rsid w:val="0098084E"/>
    <w:rsid w:val="00980EE1"/>
    <w:rsid w:val="00981991"/>
    <w:rsid w:val="00982548"/>
    <w:rsid w:val="00982C29"/>
    <w:rsid w:val="00982FA7"/>
    <w:rsid w:val="009834C2"/>
    <w:rsid w:val="00984BBD"/>
    <w:rsid w:val="00990AC3"/>
    <w:rsid w:val="0099155D"/>
    <w:rsid w:val="009915C1"/>
    <w:rsid w:val="0099737B"/>
    <w:rsid w:val="00997B29"/>
    <w:rsid w:val="00997F4B"/>
    <w:rsid w:val="009A013F"/>
    <w:rsid w:val="009A128C"/>
    <w:rsid w:val="009A621B"/>
    <w:rsid w:val="009B2C9F"/>
    <w:rsid w:val="009B4E6A"/>
    <w:rsid w:val="009B511D"/>
    <w:rsid w:val="009B7ABC"/>
    <w:rsid w:val="009C2238"/>
    <w:rsid w:val="009C306A"/>
    <w:rsid w:val="009C3CAC"/>
    <w:rsid w:val="009E1A58"/>
    <w:rsid w:val="009E2C36"/>
    <w:rsid w:val="009E2D56"/>
    <w:rsid w:val="009F14CF"/>
    <w:rsid w:val="009F56A4"/>
    <w:rsid w:val="009F7998"/>
    <w:rsid w:val="00A01C70"/>
    <w:rsid w:val="00A05AB1"/>
    <w:rsid w:val="00A05F6F"/>
    <w:rsid w:val="00A06C1C"/>
    <w:rsid w:val="00A07F6D"/>
    <w:rsid w:val="00A14BFB"/>
    <w:rsid w:val="00A21DD6"/>
    <w:rsid w:val="00A250EA"/>
    <w:rsid w:val="00A25214"/>
    <w:rsid w:val="00A26C6C"/>
    <w:rsid w:val="00A27548"/>
    <w:rsid w:val="00A3133B"/>
    <w:rsid w:val="00A353FB"/>
    <w:rsid w:val="00A424AF"/>
    <w:rsid w:val="00A42D49"/>
    <w:rsid w:val="00A433B1"/>
    <w:rsid w:val="00A43B4C"/>
    <w:rsid w:val="00A45DE2"/>
    <w:rsid w:val="00A46175"/>
    <w:rsid w:val="00A47C8D"/>
    <w:rsid w:val="00A50BB3"/>
    <w:rsid w:val="00A51C1C"/>
    <w:rsid w:val="00A534A4"/>
    <w:rsid w:val="00A6398A"/>
    <w:rsid w:val="00A728B8"/>
    <w:rsid w:val="00A72EB9"/>
    <w:rsid w:val="00A74166"/>
    <w:rsid w:val="00A8047A"/>
    <w:rsid w:val="00A83098"/>
    <w:rsid w:val="00A85FA3"/>
    <w:rsid w:val="00A87281"/>
    <w:rsid w:val="00A914A8"/>
    <w:rsid w:val="00A921EB"/>
    <w:rsid w:val="00A92DDE"/>
    <w:rsid w:val="00A92EB7"/>
    <w:rsid w:val="00A97783"/>
    <w:rsid w:val="00AA0FAD"/>
    <w:rsid w:val="00AA246C"/>
    <w:rsid w:val="00AB3AB5"/>
    <w:rsid w:val="00AB4D91"/>
    <w:rsid w:val="00AB546C"/>
    <w:rsid w:val="00AB57B7"/>
    <w:rsid w:val="00AC190C"/>
    <w:rsid w:val="00AD14AD"/>
    <w:rsid w:val="00AD7737"/>
    <w:rsid w:val="00AE70FE"/>
    <w:rsid w:val="00AF28CD"/>
    <w:rsid w:val="00AF2D85"/>
    <w:rsid w:val="00AF3B67"/>
    <w:rsid w:val="00AF768A"/>
    <w:rsid w:val="00AF782D"/>
    <w:rsid w:val="00AF7AA9"/>
    <w:rsid w:val="00B015C9"/>
    <w:rsid w:val="00B117FF"/>
    <w:rsid w:val="00B11D61"/>
    <w:rsid w:val="00B12F1C"/>
    <w:rsid w:val="00B1537F"/>
    <w:rsid w:val="00B219F8"/>
    <w:rsid w:val="00B2719C"/>
    <w:rsid w:val="00B306EF"/>
    <w:rsid w:val="00B31414"/>
    <w:rsid w:val="00B35AEF"/>
    <w:rsid w:val="00B4198D"/>
    <w:rsid w:val="00B44A61"/>
    <w:rsid w:val="00B500AE"/>
    <w:rsid w:val="00B5461E"/>
    <w:rsid w:val="00B550D3"/>
    <w:rsid w:val="00B55DB8"/>
    <w:rsid w:val="00B56439"/>
    <w:rsid w:val="00B6011B"/>
    <w:rsid w:val="00B6019E"/>
    <w:rsid w:val="00B60713"/>
    <w:rsid w:val="00B60778"/>
    <w:rsid w:val="00B669AD"/>
    <w:rsid w:val="00B67472"/>
    <w:rsid w:val="00B72686"/>
    <w:rsid w:val="00B7272A"/>
    <w:rsid w:val="00B72AFE"/>
    <w:rsid w:val="00B745B1"/>
    <w:rsid w:val="00B75298"/>
    <w:rsid w:val="00B81A11"/>
    <w:rsid w:val="00B81D0D"/>
    <w:rsid w:val="00B830F2"/>
    <w:rsid w:val="00B8659B"/>
    <w:rsid w:val="00B922E7"/>
    <w:rsid w:val="00B93408"/>
    <w:rsid w:val="00B9436A"/>
    <w:rsid w:val="00B96DED"/>
    <w:rsid w:val="00B9769B"/>
    <w:rsid w:val="00BA03A4"/>
    <w:rsid w:val="00BA07EA"/>
    <w:rsid w:val="00BA3174"/>
    <w:rsid w:val="00BA332B"/>
    <w:rsid w:val="00BA3A2C"/>
    <w:rsid w:val="00BA3DB7"/>
    <w:rsid w:val="00BA56D6"/>
    <w:rsid w:val="00BA5CA0"/>
    <w:rsid w:val="00BA5DE5"/>
    <w:rsid w:val="00BB24CC"/>
    <w:rsid w:val="00BB378A"/>
    <w:rsid w:val="00BB426A"/>
    <w:rsid w:val="00BB4698"/>
    <w:rsid w:val="00BB4B2D"/>
    <w:rsid w:val="00BB738F"/>
    <w:rsid w:val="00BB76CE"/>
    <w:rsid w:val="00BC1F95"/>
    <w:rsid w:val="00BC21D7"/>
    <w:rsid w:val="00BC4DBF"/>
    <w:rsid w:val="00BC7034"/>
    <w:rsid w:val="00BC7B9D"/>
    <w:rsid w:val="00BD2ECA"/>
    <w:rsid w:val="00BE6A17"/>
    <w:rsid w:val="00BF0D93"/>
    <w:rsid w:val="00BF1E35"/>
    <w:rsid w:val="00BF4CAC"/>
    <w:rsid w:val="00BF5603"/>
    <w:rsid w:val="00C0010A"/>
    <w:rsid w:val="00C018F7"/>
    <w:rsid w:val="00C01C1F"/>
    <w:rsid w:val="00C07FDA"/>
    <w:rsid w:val="00C13771"/>
    <w:rsid w:val="00C13828"/>
    <w:rsid w:val="00C172B4"/>
    <w:rsid w:val="00C2033C"/>
    <w:rsid w:val="00C25DD8"/>
    <w:rsid w:val="00C263CF"/>
    <w:rsid w:val="00C26FC2"/>
    <w:rsid w:val="00C40851"/>
    <w:rsid w:val="00C4173C"/>
    <w:rsid w:val="00C419D8"/>
    <w:rsid w:val="00C41D76"/>
    <w:rsid w:val="00C43621"/>
    <w:rsid w:val="00C45425"/>
    <w:rsid w:val="00C45F1D"/>
    <w:rsid w:val="00C475E5"/>
    <w:rsid w:val="00C5758C"/>
    <w:rsid w:val="00C62F9C"/>
    <w:rsid w:val="00C641D7"/>
    <w:rsid w:val="00C6441D"/>
    <w:rsid w:val="00C7134C"/>
    <w:rsid w:val="00C77A89"/>
    <w:rsid w:val="00C81BFD"/>
    <w:rsid w:val="00C8786C"/>
    <w:rsid w:val="00C87DCA"/>
    <w:rsid w:val="00C9066C"/>
    <w:rsid w:val="00C92519"/>
    <w:rsid w:val="00C93B6C"/>
    <w:rsid w:val="00CA2048"/>
    <w:rsid w:val="00CA27E7"/>
    <w:rsid w:val="00CA38BC"/>
    <w:rsid w:val="00CA44E7"/>
    <w:rsid w:val="00CA48A8"/>
    <w:rsid w:val="00CA5F16"/>
    <w:rsid w:val="00CA7461"/>
    <w:rsid w:val="00CB1B18"/>
    <w:rsid w:val="00CB6295"/>
    <w:rsid w:val="00CB78C6"/>
    <w:rsid w:val="00CC1977"/>
    <w:rsid w:val="00CC3280"/>
    <w:rsid w:val="00CC62B4"/>
    <w:rsid w:val="00CC7521"/>
    <w:rsid w:val="00CD39A6"/>
    <w:rsid w:val="00CD5B8C"/>
    <w:rsid w:val="00CE01C0"/>
    <w:rsid w:val="00CE05B1"/>
    <w:rsid w:val="00CE5D96"/>
    <w:rsid w:val="00CE6891"/>
    <w:rsid w:val="00CE7C57"/>
    <w:rsid w:val="00CF0305"/>
    <w:rsid w:val="00CF1902"/>
    <w:rsid w:val="00CF2684"/>
    <w:rsid w:val="00CF77B5"/>
    <w:rsid w:val="00D04F6E"/>
    <w:rsid w:val="00D053D7"/>
    <w:rsid w:val="00D07A78"/>
    <w:rsid w:val="00D123F3"/>
    <w:rsid w:val="00D126F8"/>
    <w:rsid w:val="00D1334B"/>
    <w:rsid w:val="00D1421E"/>
    <w:rsid w:val="00D14EA6"/>
    <w:rsid w:val="00D14EFB"/>
    <w:rsid w:val="00D16F68"/>
    <w:rsid w:val="00D222E8"/>
    <w:rsid w:val="00D237D4"/>
    <w:rsid w:val="00D24A1F"/>
    <w:rsid w:val="00D26075"/>
    <w:rsid w:val="00D27015"/>
    <w:rsid w:val="00D31C42"/>
    <w:rsid w:val="00D32338"/>
    <w:rsid w:val="00D32543"/>
    <w:rsid w:val="00D33AB1"/>
    <w:rsid w:val="00D407FC"/>
    <w:rsid w:val="00D42801"/>
    <w:rsid w:val="00D42D69"/>
    <w:rsid w:val="00D44B51"/>
    <w:rsid w:val="00D45EC1"/>
    <w:rsid w:val="00D50290"/>
    <w:rsid w:val="00D533FB"/>
    <w:rsid w:val="00D55859"/>
    <w:rsid w:val="00D558C6"/>
    <w:rsid w:val="00D57306"/>
    <w:rsid w:val="00D60040"/>
    <w:rsid w:val="00D60A64"/>
    <w:rsid w:val="00D611F3"/>
    <w:rsid w:val="00D6299A"/>
    <w:rsid w:val="00D6384C"/>
    <w:rsid w:val="00D6491E"/>
    <w:rsid w:val="00D65A78"/>
    <w:rsid w:val="00D67D8B"/>
    <w:rsid w:val="00D721FA"/>
    <w:rsid w:val="00D75D42"/>
    <w:rsid w:val="00D771B2"/>
    <w:rsid w:val="00D7729A"/>
    <w:rsid w:val="00D812D0"/>
    <w:rsid w:val="00D81BEC"/>
    <w:rsid w:val="00D8427F"/>
    <w:rsid w:val="00D854D2"/>
    <w:rsid w:val="00D90CEE"/>
    <w:rsid w:val="00D936EA"/>
    <w:rsid w:val="00D93C04"/>
    <w:rsid w:val="00DA4DB6"/>
    <w:rsid w:val="00DA6581"/>
    <w:rsid w:val="00DA68FE"/>
    <w:rsid w:val="00DA7492"/>
    <w:rsid w:val="00DB1E81"/>
    <w:rsid w:val="00DB3509"/>
    <w:rsid w:val="00DB4911"/>
    <w:rsid w:val="00DB6C55"/>
    <w:rsid w:val="00DB714A"/>
    <w:rsid w:val="00DC079E"/>
    <w:rsid w:val="00DC4113"/>
    <w:rsid w:val="00DC4ED6"/>
    <w:rsid w:val="00DC5457"/>
    <w:rsid w:val="00DD0EB0"/>
    <w:rsid w:val="00DD1858"/>
    <w:rsid w:val="00DD2FEB"/>
    <w:rsid w:val="00DD631D"/>
    <w:rsid w:val="00DD7F05"/>
    <w:rsid w:val="00DE1DFC"/>
    <w:rsid w:val="00DE4C68"/>
    <w:rsid w:val="00DF0499"/>
    <w:rsid w:val="00DF1B74"/>
    <w:rsid w:val="00DF29D0"/>
    <w:rsid w:val="00DF4F8A"/>
    <w:rsid w:val="00DF75AB"/>
    <w:rsid w:val="00E001C8"/>
    <w:rsid w:val="00E064FF"/>
    <w:rsid w:val="00E074E0"/>
    <w:rsid w:val="00E15A20"/>
    <w:rsid w:val="00E20037"/>
    <w:rsid w:val="00E20CD0"/>
    <w:rsid w:val="00E21C27"/>
    <w:rsid w:val="00E26A0C"/>
    <w:rsid w:val="00E27279"/>
    <w:rsid w:val="00E27C78"/>
    <w:rsid w:val="00E31F2A"/>
    <w:rsid w:val="00E33AC0"/>
    <w:rsid w:val="00E34910"/>
    <w:rsid w:val="00E43CFF"/>
    <w:rsid w:val="00E45B45"/>
    <w:rsid w:val="00E46C95"/>
    <w:rsid w:val="00E50FAD"/>
    <w:rsid w:val="00E51C7A"/>
    <w:rsid w:val="00E52E94"/>
    <w:rsid w:val="00E53436"/>
    <w:rsid w:val="00E55EF1"/>
    <w:rsid w:val="00E622D2"/>
    <w:rsid w:val="00E623EC"/>
    <w:rsid w:val="00E660DE"/>
    <w:rsid w:val="00E66D1C"/>
    <w:rsid w:val="00E808FC"/>
    <w:rsid w:val="00E81249"/>
    <w:rsid w:val="00E845C5"/>
    <w:rsid w:val="00E873C1"/>
    <w:rsid w:val="00E91254"/>
    <w:rsid w:val="00EA05E2"/>
    <w:rsid w:val="00EA7AFE"/>
    <w:rsid w:val="00EB1FCA"/>
    <w:rsid w:val="00EB5C25"/>
    <w:rsid w:val="00EB6415"/>
    <w:rsid w:val="00EC48E7"/>
    <w:rsid w:val="00EE0CBE"/>
    <w:rsid w:val="00EE118B"/>
    <w:rsid w:val="00EE3E62"/>
    <w:rsid w:val="00EE43E8"/>
    <w:rsid w:val="00EE5971"/>
    <w:rsid w:val="00EE5C64"/>
    <w:rsid w:val="00EF0647"/>
    <w:rsid w:val="00EF377E"/>
    <w:rsid w:val="00EF449F"/>
    <w:rsid w:val="00EF74B5"/>
    <w:rsid w:val="00EF7812"/>
    <w:rsid w:val="00F01D94"/>
    <w:rsid w:val="00F03D49"/>
    <w:rsid w:val="00F12875"/>
    <w:rsid w:val="00F1660B"/>
    <w:rsid w:val="00F171E5"/>
    <w:rsid w:val="00F250C1"/>
    <w:rsid w:val="00F260F6"/>
    <w:rsid w:val="00F26A87"/>
    <w:rsid w:val="00F27FF1"/>
    <w:rsid w:val="00F41104"/>
    <w:rsid w:val="00F41140"/>
    <w:rsid w:val="00F412BA"/>
    <w:rsid w:val="00F4339B"/>
    <w:rsid w:val="00F44E43"/>
    <w:rsid w:val="00F50CBB"/>
    <w:rsid w:val="00F60303"/>
    <w:rsid w:val="00F63242"/>
    <w:rsid w:val="00F67B83"/>
    <w:rsid w:val="00F7094F"/>
    <w:rsid w:val="00F73D4F"/>
    <w:rsid w:val="00F824B4"/>
    <w:rsid w:val="00F82DC1"/>
    <w:rsid w:val="00F85B60"/>
    <w:rsid w:val="00F9341A"/>
    <w:rsid w:val="00FA1ABB"/>
    <w:rsid w:val="00FA24A6"/>
    <w:rsid w:val="00FA3A9C"/>
    <w:rsid w:val="00FA4F95"/>
    <w:rsid w:val="00FA70AB"/>
    <w:rsid w:val="00FB0C6F"/>
    <w:rsid w:val="00FB1665"/>
    <w:rsid w:val="00FB5186"/>
    <w:rsid w:val="00FB5833"/>
    <w:rsid w:val="00FB670F"/>
    <w:rsid w:val="00FB6CCB"/>
    <w:rsid w:val="00FB77F9"/>
    <w:rsid w:val="00FC2C73"/>
    <w:rsid w:val="00FC2D08"/>
    <w:rsid w:val="00FC56CC"/>
    <w:rsid w:val="00FC6F92"/>
    <w:rsid w:val="00FD42DD"/>
    <w:rsid w:val="00FE7C6D"/>
    <w:rsid w:val="00FF04BC"/>
    <w:rsid w:val="00FF236F"/>
    <w:rsid w:val="00FF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77AC"/>
  <w15:docId w15:val="{36BC1137-B2DE-4059-B853-356C5178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A914A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14A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A914A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nhideWhenUsed/>
    <w:qFormat/>
    <w:rsid w:val="0080291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nhideWhenUsed/>
    <w:qFormat/>
    <w:rsid w:val="000472A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nhideWhenUsed/>
    <w:qFormat/>
    <w:rsid w:val="000472A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472A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472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472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4A8"/>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A914A8"/>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aliases w:val="Table bullet,List Paragraph1,Resume Title,Citation List,heading 4,Indent Paragraph"/>
    <w:basedOn w:val="Normal"/>
    <w:link w:val="ParagraphedelisteCar"/>
    <w:uiPriority w:val="34"/>
    <w:qFormat/>
    <w:rsid w:val="00A914A8"/>
    <w:pPr>
      <w:ind w:left="720"/>
      <w:contextualSpacing/>
    </w:pPr>
  </w:style>
  <w:style w:type="character" w:customStyle="1" w:styleId="Titre3Car">
    <w:name w:val="Titre 3 Car"/>
    <w:basedOn w:val="Policepardfaut"/>
    <w:link w:val="Titre3"/>
    <w:rsid w:val="00A914A8"/>
    <w:rPr>
      <w:rFonts w:asciiTheme="majorHAnsi" w:eastAsiaTheme="majorEastAsia" w:hAnsiTheme="majorHAnsi" w:cstheme="majorBidi"/>
      <w:color w:val="1F4D78" w:themeColor="accent1" w:themeShade="7F"/>
      <w:sz w:val="24"/>
      <w:szCs w:val="24"/>
      <w:lang w:val="fr-FR"/>
    </w:rPr>
  </w:style>
  <w:style w:type="table" w:styleId="Grilledutableau">
    <w:name w:val="Table Grid"/>
    <w:basedOn w:val="TableauNormal"/>
    <w:uiPriority w:val="39"/>
    <w:rsid w:val="00800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6102F9"/>
    <w:rPr>
      <w:sz w:val="16"/>
      <w:szCs w:val="16"/>
    </w:rPr>
  </w:style>
  <w:style w:type="paragraph" w:styleId="Commentaire">
    <w:name w:val="annotation text"/>
    <w:basedOn w:val="Normal"/>
    <w:link w:val="CommentaireCar"/>
    <w:uiPriority w:val="99"/>
    <w:unhideWhenUsed/>
    <w:rsid w:val="006102F9"/>
    <w:pPr>
      <w:spacing w:after="0" w:line="240" w:lineRule="auto"/>
    </w:pPr>
    <w:rPr>
      <w:sz w:val="20"/>
      <w:szCs w:val="20"/>
    </w:rPr>
  </w:style>
  <w:style w:type="character" w:customStyle="1" w:styleId="CommentaireCar">
    <w:name w:val="Commentaire Car"/>
    <w:basedOn w:val="Policepardfaut"/>
    <w:link w:val="Commentaire"/>
    <w:uiPriority w:val="99"/>
    <w:rsid w:val="006102F9"/>
    <w:rPr>
      <w:sz w:val="20"/>
      <w:szCs w:val="20"/>
      <w:lang w:val="fr-FR"/>
    </w:rPr>
  </w:style>
  <w:style w:type="character" w:customStyle="1" w:styleId="ParagraphedelisteCar">
    <w:name w:val="Paragraphe de liste Car"/>
    <w:aliases w:val="Table bullet Car,List Paragraph1 Car,Resume Title Car,Citation List Car,heading 4 Car,Indent Paragraph Car"/>
    <w:basedOn w:val="Policepardfaut"/>
    <w:link w:val="Paragraphedeliste"/>
    <w:uiPriority w:val="34"/>
    <w:rsid w:val="006102F9"/>
  </w:style>
  <w:style w:type="paragraph" w:styleId="Textedebulles">
    <w:name w:val="Balloon Text"/>
    <w:basedOn w:val="Normal"/>
    <w:link w:val="TextedebullesCar"/>
    <w:uiPriority w:val="99"/>
    <w:semiHidden/>
    <w:unhideWhenUsed/>
    <w:rsid w:val="006102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02F9"/>
    <w:rPr>
      <w:rFonts w:ascii="Segoe UI" w:hAnsi="Segoe UI" w:cs="Segoe UI"/>
      <w:sz w:val="18"/>
      <w:szCs w:val="18"/>
    </w:rPr>
  </w:style>
  <w:style w:type="character" w:customStyle="1" w:styleId="Titre4Car">
    <w:name w:val="Titre 4 Car"/>
    <w:basedOn w:val="Policepardfaut"/>
    <w:link w:val="Titre4"/>
    <w:rsid w:val="00802919"/>
    <w:rPr>
      <w:rFonts w:asciiTheme="majorHAnsi" w:eastAsiaTheme="majorEastAsia" w:hAnsiTheme="majorHAnsi" w:cstheme="majorBidi"/>
      <w:i/>
      <w:iCs/>
      <w:color w:val="2E74B5" w:themeColor="accent1" w:themeShade="BF"/>
      <w:lang w:val="fr-FR"/>
    </w:rPr>
  </w:style>
  <w:style w:type="paragraph" w:customStyle="1" w:styleId="ColorfulList-Accent11">
    <w:name w:val="Colorful List - Accent 11"/>
    <w:basedOn w:val="Normal"/>
    <w:uiPriority w:val="34"/>
    <w:qFormat/>
    <w:rsid w:val="00285135"/>
    <w:pPr>
      <w:spacing w:before="200" w:after="200" w:line="276" w:lineRule="auto"/>
      <w:ind w:left="720"/>
      <w:contextualSpacing/>
    </w:pPr>
    <w:rPr>
      <w:rFonts w:ascii="Calibri" w:eastAsia="MS Mincho" w:hAnsi="Calibri" w:cs="Times New Roman"/>
      <w:sz w:val="24"/>
      <w:szCs w:val="24"/>
    </w:rPr>
  </w:style>
  <w:style w:type="paragraph" w:styleId="Objetducommentaire">
    <w:name w:val="annotation subject"/>
    <w:basedOn w:val="Commentaire"/>
    <w:next w:val="Commentaire"/>
    <w:link w:val="ObjetducommentaireCar"/>
    <w:uiPriority w:val="99"/>
    <w:semiHidden/>
    <w:unhideWhenUsed/>
    <w:rsid w:val="00861016"/>
    <w:pPr>
      <w:spacing w:after="160"/>
    </w:pPr>
    <w:rPr>
      <w:b/>
      <w:bCs/>
      <w:lang w:val="en-US"/>
    </w:rPr>
  </w:style>
  <w:style w:type="character" w:customStyle="1" w:styleId="ObjetducommentaireCar">
    <w:name w:val="Objet du commentaire Car"/>
    <w:basedOn w:val="CommentaireCar"/>
    <w:link w:val="Objetducommentaire"/>
    <w:uiPriority w:val="99"/>
    <w:semiHidden/>
    <w:rsid w:val="00861016"/>
    <w:rPr>
      <w:b/>
      <w:bCs/>
      <w:sz w:val="20"/>
      <w:szCs w:val="20"/>
      <w:lang w:val="fr-FR"/>
    </w:rPr>
  </w:style>
  <w:style w:type="paragraph" w:styleId="Rvision">
    <w:name w:val="Revision"/>
    <w:hidden/>
    <w:uiPriority w:val="99"/>
    <w:semiHidden/>
    <w:rsid w:val="00861016"/>
    <w:pPr>
      <w:spacing w:after="0" w:line="240" w:lineRule="auto"/>
    </w:pPr>
  </w:style>
  <w:style w:type="paragraph" w:styleId="NormalWeb">
    <w:name w:val="Normal (Web)"/>
    <w:basedOn w:val="Normal"/>
    <w:uiPriority w:val="99"/>
    <w:semiHidden/>
    <w:unhideWhenUsed/>
    <w:rsid w:val="00B1537F"/>
    <w:pPr>
      <w:spacing w:before="100" w:beforeAutospacing="1" w:after="100" w:afterAutospacing="1" w:line="240" w:lineRule="auto"/>
    </w:pPr>
    <w:rPr>
      <w:rFonts w:ascii="Times New Roman" w:eastAsia="Times New Roman" w:hAnsi="Times New Roman" w:cs="Times New Roman"/>
      <w:sz w:val="24"/>
      <w:szCs w:val="24"/>
      <w:lang w:val="fr-BE" w:eastAsia="fr-FR"/>
    </w:rPr>
  </w:style>
  <w:style w:type="paragraph" w:styleId="En-tte">
    <w:name w:val="header"/>
    <w:basedOn w:val="Normal"/>
    <w:link w:val="En-tteCar"/>
    <w:uiPriority w:val="99"/>
    <w:unhideWhenUsed/>
    <w:rsid w:val="00EF7812"/>
    <w:pPr>
      <w:tabs>
        <w:tab w:val="center" w:pos="4680"/>
        <w:tab w:val="right" w:pos="9360"/>
      </w:tabs>
      <w:spacing w:after="0" w:line="240" w:lineRule="auto"/>
    </w:pPr>
  </w:style>
  <w:style w:type="character" w:customStyle="1" w:styleId="En-tteCar">
    <w:name w:val="En-tête Car"/>
    <w:basedOn w:val="Policepardfaut"/>
    <w:link w:val="En-tte"/>
    <w:uiPriority w:val="99"/>
    <w:rsid w:val="00EF7812"/>
  </w:style>
  <w:style w:type="paragraph" w:styleId="Pieddepage">
    <w:name w:val="footer"/>
    <w:basedOn w:val="Normal"/>
    <w:link w:val="PieddepageCar"/>
    <w:uiPriority w:val="99"/>
    <w:unhideWhenUsed/>
    <w:rsid w:val="00EF781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F7812"/>
  </w:style>
  <w:style w:type="character" w:styleId="Lienhypertexte">
    <w:name w:val="Hyperlink"/>
    <w:basedOn w:val="Policepardfaut"/>
    <w:uiPriority w:val="99"/>
    <w:unhideWhenUsed/>
    <w:rsid w:val="00145FD3"/>
    <w:rPr>
      <w:color w:val="0563C1" w:themeColor="hyperlink"/>
      <w:u w:val="single"/>
    </w:rPr>
  </w:style>
  <w:style w:type="character" w:customStyle="1" w:styleId="Titre5Car">
    <w:name w:val="Titre 5 Car"/>
    <w:basedOn w:val="Policepardfaut"/>
    <w:link w:val="Titre5"/>
    <w:rsid w:val="000472A2"/>
    <w:rPr>
      <w:rFonts w:asciiTheme="majorHAnsi" w:eastAsiaTheme="majorEastAsia" w:hAnsiTheme="majorHAnsi" w:cstheme="majorBidi"/>
      <w:color w:val="2E74B5" w:themeColor="accent1" w:themeShade="BF"/>
      <w:lang w:val="fr-FR"/>
    </w:rPr>
  </w:style>
  <w:style w:type="character" w:customStyle="1" w:styleId="Titre6Car">
    <w:name w:val="Titre 6 Car"/>
    <w:basedOn w:val="Policepardfaut"/>
    <w:link w:val="Titre6"/>
    <w:rsid w:val="000472A2"/>
    <w:rPr>
      <w:rFonts w:asciiTheme="majorHAnsi" w:eastAsiaTheme="majorEastAsia" w:hAnsiTheme="majorHAnsi" w:cstheme="majorBidi"/>
      <w:color w:val="1F4D78" w:themeColor="accent1" w:themeShade="7F"/>
      <w:lang w:val="fr-FR"/>
    </w:rPr>
  </w:style>
  <w:style w:type="character" w:customStyle="1" w:styleId="Titre7Car">
    <w:name w:val="Titre 7 Car"/>
    <w:basedOn w:val="Policepardfaut"/>
    <w:link w:val="Titre7"/>
    <w:uiPriority w:val="9"/>
    <w:semiHidden/>
    <w:rsid w:val="000472A2"/>
    <w:rPr>
      <w:rFonts w:asciiTheme="majorHAnsi" w:eastAsiaTheme="majorEastAsia" w:hAnsiTheme="majorHAnsi" w:cstheme="majorBidi"/>
      <w:i/>
      <w:iCs/>
      <w:color w:val="1F4D78" w:themeColor="accent1" w:themeShade="7F"/>
      <w:lang w:val="fr-FR"/>
    </w:rPr>
  </w:style>
  <w:style w:type="character" w:customStyle="1" w:styleId="Titre8Car">
    <w:name w:val="Titre 8 Car"/>
    <w:basedOn w:val="Policepardfaut"/>
    <w:link w:val="Titre8"/>
    <w:uiPriority w:val="9"/>
    <w:semiHidden/>
    <w:rsid w:val="000472A2"/>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0472A2"/>
    <w:rPr>
      <w:rFonts w:asciiTheme="majorHAnsi" w:eastAsiaTheme="majorEastAsia" w:hAnsiTheme="majorHAnsi" w:cstheme="majorBidi"/>
      <w:i/>
      <w:iCs/>
      <w:color w:val="272727" w:themeColor="text1" w:themeTint="D8"/>
      <w:sz w:val="21"/>
      <w:szCs w:val="21"/>
      <w:lang w:val="fr-FR"/>
    </w:rPr>
  </w:style>
  <w:style w:type="table" w:customStyle="1" w:styleId="Grilledutableau1">
    <w:name w:val="Grille du tableau1"/>
    <w:basedOn w:val="TableauNormal"/>
    <w:next w:val="Grilledutableau"/>
    <w:uiPriority w:val="59"/>
    <w:rsid w:val="003A1685"/>
    <w:pPr>
      <w:spacing w:after="0" w:line="240" w:lineRule="auto"/>
    </w:pPr>
    <w:rPr>
      <w:rFonts w:eastAsia="Times New Roman"/>
      <w:lang w:val="fr-FR"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3D39C1"/>
    <w:pPr>
      <w:numPr>
        <w:numId w:val="0"/>
      </w:numPr>
      <w:outlineLvl w:val="9"/>
    </w:pPr>
    <w:rPr>
      <w:lang w:val="en-US"/>
    </w:rPr>
  </w:style>
  <w:style w:type="paragraph" w:styleId="TM1">
    <w:name w:val="toc 1"/>
    <w:basedOn w:val="Normal"/>
    <w:next w:val="Normal"/>
    <w:autoRedefine/>
    <w:uiPriority w:val="39"/>
    <w:unhideWhenUsed/>
    <w:rsid w:val="00D721FA"/>
    <w:pPr>
      <w:tabs>
        <w:tab w:val="left" w:pos="440"/>
        <w:tab w:val="right" w:leader="dot" w:pos="9350"/>
      </w:tabs>
      <w:spacing w:before="120" w:after="120"/>
    </w:pPr>
    <w:rPr>
      <w:b/>
      <w:bCs/>
      <w:caps/>
      <w:sz w:val="20"/>
      <w:szCs w:val="20"/>
    </w:rPr>
  </w:style>
  <w:style w:type="paragraph" w:styleId="TM2">
    <w:name w:val="toc 2"/>
    <w:basedOn w:val="Normal"/>
    <w:next w:val="Normal"/>
    <w:autoRedefine/>
    <w:uiPriority w:val="39"/>
    <w:unhideWhenUsed/>
    <w:rsid w:val="003D39C1"/>
    <w:pPr>
      <w:spacing w:after="0"/>
      <w:ind w:left="220"/>
    </w:pPr>
    <w:rPr>
      <w:smallCaps/>
      <w:sz w:val="20"/>
      <w:szCs w:val="20"/>
    </w:rPr>
  </w:style>
  <w:style w:type="paragraph" w:styleId="TM3">
    <w:name w:val="toc 3"/>
    <w:basedOn w:val="Normal"/>
    <w:next w:val="Normal"/>
    <w:autoRedefine/>
    <w:uiPriority w:val="39"/>
    <w:unhideWhenUsed/>
    <w:rsid w:val="003D39C1"/>
    <w:pPr>
      <w:spacing w:after="0"/>
      <w:ind w:left="440"/>
    </w:pPr>
    <w:rPr>
      <w:i/>
      <w:iCs/>
      <w:sz w:val="20"/>
      <w:szCs w:val="20"/>
    </w:rPr>
  </w:style>
  <w:style w:type="paragraph" w:styleId="TM4">
    <w:name w:val="toc 4"/>
    <w:basedOn w:val="Normal"/>
    <w:next w:val="Normal"/>
    <w:autoRedefine/>
    <w:uiPriority w:val="39"/>
    <w:unhideWhenUsed/>
    <w:rsid w:val="00D721FA"/>
    <w:pPr>
      <w:spacing w:after="0"/>
      <w:ind w:left="660"/>
    </w:pPr>
    <w:rPr>
      <w:sz w:val="18"/>
      <w:szCs w:val="18"/>
    </w:rPr>
  </w:style>
  <w:style w:type="paragraph" w:styleId="TM5">
    <w:name w:val="toc 5"/>
    <w:basedOn w:val="Normal"/>
    <w:next w:val="Normal"/>
    <w:autoRedefine/>
    <w:uiPriority w:val="39"/>
    <w:unhideWhenUsed/>
    <w:rsid w:val="00D721FA"/>
    <w:pPr>
      <w:spacing w:after="0"/>
      <w:ind w:left="880"/>
    </w:pPr>
    <w:rPr>
      <w:sz w:val="18"/>
      <w:szCs w:val="18"/>
    </w:rPr>
  </w:style>
  <w:style w:type="paragraph" w:styleId="TM6">
    <w:name w:val="toc 6"/>
    <w:basedOn w:val="Normal"/>
    <w:next w:val="Normal"/>
    <w:autoRedefine/>
    <w:uiPriority w:val="39"/>
    <w:unhideWhenUsed/>
    <w:rsid w:val="00D721FA"/>
    <w:pPr>
      <w:spacing w:after="0"/>
      <w:ind w:left="1100"/>
    </w:pPr>
    <w:rPr>
      <w:sz w:val="18"/>
      <w:szCs w:val="18"/>
    </w:rPr>
  </w:style>
  <w:style w:type="paragraph" w:styleId="TM7">
    <w:name w:val="toc 7"/>
    <w:basedOn w:val="Normal"/>
    <w:next w:val="Normal"/>
    <w:autoRedefine/>
    <w:uiPriority w:val="39"/>
    <w:unhideWhenUsed/>
    <w:rsid w:val="00D721FA"/>
    <w:pPr>
      <w:spacing w:after="0"/>
      <w:ind w:left="1320"/>
    </w:pPr>
    <w:rPr>
      <w:sz w:val="18"/>
      <w:szCs w:val="18"/>
    </w:rPr>
  </w:style>
  <w:style w:type="paragraph" w:styleId="TM8">
    <w:name w:val="toc 8"/>
    <w:basedOn w:val="Normal"/>
    <w:next w:val="Normal"/>
    <w:autoRedefine/>
    <w:uiPriority w:val="39"/>
    <w:unhideWhenUsed/>
    <w:rsid w:val="00D721FA"/>
    <w:pPr>
      <w:spacing w:after="0"/>
      <w:ind w:left="1540"/>
    </w:pPr>
    <w:rPr>
      <w:sz w:val="18"/>
      <w:szCs w:val="18"/>
    </w:rPr>
  </w:style>
  <w:style w:type="paragraph" w:styleId="TM9">
    <w:name w:val="toc 9"/>
    <w:basedOn w:val="Normal"/>
    <w:next w:val="Normal"/>
    <w:autoRedefine/>
    <w:uiPriority w:val="39"/>
    <w:unhideWhenUsed/>
    <w:rsid w:val="00D721FA"/>
    <w:pPr>
      <w:spacing w:after="0"/>
      <w:ind w:left="1760"/>
    </w:pPr>
    <w:rPr>
      <w:sz w:val="18"/>
      <w:szCs w:val="18"/>
    </w:rPr>
  </w:style>
  <w:style w:type="paragraph" w:styleId="Lgende">
    <w:name w:val="caption"/>
    <w:basedOn w:val="Normal"/>
    <w:next w:val="Normal"/>
    <w:uiPriority w:val="35"/>
    <w:unhideWhenUsed/>
    <w:qFormat/>
    <w:rsid w:val="00297670"/>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A3F91"/>
    <w:pPr>
      <w:spacing w:after="0"/>
      <w:ind w:left="440" w:hanging="440"/>
    </w:pPr>
    <w:rPr>
      <w:smallCaps/>
      <w:sz w:val="20"/>
      <w:szCs w:val="20"/>
    </w:rPr>
  </w:style>
  <w:style w:type="character" w:styleId="Lienhypertextesuivivisit">
    <w:name w:val="FollowedHyperlink"/>
    <w:basedOn w:val="Policepardfaut"/>
    <w:uiPriority w:val="99"/>
    <w:semiHidden/>
    <w:unhideWhenUsed/>
    <w:rsid w:val="008B1604"/>
    <w:rPr>
      <w:color w:val="954F72" w:themeColor="followedHyperlink"/>
      <w:u w:val="single"/>
    </w:rPr>
  </w:style>
  <w:style w:type="numbering" w:customStyle="1" w:styleId="NoList1">
    <w:name w:val="No List1"/>
    <w:next w:val="Aucuneliste"/>
    <w:uiPriority w:val="99"/>
    <w:semiHidden/>
    <w:unhideWhenUsed/>
    <w:rsid w:val="00A83098"/>
  </w:style>
  <w:style w:type="character" w:styleId="Numrodepage">
    <w:name w:val="page number"/>
    <w:basedOn w:val="Policepardfaut"/>
    <w:semiHidden/>
    <w:rsid w:val="00A83098"/>
  </w:style>
  <w:style w:type="paragraph" w:styleId="Corpsdetexte">
    <w:name w:val="Body Text"/>
    <w:basedOn w:val="Normal"/>
    <w:link w:val="CorpsdetexteCar"/>
    <w:semiHidden/>
    <w:rsid w:val="00A83098"/>
    <w:pPr>
      <w:spacing w:after="0" w:line="240" w:lineRule="auto"/>
    </w:pPr>
    <w:rPr>
      <w:rFonts w:ascii="Times New Roman" w:eastAsia="Times New Roman" w:hAnsi="Times New Roman" w:cs="Times New Roman"/>
      <w:b/>
      <w:sz w:val="24"/>
      <w:szCs w:val="20"/>
      <w:lang w:eastAsia="fr-FR"/>
    </w:rPr>
  </w:style>
  <w:style w:type="character" w:customStyle="1" w:styleId="CorpsdetexteCar">
    <w:name w:val="Corps de texte Car"/>
    <w:basedOn w:val="Policepardfaut"/>
    <w:link w:val="Corpsdetexte"/>
    <w:semiHidden/>
    <w:rsid w:val="00A83098"/>
    <w:rPr>
      <w:rFonts w:ascii="Times New Roman" w:eastAsia="Times New Roman" w:hAnsi="Times New Roman" w:cs="Times New Roman"/>
      <w:b/>
      <w:sz w:val="24"/>
      <w:szCs w:val="20"/>
      <w:lang w:val="fr-FR" w:eastAsia="fr-FR"/>
    </w:rPr>
  </w:style>
  <w:style w:type="table" w:customStyle="1" w:styleId="TableGrid1">
    <w:name w:val="Table Grid1"/>
    <w:basedOn w:val="TableauNormal"/>
    <w:next w:val="Grilledutableau"/>
    <w:uiPriority w:val="39"/>
    <w:rsid w:val="00A8309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A8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A83098"/>
    <w:rPr>
      <w:rFonts w:ascii="Courier New" w:eastAsia="Times New Roman" w:hAnsi="Courier New" w:cs="Courier New"/>
      <w:sz w:val="20"/>
      <w:szCs w:val="20"/>
    </w:rPr>
  </w:style>
  <w:style w:type="numbering" w:customStyle="1" w:styleId="NoList2">
    <w:name w:val="No List2"/>
    <w:next w:val="Aucuneliste"/>
    <w:uiPriority w:val="99"/>
    <w:semiHidden/>
    <w:unhideWhenUsed/>
    <w:rsid w:val="00F60303"/>
  </w:style>
  <w:style w:type="numbering" w:customStyle="1" w:styleId="NoList3">
    <w:name w:val="No List3"/>
    <w:next w:val="Aucuneliste"/>
    <w:uiPriority w:val="99"/>
    <w:semiHidden/>
    <w:unhideWhenUsed/>
    <w:rsid w:val="001021CA"/>
  </w:style>
  <w:style w:type="numbering" w:customStyle="1" w:styleId="NoList4">
    <w:name w:val="No List4"/>
    <w:next w:val="Aucuneliste"/>
    <w:uiPriority w:val="99"/>
    <w:semiHidden/>
    <w:unhideWhenUsed/>
    <w:rsid w:val="00BA56D6"/>
  </w:style>
  <w:style w:type="numbering" w:customStyle="1" w:styleId="NoList5">
    <w:name w:val="No List5"/>
    <w:next w:val="Aucuneliste"/>
    <w:uiPriority w:val="99"/>
    <w:semiHidden/>
    <w:unhideWhenUsed/>
    <w:rsid w:val="00A26C6C"/>
  </w:style>
  <w:style w:type="table" w:customStyle="1" w:styleId="TableGrid2">
    <w:name w:val="Table Grid2"/>
    <w:basedOn w:val="TableauNormal"/>
    <w:next w:val="Grilledutableau"/>
    <w:uiPriority w:val="39"/>
    <w:rsid w:val="00A26C6C"/>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auNormal"/>
    <w:next w:val="Grilledutableau"/>
    <w:uiPriority w:val="39"/>
    <w:rsid w:val="00A26C6C"/>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31D4"/>
    <w:pPr>
      <w:autoSpaceDE w:val="0"/>
      <w:autoSpaceDN w:val="0"/>
      <w:adjustRightInd w:val="0"/>
      <w:spacing w:after="0" w:line="240" w:lineRule="auto"/>
    </w:pPr>
    <w:rPr>
      <w:rFonts w:ascii="Calibri" w:hAnsi="Calibri" w:cs="Calibri"/>
      <w:color w:val="000000"/>
      <w:sz w:val="24"/>
      <w:szCs w:val="24"/>
      <w:lang w:val="fr-FR"/>
    </w:rPr>
  </w:style>
  <w:style w:type="paragraph" w:customStyle="1" w:styleId="msonormal0">
    <w:name w:val="msonormal"/>
    <w:basedOn w:val="Normal"/>
    <w:rsid w:val="005B2E99"/>
    <w:pPr>
      <w:spacing w:before="100" w:beforeAutospacing="1" w:after="100" w:afterAutospacing="1" w:line="240" w:lineRule="auto"/>
    </w:pPr>
    <w:rPr>
      <w:rFonts w:ascii="Times New Roman" w:eastAsia="Times New Roman" w:hAnsi="Times New Roman" w:cs="Times New Roman"/>
      <w:sz w:val="24"/>
      <w:szCs w:val="24"/>
      <w:lang w:val="fr-BE" w:eastAsia="fr-FR"/>
    </w:rPr>
  </w:style>
  <w:style w:type="character" w:customStyle="1" w:styleId="notranslate">
    <w:name w:val="notranslate"/>
    <w:basedOn w:val="Policepardfaut"/>
    <w:rsid w:val="005B2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13459">
      <w:bodyDiv w:val="1"/>
      <w:marLeft w:val="0"/>
      <w:marRight w:val="0"/>
      <w:marTop w:val="0"/>
      <w:marBottom w:val="0"/>
      <w:divBdr>
        <w:top w:val="none" w:sz="0" w:space="0" w:color="auto"/>
        <w:left w:val="none" w:sz="0" w:space="0" w:color="auto"/>
        <w:bottom w:val="none" w:sz="0" w:space="0" w:color="auto"/>
        <w:right w:val="none" w:sz="0" w:space="0" w:color="auto"/>
      </w:divBdr>
      <w:divsChild>
        <w:div w:id="1293747251">
          <w:marLeft w:val="0"/>
          <w:marRight w:val="0"/>
          <w:marTop w:val="0"/>
          <w:marBottom w:val="0"/>
          <w:divBdr>
            <w:top w:val="none" w:sz="0" w:space="0" w:color="auto"/>
            <w:left w:val="none" w:sz="0" w:space="0" w:color="auto"/>
            <w:bottom w:val="none" w:sz="0" w:space="0" w:color="auto"/>
            <w:right w:val="none" w:sz="0" w:space="0" w:color="auto"/>
          </w:divBdr>
          <w:divsChild>
            <w:div w:id="1474836306">
              <w:marLeft w:val="0"/>
              <w:marRight w:val="0"/>
              <w:marTop w:val="0"/>
              <w:marBottom w:val="0"/>
              <w:divBdr>
                <w:top w:val="none" w:sz="0" w:space="0" w:color="auto"/>
                <w:left w:val="none" w:sz="0" w:space="0" w:color="auto"/>
                <w:bottom w:val="none" w:sz="0" w:space="0" w:color="auto"/>
                <w:right w:val="none" w:sz="0" w:space="0" w:color="auto"/>
              </w:divBdr>
              <w:divsChild>
                <w:div w:id="11038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61365">
      <w:bodyDiv w:val="1"/>
      <w:marLeft w:val="0"/>
      <w:marRight w:val="0"/>
      <w:marTop w:val="0"/>
      <w:marBottom w:val="0"/>
      <w:divBdr>
        <w:top w:val="none" w:sz="0" w:space="0" w:color="auto"/>
        <w:left w:val="none" w:sz="0" w:space="0" w:color="auto"/>
        <w:bottom w:val="none" w:sz="0" w:space="0" w:color="auto"/>
        <w:right w:val="none" w:sz="0" w:space="0" w:color="auto"/>
      </w:divBdr>
      <w:divsChild>
        <w:div w:id="1670207675">
          <w:marLeft w:val="0"/>
          <w:marRight w:val="0"/>
          <w:marTop w:val="0"/>
          <w:marBottom w:val="0"/>
          <w:divBdr>
            <w:top w:val="none" w:sz="0" w:space="0" w:color="auto"/>
            <w:left w:val="none" w:sz="0" w:space="0" w:color="auto"/>
            <w:bottom w:val="none" w:sz="0" w:space="0" w:color="auto"/>
            <w:right w:val="none" w:sz="0" w:space="0" w:color="auto"/>
          </w:divBdr>
          <w:divsChild>
            <w:div w:id="613906750">
              <w:marLeft w:val="0"/>
              <w:marRight w:val="0"/>
              <w:marTop w:val="0"/>
              <w:marBottom w:val="0"/>
              <w:divBdr>
                <w:top w:val="none" w:sz="0" w:space="0" w:color="auto"/>
                <w:left w:val="none" w:sz="0" w:space="0" w:color="auto"/>
                <w:bottom w:val="none" w:sz="0" w:space="0" w:color="auto"/>
                <w:right w:val="none" w:sz="0" w:space="0" w:color="auto"/>
              </w:divBdr>
              <w:divsChild>
                <w:div w:id="1420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50731">
          <w:marLeft w:val="0"/>
          <w:marRight w:val="0"/>
          <w:marTop w:val="0"/>
          <w:marBottom w:val="0"/>
          <w:divBdr>
            <w:top w:val="none" w:sz="0" w:space="0" w:color="auto"/>
            <w:left w:val="none" w:sz="0" w:space="0" w:color="auto"/>
            <w:bottom w:val="none" w:sz="0" w:space="0" w:color="auto"/>
            <w:right w:val="none" w:sz="0" w:space="0" w:color="auto"/>
          </w:divBdr>
          <w:divsChild>
            <w:div w:id="816455005">
              <w:marLeft w:val="0"/>
              <w:marRight w:val="0"/>
              <w:marTop w:val="0"/>
              <w:marBottom w:val="0"/>
              <w:divBdr>
                <w:top w:val="none" w:sz="0" w:space="0" w:color="auto"/>
                <w:left w:val="none" w:sz="0" w:space="0" w:color="auto"/>
                <w:bottom w:val="none" w:sz="0" w:space="0" w:color="auto"/>
                <w:right w:val="none" w:sz="0" w:space="0" w:color="auto"/>
              </w:divBdr>
              <w:divsChild>
                <w:div w:id="12009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2708">
      <w:bodyDiv w:val="1"/>
      <w:marLeft w:val="0"/>
      <w:marRight w:val="0"/>
      <w:marTop w:val="0"/>
      <w:marBottom w:val="0"/>
      <w:divBdr>
        <w:top w:val="none" w:sz="0" w:space="0" w:color="auto"/>
        <w:left w:val="none" w:sz="0" w:space="0" w:color="auto"/>
        <w:bottom w:val="none" w:sz="0" w:space="0" w:color="auto"/>
        <w:right w:val="none" w:sz="0" w:space="0" w:color="auto"/>
      </w:divBdr>
      <w:divsChild>
        <w:div w:id="1362634609">
          <w:marLeft w:val="0"/>
          <w:marRight w:val="0"/>
          <w:marTop w:val="0"/>
          <w:marBottom w:val="0"/>
          <w:divBdr>
            <w:top w:val="none" w:sz="0" w:space="0" w:color="auto"/>
            <w:left w:val="none" w:sz="0" w:space="0" w:color="auto"/>
            <w:bottom w:val="none" w:sz="0" w:space="0" w:color="auto"/>
            <w:right w:val="none" w:sz="0" w:space="0" w:color="auto"/>
          </w:divBdr>
          <w:divsChild>
            <w:div w:id="1213730656">
              <w:marLeft w:val="0"/>
              <w:marRight w:val="0"/>
              <w:marTop w:val="0"/>
              <w:marBottom w:val="0"/>
              <w:divBdr>
                <w:top w:val="none" w:sz="0" w:space="0" w:color="auto"/>
                <w:left w:val="none" w:sz="0" w:space="0" w:color="auto"/>
                <w:bottom w:val="none" w:sz="0" w:space="0" w:color="auto"/>
                <w:right w:val="none" w:sz="0" w:space="0" w:color="auto"/>
              </w:divBdr>
              <w:divsChild>
                <w:div w:id="690836674">
                  <w:marLeft w:val="0"/>
                  <w:marRight w:val="0"/>
                  <w:marTop w:val="0"/>
                  <w:marBottom w:val="0"/>
                  <w:divBdr>
                    <w:top w:val="none" w:sz="0" w:space="0" w:color="auto"/>
                    <w:left w:val="none" w:sz="0" w:space="0" w:color="auto"/>
                    <w:bottom w:val="none" w:sz="0" w:space="0" w:color="auto"/>
                    <w:right w:val="none" w:sz="0" w:space="0" w:color="auto"/>
                  </w:divBdr>
                  <w:divsChild>
                    <w:div w:id="374279690">
                      <w:marLeft w:val="0"/>
                      <w:marRight w:val="0"/>
                      <w:marTop w:val="0"/>
                      <w:marBottom w:val="0"/>
                      <w:divBdr>
                        <w:top w:val="none" w:sz="0" w:space="0" w:color="auto"/>
                        <w:left w:val="none" w:sz="0" w:space="0" w:color="auto"/>
                        <w:bottom w:val="none" w:sz="0" w:space="0" w:color="auto"/>
                        <w:right w:val="none" w:sz="0" w:space="0" w:color="auto"/>
                      </w:divBdr>
                      <w:divsChild>
                        <w:div w:id="684988081">
                          <w:marLeft w:val="0"/>
                          <w:marRight w:val="0"/>
                          <w:marTop w:val="0"/>
                          <w:marBottom w:val="0"/>
                          <w:divBdr>
                            <w:top w:val="none" w:sz="0" w:space="0" w:color="auto"/>
                            <w:left w:val="none" w:sz="0" w:space="0" w:color="auto"/>
                            <w:bottom w:val="none" w:sz="0" w:space="0" w:color="auto"/>
                            <w:right w:val="none" w:sz="0" w:space="0" w:color="auto"/>
                          </w:divBdr>
                          <w:divsChild>
                            <w:div w:id="1315723598">
                              <w:marLeft w:val="0"/>
                              <w:marRight w:val="0"/>
                              <w:marTop w:val="0"/>
                              <w:marBottom w:val="0"/>
                              <w:divBdr>
                                <w:top w:val="none" w:sz="0" w:space="0" w:color="auto"/>
                                <w:left w:val="none" w:sz="0" w:space="0" w:color="auto"/>
                                <w:bottom w:val="none" w:sz="0" w:space="0" w:color="auto"/>
                                <w:right w:val="none" w:sz="0" w:space="0" w:color="auto"/>
                              </w:divBdr>
                              <w:divsChild>
                                <w:div w:id="1705126">
                                  <w:marLeft w:val="0"/>
                                  <w:marRight w:val="0"/>
                                  <w:marTop w:val="0"/>
                                  <w:marBottom w:val="0"/>
                                  <w:divBdr>
                                    <w:top w:val="none" w:sz="0" w:space="0" w:color="auto"/>
                                    <w:left w:val="none" w:sz="0" w:space="0" w:color="auto"/>
                                    <w:bottom w:val="none" w:sz="0" w:space="0" w:color="auto"/>
                                    <w:right w:val="none" w:sz="0" w:space="0" w:color="auto"/>
                                  </w:divBdr>
                                  <w:divsChild>
                                    <w:div w:id="111559741">
                                      <w:marLeft w:val="0"/>
                                      <w:marRight w:val="0"/>
                                      <w:marTop w:val="0"/>
                                      <w:marBottom w:val="0"/>
                                      <w:divBdr>
                                        <w:top w:val="none" w:sz="0" w:space="0" w:color="auto"/>
                                        <w:left w:val="none" w:sz="0" w:space="0" w:color="auto"/>
                                        <w:bottom w:val="none" w:sz="0" w:space="0" w:color="auto"/>
                                        <w:right w:val="none" w:sz="0" w:space="0" w:color="auto"/>
                                      </w:divBdr>
                                      <w:divsChild>
                                        <w:div w:id="1137065752">
                                          <w:marLeft w:val="0"/>
                                          <w:marRight w:val="0"/>
                                          <w:marTop w:val="0"/>
                                          <w:marBottom w:val="495"/>
                                          <w:divBdr>
                                            <w:top w:val="none" w:sz="0" w:space="0" w:color="auto"/>
                                            <w:left w:val="none" w:sz="0" w:space="0" w:color="auto"/>
                                            <w:bottom w:val="none" w:sz="0" w:space="0" w:color="auto"/>
                                            <w:right w:val="none" w:sz="0" w:space="0" w:color="auto"/>
                                          </w:divBdr>
                                          <w:divsChild>
                                            <w:div w:id="19141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083856">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sChild>
        <w:div w:id="635912098">
          <w:marLeft w:val="0"/>
          <w:marRight w:val="0"/>
          <w:marTop w:val="0"/>
          <w:marBottom w:val="0"/>
          <w:divBdr>
            <w:top w:val="none" w:sz="0" w:space="0" w:color="auto"/>
            <w:left w:val="none" w:sz="0" w:space="0" w:color="auto"/>
            <w:bottom w:val="none" w:sz="0" w:space="0" w:color="auto"/>
            <w:right w:val="none" w:sz="0" w:space="0" w:color="auto"/>
          </w:divBdr>
          <w:divsChild>
            <w:div w:id="1111318098">
              <w:marLeft w:val="0"/>
              <w:marRight w:val="0"/>
              <w:marTop w:val="0"/>
              <w:marBottom w:val="0"/>
              <w:divBdr>
                <w:top w:val="none" w:sz="0" w:space="0" w:color="auto"/>
                <w:left w:val="none" w:sz="0" w:space="0" w:color="auto"/>
                <w:bottom w:val="none" w:sz="0" w:space="0" w:color="auto"/>
                <w:right w:val="none" w:sz="0" w:space="0" w:color="auto"/>
              </w:divBdr>
              <w:divsChild>
                <w:div w:id="604309836">
                  <w:marLeft w:val="0"/>
                  <w:marRight w:val="0"/>
                  <w:marTop w:val="0"/>
                  <w:marBottom w:val="0"/>
                  <w:divBdr>
                    <w:top w:val="none" w:sz="0" w:space="0" w:color="auto"/>
                    <w:left w:val="none" w:sz="0" w:space="0" w:color="auto"/>
                    <w:bottom w:val="none" w:sz="0" w:space="0" w:color="auto"/>
                    <w:right w:val="none" w:sz="0" w:space="0" w:color="auto"/>
                  </w:divBdr>
                  <w:divsChild>
                    <w:div w:id="1074858539">
                      <w:marLeft w:val="0"/>
                      <w:marRight w:val="0"/>
                      <w:marTop w:val="0"/>
                      <w:marBottom w:val="0"/>
                      <w:divBdr>
                        <w:top w:val="none" w:sz="0" w:space="0" w:color="auto"/>
                        <w:left w:val="none" w:sz="0" w:space="0" w:color="auto"/>
                        <w:bottom w:val="none" w:sz="0" w:space="0" w:color="auto"/>
                        <w:right w:val="none" w:sz="0" w:space="0" w:color="auto"/>
                      </w:divBdr>
                      <w:divsChild>
                        <w:div w:id="550580572">
                          <w:marLeft w:val="0"/>
                          <w:marRight w:val="0"/>
                          <w:marTop w:val="0"/>
                          <w:marBottom w:val="0"/>
                          <w:divBdr>
                            <w:top w:val="none" w:sz="0" w:space="0" w:color="auto"/>
                            <w:left w:val="none" w:sz="0" w:space="0" w:color="auto"/>
                            <w:bottom w:val="none" w:sz="0" w:space="0" w:color="auto"/>
                            <w:right w:val="none" w:sz="0" w:space="0" w:color="auto"/>
                          </w:divBdr>
                          <w:divsChild>
                            <w:div w:id="829949806">
                              <w:marLeft w:val="0"/>
                              <w:marRight w:val="0"/>
                              <w:marTop w:val="0"/>
                              <w:marBottom w:val="0"/>
                              <w:divBdr>
                                <w:top w:val="none" w:sz="0" w:space="0" w:color="auto"/>
                                <w:left w:val="none" w:sz="0" w:space="0" w:color="auto"/>
                                <w:bottom w:val="none" w:sz="0" w:space="0" w:color="auto"/>
                                <w:right w:val="none" w:sz="0" w:space="0" w:color="auto"/>
                              </w:divBdr>
                              <w:divsChild>
                                <w:div w:id="2093161485">
                                  <w:marLeft w:val="0"/>
                                  <w:marRight w:val="0"/>
                                  <w:marTop w:val="0"/>
                                  <w:marBottom w:val="0"/>
                                  <w:divBdr>
                                    <w:top w:val="none" w:sz="0" w:space="0" w:color="auto"/>
                                    <w:left w:val="none" w:sz="0" w:space="0" w:color="auto"/>
                                    <w:bottom w:val="none" w:sz="0" w:space="0" w:color="auto"/>
                                    <w:right w:val="none" w:sz="0" w:space="0" w:color="auto"/>
                                  </w:divBdr>
                                  <w:divsChild>
                                    <w:div w:id="1257834600">
                                      <w:marLeft w:val="0"/>
                                      <w:marRight w:val="0"/>
                                      <w:marTop w:val="0"/>
                                      <w:marBottom w:val="0"/>
                                      <w:divBdr>
                                        <w:top w:val="none" w:sz="0" w:space="0" w:color="auto"/>
                                        <w:left w:val="none" w:sz="0" w:space="0" w:color="auto"/>
                                        <w:bottom w:val="none" w:sz="0" w:space="0" w:color="auto"/>
                                        <w:right w:val="none" w:sz="0" w:space="0" w:color="auto"/>
                                      </w:divBdr>
                                      <w:divsChild>
                                        <w:div w:id="266429005">
                                          <w:marLeft w:val="0"/>
                                          <w:marRight w:val="0"/>
                                          <w:marTop w:val="0"/>
                                          <w:marBottom w:val="495"/>
                                          <w:divBdr>
                                            <w:top w:val="none" w:sz="0" w:space="0" w:color="auto"/>
                                            <w:left w:val="none" w:sz="0" w:space="0" w:color="auto"/>
                                            <w:bottom w:val="none" w:sz="0" w:space="0" w:color="auto"/>
                                            <w:right w:val="none" w:sz="0" w:space="0" w:color="auto"/>
                                          </w:divBdr>
                                          <w:divsChild>
                                            <w:div w:id="1845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385538">
      <w:bodyDiv w:val="1"/>
      <w:marLeft w:val="0"/>
      <w:marRight w:val="0"/>
      <w:marTop w:val="0"/>
      <w:marBottom w:val="0"/>
      <w:divBdr>
        <w:top w:val="none" w:sz="0" w:space="0" w:color="auto"/>
        <w:left w:val="none" w:sz="0" w:space="0" w:color="auto"/>
        <w:bottom w:val="none" w:sz="0" w:space="0" w:color="auto"/>
        <w:right w:val="none" w:sz="0" w:space="0" w:color="auto"/>
      </w:divBdr>
    </w:div>
    <w:div w:id="2067290729">
      <w:bodyDiv w:val="1"/>
      <w:marLeft w:val="0"/>
      <w:marRight w:val="0"/>
      <w:marTop w:val="0"/>
      <w:marBottom w:val="0"/>
      <w:divBdr>
        <w:top w:val="none" w:sz="0" w:space="0" w:color="auto"/>
        <w:left w:val="none" w:sz="0" w:space="0" w:color="auto"/>
        <w:bottom w:val="none" w:sz="0" w:space="0" w:color="auto"/>
        <w:right w:val="none" w:sz="0" w:space="0" w:color="auto"/>
      </w:divBdr>
      <w:divsChild>
        <w:div w:id="2028946306">
          <w:marLeft w:val="0"/>
          <w:marRight w:val="0"/>
          <w:marTop w:val="0"/>
          <w:marBottom w:val="0"/>
          <w:divBdr>
            <w:top w:val="none" w:sz="0" w:space="0" w:color="auto"/>
            <w:left w:val="none" w:sz="0" w:space="0" w:color="auto"/>
            <w:bottom w:val="none" w:sz="0" w:space="0" w:color="auto"/>
            <w:right w:val="none" w:sz="0" w:space="0" w:color="auto"/>
          </w:divBdr>
          <w:divsChild>
            <w:div w:id="2108428886">
              <w:marLeft w:val="0"/>
              <w:marRight w:val="0"/>
              <w:marTop w:val="0"/>
              <w:marBottom w:val="0"/>
              <w:divBdr>
                <w:top w:val="none" w:sz="0" w:space="0" w:color="auto"/>
                <w:left w:val="none" w:sz="0" w:space="0" w:color="auto"/>
                <w:bottom w:val="none" w:sz="0" w:space="0" w:color="auto"/>
                <w:right w:val="none" w:sz="0" w:space="0" w:color="auto"/>
              </w:divBdr>
              <w:divsChild>
                <w:div w:id="1942182164">
                  <w:marLeft w:val="0"/>
                  <w:marRight w:val="0"/>
                  <w:marTop w:val="0"/>
                  <w:marBottom w:val="0"/>
                  <w:divBdr>
                    <w:top w:val="none" w:sz="0" w:space="0" w:color="auto"/>
                    <w:left w:val="none" w:sz="0" w:space="0" w:color="auto"/>
                    <w:bottom w:val="none" w:sz="0" w:space="0" w:color="auto"/>
                    <w:right w:val="none" w:sz="0" w:space="0" w:color="auto"/>
                  </w:divBdr>
                  <w:divsChild>
                    <w:div w:id="1713916572">
                      <w:marLeft w:val="0"/>
                      <w:marRight w:val="0"/>
                      <w:marTop w:val="0"/>
                      <w:marBottom w:val="0"/>
                      <w:divBdr>
                        <w:top w:val="none" w:sz="0" w:space="0" w:color="auto"/>
                        <w:left w:val="none" w:sz="0" w:space="0" w:color="auto"/>
                        <w:bottom w:val="none" w:sz="0" w:space="0" w:color="auto"/>
                        <w:right w:val="none" w:sz="0" w:space="0" w:color="auto"/>
                      </w:divBdr>
                      <w:divsChild>
                        <w:div w:id="262958020">
                          <w:marLeft w:val="0"/>
                          <w:marRight w:val="0"/>
                          <w:marTop w:val="0"/>
                          <w:marBottom w:val="0"/>
                          <w:divBdr>
                            <w:top w:val="none" w:sz="0" w:space="0" w:color="auto"/>
                            <w:left w:val="none" w:sz="0" w:space="0" w:color="auto"/>
                            <w:bottom w:val="none" w:sz="0" w:space="0" w:color="auto"/>
                            <w:right w:val="none" w:sz="0" w:space="0" w:color="auto"/>
                          </w:divBdr>
                          <w:divsChild>
                            <w:div w:id="727146830">
                              <w:marLeft w:val="0"/>
                              <w:marRight w:val="0"/>
                              <w:marTop w:val="0"/>
                              <w:marBottom w:val="0"/>
                              <w:divBdr>
                                <w:top w:val="none" w:sz="0" w:space="0" w:color="auto"/>
                                <w:left w:val="none" w:sz="0" w:space="0" w:color="auto"/>
                                <w:bottom w:val="none" w:sz="0" w:space="0" w:color="auto"/>
                                <w:right w:val="none" w:sz="0" w:space="0" w:color="auto"/>
                              </w:divBdr>
                              <w:divsChild>
                                <w:div w:id="1981376794">
                                  <w:marLeft w:val="0"/>
                                  <w:marRight w:val="0"/>
                                  <w:marTop w:val="0"/>
                                  <w:marBottom w:val="0"/>
                                  <w:divBdr>
                                    <w:top w:val="none" w:sz="0" w:space="0" w:color="auto"/>
                                    <w:left w:val="none" w:sz="0" w:space="0" w:color="auto"/>
                                    <w:bottom w:val="none" w:sz="0" w:space="0" w:color="auto"/>
                                    <w:right w:val="none" w:sz="0" w:space="0" w:color="auto"/>
                                  </w:divBdr>
                                  <w:divsChild>
                                    <w:div w:id="569729758">
                                      <w:marLeft w:val="0"/>
                                      <w:marRight w:val="0"/>
                                      <w:marTop w:val="0"/>
                                      <w:marBottom w:val="0"/>
                                      <w:divBdr>
                                        <w:top w:val="none" w:sz="0" w:space="0" w:color="auto"/>
                                        <w:left w:val="none" w:sz="0" w:space="0" w:color="auto"/>
                                        <w:bottom w:val="none" w:sz="0" w:space="0" w:color="auto"/>
                                        <w:right w:val="none" w:sz="0" w:space="0" w:color="auto"/>
                                      </w:divBdr>
                                      <w:divsChild>
                                        <w:div w:id="1506944684">
                                          <w:marLeft w:val="0"/>
                                          <w:marRight w:val="0"/>
                                          <w:marTop w:val="0"/>
                                          <w:marBottom w:val="495"/>
                                          <w:divBdr>
                                            <w:top w:val="none" w:sz="0" w:space="0" w:color="auto"/>
                                            <w:left w:val="none" w:sz="0" w:space="0" w:color="auto"/>
                                            <w:bottom w:val="none" w:sz="0" w:space="0" w:color="auto"/>
                                            <w:right w:val="none" w:sz="0" w:space="0" w:color="auto"/>
                                          </w:divBdr>
                                          <w:divsChild>
                                            <w:div w:id="3771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zoume.Ye@icf.com" TargetMode="External"/><Relationship Id="rId5" Type="http://schemas.openxmlformats.org/officeDocument/2006/relationships/webSettings" Target="webSettings.xml"/><Relationship Id="rId10" Type="http://schemas.openxmlformats.org/officeDocument/2006/relationships/hyperlink" Target="mailto:rogertine@hotmail.com" TargetMode="External"/><Relationship Id="rId4" Type="http://schemas.openxmlformats.org/officeDocument/2006/relationships/settings" Target="settings.xml"/><Relationship Id="rId9" Type="http://schemas.openxmlformats.org/officeDocument/2006/relationships/hyperlink" Target="mailto:roger.tine@ucad.edu.s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D5B01-337E-4F10-B5E7-19921FAC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1</Pages>
  <Words>27967</Words>
  <Characters>153820</Characters>
  <Application>Microsoft Office Word</Application>
  <DocSecurity>0</DocSecurity>
  <Lines>1281</Lines>
  <Paragraphs>362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ICFI</Company>
  <LinksUpToDate>false</LinksUpToDate>
  <CharactersWithSpaces>181425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Garley, Ashley</dc:creator>
  <cp:lastModifiedBy>El Hadji Falilou Ndiaye</cp:lastModifiedBy>
  <cp:revision>26</cp:revision>
  <dcterms:created xsi:type="dcterms:W3CDTF">2019-08-02T09:49:00Z</dcterms:created>
  <dcterms:modified xsi:type="dcterms:W3CDTF">2019-08-09T15:21:00Z</dcterms:modified>
</cp:coreProperties>
</file>