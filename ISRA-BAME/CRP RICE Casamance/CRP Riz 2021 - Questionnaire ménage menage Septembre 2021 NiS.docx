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1585E4" w14:textId="77777777" w:rsidR="00E021F8" w:rsidRPr="004E030D" w:rsidRDefault="00E021F8" w:rsidP="00E021F8">
      <w:pPr>
        <w:jc w:val="center"/>
        <w:rPr>
          <w:b/>
        </w:rPr>
      </w:pPr>
      <w:r w:rsidRPr="004E030D">
        <w:rPr>
          <w:b/>
        </w:rPr>
        <w:t>CRP Riz 2021 : Volet Ménage</w:t>
      </w:r>
    </w:p>
    <w:p w14:paraId="0ABE4BEE" w14:textId="027728C7" w:rsidR="007C2023" w:rsidRPr="00DF0485" w:rsidRDefault="00E021F8" w:rsidP="00E021F8">
      <w:pPr>
        <w:rPr>
          <w:b/>
        </w:rPr>
      </w:pPr>
      <w:r w:rsidRPr="00DF0485">
        <w:rPr>
          <w:b/>
        </w:rPr>
        <w:t xml:space="preserve">Question Ménage : </w:t>
      </w:r>
      <w:commentRangeStart w:id="0"/>
      <w:r w:rsidRPr="00DF0485">
        <w:rPr>
          <w:b/>
        </w:rPr>
        <w:t>Première partie</w:t>
      </w:r>
      <w:commentRangeEnd w:id="0"/>
      <w:r w:rsidR="00F0094F">
        <w:rPr>
          <w:rStyle w:val="Marquedecommentaire"/>
        </w:rPr>
        <w:commentReference w:id="0"/>
      </w:r>
      <w:r w:rsidRPr="00DF0485">
        <w:rPr>
          <w:b/>
        </w:rPr>
        <w:t xml:space="preserve"> (Septembre 2021)</w:t>
      </w:r>
      <w:r w:rsidR="00F0094F">
        <w:rPr>
          <w:b/>
        </w:rPr>
        <w:br/>
        <w:t>Version 27 juillet 2021</w:t>
      </w:r>
    </w:p>
    <w:p w14:paraId="4173A39B" w14:textId="50868903" w:rsidR="00E021F8" w:rsidRPr="00072702" w:rsidRDefault="00E021F8" w:rsidP="00E021F8">
      <w:pPr>
        <w:rPr>
          <w:i/>
        </w:rPr>
      </w:pPr>
      <w:r w:rsidRPr="00072702">
        <w:rPr>
          <w:i/>
        </w:rPr>
        <w:t xml:space="preserve">Structure </w:t>
      </w:r>
      <w:r w:rsidR="00F0094F" w:rsidRPr="00072702">
        <w:rPr>
          <w:i/>
        </w:rPr>
        <w:t xml:space="preserve">générale </w:t>
      </w:r>
      <w:r w:rsidRPr="00072702">
        <w:rPr>
          <w:i/>
        </w:rPr>
        <w:t>du questionnaire </w:t>
      </w:r>
      <w:r w:rsidR="00F0094F" w:rsidRPr="00072702">
        <w:rPr>
          <w:i/>
        </w:rPr>
        <w:t>:</w:t>
      </w:r>
    </w:p>
    <w:p w14:paraId="0C58495A" w14:textId="77777777" w:rsidR="00DF0485" w:rsidRPr="00072702" w:rsidRDefault="00DF0485" w:rsidP="00DF0485">
      <w:pPr>
        <w:pStyle w:val="Paragraphedeliste"/>
        <w:numPr>
          <w:ilvl w:val="0"/>
          <w:numId w:val="1"/>
        </w:numPr>
        <w:rPr>
          <w:i/>
        </w:rPr>
      </w:pPr>
      <w:r w:rsidRPr="00072702">
        <w:rPr>
          <w:i/>
        </w:rPr>
        <w:t>Informations préliminaires de l’enquête</w:t>
      </w:r>
    </w:p>
    <w:p w14:paraId="3202C595" w14:textId="77777777" w:rsidR="00DF0485" w:rsidRPr="00072702" w:rsidRDefault="00DF0485" w:rsidP="00DF0485">
      <w:pPr>
        <w:pStyle w:val="Paragraphedeliste"/>
        <w:numPr>
          <w:ilvl w:val="0"/>
          <w:numId w:val="1"/>
        </w:numPr>
        <w:rPr>
          <w:i/>
        </w:rPr>
      </w:pPr>
      <w:r w:rsidRPr="00072702">
        <w:rPr>
          <w:i/>
        </w:rPr>
        <w:t>Identification du ménage agricole</w:t>
      </w:r>
    </w:p>
    <w:p w14:paraId="2F62AE56" w14:textId="77777777" w:rsidR="00DF0485" w:rsidRPr="00072702" w:rsidRDefault="00DF0485" w:rsidP="00DF0485">
      <w:pPr>
        <w:pStyle w:val="Paragraphedeliste"/>
        <w:numPr>
          <w:ilvl w:val="0"/>
          <w:numId w:val="1"/>
        </w:numPr>
        <w:rPr>
          <w:i/>
        </w:rPr>
      </w:pPr>
      <w:r w:rsidRPr="00072702">
        <w:rPr>
          <w:i/>
        </w:rPr>
        <w:t>Caractéristiques démographiques et socio-économiques du ménage</w:t>
      </w:r>
    </w:p>
    <w:p w14:paraId="77C6DE79" w14:textId="77777777" w:rsidR="00DF0485" w:rsidRPr="00072702" w:rsidRDefault="00DF0485" w:rsidP="00DF0485">
      <w:pPr>
        <w:pStyle w:val="Paragraphedeliste"/>
        <w:numPr>
          <w:ilvl w:val="0"/>
          <w:numId w:val="1"/>
        </w:numPr>
        <w:rPr>
          <w:i/>
        </w:rPr>
      </w:pPr>
      <w:r w:rsidRPr="00072702">
        <w:rPr>
          <w:i/>
        </w:rPr>
        <w:t>Campagne 2020 : Production de riz</w:t>
      </w:r>
    </w:p>
    <w:p w14:paraId="2351C1DE" w14:textId="530C5C1A" w:rsidR="00DF0485" w:rsidRPr="00072702" w:rsidRDefault="00F0094F" w:rsidP="00F0094F">
      <w:pPr>
        <w:pStyle w:val="Paragraphedeliste"/>
        <w:numPr>
          <w:ilvl w:val="0"/>
          <w:numId w:val="1"/>
        </w:numPr>
        <w:rPr>
          <w:i/>
        </w:rPr>
      </w:pPr>
      <w:r w:rsidRPr="00072702">
        <w:rPr>
          <w:i/>
        </w:rPr>
        <w:t>C</w:t>
      </w:r>
      <w:r w:rsidR="00DF0485" w:rsidRPr="00072702">
        <w:rPr>
          <w:i/>
        </w:rPr>
        <w:t>ontre-saison 2020-2021</w:t>
      </w:r>
      <w:r w:rsidRPr="00072702">
        <w:rPr>
          <w:i/>
        </w:rPr>
        <w:t> : Types de cultures</w:t>
      </w:r>
    </w:p>
    <w:p w14:paraId="12872982" w14:textId="16E9E693" w:rsidR="00DF0485" w:rsidRDefault="00DF0485" w:rsidP="00DF0485">
      <w:pPr>
        <w:pStyle w:val="Paragraphedeliste"/>
        <w:numPr>
          <w:ilvl w:val="0"/>
          <w:numId w:val="1"/>
        </w:numPr>
        <w:rPr>
          <w:i/>
        </w:rPr>
      </w:pPr>
      <w:r w:rsidRPr="00072702">
        <w:rPr>
          <w:i/>
        </w:rPr>
        <w:t>Campagne 2021 : Activités rizicoles de juin à août 2021</w:t>
      </w:r>
    </w:p>
    <w:p w14:paraId="263F60DB" w14:textId="6B3A4B23" w:rsidR="00921D2E" w:rsidRPr="00072702" w:rsidRDefault="00921D2E" w:rsidP="00DF0485">
      <w:pPr>
        <w:pStyle w:val="Paragraphedeliste"/>
        <w:numPr>
          <w:ilvl w:val="0"/>
          <w:numId w:val="1"/>
        </w:numPr>
        <w:rPr>
          <w:i/>
        </w:rPr>
      </w:pPr>
      <w:r>
        <w:rPr>
          <w:i/>
        </w:rPr>
        <w:t>Campagne 2021 : Autres spéculations</w:t>
      </w:r>
    </w:p>
    <w:p w14:paraId="2A2D4543" w14:textId="7C9E0A9C" w:rsidR="00DF0485" w:rsidRPr="00072702" w:rsidRDefault="00E66B1F" w:rsidP="008553ED">
      <w:pPr>
        <w:pStyle w:val="Paragraphedeliste"/>
        <w:numPr>
          <w:ilvl w:val="0"/>
          <w:numId w:val="1"/>
        </w:numPr>
        <w:rPr>
          <w:i/>
        </w:rPr>
      </w:pPr>
      <w:commentRangeStart w:id="1"/>
      <w:r>
        <w:rPr>
          <w:i/>
        </w:rPr>
        <w:t>Alimentation</w:t>
      </w:r>
      <w:r w:rsidR="00DF0485" w:rsidRPr="00072702">
        <w:rPr>
          <w:i/>
        </w:rPr>
        <w:t xml:space="preserve"> du ménage (au moment de l’enquête)</w:t>
      </w:r>
      <w:commentRangeEnd w:id="1"/>
      <w:r w:rsidR="00E64B50">
        <w:rPr>
          <w:rStyle w:val="Marquedecommentaire"/>
        </w:rPr>
        <w:commentReference w:id="1"/>
      </w:r>
    </w:p>
    <w:p w14:paraId="616D03AA" w14:textId="77777777" w:rsidR="002F38F0" w:rsidRDefault="002F38F0" w:rsidP="008E377A"/>
    <w:p w14:paraId="24FD850E" w14:textId="56BF31A6" w:rsidR="008E377A" w:rsidRDefault="008E377A" w:rsidP="00D67D65">
      <w:r>
        <w:t>CU : Choix unique CM : choix multiple</w:t>
      </w:r>
    </w:p>
    <w:p w14:paraId="25C6DC61" w14:textId="49D3EC7D" w:rsidR="00E021F8" w:rsidRDefault="00F0094F" w:rsidP="00E021F8">
      <w:r>
        <w:t xml:space="preserve">Questionnaire (version pour </w:t>
      </w:r>
      <w:proofErr w:type="spellStart"/>
      <w:r>
        <w:t>SurveyCTO</w:t>
      </w:r>
      <w:proofErr w:type="spellEnd"/>
      <w:r>
        <w:t>) :</w:t>
      </w:r>
    </w:p>
    <w:p w14:paraId="37622F7A" w14:textId="0F55F9DC" w:rsidR="00F0094F" w:rsidRDefault="00F0094F" w:rsidP="00F0094F">
      <w:pPr>
        <w:pStyle w:val="Paragraphedeliste"/>
        <w:numPr>
          <w:ilvl w:val="0"/>
          <w:numId w:val="4"/>
        </w:numPr>
      </w:pPr>
      <w:r>
        <w:t>Informations préliminaires de l’enquête</w:t>
      </w:r>
    </w:p>
    <w:p w14:paraId="705F3646" w14:textId="7A43740D" w:rsidR="00F0094F" w:rsidRDefault="00C96B89" w:rsidP="00F0094F">
      <w:pPr>
        <w:pStyle w:val="Paragraphedeliste"/>
        <w:numPr>
          <w:ilvl w:val="1"/>
          <w:numId w:val="4"/>
        </w:numPr>
      </w:pPr>
      <w:r>
        <w:t>Identifiant de l’enquêteur (sélectionner dans la liste)</w:t>
      </w:r>
    </w:p>
    <w:p w14:paraId="0183AF20" w14:textId="04DF4E78" w:rsidR="00C96B89" w:rsidRDefault="00C96B89" w:rsidP="00F0094F">
      <w:pPr>
        <w:pStyle w:val="Paragraphedeliste"/>
        <w:numPr>
          <w:ilvl w:val="1"/>
          <w:numId w:val="4"/>
        </w:numPr>
      </w:pPr>
      <w:r>
        <w:t>Identifiant de l’équipe (sélectionner dans la liste)</w:t>
      </w:r>
    </w:p>
    <w:p w14:paraId="05D1FBEF" w14:textId="2E2DFC9B" w:rsidR="00C96B89" w:rsidRDefault="00C96B89" w:rsidP="00F0094F">
      <w:pPr>
        <w:pStyle w:val="Paragraphedeliste"/>
        <w:numPr>
          <w:ilvl w:val="1"/>
          <w:numId w:val="4"/>
        </w:numPr>
      </w:pPr>
      <w:r>
        <w:t>Date de l’enquête</w:t>
      </w:r>
      <w:r w:rsidR="00C4356F">
        <w:t xml:space="preserve"> </w:t>
      </w:r>
    </w:p>
    <w:p w14:paraId="5591414C" w14:textId="2CE0FB7F" w:rsidR="00C96B89" w:rsidRDefault="00C96B89" w:rsidP="00F0094F">
      <w:pPr>
        <w:pStyle w:val="Paragraphedeliste"/>
        <w:numPr>
          <w:ilvl w:val="1"/>
          <w:numId w:val="4"/>
        </w:numPr>
      </w:pPr>
      <w:r>
        <w:t>Département</w:t>
      </w:r>
      <w:r w:rsidR="00B15173">
        <w:t xml:space="preserve"> (sélectionner dans la liste)</w:t>
      </w:r>
    </w:p>
    <w:p w14:paraId="7862C933" w14:textId="20722083" w:rsidR="00C96B89" w:rsidRDefault="00C96B89" w:rsidP="00F0094F">
      <w:pPr>
        <w:pStyle w:val="Paragraphedeliste"/>
        <w:numPr>
          <w:ilvl w:val="1"/>
          <w:numId w:val="4"/>
        </w:numPr>
      </w:pPr>
      <w:r>
        <w:t>Commune</w:t>
      </w:r>
      <w:r w:rsidR="00B15173">
        <w:t xml:space="preserve"> (sélectionner dans la liste)</w:t>
      </w:r>
    </w:p>
    <w:p w14:paraId="0412D68E" w14:textId="35710D73" w:rsidR="00C96B89" w:rsidRDefault="00C96B89" w:rsidP="00F0094F">
      <w:pPr>
        <w:pStyle w:val="Paragraphedeliste"/>
        <w:numPr>
          <w:ilvl w:val="1"/>
          <w:numId w:val="4"/>
        </w:numPr>
      </w:pPr>
      <w:r>
        <w:t>Village</w:t>
      </w:r>
      <w:r w:rsidR="00B15173">
        <w:t xml:space="preserve"> (sélectionner dans la liste)</w:t>
      </w:r>
    </w:p>
    <w:p w14:paraId="67782B71" w14:textId="521F5277" w:rsidR="00C96B89" w:rsidRDefault="00C96B89" w:rsidP="00F0094F">
      <w:pPr>
        <w:pStyle w:val="Paragraphedeliste"/>
        <w:numPr>
          <w:ilvl w:val="1"/>
          <w:numId w:val="4"/>
        </w:numPr>
      </w:pPr>
      <w:commentRangeStart w:id="2"/>
      <w:commentRangeStart w:id="3"/>
      <w:commentRangeStart w:id="4"/>
      <w:r>
        <w:t>Numéro d’identification du ménage</w:t>
      </w:r>
      <w:commentRangeEnd w:id="2"/>
      <w:r>
        <w:rPr>
          <w:rStyle w:val="Marquedecommentaire"/>
        </w:rPr>
        <w:commentReference w:id="2"/>
      </w:r>
      <w:commentRangeEnd w:id="3"/>
      <w:r w:rsidR="00455BCC">
        <w:rPr>
          <w:rStyle w:val="Marquedecommentaire"/>
        </w:rPr>
        <w:commentReference w:id="3"/>
      </w:r>
      <w:commentRangeEnd w:id="4"/>
      <w:r w:rsidR="00AC7E14">
        <w:rPr>
          <w:rStyle w:val="Marquedecommentaire"/>
        </w:rPr>
        <w:commentReference w:id="4"/>
      </w:r>
    </w:p>
    <w:p w14:paraId="16AB879C" w14:textId="38B778BB" w:rsidR="001D2FC3" w:rsidRDefault="001D2FC3" w:rsidP="00F0094F">
      <w:pPr>
        <w:pStyle w:val="Paragraphedeliste"/>
        <w:numPr>
          <w:ilvl w:val="1"/>
          <w:numId w:val="4"/>
        </w:numPr>
      </w:pPr>
      <w:r>
        <w:t>Point GPS de la maison</w:t>
      </w:r>
    </w:p>
    <w:p w14:paraId="719F69E8" w14:textId="5AE419EC" w:rsidR="001D2FC3" w:rsidRPr="001F4CFF" w:rsidRDefault="001D2FC3" w:rsidP="00F0094F">
      <w:pPr>
        <w:pStyle w:val="Paragraphedeliste"/>
        <w:numPr>
          <w:ilvl w:val="1"/>
          <w:numId w:val="4"/>
        </w:numPr>
      </w:pPr>
      <w:r w:rsidRPr="001F4CFF">
        <w:t>Numéro de téléphone</w:t>
      </w:r>
      <w:r w:rsidR="005410A6" w:rsidRPr="001F4CFF">
        <w:t xml:space="preserve"> (jusqu’à 2 numéros différents, si possible)</w:t>
      </w:r>
    </w:p>
    <w:p w14:paraId="2A39300B" w14:textId="0E262F14" w:rsidR="001D2FC3" w:rsidRPr="00262E78" w:rsidRDefault="001F4CFF" w:rsidP="00262E78">
      <w:pPr>
        <w:pBdr>
          <w:top w:val="single" w:sz="4" w:space="1" w:color="auto"/>
          <w:left w:val="single" w:sz="4" w:space="4" w:color="auto"/>
          <w:bottom w:val="single" w:sz="4" w:space="1" w:color="auto"/>
          <w:right w:val="single" w:sz="4" w:space="4" w:color="auto"/>
        </w:pBdr>
        <w:rPr>
          <w:b/>
          <w:i/>
        </w:rPr>
      </w:pPr>
      <w:commentRangeStart w:id="5"/>
      <w:r w:rsidRPr="00262E78">
        <w:rPr>
          <w:b/>
          <w:i/>
        </w:rPr>
        <w:t>Texte pour la question 1.5</w:t>
      </w:r>
      <w:commentRangeEnd w:id="5"/>
      <w:r w:rsidR="00406194">
        <w:rPr>
          <w:rStyle w:val="Marquedecommentaire"/>
        </w:rPr>
        <w:commentReference w:id="5"/>
      </w:r>
    </w:p>
    <w:p w14:paraId="0A73F276" w14:textId="6FA90535" w:rsidR="001F4CFF" w:rsidRPr="001F4CFF" w:rsidRDefault="001F4CFF" w:rsidP="00406194">
      <w:pPr>
        <w:pBdr>
          <w:top w:val="single" w:sz="4" w:space="1" w:color="auto"/>
          <w:left w:val="single" w:sz="4" w:space="4" w:color="auto"/>
          <w:bottom w:val="single" w:sz="4" w:space="1" w:color="auto"/>
          <w:right w:val="single" w:sz="4" w:space="4" w:color="auto"/>
        </w:pBdr>
        <w:spacing w:after="0" w:line="240" w:lineRule="auto"/>
        <w:jc w:val="both"/>
        <w:rPr>
          <w:i/>
        </w:rPr>
      </w:pPr>
      <w:r w:rsidRPr="001F4CFF">
        <w:rPr>
          <w:i/>
        </w:rPr>
        <w:t xml:space="preserve">Nous vous proposons de participer à une enquête dans le cadre d’un projet de recherche sur le développement agricole en Basse, Moyenne et Haute Casamance. Elle vise à comprendre la place qu’occupe le riz dans vos systèmes de production et dans votre alimentation. Elle est menée par l’ISRA, le </w:t>
      </w:r>
      <w:proofErr w:type="spellStart"/>
      <w:r w:rsidRPr="001F4CFF">
        <w:rPr>
          <w:i/>
        </w:rPr>
        <w:t>Cirad</w:t>
      </w:r>
      <w:proofErr w:type="spellEnd"/>
      <w:r w:rsidRPr="001F4CFF">
        <w:rPr>
          <w:i/>
        </w:rPr>
        <w:t xml:space="preserve">, et </w:t>
      </w:r>
      <w:del w:id="6" w:author="Tomoé BOURDIER" w:date="2021-08-17T11:24:00Z">
        <w:r w:rsidRPr="001F4CFF" w:rsidDel="00262E78">
          <w:rPr>
            <w:i/>
          </w:rPr>
          <w:delText xml:space="preserve">de </w:delText>
        </w:r>
      </w:del>
      <w:r w:rsidRPr="001F4CFF">
        <w:rPr>
          <w:i/>
        </w:rPr>
        <w:t xml:space="preserve">la SODAGRI. </w:t>
      </w:r>
    </w:p>
    <w:p w14:paraId="1AC6F5B1" w14:textId="40ED38B6" w:rsidR="001F4CFF" w:rsidRPr="001F4CFF" w:rsidRDefault="001F4CFF" w:rsidP="00406194">
      <w:pPr>
        <w:pBdr>
          <w:top w:val="single" w:sz="4" w:space="1" w:color="auto"/>
          <w:left w:val="single" w:sz="4" w:space="4" w:color="auto"/>
          <w:bottom w:val="single" w:sz="4" w:space="1" w:color="auto"/>
          <w:right w:val="single" w:sz="4" w:space="4" w:color="auto"/>
        </w:pBdr>
        <w:spacing w:after="0" w:line="240" w:lineRule="auto"/>
        <w:jc w:val="both"/>
        <w:rPr>
          <w:i/>
        </w:rPr>
      </w:pPr>
      <w:r w:rsidRPr="001F4CFF">
        <w:rPr>
          <w:i/>
        </w:rPr>
        <w:t>Les informations concernent votre ménage, vos activités agricoles et votre alimentation</w:t>
      </w:r>
      <w:r w:rsidR="00406194">
        <w:rPr>
          <w:i/>
        </w:rPr>
        <w:t xml:space="preserve">. Elles </w:t>
      </w:r>
      <w:r w:rsidRPr="001F4CFF">
        <w:rPr>
          <w:i/>
        </w:rPr>
        <w:t>seront totalement anonymisées</w:t>
      </w:r>
      <w:r w:rsidR="00406194">
        <w:rPr>
          <w:i/>
        </w:rPr>
        <w:t xml:space="preserve"> et</w:t>
      </w:r>
      <w:r w:rsidRPr="001F4CFF">
        <w:rPr>
          <w:i/>
        </w:rPr>
        <w:t xml:space="preserve"> conservées en sécurité et confidentialité</w:t>
      </w:r>
      <w:r w:rsidR="00406194">
        <w:rPr>
          <w:i/>
        </w:rPr>
        <w:t xml:space="preserve">. Elles </w:t>
      </w:r>
      <w:r w:rsidRPr="001F4CFF">
        <w:rPr>
          <w:i/>
        </w:rPr>
        <w:t>sont réservées à l’usage des partenaires cités dans le cadre de ce projet ou de projet</w:t>
      </w:r>
      <w:r w:rsidR="00406194">
        <w:rPr>
          <w:i/>
        </w:rPr>
        <w:t>s</w:t>
      </w:r>
      <w:r w:rsidRPr="001F4CFF">
        <w:rPr>
          <w:i/>
        </w:rPr>
        <w:t xml:space="preserve"> ultérieur</w:t>
      </w:r>
      <w:r w:rsidR="00406194">
        <w:rPr>
          <w:i/>
        </w:rPr>
        <w:t>s</w:t>
      </w:r>
      <w:r w:rsidRPr="001F4CFF">
        <w:rPr>
          <w:i/>
        </w:rPr>
        <w:t xml:space="preserve"> avec des objectifs similaires</w:t>
      </w:r>
      <w:r w:rsidR="00406194">
        <w:rPr>
          <w:i/>
        </w:rPr>
        <w:t xml:space="preserve"> et </w:t>
      </w:r>
      <w:r w:rsidRPr="001F4CFF">
        <w:rPr>
          <w:i/>
        </w:rPr>
        <w:t>pourront faire l’objet de publications scientifiques ou de rapports</w:t>
      </w:r>
      <w:r w:rsidR="00406194">
        <w:rPr>
          <w:i/>
        </w:rPr>
        <w:t>.</w:t>
      </w:r>
    </w:p>
    <w:p w14:paraId="0B676BBC" w14:textId="6F46A4AA" w:rsidR="001F4CFF" w:rsidRPr="001F4CFF" w:rsidRDefault="001F4CFF" w:rsidP="00406194">
      <w:pPr>
        <w:pBdr>
          <w:top w:val="single" w:sz="4" w:space="1" w:color="auto"/>
          <w:left w:val="single" w:sz="4" w:space="4" w:color="auto"/>
          <w:bottom w:val="single" w:sz="4" w:space="1" w:color="auto"/>
          <w:right w:val="single" w:sz="4" w:space="4" w:color="auto"/>
        </w:pBdr>
        <w:spacing w:after="0" w:line="240" w:lineRule="auto"/>
        <w:jc w:val="both"/>
        <w:rPr>
          <w:i/>
        </w:rPr>
      </w:pPr>
      <w:r w:rsidRPr="001F4CFF">
        <w:rPr>
          <w:i/>
        </w:rPr>
        <w:t>Vous avez le droit d’accepter ou de refuser de participer à cette enquête. Et, si vous acceptez de participer, vous pouvez également ne pas répondre à toutes les questions qui vous sont posées sans avoir à vous justifier. Vous avez le droit d’accéder, de rectifier ou d’effacer des informations qui vous concernent a posteri</w:t>
      </w:r>
      <w:r w:rsidR="00406194">
        <w:rPr>
          <w:i/>
        </w:rPr>
        <w:t>o</w:t>
      </w:r>
      <w:r w:rsidRPr="001F4CFF">
        <w:rPr>
          <w:i/>
        </w:rPr>
        <w:t xml:space="preserve">ri. Vous pouvez à tout moment téléphoner aux partenaires du projet dont les coordonnées sont sur cette fiche. Est-ce que vous acceptez de participer ? </w:t>
      </w:r>
    </w:p>
    <w:p w14:paraId="69E8CF1B" w14:textId="77777777" w:rsidR="001F4CFF" w:rsidRDefault="001F4CFF" w:rsidP="00D67D65">
      <w:pPr>
        <w:ind w:left="360"/>
      </w:pPr>
    </w:p>
    <w:p w14:paraId="4449D27F" w14:textId="6D66ECC2" w:rsidR="00F0094F" w:rsidRDefault="00F0094F" w:rsidP="00F0094F">
      <w:pPr>
        <w:pStyle w:val="Paragraphedeliste"/>
        <w:numPr>
          <w:ilvl w:val="0"/>
          <w:numId w:val="4"/>
        </w:numPr>
      </w:pPr>
      <w:r>
        <w:t>Identification du ménage agricole</w:t>
      </w:r>
      <w:r w:rsidR="00C96B89">
        <w:t xml:space="preserve"> et consentement</w:t>
      </w:r>
    </w:p>
    <w:p w14:paraId="2095B97A" w14:textId="41B9B5D0" w:rsidR="00B15173" w:rsidRDefault="00B15173" w:rsidP="00B15173">
      <w:pPr>
        <w:pStyle w:val="Paragraphedeliste"/>
        <w:numPr>
          <w:ilvl w:val="1"/>
          <w:numId w:val="4"/>
        </w:numPr>
      </w:pPr>
      <w:r>
        <w:t xml:space="preserve">Nom de famille du </w:t>
      </w:r>
      <w:commentRangeStart w:id="7"/>
      <w:commentRangeStart w:id="8"/>
      <w:commentRangeStart w:id="9"/>
      <w:r>
        <w:t>chef de ménage</w:t>
      </w:r>
      <w:commentRangeEnd w:id="7"/>
      <w:r w:rsidR="00CF0021">
        <w:rPr>
          <w:rStyle w:val="Marquedecommentaire"/>
        </w:rPr>
        <w:commentReference w:id="7"/>
      </w:r>
      <w:commentRangeEnd w:id="8"/>
      <w:r w:rsidR="008E377A">
        <w:rPr>
          <w:rStyle w:val="Marquedecommentaire"/>
        </w:rPr>
        <w:commentReference w:id="8"/>
      </w:r>
      <w:commentRangeEnd w:id="9"/>
      <w:r w:rsidR="00AE5014">
        <w:rPr>
          <w:rStyle w:val="Marquedecommentaire"/>
        </w:rPr>
        <w:commentReference w:id="9"/>
      </w:r>
    </w:p>
    <w:p w14:paraId="10C7A865" w14:textId="1F478570" w:rsidR="00B15173" w:rsidRDefault="00B15173" w:rsidP="00B15173">
      <w:pPr>
        <w:pStyle w:val="Paragraphedeliste"/>
        <w:numPr>
          <w:ilvl w:val="1"/>
          <w:numId w:val="4"/>
        </w:numPr>
      </w:pPr>
      <w:r>
        <w:t>Prénom du chef de ménage</w:t>
      </w:r>
    </w:p>
    <w:p w14:paraId="789F12AD" w14:textId="479E5FBF" w:rsidR="00A31312" w:rsidRDefault="005410A6" w:rsidP="00B15173">
      <w:pPr>
        <w:pStyle w:val="Paragraphedeliste"/>
        <w:numPr>
          <w:ilvl w:val="1"/>
          <w:numId w:val="4"/>
        </w:numPr>
      </w:pPr>
      <w:r>
        <w:lastRenderedPageBreak/>
        <w:t>Sexe</w:t>
      </w:r>
      <w:r w:rsidR="00A31312">
        <w:t xml:space="preserve"> du chef de ménage : (</w:t>
      </w:r>
      <w:r w:rsidR="00EA5610">
        <w:t>1</w:t>
      </w:r>
      <w:r w:rsidR="00A31312">
        <w:t>) Homme (</w:t>
      </w:r>
      <w:r w:rsidR="00EA5610">
        <w:t>0</w:t>
      </w:r>
      <w:r w:rsidR="00A31312">
        <w:t>) Femme</w:t>
      </w:r>
    </w:p>
    <w:p w14:paraId="21CBFA94" w14:textId="06283748" w:rsidR="00B86426" w:rsidRDefault="00B86426" w:rsidP="00B15173">
      <w:pPr>
        <w:pStyle w:val="Paragraphedeliste"/>
        <w:numPr>
          <w:ilvl w:val="1"/>
          <w:numId w:val="4"/>
        </w:numPr>
      </w:pPr>
      <w:commentRangeStart w:id="10"/>
      <w:proofErr w:type="spellStart"/>
      <w:r>
        <w:t>Produisez vous</w:t>
      </w:r>
      <w:proofErr w:type="spellEnd"/>
      <w:r>
        <w:t xml:space="preserve"> du riz ? (1) Oui (0) Non</w:t>
      </w:r>
      <w:r w:rsidR="001F4CFF">
        <w:t xml:space="preserve"> (Si Non, stoppez l’enquête)</w:t>
      </w:r>
      <w:commentRangeEnd w:id="10"/>
      <w:r w:rsidR="001F4CFF">
        <w:rPr>
          <w:rStyle w:val="Marquedecommentaire"/>
        </w:rPr>
        <w:commentReference w:id="10"/>
      </w:r>
    </w:p>
    <w:p w14:paraId="767B0370" w14:textId="638BFBDF" w:rsidR="009011AC" w:rsidRDefault="004C61B2" w:rsidP="009011AC">
      <w:pPr>
        <w:pStyle w:val="Paragraphedeliste"/>
        <w:numPr>
          <w:ilvl w:val="1"/>
          <w:numId w:val="4"/>
        </w:numPr>
      </w:pPr>
      <w:commentRangeStart w:id="11"/>
      <w:commentRangeStart w:id="12"/>
      <w:r>
        <w:t>[</w:t>
      </w:r>
      <w:commentRangeStart w:id="13"/>
      <w:commentRangeStart w:id="14"/>
      <w:r w:rsidRPr="00BB0BD7">
        <w:rPr>
          <w:highlight w:val="yellow"/>
        </w:rPr>
        <w:t>Insérer texte</w:t>
      </w:r>
      <w:commentRangeEnd w:id="13"/>
      <w:r w:rsidRPr="00D93783">
        <w:rPr>
          <w:rStyle w:val="Marquedecommentaire"/>
          <w:highlight w:val="yellow"/>
        </w:rPr>
        <w:commentReference w:id="13"/>
      </w:r>
      <w:commentRangeEnd w:id="14"/>
      <w:r w:rsidR="008E377A" w:rsidRPr="00D93783">
        <w:rPr>
          <w:rStyle w:val="Marquedecommentaire"/>
          <w:highlight w:val="yellow"/>
        </w:rPr>
        <w:commentReference w:id="14"/>
      </w:r>
      <w:r w:rsidR="000A4CA3">
        <w:rPr>
          <w:highlight w:val="yellow"/>
        </w:rPr>
        <w:t xml:space="preserve"> ci-dessus</w:t>
      </w:r>
      <w:r w:rsidR="00683D8B" w:rsidRPr="000A4CA3">
        <w:rPr>
          <w:highlight w:val="yellow"/>
        </w:rPr>
        <w:t>]</w:t>
      </w:r>
      <w:r w:rsidR="00CF0021">
        <w:t xml:space="preserve"> Acceptez-vous de participer à cette étude ? </w:t>
      </w:r>
      <w:r w:rsidR="00EA5610">
        <w:t xml:space="preserve">(1) Oui </w:t>
      </w:r>
      <w:r w:rsidR="00CF0021">
        <w:t xml:space="preserve">(0) </w:t>
      </w:r>
      <w:commentRangeStart w:id="15"/>
      <w:r w:rsidR="00CF0021">
        <w:t>Non</w:t>
      </w:r>
      <w:commentRangeEnd w:id="15"/>
      <w:r w:rsidR="009011AC">
        <w:rPr>
          <w:rStyle w:val="Marquedecommentaire"/>
        </w:rPr>
        <w:commentReference w:id="15"/>
      </w:r>
      <w:commentRangeEnd w:id="11"/>
      <w:r w:rsidR="003678DA">
        <w:rPr>
          <w:rStyle w:val="Marquedecommentaire"/>
        </w:rPr>
        <w:commentReference w:id="11"/>
      </w:r>
      <w:commentRangeEnd w:id="12"/>
      <w:r w:rsidR="00262E78">
        <w:rPr>
          <w:rStyle w:val="Marquedecommentaire"/>
        </w:rPr>
        <w:commentReference w:id="12"/>
      </w:r>
    </w:p>
    <w:p w14:paraId="1D842B8A" w14:textId="28EF2B92" w:rsidR="00F0094F" w:rsidRDefault="00F0094F" w:rsidP="00F0094F">
      <w:pPr>
        <w:pStyle w:val="Paragraphedeliste"/>
        <w:numPr>
          <w:ilvl w:val="0"/>
          <w:numId w:val="4"/>
        </w:numPr>
      </w:pPr>
      <w:r>
        <w:t xml:space="preserve">Caractéristiques démographiques et </w:t>
      </w:r>
      <w:commentRangeStart w:id="16"/>
      <w:r>
        <w:t>socio-économiques</w:t>
      </w:r>
      <w:commentRangeEnd w:id="16"/>
      <w:r w:rsidR="007E7E3A">
        <w:rPr>
          <w:rStyle w:val="Marquedecommentaire"/>
        </w:rPr>
        <w:commentReference w:id="16"/>
      </w:r>
      <w:r>
        <w:t xml:space="preserve"> du ménage</w:t>
      </w:r>
    </w:p>
    <w:p w14:paraId="0B97C83C" w14:textId="0F4C8767" w:rsidR="00683D8B" w:rsidRDefault="00683D8B" w:rsidP="00CF0021">
      <w:pPr>
        <w:pStyle w:val="Paragraphedeliste"/>
        <w:numPr>
          <w:ilvl w:val="1"/>
          <w:numId w:val="4"/>
        </w:numPr>
      </w:pPr>
      <w:r>
        <w:t>Quelle est l’ethnie du chef de ménage ? (Sélectionner dans la liste)</w:t>
      </w:r>
      <w:r w:rsidR="008E377A">
        <w:t xml:space="preserve"> CU</w:t>
      </w:r>
    </w:p>
    <w:p w14:paraId="79AE8B0E" w14:textId="008D34A6" w:rsidR="00683D8B" w:rsidRDefault="00683D8B" w:rsidP="00CF0021">
      <w:pPr>
        <w:pStyle w:val="Paragraphedeliste"/>
        <w:numPr>
          <w:ilvl w:val="1"/>
          <w:numId w:val="4"/>
        </w:numPr>
      </w:pPr>
      <w:r>
        <w:t>Quelle est la religion du chef de ménage ? (Sélectionner dans la liste)</w:t>
      </w:r>
      <w:r w:rsidR="008E377A">
        <w:t xml:space="preserve"> CU</w:t>
      </w:r>
    </w:p>
    <w:p w14:paraId="121A193B" w14:textId="7DE76051" w:rsidR="009011AC" w:rsidRDefault="009011AC" w:rsidP="009011AC">
      <w:pPr>
        <w:pStyle w:val="Paragraphedeliste"/>
        <w:numPr>
          <w:ilvl w:val="1"/>
          <w:numId w:val="4"/>
        </w:numPr>
      </w:pPr>
      <w:r>
        <w:t>Est-ce que le chef de ménage est le chef de l’exploitation ?</w:t>
      </w:r>
      <w:r w:rsidR="00EA5610">
        <w:t xml:space="preserve"> (1) Oui</w:t>
      </w:r>
      <w:r>
        <w:t xml:space="preserve"> (0) Non</w:t>
      </w:r>
    </w:p>
    <w:p w14:paraId="048F5085" w14:textId="059EE700" w:rsidR="009011AC" w:rsidRDefault="009011AC" w:rsidP="009011AC">
      <w:pPr>
        <w:pStyle w:val="Paragraphedeliste"/>
        <w:numPr>
          <w:ilvl w:val="1"/>
          <w:numId w:val="4"/>
        </w:numPr>
      </w:pPr>
      <w:r>
        <w:t>Combien le chef de ménage a-t-il d’épouses ? (Entrer un chiffre entre</w:t>
      </w:r>
      <w:r w:rsidR="005410A6">
        <w:t xml:space="preserve"> </w:t>
      </w:r>
      <w:r w:rsidR="008E377A">
        <w:t>0</w:t>
      </w:r>
      <w:r>
        <w:t xml:space="preserve"> et 5)</w:t>
      </w:r>
    </w:p>
    <w:p w14:paraId="7A674E7C" w14:textId="1E1BFE13" w:rsidR="00CF0021" w:rsidRDefault="00CF0021" w:rsidP="00CF0021">
      <w:pPr>
        <w:pStyle w:val="Paragraphedeliste"/>
        <w:numPr>
          <w:ilvl w:val="1"/>
          <w:numId w:val="4"/>
        </w:numPr>
        <w:rPr>
          <w:ins w:id="17" w:author="Ninon Sirdey" w:date="2021-07-29T20:55:00Z"/>
        </w:rPr>
      </w:pPr>
      <w:r>
        <w:t xml:space="preserve">Combien de personnes au total composent le ménage, c’est-à-dire </w:t>
      </w:r>
      <w:r w:rsidR="000B4B1D">
        <w:t xml:space="preserve">habitent et </w:t>
      </w:r>
      <w:commentRangeStart w:id="18"/>
      <w:r>
        <w:t xml:space="preserve">partagent </w:t>
      </w:r>
      <w:r w:rsidR="000B4B1D">
        <w:t>habituellement leurs repas</w:t>
      </w:r>
      <w:r>
        <w:t xml:space="preserve"> avec le chef de ménage</w:t>
      </w:r>
      <w:commentRangeEnd w:id="18"/>
      <w:r w:rsidR="000B4B1D">
        <w:rPr>
          <w:rStyle w:val="Marquedecommentaire"/>
        </w:rPr>
        <w:commentReference w:id="18"/>
      </w:r>
      <w:r w:rsidR="000B4B1D">
        <w:t xml:space="preserve"> et mettent en commun tout ou partie de leurs ressources pour subvenir à leurs besoins essentiels tels que l’alimentation</w:t>
      </w:r>
      <w:r>
        <w:t> ?</w:t>
      </w:r>
      <w:r w:rsidR="000B4B1D">
        <w:t xml:space="preserve"> (</w:t>
      </w:r>
      <w:r w:rsidR="00683D8B">
        <w:t>Entrer</w:t>
      </w:r>
      <w:r w:rsidR="000B4B1D">
        <w:t xml:space="preserve"> un chiffre entre 1 et </w:t>
      </w:r>
      <w:del w:id="19" w:author="Tomoé BOURDIER" w:date="2021-08-19T14:30:00Z">
        <w:r w:rsidR="000B4B1D" w:rsidDel="000A4CA3">
          <w:delText>XX</w:delText>
        </w:r>
      </w:del>
      <w:ins w:id="20" w:author="Tomoé BOURDIER" w:date="2021-08-19T14:30:00Z">
        <w:r w:rsidR="000A4CA3">
          <w:t>50</w:t>
        </w:r>
      </w:ins>
      <w:r w:rsidR="000B4B1D">
        <w:t>)</w:t>
      </w:r>
    </w:p>
    <w:p w14:paraId="5FE9713E" w14:textId="08874D4C" w:rsidR="00B51F2E" w:rsidRDefault="00B51F2E" w:rsidP="00CF0021">
      <w:pPr>
        <w:pStyle w:val="Paragraphedeliste"/>
        <w:numPr>
          <w:ilvl w:val="1"/>
          <w:numId w:val="4"/>
        </w:numPr>
        <w:rPr>
          <w:ins w:id="21" w:author="Ninon Sirdey" w:date="2021-07-29T20:56:00Z"/>
        </w:rPr>
      </w:pPr>
      <w:ins w:id="22" w:author="Ninon Sirdey" w:date="2021-07-29T20:55:00Z">
        <w:r>
          <w:t>Combien d’enfants de moins de</w:t>
        </w:r>
      </w:ins>
      <w:ins w:id="23" w:author="Ninon Sirdey" w:date="2021-07-29T20:56:00Z">
        <w:r>
          <w:t xml:space="preserve"> 0 à </w:t>
        </w:r>
        <w:del w:id="24" w:author="Tomoé BOURDIER" w:date="2021-08-19T14:33:00Z">
          <w:r w:rsidDel="00BD4343">
            <w:delText>5 ans</w:delText>
          </w:r>
        </w:del>
      </w:ins>
      <w:ins w:id="25" w:author="Tomoé BOURDIER" w:date="2021-08-19T14:33:00Z">
        <w:r w:rsidR="00BD4343">
          <w:t>4 ans inclus</w:t>
        </w:r>
      </w:ins>
      <w:ins w:id="26" w:author="Ninon Sirdey" w:date="2021-07-29T20:56:00Z">
        <w:r>
          <w:t> </w:t>
        </w:r>
      </w:ins>
      <w:ins w:id="27" w:author="Ninon Sirdey" w:date="2021-07-29T20:57:00Z">
        <w:r>
          <w:t>(entrer un chiffre entre 0 et X, avec X &lt; à question 2.5)</w:t>
        </w:r>
      </w:ins>
      <w:ins w:id="28" w:author="Tomoé BOURDIER" w:date="2021-08-19T14:35:00Z">
        <w:r w:rsidR="00BD4343">
          <w:t> ?</w:t>
        </w:r>
      </w:ins>
    </w:p>
    <w:p w14:paraId="4F38AE51" w14:textId="108B1F71" w:rsidR="00B51F2E" w:rsidRDefault="00B51F2E" w:rsidP="00B51F2E">
      <w:pPr>
        <w:pStyle w:val="Paragraphedeliste"/>
        <w:numPr>
          <w:ilvl w:val="1"/>
          <w:numId w:val="4"/>
        </w:numPr>
        <w:rPr>
          <w:ins w:id="29" w:author="Tomoé BOURDIER" w:date="2021-08-19T14:33:00Z"/>
        </w:rPr>
      </w:pPr>
      <w:ins w:id="30" w:author="Ninon Sirdey" w:date="2021-07-29T20:56:00Z">
        <w:r>
          <w:t xml:space="preserve">Combien d’enfants de 5 à </w:t>
        </w:r>
        <w:del w:id="31" w:author="Tomoé BOURDIER" w:date="2021-08-19T14:33:00Z">
          <w:r w:rsidDel="00BD4343">
            <w:delText>15 ans</w:delText>
          </w:r>
        </w:del>
      </w:ins>
      <w:ins w:id="32" w:author="Tomoé BOURDIER" w:date="2021-08-19T14:33:00Z">
        <w:r w:rsidR="00BD4343">
          <w:t>14 ans inclus</w:t>
        </w:r>
      </w:ins>
      <w:ins w:id="33" w:author="Ninon Sirdey" w:date="2021-07-29T20:56:00Z">
        <w:r>
          <w:t> :</w:t>
        </w:r>
      </w:ins>
      <w:ins w:id="34" w:author="Ninon Sirdey" w:date="2021-07-29T20:57:00Z">
        <w:r w:rsidRPr="00B51F2E">
          <w:t xml:space="preserve"> </w:t>
        </w:r>
        <w:r>
          <w:t>(entrer un chiffre entre 0 et X, avec X &lt; à question 2.5)</w:t>
        </w:r>
      </w:ins>
      <w:ins w:id="35" w:author="Tomoé BOURDIER" w:date="2021-08-19T14:35:00Z">
        <w:r w:rsidR="00BD4343">
          <w:t> ?</w:t>
        </w:r>
      </w:ins>
    </w:p>
    <w:p w14:paraId="31FCD66D" w14:textId="5450E005" w:rsidR="00B51F2E" w:rsidRDefault="00BD4343" w:rsidP="00D20F47">
      <w:pPr>
        <w:pStyle w:val="Paragraphedeliste"/>
        <w:numPr>
          <w:ilvl w:val="1"/>
          <w:numId w:val="4"/>
        </w:numPr>
      </w:pPr>
      <w:ins w:id="36" w:author="Tomoé BOURDIER" w:date="2021-08-19T14:34:00Z">
        <w:r>
          <w:t>Combien de membres du ménage de 15 ans et plus (entrer un chiffre entre 0 et X avec X &lt;= à question 2.5) ?</w:t>
        </w:r>
      </w:ins>
      <w:ins w:id="37" w:author="Tomoé BOURDIER" w:date="2021-08-19T14:35:00Z">
        <w:r>
          <w:t xml:space="preserve"> Si incohérence entre questions 2.5, 2.6, 2.7 et 2.8, confirmer les différentes réponses.</w:t>
        </w:r>
      </w:ins>
    </w:p>
    <w:p w14:paraId="6BDBA117" w14:textId="6B9EF50F" w:rsidR="00683D8B" w:rsidRDefault="00683D8B" w:rsidP="00CF0021">
      <w:pPr>
        <w:pStyle w:val="Paragraphedeliste"/>
        <w:numPr>
          <w:ilvl w:val="1"/>
          <w:numId w:val="4"/>
        </w:numPr>
      </w:pPr>
      <w:commentRangeStart w:id="38"/>
      <w:commentRangeStart w:id="39"/>
      <w:r>
        <w:t>Pour chaque membre du ménage</w:t>
      </w:r>
      <w:ins w:id="40" w:author="Tomoé BOURDIER" w:date="2021-07-29T14:38:00Z">
        <w:r w:rsidR="00B6394E">
          <w:t xml:space="preserve"> de 15 ans et plus</w:t>
        </w:r>
      </w:ins>
      <w:r>
        <w:t xml:space="preserve">, </w:t>
      </w:r>
      <w:r w:rsidRPr="00683D8B">
        <w:rPr>
          <w:u w:val="single"/>
        </w:rPr>
        <w:t>en commençant par le chef de ménage</w:t>
      </w:r>
      <w:commentRangeEnd w:id="38"/>
      <w:r w:rsidR="008E377A">
        <w:rPr>
          <w:rStyle w:val="Marquedecommentaire"/>
        </w:rPr>
        <w:commentReference w:id="38"/>
      </w:r>
      <w:commentRangeEnd w:id="39"/>
      <w:r w:rsidR="00040679">
        <w:rPr>
          <w:rStyle w:val="Marquedecommentaire"/>
        </w:rPr>
        <w:commentReference w:id="39"/>
      </w:r>
      <w:r>
        <w:t>, veuillez renseigner les informations suivantes :</w:t>
      </w:r>
    </w:p>
    <w:p w14:paraId="0D738D8D" w14:textId="07837919" w:rsidR="009011AC" w:rsidRDefault="009011AC" w:rsidP="009011AC">
      <w:pPr>
        <w:pStyle w:val="Paragraphedeliste"/>
        <w:numPr>
          <w:ilvl w:val="2"/>
          <w:numId w:val="4"/>
        </w:numPr>
      </w:pPr>
      <w:r>
        <w:t xml:space="preserve"> Prénom</w:t>
      </w:r>
    </w:p>
    <w:p w14:paraId="59C973C5" w14:textId="7E908B16" w:rsidR="009011AC" w:rsidRDefault="009011AC" w:rsidP="009011AC">
      <w:pPr>
        <w:pStyle w:val="Paragraphedeliste"/>
        <w:numPr>
          <w:ilvl w:val="2"/>
          <w:numId w:val="4"/>
        </w:numPr>
      </w:pPr>
      <w:r>
        <w:t xml:space="preserve"> </w:t>
      </w:r>
      <w:r w:rsidR="008E377A">
        <w:t>Sexe </w:t>
      </w:r>
      <w:r w:rsidR="00EA5610">
        <w:t>: (1) Homme (0) Femme</w:t>
      </w:r>
    </w:p>
    <w:p w14:paraId="09252D7E" w14:textId="1E7802DC" w:rsidR="009011AC" w:rsidRDefault="009011AC" w:rsidP="009011AC">
      <w:pPr>
        <w:pStyle w:val="Paragraphedeliste"/>
        <w:numPr>
          <w:ilvl w:val="2"/>
          <w:numId w:val="4"/>
        </w:numPr>
      </w:pPr>
      <w:r>
        <w:t xml:space="preserve"> Age (Entrer un nombre entre </w:t>
      </w:r>
      <w:r w:rsidR="00B6394E">
        <w:t>15</w:t>
      </w:r>
      <w:r>
        <w:t xml:space="preserve"> et </w:t>
      </w:r>
      <w:r w:rsidR="00B6394E">
        <w:t>110</w:t>
      </w:r>
      <w:r>
        <w:t>)</w:t>
      </w:r>
    </w:p>
    <w:p w14:paraId="155FA628" w14:textId="01A6C7B9" w:rsidR="009011AC" w:rsidRDefault="009011AC" w:rsidP="009011AC">
      <w:pPr>
        <w:pStyle w:val="Paragraphedeliste"/>
        <w:numPr>
          <w:ilvl w:val="2"/>
          <w:numId w:val="4"/>
        </w:numPr>
      </w:pPr>
      <w:r>
        <w:t xml:space="preserve"> Situation maritale : (0) Célibataire (1) Marié</w:t>
      </w:r>
      <w:r w:rsidR="00072702">
        <w:t>(e)</w:t>
      </w:r>
      <w:r>
        <w:t xml:space="preserve"> (dans une union </w:t>
      </w:r>
      <w:r w:rsidRPr="009011AC">
        <w:rPr>
          <w:u w:val="single"/>
        </w:rPr>
        <w:t>monogame</w:t>
      </w:r>
      <w:r>
        <w:t>) (2) Marié</w:t>
      </w:r>
      <w:r w:rsidR="00072702">
        <w:t>(e)</w:t>
      </w:r>
      <w:r>
        <w:t xml:space="preserve"> (dans une union </w:t>
      </w:r>
      <w:r w:rsidRPr="009011AC">
        <w:rPr>
          <w:u w:val="single"/>
        </w:rPr>
        <w:t>polygame</w:t>
      </w:r>
      <w:r>
        <w:t>) (2) Veuf</w:t>
      </w:r>
      <w:r w:rsidR="00072702">
        <w:t>/Veuve</w:t>
      </w:r>
      <w:r>
        <w:t xml:space="preserve"> (3) Divorcé</w:t>
      </w:r>
      <w:r w:rsidR="00072702">
        <w:t>(e)</w:t>
      </w:r>
    </w:p>
    <w:p w14:paraId="2600E250" w14:textId="5F06A847" w:rsidR="009011AC" w:rsidRDefault="00EA5610" w:rsidP="009011AC">
      <w:pPr>
        <w:pStyle w:val="Paragraphedeliste"/>
        <w:numPr>
          <w:ilvl w:val="2"/>
          <w:numId w:val="4"/>
        </w:numPr>
      </w:pPr>
      <w:r>
        <w:t xml:space="preserve"> </w:t>
      </w:r>
      <w:r w:rsidR="009011AC">
        <w:t>Si Q</w:t>
      </w:r>
      <w:r>
        <w:t>uestion 2.6.2</w:t>
      </w:r>
      <w:r w:rsidR="00687485">
        <w:t xml:space="preserve"> = (</w:t>
      </w:r>
      <w:r>
        <w:t>0) Femme et Q</w:t>
      </w:r>
      <w:r w:rsidR="009011AC">
        <w:t>uestion 2.6.4</w:t>
      </w:r>
      <w:r w:rsidR="00687485">
        <w:t xml:space="preserve"> </w:t>
      </w:r>
      <w:r w:rsidR="009011AC">
        <w:t>=</w:t>
      </w:r>
      <w:r w:rsidR="00687485">
        <w:t xml:space="preserve"> </w:t>
      </w:r>
      <w:r w:rsidR="009011AC">
        <w:t xml:space="preserve">(2) Marié dans une union </w:t>
      </w:r>
      <w:r w:rsidR="009011AC">
        <w:rPr>
          <w:u w:val="single"/>
        </w:rPr>
        <w:t>polygame </w:t>
      </w:r>
      <w:r w:rsidR="009011AC">
        <w:t xml:space="preserve">: Quel </w:t>
      </w:r>
      <w:r>
        <w:t xml:space="preserve">est votre rang d’épouse ? (Entrer chiffre entre </w:t>
      </w:r>
      <w:r w:rsidR="008E377A">
        <w:t>1</w:t>
      </w:r>
      <w:r>
        <w:t xml:space="preserve"> et </w:t>
      </w:r>
      <w:commentRangeStart w:id="41"/>
      <w:r w:rsidR="00E64B50">
        <w:t>4</w:t>
      </w:r>
      <w:commentRangeEnd w:id="41"/>
      <w:r w:rsidR="00E64B50">
        <w:rPr>
          <w:rStyle w:val="Marquedecommentaire"/>
        </w:rPr>
        <w:commentReference w:id="41"/>
      </w:r>
      <w:r>
        <w:t>)</w:t>
      </w:r>
    </w:p>
    <w:p w14:paraId="13504863" w14:textId="29A016AD" w:rsidR="009011AC" w:rsidRDefault="00EA5610" w:rsidP="009011AC">
      <w:pPr>
        <w:pStyle w:val="Paragraphedeliste"/>
        <w:numPr>
          <w:ilvl w:val="2"/>
          <w:numId w:val="4"/>
        </w:numPr>
      </w:pPr>
      <w:r>
        <w:t xml:space="preserve"> </w:t>
      </w:r>
      <w:r w:rsidR="009011AC">
        <w:t>Relation au chef de ménage : (0) Chef de ménage (1) Epoux/Epouse/Co-épouse (2) Père/Mère (3) Beau-père/Belle-mère (4) Fils/fille (5) Gendre/Belle-fille (6) Oncle/Tante (7) Neveu/Nièce (8) Cousin/Cousine (9) Autre lien de parenté, préciser</w:t>
      </w:r>
      <w:r>
        <w:t> : …</w:t>
      </w:r>
      <w:r w:rsidR="009011AC">
        <w:t xml:space="preserve"> (10) Pas de lien de parenté</w:t>
      </w:r>
      <w:r w:rsidR="00E64B50">
        <w:t xml:space="preserve"> CU</w:t>
      </w:r>
    </w:p>
    <w:p w14:paraId="0EDA1D4F" w14:textId="24DD054B" w:rsidR="00E30F48" w:rsidRDefault="009011AC" w:rsidP="009011AC">
      <w:pPr>
        <w:pStyle w:val="Paragraphedeliste"/>
        <w:numPr>
          <w:ilvl w:val="2"/>
          <w:numId w:val="4"/>
        </w:numPr>
      </w:pPr>
      <w:r>
        <w:t xml:space="preserve"> </w:t>
      </w:r>
      <w:r w:rsidR="00E30F48">
        <w:t>Alphabétisation en français : (0) Ne sait ni lire ni écrire en français (1) Sait lire mais pas écrire en français (2) Sait lire et écrire en français</w:t>
      </w:r>
      <w:r w:rsidR="00F95A9C">
        <w:t xml:space="preserve"> CU</w:t>
      </w:r>
    </w:p>
    <w:p w14:paraId="30237FC7" w14:textId="22254E94" w:rsidR="00E30F48" w:rsidRDefault="00E30F48" w:rsidP="009011AC">
      <w:pPr>
        <w:pStyle w:val="Paragraphedeliste"/>
        <w:numPr>
          <w:ilvl w:val="2"/>
          <w:numId w:val="4"/>
        </w:numPr>
      </w:pPr>
      <w:r>
        <w:t>Alphabétisation en arabe : (0) Ne sait ni lire ni écrire en arabe (1) Sait lire mais pas écrire en arabe (2) Sait lire et écrire en arabe</w:t>
      </w:r>
      <w:r w:rsidR="00F95A9C">
        <w:t xml:space="preserve"> CU</w:t>
      </w:r>
    </w:p>
    <w:p w14:paraId="3BB5458A" w14:textId="698FB888" w:rsidR="009011AC" w:rsidRDefault="009011AC" w:rsidP="009011AC">
      <w:pPr>
        <w:pStyle w:val="Paragraphedeliste"/>
        <w:numPr>
          <w:ilvl w:val="2"/>
          <w:numId w:val="4"/>
        </w:numPr>
      </w:pPr>
      <w:r>
        <w:t>Niveau d’</w:t>
      </w:r>
      <w:r w:rsidR="00EA5610">
        <w:t>instruction : (0) Jamais scolarisé (1) Primaire (2) Secondaire (3) Supérieur</w:t>
      </w:r>
      <w:r w:rsidR="00F95A9C">
        <w:t xml:space="preserve"> CU</w:t>
      </w:r>
    </w:p>
    <w:p w14:paraId="386EF26F" w14:textId="182A2A16" w:rsidR="00EA5610" w:rsidRDefault="00EA5610" w:rsidP="009011AC">
      <w:pPr>
        <w:pStyle w:val="Paragraphedeliste"/>
        <w:numPr>
          <w:ilvl w:val="2"/>
          <w:numId w:val="4"/>
        </w:numPr>
      </w:pPr>
      <w:r>
        <w:t xml:space="preserve"> </w:t>
      </w:r>
      <w:r w:rsidR="00687485">
        <w:t xml:space="preserve">Cette personne a-t-elle </w:t>
      </w:r>
      <w:r w:rsidR="00072702">
        <w:t xml:space="preserve">eu </w:t>
      </w:r>
      <w:commentRangeStart w:id="42"/>
      <w:commentRangeStart w:id="43"/>
      <w:r w:rsidR="00687485">
        <w:t xml:space="preserve">une </w:t>
      </w:r>
      <w:ins w:id="44" w:author="Tomoé Bourdier" w:date="2021-09-01T10:14:00Z">
        <w:r w:rsidR="00057950">
          <w:t xml:space="preserve">ou plusieurs </w:t>
        </w:r>
      </w:ins>
      <w:r w:rsidR="00687485">
        <w:t>activité</w:t>
      </w:r>
      <w:ins w:id="45" w:author="Tomoé Bourdier" w:date="2021-09-01T10:14:00Z">
        <w:r w:rsidR="00057950">
          <w:t>(s)</w:t>
        </w:r>
      </w:ins>
      <w:r w:rsidR="00687485">
        <w:t xml:space="preserve"> </w:t>
      </w:r>
      <w:r>
        <w:t>rémunérée</w:t>
      </w:r>
      <w:commentRangeEnd w:id="42"/>
      <w:r w:rsidR="00194FC2">
        <w:rPr>
          <w:rStyle w:val="Marquedecommentaire"/>
        </w:rPr>
        <w:commentReference w:id="42"/>
      </w:r>
      <w:commentRangeEnd w:id="43"/>
      <w:ins w:id="46" w:author="Tomoé Bourdier" w:date="2021-09-01T10:14:00Z">
        <w:r w:rsidR="00057950">
          <w:t>(s</w:t>
        </w:r>
      </w:ins>
      <w:r w:rsidR="00B51F2E">
        <w:rPr>
          <w:rStyle w:val="Marquedecommentaire"/>
        </w:rPr>
        <w:commentReference w:id="43"/>
      </w:r>
      <w:ins w:id="47" w:author="Tomoé Bourdier" w:date="2021-09-01T10:14:00Z">
        <w:r w:rsidR="00057950">
          <w:t>)</w:t>
        </w:r>
      </w:ins>
      <w:r>
        <w:t xml:space="preserve"> ou </w:t>
      </w:r>
      <w:r w:rsidR="00072702">
        <w:t>était</w:t>
      </w:r>
      <w:r w:rsidR="00687485">
        <w:t xml:space="preserve">-elle </w:t>
      </w:r>
      <w:r>
        <w:t>en recherche active d’activité rémunérée</w:t>
      </w:r>
      <w:r w:rsidR="00072702">
        <w:t xml:space="preserve"> entre décembre 2020 et août 2021</w:t>
      </w:r>
      <w:r>
        <w:t xml:space="preserve"> : (0) Non (1) A une activité rémunérée (2) En recherche active</w:t>
      </w:r>
      <w:r w:rsidR="00E64B50">
        <w:t xml:space="preserve"> CU</w:t>
      </w:r>
    </w:p>
    <w:p w14:paraId="475280BB" w14:textId="46C993AA" w:rsidR="00687485" w:rsidRDefault="00687485" w:rsidP="009011AC">
      <w:pPr>
        <w:pStyle w:val="Paragraphedeliste"/>
        <w:numPr>
          <w:ilvl w:val="2"/>
          <w:numId w:val="4"/>
        </w:numPr>
      </w:pPr>
      <w:r>
        <w:t>Si Question 2.6.8 = (1) A une activité rémunérée, préciser le type d</w:t>
      </w:r>
      <w:commentRangeStart w:id="48"/>
      <w:commentRangeStart w:id="49"/>
      <w:commentRangeStart w:id="50"/>
      <w:r>
        <w:t>’activité : (1) Emploi salarié</w:t>
      </w:r>
      <w:ins w:id="51" w:author="Ninon Sirdey" w:date="2021-07-28T18:19:00Z">
        <w:r w:rsidR="00E64B50">
          <w:t xml:space="preserve"> agricole (2) Emploi salarié non agricole</w:t>
        </w:r>
      </w:ins>
      <w:r>
        <w:t xml:space="preserve"> (</w:t>
      </w:r>
      <w:r w:rsidR="00E64B50">
        <w:t>3</w:t>
      </w:r>
      <w:r>
        <w:t xml:space="preserve">) </w:t>
      </w:r>
      <w:commentRangeStart w:id="52"/>
      <w:r>
        <w:t>Commerce</w:t>
      </w:r>
      <w:commentRangeEnd w:id="52"/>
      <w:r>
        <w:rPr>
          <w:rStyle w:val="Marquedecommentaire"/>
        </w:rPr>
        <w:commentReference w:id="52"/>
      </w:r>
      <w:r>
        <w:t xml:space="preserve"> ou artisanat </w:t>
      </w:r>
      <w:ins w:id="53" w:author="Tomoé BOURDIER" w:date="2021-07-29T14:42:00Z">
        <w:r w:rsidR="00F95A9C">
          <w:t>(</w:t>
        </w:r>
      </w:ins>
      <w:ins w:id="54" w:author="Tomoé BOURDIER" w:date="2021-07-29T14:43:00Z">
        <w:r w:rsidR="00F95A9C">
          <w:t xml:space="preserve">4) Elevage </w:t>
        </w:r>
      </w:ins>
      <w:r>
        <w:t>(</w:t>
      </w:r>
      <w:r w:rsidR="00F95A9C">
        <w:t>5</w:t>
      </w:r>
      <w:r>
        <w:t>) Autre, préciser : …</w:t>
      </w:r>
      <w:commentRangeEnd w:id="48"/>
      <w:r w:rsidR="00551A8C">
        <w:rPr>
          <w:rStyle w:val="Marquedecommentaire"/>
        </w:rPr>
        <w:commentReference w:id="48"/>
      </w:r>
      <w:commentRangeEnd w:id="49"/>
      <w:r w:rsidR="00F95A9C">
        <w:rPr>
          <w:rStyle w:val="Marquedecommentaire"/>
        </w:rPr>
        <w:commentReference w:id="49"/>
      </w:r>
      <w:commentRangeEnd w:id="50"/>
      <w:r w:rsidR="00B51F2E">
        <w:rPr>
          <w:rStyle w:val="Marquedecommentaire"/>
        </w:rPr>
        <w:commentReference w:id="50"/>
      </w:r>
      <w:r w:rsidR="00E64B50">
        <w:t xml:space="preserve"> </w:t>
      </w:r>
      <w:del w:id="55" w:author="Tomoé Bourdier" w:date="2021-09-01T10:15:00Z">
        <w:r w:rsidR="00E64B50" w:rsidDel="00DC36BD">
          <w:delText>CU</w:delText>
        </w:r>
      </w:del>
      <w:ins w:id="56" w:author="Tomoé Bourdier" w:date="2021-09-01T10:15:00Z">
        <w:r w:rsidR="00DC36BD">
          <w:t>CM</w:t>
        </w:r>
      </w:ins>
    </w:p>
    <w:p w14:paraId="65177283" w14:textId="5D3D3DC3" w:rsidR="00551A8C" w:rsidRDefault="00687485" w:rsidP="004122FC">
      <w:pPr>
        <w:pStyle w:val="Paragraphedeliste"/>
        <w:numPr>
          <w:ilvl w:val="2"/>
          <w:numId w:val="4"/>
        </w:numPr>
        <w:rPr>
          <w:ins w:id="57" w:author="Ninon Sirdey" w:date="2021-07-28T18:17:00Z"/>
        </w:rPr>
      </w:pPr>
      <w:commentRangeStart w:id="58"/>
      <w:commentRangeStart w:id="59"/>
      <w:commentRangeStart w:id="60"/>
      <w:r>
        <w:t xml:space="preserve">Si Question 2.6.8 = (1) A une activité rémunérée, préciser tous les mois durant lesquels cette activité génère des revenus : (0) Tous les mois </w:t>
      </w:r>
      <w:r w:rsidR="00072702">
        <w:t>entre décembre 2020 et août 2021</w:t>
      </w:r>
      <w:r>
        <w:t xml:space="preserve"> </w:t>
      </w:r>
      <w:r w:rsidR="00072702">
        <w:t xml:space="preserve">(12) Décembre 2020 </w:t>
      </w:r>
      <w:r>
        <w:t>(1) Janvier</w:t>
      </w:r>
      <w:r w:rsidR="00072702">
        <w:t xml:space="preserve"> 2021</w:t>
      </w:r>
      <w:r>
        <w:t xml:space="preserve"> (2) Février</w:t>
      </w:r>
      <w:r w:rsidR="00072702">
        <w:t xml:space="preserve"> 2021</w:t>
      </w:r>
      <w:r>
        <w:t xml:space="preserve"> (3) Mars</w:t>
      </w:r>
      <w:r w:rsidR="00072702">
        <w:t xml:space="preserve"> 2021</w:t>
      </w:r>
      <w:r>
        <w:t xml:space="preserve"> (4) Avril </w:t>
      </w:r>
      <w:r w:rsidR="00072702">
        <w:t>2021</w:t>
      </w:r>
      <w:r>
        <w:t xml:space="preserve">(5) Mai </w:t>
      </w:r>
      <w:r w:rsidR="00072702">
        <w:t xml:space="preserve">2021 </w:t>
      </w:r>
      <w:r>
        <w:t>(6) Juin</w:t>
      </w:r>
      <w:r w:rsidR="00072702">
        <w:t xml:space="preserve"> 2021</w:t>
      </w:r>
      <w:r>
        <w:t xml:space="preserve"> (7) Juillet </w:t>
      </w:r>
      <w:r w:rsidR="00072702">
        <w:t xml:space="preserve">2021 </w:t>
      </w:r>
      <w:r>
        <w:t xml:space="preserve">(8) Août </w:t>
      </w:r>
      <w:r w:rsidR="00072702">
        <w:t xml:space="preserve">2021 </w:t>
      </w:r>
      <w:commentRangeEnd w:id="58"/>
      <w:r w:rsidR="00551A8C">
        <w:rPr>
          <w:rStyle w:val="Marquedecommentaire"/>
        </w:rPr>
        <w:commentReference w:id="58"/>
      </w:r>
      <w:commentRangeEnd w:id="59"/>
      <w:r w:rsidR="00375DE5">
        <w:rPr>
          <w:rStyle w:val="Marquedecommentaire"/>
        </w:rPr>
        <w:commentReference w:id="59"/>
      </w:r>
      <w:commentRangeEnd w:id="60"/>
      <w:r w:rsidR="00B51F2E">
        <w:rPr>
          <w:rStyle w:val="Marquedecommentaire"/>
        </w:rPr>
        <w:commentReference w:id="60"/>
      </w:r>
    </w:p>
    <w:p w14:paraId="3C6B8B66" w14:textId="736531AF" w:rsidR="00687485" w:rsidDel="00796FEF" w:rsidRDefault="00687485" w:rsidP="009011AC">
      <w:pPr>
        <w:pStyle w:val="Paragraphedeliste"/>
        <w:numPr>
          <w:ilvl w:val="2"/>
          <w:numId w:val="4"/>
        </w:numPr>
        <w:rPr>
          <w:ins w:id="61" w:author="Ninon Sirdey" w:date="2021-07-28T18:20:00Z"/>
          <w:del w:id="62" w:author="Tomoé BOURDIER" w:date="2021-08-24T17:05:00Z"/>
        </w:rPr>
      </w:pPr>
      <w:del w:id="63" w:author="Tomoé BOURDIER" w:date="2021-08-24T17:05:00Z">
        <w:r w:rsidDel="00796FEF">
          <w:lastRenderedPageBreak/>
          <w:delText xml:space="preserve">Cette personne </w:delText>
        </w:r>
      </w:del>
      <w:moveFromRangeStart w:id="64" w:author="Tomoé BOURDIER" w:date="2021-08-24T17:05:00Z" w:name="move80717117"/>
      <w:moveFrom w:id="65" w:author="Tomoé BOURDIER" w:date="2021-08-24T17:05:00Z">
        <w:del w:id="66" w:author="Tomoé BOURDIER" w:date="2021-08-24T17:05:00Z">
          <w:r w:rsidDel="00796FEF">
            <w:delText>reçoit-elle des dons ou des transferts ? (1) Oui (0) Non</w:delText>
          </w:r>
        </w:del>
      </w:moveFrom>
      <w:moveFromRangeEnd w:id="64"/>
    </w:p>
    <w:p w14:paraId="63BECA96" w14:textId="295E5398" w:rsidR="00E64B50" w:rsidRPr="00DC36BD" w:rsidRDefault="00E64B50" w:rsidP="009011AC">
      <w:pPr>
        <w:pStyle w:val="Paragraphedeliste"/>
        <w:numPr>
          <w:ilvl w:val="2"/>
          <w:numId w:val="4"/>
        </w:numPr>
        <w:rPr>
          <w:strike/>
        </w:rPr>
      </w:pPr>
      <w:ins w:id="67" w:author="Ninon Sirdey" w:date="2021-07-28T18:20:00Z">
        <w:r w:rsidRPr="0063109F">
          <w:rPr>
            <w:strike/>
          </w:rPr>
          <w:t>Si question 2.6.12 = (1), quel niveau entre décembre 2020 et ao</w:t>
        </w:r>
      </w:ins>
      <w:r w:rsidR="00796FEF" w:rsidRPr="0063109F">
        <w:rPr>
          <w:strike/>
        </w:rPr>
        <w:t>û</w:t>
      </w:r>
      <w:ins w:id="68" w:author="Ninon Sirdey" w:date="2021-07-28T18:20:00Z">
        <w:r w:rsidRPr="0063109F">
          <w:rPr>
            <w:strike/>
          </w:rPr>
          <w:t>t 2021 (sélectionner</w:t>
        </w:r>
      </w:ins>
      <w:ins w:id="69" w:author="Ninon Sirdey" w:date="2021-07-28T18:21:00Z">
        <w:r w:rsidRPr="0063109F">
          <w:rPr>
            <w:strike/>
          </w:rPr>
          <w:t xml:space="preserve"> dans la liste) </w:t>
        </w:r>
        <w:commentRangeStart w:id="70"/>
        <w:commentRangeStart w:id="71"/>
        <w:commentRangeStart w:id="72"/>
        <w:commentRangeStart w:id="73"/>
        <w:r w:rsidRPr="0063109F">
          <w:rPr>
            <w:strike/>
          </w:rPr>
          <w:t>CU</w:t>
        </w:r>
      </w:ins>
      <w:commentRangeEnd w:id="70"/>
      <w:ins w:id="74" w:author="Ninon Sirdey" w:date="2021-07-28T18:22:00Z">
        <w:r w:rsidRPr="00DC36BD">
          <w:rPr>
            <w:rStyle w:val="Marquedecommentaire"/>
            <w:strike/>
          </w:rPr>
          <w:commentReference w:id="70"/>
        </w:r>
      </w:ins>
      <w:commentRangeEnd w:id="71"/>
      <w:r w:rsidR="00194FC2" w:rsidRPr="00DC36BD">
        <w:rPr>
          <w:rStyle w:val="Marquedecommentaire"/>
          <w:strike/>
        </w:rPr>
        <w:commentReference w:id="71"/>
      </w:r>
      <w:commentRangeEnd w:id="72"/>
      <w:r w:rsidR="00B51F2E" w:rsidRPr="00DC36BD">
        <w:rPr>
          <w:rStyle w:val="Marquedecommentaire"/>
          <w:strike/>
        </w:rPr>
        <w:commentReference w:id="72"/>
      </w:r>
      <w:commentRangeEnd w:id="73"/>
      <w:r w:rsidR="00796FEF" w:rsidRPr="00DC36BD">
        <w:rPr>
          <w:rStyle w:val="Marquedecommentaire"/>
          <w:strike/>
        </w:rPr>
        <w:commentReference w:id="73"/>
      </w:r>
    </w:p>
    <w:p w14:paraId="7772D9F6" w14:textId="1CF5F97E" w:rsidR="00796FEF" w:rsidRDefault="00796FEF" w:rsidP="00CF0021">
      <w:pPr>
        <w:pStyle w:val="Paragraphedeliste"/>
        <w:numPr>
          <w:ilvl w:val="1"/>
          <w:numId w:val="4"/>
        </w:numPr>
        <w:rPr>
          <w:ins w:id="75" w:author="Tomoé BOURDIER" w:date="2021-08-24T17:04:00Z"/>
        </w:rPr>
      </w:pPr>
      <w:ins w:id="76" w:author="Tomoé BOURDIER" w:date="2021-08-24T17:04:00Z">
        <w:r>
          <w:t>Le mé</w:t>
        </w:r>
      </w:ins>
      <w:ins w:id="77" w:author="Tomoé BOURDIER" w:date="2021-08-24T17:05:00Z">
        <w:r>
          <w:t xml:space="preserve">nage </w:t>
        </w:r>
      </w:ins>
      <w:ins w:id="78" w:author="Tomoé BOURDIER" w:date="2021-08-24T17:26:00Z">
        <w:r w:rsidR="00C95BEA">
          <w:t xml:space="preserve">(ou un membre du ménage) </w:t>
        </w:r>
      </w:ins>
      <w:moveToRangeStart w:id="79" w:author="Tomoé BOURDIER" w:date="2021-08-24T17:05:00Z" w:name="move80717117"/>
      <w:moveTo w:id="80" w:author="Tomoé BOURDIER" w:date="2021-08-24T17:05:00Z">
        <w:r>
          <w:t>reçoit-</w:t>
        </w:r>
      </w:moveTo>
      <w:ins w:id="81" w:author="Tomoé BOURDIER" w:date="2021-08-24T17:05:00Z">
        <w:r>
          <w:t>il</w:t>
        </w:r>
      </w:ins>
      <w:moveTo w:id="82" w:author="Tomoé BOURDIER" w:date="2021-08-24T17:05:00Z">
        <w:del w:id="83" w:author="Tomoé BOURDIER" w:date="2021-08-24T17:05:00Z">
          <w:r w:rsidDel="00796FEF">
            <w:delText>elle</w:delText>
          </w:r>
        </w:del>
        <w:r>
          <w:t xml:space="preserve"> des dons ou des transferts</w:t>
        </w:r>
      </w:moveTo>
      <w:ins w:id="84" w:author="Tomoé BOURDIER" w:date="2021-08-24T17:05:00Z">
        <w:r>
          <w:t xml:space="preserve"> monétaires réguliers</w:t>
        </w:r>
      </w:ins>
      <w:moveTo w:id="85" w:author="Tomoé BOURDIER" w:date="2021-08-24T17:05:00Z">
        <w:r>
          <w:t> ? (1) Oui (0) Non</w:t>
        </w:r>
      </w:moveTo>
      <w:moveToRangeEnd w:id="79"/>
    </w:p>
    <w:p w14:paraId="03E63E19" w14:textId="7F4C8624" w:rsidR="00683D8B" w:rsidRDefault="00683D8B" w:rsidP="00CF0021">
      <w:pPr>
        <w:pStyle w:val="Paragraphedeliste"/>
        <w:numPr>
          <w:ilvl w:val="1"/>
          <w:numId w:val="4"/>
        </w:numPr>
      </w:pPr>
      <w:r>
        <w:t>Le ménage</w:t>
      </w:r>
      <w:ins w:id="86" w:author="Tomoé BOURDIER" w:date="2021-08-24T17:26:00Z">
        <w:r w:rsidR="00C95BEA">
          <w:t xml:space="preserve"> (ou un membre du ménage)</w:t>
        </w:r>
      </w:ins>
      <w:r>
        <w:t xml:space="preserve"> </w:t>
      </w:r>
      <w:commentRangeStart w:id="87"/>
      <w:commentRangeStart w:id="88"/>
      <w:commentRangeStart w:id="89"/>
      <w:commentRangeStart w:id="90"/>
      <w:r>
        <w:t>possède</w:t>
      </w:r>
      <w:commentRangeEnd w:id="87"/>
      <w:r w:rsidR="005F301F">
        <w:rPr>
          <w:rStyle w:val="Marquedecommentaire"/>
        </w:rPr>
        <w:commentReference w:id="87"/>
      </w:r>
      <w:commentRangeEnd w:id="88"/>
      <w:r w:rsidR="001D2FC3">
        <w:rPr>
          <w:rStyle w:val="Marquedecommentaire"/>
        </w:rPr>
        <w:commentReference w:id="88"/>
      </w:r>
      <w:commentRangeEnd w:id="89"/>
      <w:r w:rsidR="00BE639F">
        <w:rPr>
          <w:rStyle w:val="Marquedecommentaire"/>
        </w:rPr>
        <w:commentReference w:id="89"/>
      </w:r>
      <w:commentRangeEnd w:id="90"/>
      <w:r w:rsidR="00455BCC">
        <w:rPr>
          <w:rStyle w:val="Marquedecommentaire"/>
        </w:rPr>
        <w:commentReference w:id="90"/>
      </w:r>
      <w:r>
        <w:t>-t-il les équipements suivants en bon état ?</w:t>
      </w:r>
    </w:p>
    <w:p w14:paraId="6DCB0980" w14:textId="29E5EA9F" w:rsidR="00683D8B" w:rsidRDefault="00683D8B" w:rsidP="00683D8B">
      <w:pPr>
        <w:pStyle w:val="Paragraphedeliste"/>
        <w:numPr>
          <w:ilvl w:val="2"/>
          <w:numId w:val="4"/>
        </w:numPr>
      </w:pPr>
      <w:r>
        <w:t xml:space="preserve"> </w:t>
      </w:r>
      <w:commentRangeStart w:id="91"/>
      <w:r>
        <w:t>Equipements agricoles</w:t>
      </w:r>
      <w:commentRangeEnd w:id="91"/>
      <w:r>
        <w:rPr>
          <w:rStyle w:val="Marquedecommentaire"/>
        </w:rPr>
        <w:commentReference w:id="91"/>
      </w:r>
    </w:p>
    <w:p w14:paraId="7466900E" w14:textId="1ACEB886" w:rsidR="00683D8B" w:rsidRDefault="0098379A" w:rsidP="00683D8B">
      <w:pPr>
        <w:pStyle w:val="Paragraphedeliste"/>
        <w:numPr>
          <w:ilvl w:val="3"/>
          <w:numId w:val="4"/>
        </w:numPr>
      </w:pPr>
      <w:r>
        <w:t>Motoculteur (Entrer un nombre compris entre 0 et 10)</w:t>
      </w:r>
    </w:p>
    <w:p w14:paraId="5306639B" w14:textId="081C0FC6" w:rsidR="0098379A" w:rsidRDefault="0098379A" w:rsidP="00683D8B">
      <w:pPr>
        <w:pStyle w:val="Paragraphedeliste"/>
        <w:numPr>
          <w:ilvl w:val="3"/>
          <w:numId w:val="4"/>
        </w:numPr>
      </w:pPr>
      <w:r>
        <w:t>Tracteur (Entrer un nombre compris entre 0 et 10)</w:t>
      </w:r>
    </w:p>
    <w:p w14:paraId="3795D70D" w14:textId="2A13BBFB" w:rsidR="001D2FC3" w:rsidRDefault="001D2FC3" w:rsidP="001D2FC3">
      <w:pPr>
        <w:pStyle w:val="Paragraphedeliste"/>
        <w:numPr>
          <w:ilvl w:val="3"/>
          <w:numId w:val="4"/>
        </w:numPr>
      </w:pPr>
      <w:r>
        <w:t>Semoir (Entrer un nombre compris entre 0 et 10)</w:t>
      </w:r>
    </w:p>
    <w:p w14:paraId="7E37C5B9" w14:textId="2816A42C" w:rsidR="0098379A" w:rsidRDefault="0098379A" w:rsidP="00683D8B">
      <w:pPr>
        <w:pStyle w:val="Paragraphedeliste"/>
        <w:numPr>
          <w:ilvl w:val="3"/>
          <w:numId w:val="4"/>
        </w:numPr>
      </w:pPr>
      <w:r>
        <w:t>Batteuse (Entrer un nombre compris entre 0 et 10)</w:t>
      </w:r>
    </w:p>
    <w:p w14:paraId="47FD66BA" w14:textId="1784CAF7" w:rsidR="0098379A" w:rsidRDefault="0098379A" w:rsidP="00683D8B">
      <w:pPr>
        <w:pStyle w:val="Paragraphedeliste"/>
        <w:numPr>
          <w:ilvl w:val="3"/>
          <w:numId w:val="4"/>
        </w:numPr>
      </w:pPr>
      <w:r>
        <w:t>Décortiqueuse (Entrer un nombre compris entre 0 et 10)</w:t>
      </w:r>
    </w:p>
    <w:p w14:paraId="5C6B366D" w14:textId="79B480D0" w:rsidR="001D2FC3" w:rsidRDefault="001D2FC3" w:rsidP="00683D8B">
      <w:pPr>
        <w:pStyle w:val="Paragraphedeliste"/>
        <w:numPr>
          <w:ilvl w:val="3"/>
          <w:numId w:val="4"/>
        </w:numPr>
      </w:pPr>
      <w:r>
        <w:t>Charrette (</w:t>
      </w:r>
      <w:r w:rsidR="009B0AC7">
        <w:t>E</w:t>
      </w:r>
      <w:r>
        <w:t>ntrer un nombre compris entre 0 et 10)</w:t>
      </w:r>
    </w:p>
    <w:p w14:paraId="7387C6DA" w14:textId="7C376EF4" w:rsidR="005F301F" w:rsidRDefault="005F301F" w:rsidP="00683D8B">
      <w:pPr>
        <w:pStyle w:val="Paragraphedeliste"/>
        <w:numPr>
          <w:ilvl w:val="3"/>
          <w:numId w:val="4"/>
        </w:numPr>
      </w:pPr>
      <w:r>
        <w:t>Autre, préciser : … (Entrer un nombre compris entre 0 et 10)</w:t>
      </w:r>
    </w:p>
    <w:p w14:paraId="17116BEE" w14:textId="1DB14F11" w:rsidR="00683D8B" w:rsidRDefault="00683D8B" w:rsidP="00683D8B">
      <w:pPr>
        <w:pStyle w:val="Paragraphedeliste"/>
        <w:numPr>
          <w:ilvl w:val="2"/>
          <w:numId w:val="4"/>
        </w:numPr>
      </w:pPr>
      <w:r>
        <w:t xml:space="preserve"> </w:t>
      </w:r>
      <w:commentRangeStart w:id="92"/>
      <w:r>
        <w:t>Equipements ménagers</w:t>
      </w:r>
      <w:commentRangeEnd w:id="92"/>
      <w:r>
        <w:rPr>
          <w:rStyle w:val="Marquedecommentaire"/>
        </w:rPr>
        <w:commentReference w:id="92"/>
      </w:r>
    </w:p>
    <w:p w14:paraId="3632FAE5" w14:textId="220E9479" w:rsidR="00683D8B" w:rsidRDefault="00683D8B" w:rsidP="00683D8B">
      <w:pPr>
        <w:pStyle w:val="Paragraphedeliste"/>
        <w:numPr>
          <w:ilvl w:val="3"/>
          <w:numId w:val="4"/>
        </w:numPr>
      </w:pPr>
      <w:r>
        <w:t>Voiture (</w:t>
      </w:r>
      <w:r w:rsidR="0098379A">
        <w:t>E</w:t>
      </w:r>
      <w:r>
        <w:t xml:space="preserve">ntrer </w:t>
      </w:r>
      <w:r w:rsidR="0098379A">
        <w:t>un</w:t>
      </w:r>
      <w:r>
        <w:t xml:space="preserve"> nombre</w:t>
      </w:r>
      <w:r w:rsidR="0098379A">
        <w:t xml:space="preserve"> compris entre 0 et 10</w:t>
      </w:r>
      <w:r>
        <w:t>)</w:t>
      </w:r>
    </w:p>
    <w:p w14:paraId="1FDA53E7" w14:textId="27F392DB" w:rsidR="00683D8B" w:rsidRDefault="00683D8B" w:rsidP="00683D8B">
      <w:pPr>
        <w:pStyle w:val="Paragraphedeliste"/>
        <w:numPr>
          <w:ilvl w:val="3"/>
          <w:numId w:val="4"/>
        </w:numPr>
      </w:pPr>
      <w:r>
        <w:t xml:space="preserve">Moto </w:t>
      </w:r>
      <w:r w:rsidR="005F301F">
        <w:t>(Entrer un nombre compris entre 0 et 10)</w:t>
      </w:r>
    </w:p>
    <w:p w14:paraId="5DB8184E" w14:textId="32C3DFB5" w:rsidR="00683D8B" w:rsidRDefault="00683D8B" w:rsidP="00683D8B">
      <w:pPr>
        <w:pStyle w:val="Paragraphedeliste"/>
        <w:numPr>
          <w:ilvl w:val="3"/>
          <w:numId w:val="4"/>
        </w:numPr>
      </w:pPr>
      <w:r>
        <w:t xml:space="preserve">Télévision </w:t>
      </w:r>
      <w:r w:rsidR="005F301F">
        <w:t>(Entrer un nombre compris entre 0 et 10)</w:t>
      </w:r>
    </w:p>
    <w:p w14:paraId="0B301B04" w14:textId="3D4624D6" w:rsidR="00683D8B" w:rsidRDefault="005F301F" w:rsidP="00683D8B">
      <w:pPr>
        <w:pStyle w:val="Paragraphedeliste"/>
        <w:numPr>
          <w:ilvl w:val="3"/>
          <w:numId w:val="4"/>
        </w:numPr>
      </w:pPr>
      <w:r>
        <w:t>Téléphone portable (Entrer un nombre compris entre 0 et 10)</w:t>
      </w:r>
    </w:p>
    <w:p w14:paraId="716BF3C2" w14:textId="244CE2A7" w:rsidR="005F301F" w:rsidRDefault="005F301F" w:rsidP="00683D8B">
      <w:pPr>
        <w:pStyle w:val="Paragraphedeliste"/>
        <w:numPr>
          <w:ilvl w:val="3"/>
          <w:numId w:val="4"/>
        </w:numPr>
      </w:pPr>
      <w:r>
        <w:t>Réfrigérateur (Entrer un nombre compris entre 0 et 10)</w:t>
      </w:r>
    </w:p>
    <w:p w14:paraId="349FDFD5" w14:textId="50DC7821" w:rsidR="005F301F" w:rsidRDefault="005F301F" w:rsidP="00683D8B">
      <w:pPr>
        <w:pStyle w:val="Paragraphedeliste"/>
        <w:numPr>
          <w:ilvl w:val="3"/>
          <w:numId w:val="4"/>
        </w:numPr>
      </w:pPr>
      <w:r>
        <w:t>Ventilateur (Entrer un nombre compris entre 0 et 10)</w:t>
      </w:r>
    </w:p>
    <w:p w14:paraId="34F96A6C" w14:textId="2512BA82" w:rsidR="005F301F" w:rsidRDefault="005F301F" w:rsidP="00683D8B">
      <w:pPr>
        <w:pStyle w:val="Paragraphedeliste"/>
        <w:numPr>
          <w:ilvl w:val="3"/>
          <w:numId w:val="4"/>
        </w:numPr>
      </w:pPr>
      <w:r>
        <w:t>Gazinière (cuisinière) (Entrer un nombre compris entre 0 et 10)</w:t>
      </w:r>
    </w:p>
    <w:p w14:paraId="5A89C952" w14:textId="44C3610A" w:rsidR="005F301F" w:rsidRDefault="005F301F" w:rsidP="00683D8B">
      <w:pPr>
        <w:pStyle w:val="Paragraphedeliste"/>
        <w:numPr>
          <w:ilvl w:val="3"/>
          <w:numId w:val="4"/>
        </w:numPr>
      </w:pPr>
      <w:r>
        <w:t>Four traditionnel (Entrer un nombre compris entre 0 et 10)</w:t>
      </w:r>
    </w:p>
    <w:p w14:paraId="166E84CB" w14:textId="5E974F36" w:rsidR="005F301F" w:rsidRDefault="005F301F" w:rsidP="00683D8B">
      <w:pPr>
        <w:pStyle w:val="Paragraphedeliste"/>
        <w:numPr>
          <w:ilvl w:val="3"/>
          <w:numId w:val="4"/>
        </w:numPr>
      </w:pPr>
      <w:r>
        <w:t>Autre, préciser : … (Entrer un nombre compris entre 0 et 10)</w:t>
      </w:r>
    </w:p>
    <w:p w14:paraId="2382E562" w14:textId="5CCFF41D" w:rsidR="00683D8B" w:rsidRDefault="00683D8B" w:rsidP="00683D8B">
      <w:pPr>
        <w:pStyle w:val="Paragraphedeliste"/>
        <w:numPr>
          <w:ilvl w:val="2"/>
          <w:numId w:val="4"/>
        </w:numPr>
      </w:pPr>
      <w:r>
        <w:t xml:space="preserve"> Animaux</w:t>
      </w:r>
    </w:p>
    <w:p w14:paraId="7DB5071E" w14:textId="266B2E00" w:rsidR="00816719" w:rsidRDefault="00816719" w:rsidP="00683D8B">
      <w:pPr>
        <w:pStyle w:val="Paragraphedeliste"/>
        <w:numPr>
          <w:ilvl w:val="3"/>
          <w:numId w:val="4"/>
        </w:numPr>
      </w:pPr>
      <w:r>
        <w:t>Poules et pintades</w:t>
      </w:r>
      <w:r w:rsidR="003118E7">
        <w:t xml:space="preserve"> (Entrer un nombre compris entre 0 et 50)</w:t>
      </w:r>
    </w:p>
    <w:p w14:paraId="78D071DD" w14:textId="7AD3F901" w:rsidR="009B0AC7" w:rsidRDefault="009B0AC7" w:rsidP="00683D8B">
      <w:pPr>
        <w:pStyle w:val="Paragraphedeliste"/>
        <w:numPr>
          <w:ilvl w:val="3"/>
          <w:numId w:val="4"/>
        </w:numPr>
      </w:pPr>
      <w:r>
        <w:t>Bovins de trait (Entrer un nombre compris entre 0 et 50)</w:t>
      </w:r>
    </w:p>
    <w:p w14:paraId="30D4DCF8" w14:textId="6BDC776C" w:rsidR="00683D8B" w:rsidRDefault="0098379A" w:rsidP="00683D8B">
      <w:pPr>
        <w:pStyle w:val="Paragraphedeliste"/>
        <w:numPr>
          <w:ilvl w:val="3"/>
          <w:numId w:val="4"/>
        </w:numPr>
      </w:pPr>
      <w:r>
        <w:t>Bovins</w:t>
      </w:r>
      <w:r w:rsidR="00816719">
        <w:t xml:space="preserve"> d’élevage</w:t>
      </w:r>
      <w:r w:rsidR="003118E7">
        <w:t xml:space="preserve"> (Entrer un nombre compris entre 0 et 50)</w:t>
      </w:r>
    </w:p>
    <w:p w14:paraId="27326BC9" w14:textId="7A9DD154" w:rsidR="0098379A" w:rsidRDefault="00816719" w:rsidP="00683D8B">
      <w:pPr>
        <w:pStyle w:val="Paragraphedeliste"/>
        <w:numPr>
          <w:ilvl w:val="3"/>
          <w:numId w:val="4"/>
        </w:numPr>
      </w:pPr>
      <w:r>
        <w:t>Chèvres et moutons</w:t>
      </w:r>
      <w:r w:rsidR="003118E7">
        <w:t xml:space="preserve"> (Entrer un nombre compris entre 0 et 50)</w:t>
      </w:r>
    </w:p>
    <w:p w14:paraId="7E1B5ACC" w14:textId="770DC5AD" w:rsidR="0098379A" w:rsidRDefault="00816719" w:rsidP="0098379A">
      <w:pPr>
        <w:pStyle w:val="Paragraphedeliste"/>
        <w:numPr>
          <w:ilvl w:val="3"/>
          <w:numId w:val="4"/>
        </w:numPr>
      </w:pPr>
      <w:r>
        <w:t>Anes et chevaux</w:t>
      </w:r>
      <w:r w:rsidR="003118E7">
        <w:t xml:space="preserve"> (Entrer un nombre compris entre 0 et 50)</w:t>
      </w:r>
    </w:p>
    <w:p w14:paraId="55EB069D" w14:textId="5C098844" w:rsidR="00816719" w:rsidRDefault="00816719" w:rsidP="0098379A">
      <w:pPr>
        <w:pStyle w:val="Paragraphedeliste"/>
        <w:numPr>
          <w:ilvl w:val="3"/>
          <w:numId w:val="4"/>
        </w:numPr>
      </w:pPr>
      <w:r>
        <w:t>Porcs</w:t>
      </w:r>
      <w:r w:rsidR="003118E7">
        <w:t xml:space="preserve"> (Entrer un nombre compris entre 0 et 50)</w:t>
      </w:r>
    </w:p>
    <w:p w14:paraId="20090974" w14:textId="37C79A41" w:rsidR="00F0094F" w:rsidRDefault="00F0094F" w:rsidP="00F0094F">
      <w:pPr>
        <w:pStyle w:val="Paragraphedeliste"/>
        <w:numPr>
          <w:ilvl w:val="0"/>
          <w:numId w:val="4"/>
        </w:numPr>
      </w:pPr>
      <w:r>
        <w:t>Campagne 2020 : Production de riz</w:t>
      </w:r>
    </w:p>
    <w:p w14:paraId="7F75925D" w14:textId="5B43E3C7" w:rsidR="00683D8B" w:rsidRDefault="00816719" w:rsidP="00683D8B">
      <w:pPr>
        <w:pStyle w:val="Paragraphedeliste"/>
        <w:numPr>
          <w:ilvl w:val="1"/>
          <w:numId w:val="4"/>
        </w:numPr>
      </w:pPr>
      <w:r>
        <w:t xml:space="preserve">Votre ménage a-t-il cultivé du riz </w:t>
      </w:r>
      <w:r w:rsidR="009E033F">
        <w:t>au cours</w:t>
      </w:r>
      <w:r>
        <w:t xml:space="preserve"> de la campagne 2020 ?</w:t>
      </w:r>
      <w:r w:rsidR="00633D11">
        <w:t xml:space="preserve"> (1) Oui (0) Non (Passer au </w:t>
      </w:r>
      <w:r w:rsidR="004F455E">
        <w:t>module suivant</w:t>
      </w:r>
      <w:r w:rsidR="00633D11">
        <w:t>)</w:t>
      </w:r>
    </w:p>
    <w:p w14:paraId="4CFE807C" w14:textId="77777777" w:rsidR="008436A3" w:rsidRPr="00010A9A" w:rsidRDefault="00633D11" w:rsidP="00683D8B">
      <w:pPr>
        <w:pStyle w:val="Paragraphedeliste"/>
        <w:numPr>
          <w:ilvl w:val="1"/>
          <w:numId w:val="4"/>
        </w:numPr>
        <w:rPr>
          <w:strike/>
        </w:rPr>
      </w:pPr>
      <w:commentRangeStart w:id="93"/>
      <w:commentRangeStart w:id="94"/>
      <w:commentRangeStart w:id="95"/>
      <w:commentRangeStart w:id="96"/>
      <w:commentRangeStart w:id="97"/>
      <w:r w:rsidRPr="00693576">
        <w:rPr>
          <w:strike/>
        </w:rPr>
        <w:t xml:space="preserve">Quelle était la surface totale emblavée en riz </w:t>
      </w:r>
      <w:r w:rsidR="009E033F" w:rsidRPr="00693576">
        <w:rPr>
          <w:strike/>
        </w:rPr>
        <w:t>au cours</w:t>
      </w:r>
      <w:r w:rsidRPr="00693576">
        <w:rPr>
          <w:strike/>
        </w:rPr>
        <w:t xml:space="preserve"> de la campagne 2020 ? (Indiquez la surface totale en hectares)</w:t>
      </w:r>
      <w:commentRangeEnd w:id="93"/>
      <w:r w:rsidR="001D2FC3" w:rsidRPr="00010A9A">
        <w:rPr>
          <w:rStyle w:val="Marquedecommentaire"/>
          <w:strike/>
        </w:rPr>
        <w:commentReference w:id="93"/>
      </w:r>
      <w:commentRangeEnd w:id="94"/>
      <w:commentRangeEnd w:id="95"/>
      <w:commentRangeEnd w:id="96"/>
      <w:commentRangeEnd w:id="97"/>
    </w:p>
    <w:p w14:paraId="4F1B9169" w14:textId="498B346C" w:rsidR="00633D11" w:rsidRDefault="008436A3" w:rsidP="00683D8B">
      <w:pPr>
        <w:pStyle w:val="Paragraphedeliste"/>
        <w:numPr>
          <w:ilvl w:val="1"/>
          <w:numId w:val="4"/>
        </w:numPr>
      </w:pPr>
      <w:r>
        <w:t>Quelle(s) variété(s) utilisée(s)</w:t>
      </w:r>
      <w:r>
        <w:rPr>
          <w:rStyle w:val="Marquedecommentaire"/>
        </w:rPr>
        <w:commentReference w:id="94"/>
      </w:r>
      <w:r w:rsidR="005262A4">
        <w:rPr>
          <w:rStyle w:val="Marquedecommentaire"/>
        </w:rPr>
        <w:commentReference w:id="95"/>
      </w:r>
      <w:r w:rsidR="00455BCC">
        <w:rPr>
          <w:rStyle w:val="Marquedecommentaire"/>
        </w:rPr>
        <w:commentReference w:id="96"/>
      </w:r>
      <w:r w:rsidR="00BB4D80">
        <w:rPr>
          <w:rStyle w:val="Marquedecommentaire"/>
        </w:rPr>
        <w:commentReference w:id="97"/>
      </w:r>
      <w:r>
        <w:t> ? (</w:t>
      </w:r>
      <w:r w:rsidR="00BD0957">
        <w:t>S</w:t>
      </w:r>
      <w:r>
        <w:t>électionner dans la liste) CM</w:t>
      </w:r>
      <w:r w:rsidR="00E20F0A">
        <w:t xml:space="preserve"> </w:t>
      </w:r>
      <w:r w:rsidR="00E20F0A" w:rsidRPr="00BC6845">
        <w:rPr>
          <w:rFonts w:cstheme="minorHAnsi"/>
        </w:rPr>
        <w:t xml:space="preserve">(1) </w:t>
      </w:r>
      <w:r w:rsidR="00E20F0A" w:rsidRPr="00BC6845">
        <w:rPr>
          <w:rFonts w:cstheme="minorHAnsi"/>
          <w:color w:val="000000"/>
          <w:shd w:val="clear" w:color="auto" w:fill="FDFDFC"/>
        </w:rPr>
        <w:t>WAR 77 (2) BG 90-2 (3) ROCK 5 (4) SAHEL 108 (4) SAHEL 134 (5) IR 15-29 (6) TOX 728-1 (7) NERICA L19 (8) NERICA S44 (9) ITA 123 (10) DJ 12 519 (11) NERICA 1, (12) NERICA 4 (13) NERICA 5 (14) NERICA 6 (15) NERICA 8 (16) WAB 5650 (17) Autre, préciser</w:t>
      </w:r>
    </w:p>
    <w:p w14:paraId="2C1232F4" w14:textId="33A1B1A0" w:rsidR="00633D11" w:rsidRDefault="00633D11" w:rsidP="00683D8B">
      <w:pPr>
        <w:pStyle w:val="Paragraphedeliste"/>
        <w:numPr>
          <w:ilvl w:val="1"/>
          <w:numId w:val="4"/>
        </w:numPr>
      </w:pPr>
      <w:r>
        <w:t xml:space="preserve">Quelle </w:t>
      </w:r>
      <w:commentRangeStart w:id="98"/>
      <w:commentRangeStart w:id="99"/>
      <w:r>
        <w:t xml:space="preserve">quantité </w:t>
      </w:r>
      <w:commentRangeEnd w:id="98"/>
      <w:r w:rsidR="0028235C">
        <w:rPr>
          <w:rStyle w:val="Marquedecommentaire"/>
        </w:rPr>
        <w:commentReference w:id="98"/>
      </w:r>
      <w:commentRangeEnd w:id="99"/>
      <w:r w:rsidR="005262A4">
        <w:rPr>
          <w:rStyle w:val="Marquedecommentaire"/>
        </w:rPr>
        <w:commentReference w:id="99"/>
      </w:r>
      <w:r>
        <w:t xml:space="preserve">totale de paddy votre ménage a-t-il produit </w:t>
      </w:r>
      <w:r w:rsidR="009E033F">
        <w:t>au cours</w:t>
      </w:r>
      <w:r>
        <w:t xml:space="preserve"> de la campagne 2020 ?</w:t>
      </w:r>
    </w:p>
    <w:p w14:paraId="52B6C1B3" w14:textId="6AA1CC2C" w:rsidR="00633D11" w:rsidRDefault="00633D11" w:rsidP="00633D11">
      <w:pPr>
        <w:pStyle w:val="Paragraphedeliste"/>
        <w:numPr>
          <w:ilvl w:val="2"/>
          <w:numId w:val="4"/>
        </w:numPr>
      </w:pPr>
      <w:r>
        <w:t xml:space="preserve"> </w:t>
      </w:r>
      <w:r w:rsidR="00F06B0C">
        <w:t>Nombre de sacs</w:t>
      </w:r>
    </w:p>
    <w:p w14:paraId="169BEA9A" w14:textId="19CEDE27" w:rsidR="00633D11" w:rsidRDefault="00633D11" w:rsidP="00633D11">
      <w:pPr>
        <w:pStyle w:val="Paragraphedeliste"/>
        <w:numPr>
          <w:ilvl w:val="2"/>
          <w:numId w:val="4"/>
        </w:numPr>
      </w:pPr>
      <w:r>
        <w:t xml:space="preserve"> </w:t>
      </w:r>
      <w:r w:rsidR="00F06B0C" w:rsidRPr="002806C5">
        <w:rPr>
          <w:highlight w:val="yellow"/>
        </w:rPr>
        <w:t>Conditionnement des sacs</w:t>
      </w:r>
      <w:r>
        <w:t xml:space="preserve"> (</w:t>
      </w:r>
      <w:commentRangeStart w:id="100"/>
      <w:r>
        <w:t xml:space="preserve">Indiquer le </w:t>
      </w:r>
      <w:r w:rsidR="00F06B0C">
        <w:t>poids</w:t>
      </w:r>
      <w:r>
        <w:t xml:space="preserve"> d’un sac</w:t>
      </w:r>
      <w:r w:rsidR="00F06B0C">
        <w:t>,</w:t>
      </w:r>
      <w:r>
        <w:t xml:space="preserve"> en kg</w:t>
      </w:r>
      <w:commentRangeEnd w:id="100"/>
      <w:r>
        <w:rPr>
          <w:rStyle w:val="Marquedecommentaire"/>
        </w:rPr>
        <w:commentReference w:id="100"/>
      </w:r>
      <w:r>
        <w:t>)</w:t>
      </w:r>
    </w:p>
    <w:p w14:paraId="07E59CF4" w14:textId="19A9B456" w:rsidR="00633D11" w:rsidRDefault="00633D11" w:rsidP="00633D11">
      <w:pPr>
        <w:pStyle w:val="Paragraphedeliste"/>
        <w:numPr>
          <w:ilvl w:val="1"/>
          <w:numId w:val="4"/>
        </w:numPr>
      </w:pPr>
      <w:r>
        <w:t>Quelle a été la destination du paddy produit et sous quelle forme ?</w:t>
      </w:r>
    </w:p>
    <w:p w14:paraId="1E77FA1F" w14:textId="3F5D7230" w:rsidR="00633D11" w:rsidRDefault="00F06B0C" w:rsidP="00633D11">
      <w:pPr>
        <w:pStyle w:val="Paragraphedeliste"/>
        <w:numPr>
          <w:ilvl w:val="2"/>
          <w:numId w:val="4"/>
        </w:numPr>
      </w:pPr>
      <w:r>
        <w:t>Autoconsommation</w:t>
      </w:r>
      <w:r w:rsidR="00633D11">
        <w:t> : (1) Oui (0) Non (Passer à la destination suivante)</w:t>
      </w:r>
    </w:p>
    <w:p w14:paraId="72C4D85E" w14:textId="19722C57" w:rsidR="00633D11" w:rsidRDefault="00F06B0C" w:rsidP="00633D11">
      <w:pPr>
        <w:pStyle w:val="Paragraphedeliste"/>
        <w:numPr>
          <w:ilvl w:val="3"/>
          <w:numId w:val="4"/>
        </w:numPr>
      </w:pPr>
      <w:r>
        <w:t>Nombre de sacs</w:t>
      </w:r>
    </w:p>
    <w:p w14:paraId="4C1BCF69" w14:textId="38473B59" w:rsidR="00F06B0C" w:rsidRDefault="00F06B0C" w:rsidP="00633D11">
      <w:pPr>
        <w:pStyle w:val="Paragraphedeliste"/>
        <w:numPr>
          <w:ilvl w:val="3"/>
          <w:numId w:val="4"/>
        </w:numPr>
      </w:pPr>
      <w:r>
        <w:lastRenderedPageBreak/>
        <w:t>Conditionnement des sacs</w:t>
      </w:r>
    </w:p>
    <w:p w14:paraId="1FBC871F" w14:textId="5C1EBF1F" w:rsidR="00F06B0C" w:rsidRDefault="00F06B0C" w:rsidP="00633D11">
      <w:pPr>
        <w:pStyle w:val="Paragraphedeliste"/>
        <w:numPr>
          <w:ilvl w:val="3"/>
          <w:numId w:val="4"/>
        </w:numPr>
      </w:pPr>
      <w:r>
        <w:t>Forme de riz : (0)</w:t>
      </w:r>
      <w:r w:rsidR="004F455E">
        <w:t xml:space="preserve"> </w:t>
      </w:r>
      <w:r>
        <w:t>Paddy (1) Riz entier (2) Demi brisure (3) Brisure fine</w:t>
      </w:r>
      <w:r w:rsidR="00C272DC">
        <w:t>. CU</w:t>
      </w:r>
    </w:p>
    <w:p w14:paraId="63FCB95F" w14:textId="311B1512" w:rsidR="00F06B0C" w:rsidRDefault="00F06B0C" w:rsidP="00F06B0C">
      <w:pPr>
        <w:pStyle w:val="Paragraphedeliste"/>
        <w:numPr>
          <w:ilvl w:val="2"/>
          <w:numId w:val="4"/>
        </w:numPr>
      </w:pPr>
      <w:r>
        <w:t xml:space="preserve"> Ventes</w:t>
      </w:r>
      <w:r w:rsidR="004F455E">
        <w:t> : (1) Oui (0) Non (Passer à la destination suivante)</w:t>
      </w:r>
    </w:p>
    <w:p w14:paraId="3F551AAD" w14:textId="77777777" w:rsidR="00F06B0C" w:rsidRDefault="00F06B0C" w:rsidP="00F06B0C">
      <w:pPr>
        <w:pStyle w:val="Paragraphedeliste"/>
        <w:numPr>
          <w:ilvl w:val="3"/>
          <w:numId w:val="4"/>
        </w:numPr>
      </w:pPr>
      <w:r>
        <w:t>Nombre de sacs</w:t>
      </w:r>
    </w:p>
    <w:p w14:paraId="3EED34F1" w14:textId="77777777" w:rsidR="00F06B0C" w:rsidRDefault="00F06B0C" w:rsidP="00F06B0C">
      <w:pPr>
        <w:pStyle w:val="Paragraphedeliste"/>
        <w:numPr>
          <w:ilvl w:val="3"/>
          <w:numId w:val="4"/>
        </w:numPr>
      </w:pPr>
      <w:r>
        <w:t>Conditionnement des sacs</w:t>
      </w:r>
    </w:p>
    <w:p w14:paraId="5B032820" w14:textId="0712AD4D" w:rsidR="00C272DC" w:rsidRDefault="00F06B0C" w:rsidP="00C272DC">
      <w:pPr>
        <w:pStyle w:val="Paragraphedeliste"/>
        <w:numPr>
          <w:ilvl w:val="3"/>
          <w:numId w:val="4"/>
        </w:numPr>
      </w:pPr>
      <w:r>
        <w:t>Forme de riz : (0)</w:t>
      </w:r>
      <w:r w:rsidR="004F455E">
        <w:t xml:space="preserve"> </w:t>
      </w:r>
      <w:r>
        <w:t>Paddy (1) Riz entier (2) Demi brisure (3) Brisure fine</w:t>
      </w:r>
      <w:r w:rsidR="00C272DC">
        <w:t xml:space="preserve"> CU</w:t>
      </w:r>
    </w:p>
    <w:p w14:paraId="728F11BA" w14:textId="490514CF" w:rsidR="008436A3" w:rsidRPr="00CD3E82" w:rsidRDefault="008436A3" w:rsidP="00C272DC">
      <w:pPr>
        <w:pStyle w:val="Paragraphedeliste"/>
        <w:numPr>
          <w:ilvl w:val="3"/>
          <w:numId w:val="4"/>
        </w:numPr>
        <w:rPr>
          <w:highlight w:val="yellow"/>
        </w:rPr>
      </w:pPr>
      <w:r w:rsidRPr="00CD3E82">
        <w:rPr>
          <w:highlight w:val="yellow"/>
        </w:rPr>
        <w:t xml:space="preserve">Variété : </w:t>
      </w:r>
      <w:ins w:id="101" w:author="Ninon Sirdey" w:date="2021-08-01T11:55:00Z">
        <w:r w:rsidR="00E20F0A" w:rsidRPr="00CD3E82">
          <w:rPr>
            <w:highlight w:val="yellow"/>
          </w:rPr>
          <w:t xml:space="preserve">Afficher </w:t>
        </w:r>
        <w:commentRangeStart w:id="102"/>
        <w:commentRangeStart w:id="103"/>
        <w:r w:rsidR="00E20F0A" w:rsidRPr="00CD3E82">
          <w:rPr>
            <w:highlight w:val="yellow"/>
          </w:rPr>
          <w:t xml:space="preserve">modalités choisies à la 3.3 </w:t>
        </w:r>
      </w:ins>
      <w:commentRangeEnd w:id="102"/>
      <w:r w:rsidR="00E20F0A" w:rsidRPr="00CD3E82">
        <w:rPr>
          <w:rStyle w:val="Marquedecommentaire"/>
          <w:highlight w:val="yellow"/>
        </w:rPr>
        <w:commentReference w:id="102"/>
      </w:r>
      <w:commentRangeEnd w:id="103"/>
      <w:r w:rsidR="006B511A" w:rsidRPr="00CD3E82">
        <w:rPr>
          <w:rStyle w:val="Marquedecommentaire"/>
          <w:highlight w:val="yellow"/>
        </w:rPr>
        <w:commentReference w:id="103"/>
      </w:r>
    </w:p>
    <w:p w14:paraId="0083CC06" w14:textId="46DCC19D" w:rsidR="00F06B0C" w:rsidRPr="00CD3E82" w:rsidRDefault="00F06B0C" w:rsidP="004F455E">
      <w:pPr>
        <w:pStyle w:val="Paragraphedeliste"/>
        <w:numPr>
          <w:ilvl w:val="2"/>
          <w:numId w:val="4"/>
        </w:numPr>
        <w:rPr>
          <w:highlight w:val="yellow"/>
        </w:rPr>
      </w:pPr>
      <w:r w:rsidRPr="00CD3E82">
        <w:rPr>
          <w:highlight w:val="yellow"/>
        </w:rPr>
        <w:t xml:space="preserve"> Dons</w:t>
      </w:r>
      <w:r w:rsidR="004F455E" w:rsidRPr="00CD3E82">
        <w:rPr>
          <w:highlight w:val="yellow"/>
        </w:rPr>
        <w:t> : (1) Oui (0) Non (Passer à la destination suivante)</w:t>
      </w:r>
    </w:p>
    <w:p w14:paraId="07C6E81F" w14:textId="77777777" w:rsidR="00F06B0C" w:rsidRPr="00CD3E82" w:rsidRDefault="00F06B0C" w:rsidP="00F06B0C">
      <w:pPr>
        <w:pStyle w:val="Paragraphedeliste"/>
        <w:numPr>
          <w:ilvl w:val="3"/>
          <w:numId w:val="4"/>
        </w:numPr>
        <w:rPr>
          <w:highlight w:val="yellow"/>
        </w:rPr>
      </w:pPr>
      <w:r w:rsidRPr="00CD3E82">
        <w:rPr>
          <w:highlight w:val="yellow"/>
        </w:rPr>
        <w:t>Nombre de sacs</w:t>
      </w:r>
    </w:p>
    <w:p w14:paraId="74C39E30" w14:textId="77777777" w:rsidR="00F06B0C" w:rsidRPr="00CD3E82" w:rsidRDefault="00F06B0C" w:rsidP="00F06B0C">
      <w:pPr>
        <w:pStyle w:val="Paragraphedeliste"/>
        <w:numPr>
          <w:ilvl w:val="3"/>
          <w:numId w:val="4"/>
        </w:numPr>
        <w:rPr>
          <w:highlight w:val="yellow"/>
        </w:rPr>
      </w:pPr>
      <w:r w:rsidRPr="00CD3E82">
        <w:rPr>
          <w:highlight w:val="yellow"/>
        </w:rPr>
        <w:t>Conditionnement des sacs</w:t>
      </w:r>
    </w:p>
    <w:p w14:paraId="33CB2017" w14:textId="77777777" w:rsidR="00C272DC" w:rsidRPr="00CD3E82" w:rsidRDefault="00F06B0C" w:rsidP="00C272DC">
      <w:pPr>
        <w:pStyle w:val="Paragraphedeliste"/>
        <w:numPr>
          <w:ilvl w:val="3"/>
          <w:numId w:val="4"/>
        </w:numPr>
        <w:rPr>
          <w:highlight w:val="yellow"/>
        </w:rPr>
      </w:pPr>
      <w:r w:rsidRPr="00CD3E82">
        <w:rPr>
          <w:highlight w:val="yellow"/>
        </w:rPr>
        <w:t>Forme de riz : (0)</w:t>
      </w:r>
      <w:r w:rsidR="004F455E" w:rsidRPr="00CD3E82">
        <w:rPr>
          <w:highlight w:val="yellow"/>
        </w:rPr>
        <w:t xml:space="preserve"> </w:t>
      </w:r>
      <w:r w:rsidRPr="00CD3E82">
        <w:rPr>
          <w:highlight w:val="yellow"/>
        </w:rPr>
        <w:t>Paddy (1) Riz entier (2) Demi brisure (3) Brisure fine</w:t>
      </w:r>
      <w:r w:rsidR="00C272DC" w:rsidRPr="00CD3E82">
        <w:rPr>
          <w:highlight w:val="yellow"/>
        </w:rPr>
        <w:t xml:space="preserve"> CU</w:t>
      </w:r>
    </w:p>
    <w:p w14:paraId="75D3CFFB" w14:textId="7892E1C5" w:rsidR="00F06B0C" w:rsidRDefault="00F06B0C" w:rsidP="00F06B0C">
      <w:pPr>
        <w:pStyle w:val="Paragraphedeliste"/>
        <w:numPr>
          <w:ilvl w:val="2"/>
          <w:numId w:val="4"/>
        </w:numPr>
      </w:pPr>
      <w:r>
        <w:t xml:space="preserve"> Semences</w:t>
      </w:r>
      <w:r w:rsidR="004F455E">
        <w:t> : (1) Oui (0) Non (Passer à la destination suivante)</w:t>
      </w:r>
    </w:p>
    <w:p w14:paraId="248CC578" w14:textId="77777777" w:rsidR="00F06B0C" w:rsidRDefault="00F06B0C" w:rsidP="00F06B0C">
      <w:pPr>
        <w:pStyle w:val="Paragraphedeliste"/>
        <w:numPr>
          <w:ilvl w:val="3"/>
          <w:numId w:val="4"/>
        </w:numPr>
      </w:pPr>
      <w:r>
        <w:t>Nombre de sacs</w:t>
      </w:r>
    </w:p>
    <w:p w14:paraId="478062D6" w14:textId="77777777" w:rsidR="00F06B0C" w:rsidRDefault="00F06B0C" w:rsidP="00F06B0C">
      <w:pPr>
        <w:pStyle w:val="Paragraphedeliste"/>
        <w:numPr>
          <w:ilvl w:val="3"/>
          <w:numId w:val="4"/>
        </w:numPr>
      </w:pPr>
      <w:r>
        <w:t>Conditionnement des sacs</w:t>
      </w:r>
    </w:p>
    <w:p w14:paraId="3255E707" w14:textId="73E8B572" w:rsidR="00F06B0C" w:rsidRDefault="00F06B0C" w:rsidP="00F06B0C">
      <w:pPr>
        <w:pStyle w:val="Paragraphedeliste"/>
        <w:numPr>
          <w:ilvl w:val="3"/>
          <w:numId w:val="4"/>
        </w:numPr>
      </w:pPr>
      <w:r>
        <w:t>Forme de riz : (0)</w:t>
      </w:r>
      <w:r w:rsidR="004F455E">
        <w:t xml:space="preserve"> </w:t>
      </w:r>
      <w:r>
        <w:t>Paddy (1) Riz entier (2) Demi brisure (3) Brisure fine</w:t>
      </w:r>
      <w:r w:rsidR="00C272DC">
        <w:t xml:space="preserve"> CU</w:t>
      </w:r>
    </w:p>
    <w:p w14:paraId="4259ED41" w14:textId="5FDA7E63" w:rsidR="008436A3" w:rsidRPr="00CD3E82" w:rsidRDefault="008436A3" w:rsidP="008436A3">
      <w:pPr>
        <w:pStyle w:val="Paragraphedeliste"/>
        <w:numPr>
          <w:ilvl w:val="3"/>
          <w:numId w:val="4"/>
        </w:numPr>
        <w:rPr>
          <w:highlight w:val="yellow"/>
        </w:rPr>
      </w:pPr>
      <w:r w:rsidRPr="00CD3E82">
        <w:rPr>
          <w:highlight w:val="yellow"/>
        </w:rPr>
        <w:t xml:space="preserve">Variété : </w:t>
      </w:r>
      <w:r w:rsidR="00E20F0A" w:rsidRPr="00CD3E82">
        <w:rPr>
          <w:highlight w:val="yellow"/>
        </w:rPr>
        <w:t xml:space="preserve">Afficher </w:t>
      </w:r>
      <w:commentRangeStart w:id="104"/>
      <w:commentRangeStart w:id="105"/>
      <w:r w:rsidR="00E20F0A" w:rsidRPr="00CD3E82">
        <w:rPr>
          <w:highlight w:val="yellow"/>
        </w:rPr>
        <w:t xml:space="preserve">modalités choisies à la 3.3 </w:t>
      </w:r>
      <w:commentRangeEnd w:id="104"/>
      <w:r w:rsidR="00E20F0A" w:rsidRPr="00CD3E82">
        <w:rPr>
          <w:rStyle w:val="Marquedecommentaire"/>
          <w:highlight w:val="yellow"/>
        </w:rPr>
        <w:commentReference w:id="104"/>
      </w:r>
      <w:commentRangeEnd w:id="105"/>
      <w:r w:rsidR="006B511A" w:rsidRPr="00CD3E82">
        <w:rPr>
          <w:rStyle w:val="Marquedecommentaire"/>
          <w:highlight w:val="yellow"/>
        </w:rPr>
        <w:commentReference w:id="105"/>
      </w:r>
    </w:p>
    <w:p w14:paraId="62692297" w14:textId="64F477C3" w:rsidR="00F06B0C" w:rsidRPr="00CD3E82" w:rsidRDefault="009011F0" w:rsidP="00F06B0C">
      <w:pPr>
        <w:pStyle w:val="Paragraphedeliste"/>
        <w:numPr>
          <w:ilvl w:val="2"/>
          <w:numId w:val="4"/>
        </w:numPr>
        <w:rPr>
          <w:highlight w:val="yellow"/>
        </w:rPr>
      </w:pPr>
      <w:r w:rsidRPr="00CD3E82">
        <w:rPr>
          <w:highlight w:val="yellow"/>
        </w:rPr>
        <w:t xml:space="preserve"> </w:t>
      </w:r>
      <w:r w:rsidR="00F06B0C" w:rsidRPr="00CD3E82">
        <w:rPr>
          <w:highlight w:val="yellow"/>
        </w:rPr>
        <w:t>Remboursement d</w:t>
      </w:r>
      <w:r w:rsidR="004F455E" w:rsidRPr="00CD3E82">
        <w:rPr>
          <w:highlight w:val="yellow"/>
        </w:rPr>
        <w:t>e</w:t>
      </w:r>
      <w:r w:rsidR="00F06B0C" w:rsidRPr="00CD3E82">
        <w:rPr>
          <w:highlight w:val="yellow"/>
        </w:rPr>
        <w:t xml:space="preserve"> crédit</w:t>
      </w:r>
      <w:r w:rsidR="004F455E" w:rsidRPr="00CD3E82">
        <w:rPr>
          <w:highlight w:val="yellow"/>
        </w:rPr>
        <w:t> : (1) Oui (0) Non (Passer à la destination suivante)</w:t>
      </w:r>
    </w:p>
    <w:p w14:paraId="5896369B" w14:textId="77777777" w:rsidR="00F06B0C" w:rsidRPr="00CD3E82" w:rsidRDefault="00F06B0C" w:rsidP="00F06B0C">
      <w:pPr>
        <w:pStyle w:val="Paragraphedeliste"/>
        <w:numPr>
          <w:ilvl w:val="3"/>
          <w:numId w:val="4"/>
        </w:numPr>
        <w:rPr>
          <w:highlight w:val="yellow"/>
        </w:rPr>
      </w:pPr>
      <w:r w:rsidRPr="00CD3E82">
        <w:rPr>
          <w:highlight w:val="yellow"/>
        </w:rPr>
        <w:t>Nombre de sacs</w:t>
      </w:r>
    </w:p>
    <w:p w14:paraId="15B9C243" w14:textId="7B75B66E" w:rsidR="00F06B0C" w:rsidRPr="00CD3E82" w:rsidRDefault="00F06B0C" w:rsidP="00F06B0C">
      <w:pPr>
        <w:pStyle w:val="Paragraphedeliste"/>
        <w:numPr>
          <w:ilvl w:val="3"/>
          <w:numId w:val="4"/>
        </w:numPr>
        <w:rPr>
          <w:highlight w:val="yellow"/>
        </w:rPr>
      </w:pPr>
      <w:r w:rsidRPr="00CD3E82">
        <w:rPr>
          <w:highlight w:val="yellow"/>
        </w:rPr>
        <w:t>Conditionnement des sacs</w:t>
      </w:r>
    </w:p>
    <w:p w14:paraId="6DE490CB" w14:textId="4253356D" w:rsidR="0028235C" w:rsidRPr="00CD3E82" w:rsidRDefault="0028235C" w:rsidP="00F06B0C">
      <w:pPr>
        <w:pStyle w:val="Paragraphedeliste"/>
        <w:numPr>
          <w:ilvl w:val="3"/>
          <w:numId w:val="4"/>
        </w:numPr>
        <w:rPr>
          <w:highlight w:val="yellow"/>
        </w:rPr>
      </w:pPr>
      <w:r w:rsidRPr="00CD3E82">
        <w:rPr>
          <w:highlight w:val="yellow"/>
        </w:rPr>
        <w:t xml:space="preserve">Qui ? (1) </w:t>
      </w:r>
      <w:r w:rsidR="00CD3E82">
        <w:rPr>
          <w:highlight w:val="yellow"/>
        </w:rPr>
        <w:t>F</w:t>
      </w:r>
      <w:r w:rsidRPr="00CD3E82">
        <w:rPr>
          <w:highlight w:val="yellow"/>
        </w:rPr>
        <w:t xml:space="preserve">ournisseur d’intrants, (2) </w:t>
      </w:r>
      <w:r w:rsidR="00CD3E82">
        <w:rPr>
          <w:highlight w:val="yellow"/>
        </w:rPr>
        <w:t>V</w:t>
      </w:r>
      <w:r w:rsidRPr="00CD3E82">
        <w:rPr>
          <w:highlight w:val="yellow"/>
        </w:rPr>
        <w:t xml:space="preserve">oisins ou membre de la famille, (3) </w:t>
      </w:r>
      <w:r w:rsidR="00CD3E82">
        <w:rPr>
          <w:highlight w:val="yellow"/>
        </w:rPr>
        <w:t>C</w:t>
      </w:r>
      <w:r w:rsidRPr="00CD3E82">
        <w:rPr>
          <w:highlight w:val="yellow"/>
        </w:rPr>
        <w:t>ommerçants (4</w:t>
      </w:r>
      <w:r w:rsidR="00C272DC" w:rsidRPr="00CD3E82">
        <w:rPr>
          <w:highlight w:val="yellow"/>
        </w:rPr>
        <w:t>)</w:t>
      </w:r>
      <w:r w:rsidRPr="00CD3E82">
        <w:rPr>
          <w:highlight w:val="yellow"/>
        </w:rPr>
        <w:t xml:space="preserve"> </w:t>
      </w:r>
      <w:r w:rsidR="00CD3E82">
        <w:rPr>
          <w:highlight w:val="yellow"/>
        </w:rPr>
        <w:t>A</w:t>
      </w:r>
      <w:r w:rsidRPr="00CD3E82">
        <w:rPr>
          <w:highlight w:val="yellow"/>
        </w:rPr>
        <w:t>utres, précisez</w:t>
      </w:r>
      <w:r w:rsidR="00C272DC" w:rsidRPr="00CD3E82">
        <w:rPr>
          <w:highlight w:val="yellow"/>
        </w:rPr>
        <w:t>. (CM)</w:t>
      </w:r>
    </w:p>
    <w:p w14:paraId="0EE3EA0A" w14:textId="65886582" w:rsidR="00F06B0C" w:rsidRPr="00CD3E82" w:rsidRDefault="00F06B0C" w:rsidP="00F06B0C">
      <w:pPr>
        <w:pStyle w:val="Paragraphedeliste"/>
        <w:numPr>
          <w:ilvl w:val="3"/>
          <w:numId w:val="4"/>
        </w:numPr>
        <w:rPr>
          <w:highlight w:val="yellow"/>
        </w:rPr>
      </w:pPr>
      <w:r w:rsidRPr="00CD3E82">
        <w:rPr>
          <w:highlight w:val="yellow"/>
        </w:rPr>
        <w:t>Forme de riz : (0)</w:t>
      </w:r>
      <w:r w:rsidR="004F455E" w:rsidRPr="00CD3E82">
        <w:rPr>
          <w:highlight w:val="yellow"/>
        </w:rPr>
        <w:t xml:space="preserve"> </w:t>
      </w:r>
      <w:r w:rsidRPr="00CD3E82">
        <w:rPr>
          <w:highlight w:val="yellow"/>
        </w:rPr>
        <w:t>Paddy (1) Riz entier (2) Demi brisure (3) Brisure fine</w:t>
      </w:r>
      <w:r w:rsidR="00C272DC" w:rsidRPr="00CD3E82">
        <w:rPr>
          <w:highlight w:val="yellow"/>
        </w:rPr>
        <w:t xml:space="preserve"> CU</w:t>
      </w:r>
    </w:p>
    <w:p w14:paraId="054513C3" w14:textId="11A3521A" w:rsidR="004F455E" w:rsidRDefault="009011F0" w:rsidP="004F455E">
      <w:pPr>
        <w:pStyle w:val="Paragraphedeliste"/>
        <w:numPr>
          <w:ilvl w:val="2"/>
          <w:numId w:val="4"/>
        </w:numPr>
      </w:pPr>
      <w:r>
        <w:t xml:space="preserve"> </w:t>
      </w:r>
      <w:r w:rsidR="00F06B0C">
        <w:t>Autre</w:t>
      </w:r>
      <w:r w:rsidR="004F455E">
        <w:t> : (1) Oui, préciser : … (0) Non (Passer au module suivant)</w:t>
      </w:r>
    </w:p>
    <w:p w14:paraId="30A260E6" w14:textId="41F23E19" w:rsidR="004F455E" w:rsidRDefault="004F455E" w:rsidP="004F455E">
      <w:pPr>
        <w:pStyle w:val="Paragraphedeliste"/>
        <w:numPr>
          <w:ilvl w:val="3"/>
          <w:numId w:val="4"/>
        </w:numPr>
      </w:pPr>
      <w:r>
        <w:t>Nombre de sacs</w:t>
      </w:r>
    </w:p>
    <w:p w14:paraId="606C2361" w14:textId="77777777" w:rsidR="004F455E" w:rsidRDefault="004F455E" w:rsidP="004F455E">
      <w:pPr>
        <w:pStyle w:val="Paragraphedeliste"/>
        <w:numPr>
          <w:ilvl w:val="3"/>
          <w:numId w:val="4"/>
        </w:numPr>
      </w:pPr>
      <w:r>
        <w:t>Conditionnement des sacs</w:t>
      </w:r>
    </w:p>
    <w:p w14:paraId="5C0ABF95" w14:textId="658B3EB9" w:rsidR="00F06B0C" w:rsidRDefault="004F455E" w:rsidP="004F455E">
      <w:pPr>
        <w:pStyle w:val="Paragraphedeliste"/>
        <w:numPr>
          <w:ilvl w:val="3"/>
          <w:numId w:val="4"/>
        </w:numPr>
      </w:pPr>
      <w:r>
        <w:t>Forme de riz : (0) Paddy (1) Riz entier (2) Demi brisure (3) Brisure fine</w:t>
      </w:r>
    </w:p>
    <w:p w14:paraId="66912065" w14:textId="1058D238" w:rsidR="009E033F" w:rsidDel="00267AD6" w:rsidRDefault="00F82A84" w:rsidP="00F82A84">
      <w:pPr>
        <w:pStyle w:val="Paragraphedeliste"/>
        <w:numPr>
          <w:ilvl w:val="2"/>
          <w:numId w:val="4"/>
        </w:numPr>
        <w:rPr>
          <w:del w:id="106" w:author="Ninon Sirdey" w:date="2021-08-10T09:48:00Z"/>
        </w:rPr>
      </w:pPr>
      <w:del w:id="107" w:author="Ninon Sirdey" w:date="2021-08-10T09:48:00Z">
        <w:r w:rsidDel="00267AD6">
          <w:delText xml:space="preserve"> </w:delText>
        </w:r>
        <w:r w:rsidR="009E033F" w:rsidDel="00267AD6">
          <w:delText>Où votre ménage a-t-il stocké le paddy après production et avant décorticage ?</w:delText>
        </w:r>
      </w:del>
    </w:p>
    <w:p w14:paraId="4B1930BE" w14:textId="1B967EE8" w:rsidR="009E033F" w:rsidRDefault="00267AD6" w:rsidP="006778A8">
      <w:pPr>
        <w:pStyle w:val="Paragraphedeliste"/>
        <w:numPr>
          <w:ilvl w:val="2"/>
          <w:numId w:val="4"/>
        </w:numPr>
      </w:pPr>
      <w:ins w:id="108" w:author="Ninon Sirdey" w:date="2021-08-10T09:47:00Z">
        <w:r>
          <w:t>Stockez</w:t>
        </w:r>
      </w:ins>
      <w:ins w:id="109" w:author="Tomoé Bourdier" w:date="2021-09-02T09:21:00Z">
        <w:r w:rsidR="00E30955">
          <w:t>-</w:t>
        </w:r>
      </w:ins>
      <w:ins w:id="110" w:author="Ninon Sirdey" w:date="2021-08-10T09:47:00Z">
        <w:del w:id="111" w:author="Tomoé Bourdier" w:date="2021-09-02T09:21:00Z">
          <w:r w:rsidDel="00E30955">
            <w:delText xml:space="preserve"> </w:delText>
          </w:r>
        </w:del>
        <w:r>
          <w:t>vous du paddy</w:t>
        </w:r>
      </w:ins>
      <w:commentRangeStart w:id="112"/>
      <w:commentRangeStart w:id="113"/>
      <w:commentRangeStart w:id="114"/>
      <w:del w:id="115" w:author="Ninon Sirdey" w:date="2021-08-10T09:47:00Z">
        <w:r w:rsidR="009E033F" w:rsidDel="00267AD6">
          <w:delText>D</w:delText>
        </w:r>
      </w:del>
      <w:ins w:id="116" w:author="Ninon Sirdey" w:date="2021-08-10T09:47:00Z">
        <w:r>
          <w:t xml:space="preserve"> d</w:t>
        </w:r>
      </w:ins>
      <w:r w:rsidR="009E033F">
        <w:t>ans une</w:t>
      </w:r>
      <w:ins w:id="117" w:author="Ninon Sirdey" w:date="2021-08-10T09:49:00Z">
        <w:r w:rsidR="001879C4">
          <w:t xml:space="preserve"> ou des</w:t>
        </w:r>
      </w:ins>
      <w:r w:rsidR="009E033F">
        <w:t xml:space="preserve"> pièce</w:t>
      </w:r>
      <w:ins w:id="118" w:author="Ninon Sirdey" w:date="2021-08-10T09:49:00Z">
        <w:r w:rsidR="001879C4">
          <w:t>(s)</w:t>
        </w:r>
      </w:ins>
      <w:r w:rsidR="009E033F">
        <w:t xml:space="preserve"> de la maison (chez moi) : (1) Oui (0) Non (Passer au lieu de stockage suivant)</w:t>
      </w:r>
      <w:commentRangeEnd w:id="112"/>
      <w:r w:rsidR="00C272DC">
        <w:rPr>
          <w:rStyle w:val="Marquedecommentaire"/>
        </w:rPr>
        <w:commentReference w:id="112"/>
      </w:r>
      <w:commentRangeEnd w:id="113"/>
      <w:r w:rsidR="0063109F">
        <w:rPr>
          <w:rStyle w:val="Marquedecommentaire"/>
        </w:rPr>
        <w:commentReference w:id="113"/>
      </w:r>
      <w:commentRangeEnd w:id="114"/>
      <w:r w:rsidR="00C156FC">
        <w:rPr>
          <w:rStyle w:val="Marquedecommentaire"/>
        </w:rPr>
        <w:commentReference w:id="114"/>
      </w:r>
    </w:p>
    <w:p w14:paraId="0B272A60" w14:textId="4996BAFC" w:rsidR="001E3423" w:rsidRDefault="001E3423" w:rsidP="001E3423">
      <w:pPr>
        <w:pStyle w:val="Paragraphedeliste"/>
        <w:numPr>
          <w:ilvl w:val="4"/>
          <w:numId w:val="4"/>
        </w:numPr>
      </w:pPr>
      <w:r>
        <w:t>Nombre total de « greniers » dans la maison</w:t>
      </w:r>
    </w:p>
    <w:p w14:paraId="36903E73" w14:textId="69A99DD1" w:rsidR="001E3423" w:rsidRDefault="001E3423" w:rsidP="001E3423">
      <w:pPr>
        <w:pStyle w:val="Paragraphedeliste"/>
        <w:numPr>
          <w:ilvl w:val="4"/>
          <w:numId w:val="4"/>
        </w:numPr>
      </w:pPr>
      <w:r>
        <w:t>Indiquer pour chaque « grenier »</w:t>
      </w:r>
      <w:r w:rsidR="00AA7A18">
        <w:t> :</w:t>
      </w:r>
    </w:p>
    <w:p w14:paraId="603527A6" w14:textId="423CD0AC" w:rsidR="001E3423" w:rsidRDefault="001E3423" w:rsidP="001E3423">
      <w:pPr>
        <w:pStyle w:val="Paragraphedeliste"/>
        <w:numPr>
          <w:ilvl w:val="5"/>
          <w:numId w:val="4"/>
        </w:numPr>
      </w:pPr>
      <w:r>
        <w:t>Nombre de sacs</w:t>
      </w:r>
    </w:p>
    <w:p w14:paraId="7CB5A984" w14:textId="781F0F7F" w:rsidR="001E3423" w:rsidRDefault="001E3423" w:rsidP="001E3423">
      <w:pPr>
        <w:pStyle w:val="Paragraphedeliste"/>
        <w:numPr>
          <w:ilvl w:val="5"/>
          <w:numId w:val="4"/>
        </w:numPr>
      </w:pPr>
      <w:r>
        <w:t>Conditionnement des sacs</w:t>
      </w:r>
    </w:p>
    <w:p w14:paraId="5AA27F29" w14:textId="4A777ABF" w:rsidR="00D13F28" w:rsidRDefault="00D13F28" w:rsidP="001E3423">
      <w:pPr>
        <w:pStyle w:val="Paragraphedeliste"/>
        <w:numPr>
          <w:ilvl w:val="5"/>
          <w:numId w:val="4"/>
        </w:numPr>
        <w:rPr>
          <w:ins w:id="119" w:author="Tomoé Bourdier" w:date="2021-09-02T09:51:00Z"/>
        </w:rPr>
      </w:pPr>
      <w:r>
        <w:t>Membre du ménage principalement responsable (Sélectionner dans la liste de</w:t>
      </w:r>
      <w:r w:rsidR="000D6350">
        <w:t xml:space="preserve"> tous les</w:t>
      </w:r>
      <w:r>
        <w:t xml:space="preserve"> </w:t>
      </w:r>
      <w:commentRangeStart w:id="120"/>
      <w:r>
        <w:t>membres du ménage</w:t>
      </w:r>
      <w:commentRangeEnd w:id="120"/>
      <w:r w:rsidR="000D6350">
        <w:rPr>
          <w:rStyle w:val="Marquedecommentaire"/>
        </w:rPr>
        <w:commentReference w:id="120"/>
      </w:r>
      <w:r>
        <w:t>)</w:t>
      </w:r>
    </w:p>
    <w:p w14:paraId="64ACDD82" w14:textId="0E01306A" w:rsidR="0063109F" w:rsidRDefault="0063109F" w:rsidP="001E3423">
      <w:pPr>
        <w:pStyle w:val="Paragraphedeliste"/>
        <w:numPr>
          <w:ilvl w:val="5"/>
          <w:numId w:val="4"/>
        </w:numPr>
      </w:pPr>
      <w:ins w:id="121" w:author="Tomoé Bourdier" w:date="2021-09-02T09:51:00Z">
        <w:r>
          <w:t>Pr</w:t>
        </w:r>
      </w:ins>
      <w:ins w:id="122" w:author="Tomoé Bourdier" w:date="2021-09-02T09:52:00Z">
        <w:r>
          <w:t>ovenance du stock</w:t>
        </w:r>
      </w:ins>
      <w:ins w:id="123" w:author="Tomoé Bourdier" w:date="2021-09-02T09:53:00Z">
        <w:r w:rsidR="00C156FC">
          <w:t xml:space="preserve"> (</w:t>
        </w:r>
      </w:ins>
      <w:ins w:id="124" w:author="Tomoé Bourdier" w:date="2021-09-02T09:54:00Z">
        <w:r w:rsidR="00C156FC">
          <w:t>plusieurs choix possibles)</w:t>
        </w:r>
      </w:ins>
      <w:ins w:id="125" w:author="Tomoé Bourdier" w:date="2021-09-02T09:52:00Z">
        <w:r>
          <w:t xml:space="preserve"> : (1) Campagne 2020 (2) Campagne </w:t>
        </w:r>
      </w:ins>
      <w:ins w:id="126" w:author="Tomoé Bourdier" w:date="2021-09-02T09:53:00Z">
        <w:r>
          <w:t>2019 (3) Campagne 2018 (4) Autre, préciser</w:t>
        </w:r>
        <w:proofErr w:type="gramStart"/>
        <w:r>
          <w:t> :..</w:t>
        </w:r>
        <w:proofErr w:type="gramEnd"/>
        <w:r w:rsidR="00C156FC">
          <w:t xml:space="preserve"> CM</w:t>
        </w:r>
      </w:ins>
    </w:p>
    <w:p w14:paraId="3D9CB0E6" w14:textId="3EFC7559" w:rsidR="009E033F" w:rsidRDefault="00267AD6" w:rsidP="006778A8">
      <w:pPr>
        <w:pStyle w:val="Paragraphedeliste"/>
        <w:numPr>
          <w:ilvl w:val="2"/>
          <w:numId w:val="4"/>
        </w:numPr>
      </w:pPr>
      <w:ins w:id="127" w:author="Ninon Sirdey" w:date="2021-08-10T09:47:00Z">
        <w:r>
          <w:t>Stockez</w:t>
        </w:r>
      </w:ins>
      <w:ins w:id="128" w:author="Tomoé Bourdier" w:date="2021-09-02T09:21:00Z">
        <w:r w:rsidR="00E30955">
          <w:t>-</w:t>
        </w:r>
      </w:ins>
      <w:ins w:id="129" w:author="Ninon Sirdey" w:date="2021-08-10T09:47:00Z">
        <w:del w:id="130" w:author="Tomoé Bourdier" w:date="2021-09-02T09:21:00Z">
          <w:r w:rsidDel="00E30955">
            <w:delText xml:space="preserve"> </w:delText>
          </w:r>
        </w:del>
        <w:r>
          <w:t xml:space="preserve">vous du paddy </w:t>
        </w:r>
      </w:ins>
      <w:del w:id="131" w:author="Ninon Sirdey" w:date="2021-08-10T09:47:00Z">
        <w:r w:rsidR="009E033F" w:rsidDel="00267AD6">
          <w:delText>D</w:delText>
        </w:r>
      </w:del>
      <w:ins w:id="132" w:author="Ninon Sirdey" w:date="2021-08-10T09:47:00Z">
        <w:r>
          <w:t>d</w:t>
        </w:r>
      </w:ins>
      <w:r w:rsidR="009E033F">
        <w:t xml:space="preserve">ans </w:t>
      </w:r>
      <w:r w:rsidR="000D6350">
        <w:t>un</w:t>
      </w:r>
      <w:r w:rsidR="009E033F">
        <w:t xml:space="preserve"> magasin</w:t>
      </w:r>
      <w:ins w:id="133" w:author="Ninon Sirdey" w:date="2021-08-10T09:48:00Z">
        <w:r>
          <w:t xml:space="preserve"> </w:t>
        </w:r>
      </w:ins>
      <w:del w:id="134" w:author="Ninon Sirdey" w:date="2021-08-10T09:49:00Z">
        <w:r w:rsidR="009E033F" w:rsidDel="001879C4">
          <w:delText xml:space="preserve"> </w:delText>
        </w:r>
      </w:del>
      <w:r w:rsidR="009E033F">
        <w:t>(à l’extérieur de la maison)</w:t>
      </w:r>
      <w:r w:rsidR="001E3423">
        <w:t> : (1) Oui (0) Non (Passer au lieu de stockage suivant)</w:t>
      </w:r>
    </w:p>
    <w:p w14:paraId="7DA37BBC" w14:textId="77777777" w:rsidR="00AA7A18" w:rsidRDefault="00AA7A18" w:rsidP="00D13F28">
      <w:pPr>
        <w:pStyle w:val="Paragraphedeliste"/>
        <w:numPr>
          <w:ilvl w:val="4"/>
          <w:numId w:val="4"/>
        </w:numPr>
      </w:pPr>
      <w:r>
        <w:t>Nombre de sacs</w:t>
      </w:r>
    </w:p>
    <w:p w14:paraId="755B6F0C" w14:textId="265E9275" w:rsidR="00AA7A18" w:rsidRDefault="00AA7A18" w:rsidP="00D13F28">
      <w:pPr>
        <w:pStyle w:val="Paragraphedeliste"/>
        <w:numPr>
          <w:ilvl w:val="4"/>
          <w:numId w:val="4"/>
        </w:numPr>
      </w:pPr>
      <w:r>
        <w:t>Conditionnement des sacs</w:t>
      </w:r>
    </w:p>
    <w:p w14:paraId="15255964" w14:textId="7AD8EA75" w:rsidR="00D13F28" w:rsidRDefault="00D13F28" w:rsidP="00D13F28">
      <w:pPr>
        <w:pStyle w:val="Paragraphedeliste"/>
        <w:numPr>
          <w:ilvl w:val="4"/>
          <w:numId w:val="4"/>
        </w:numPr>
        <w:rPr>
          <w:ins w:id="135" w:author="Tomoé Bourdier" w:date="2021-09-02T09:55:00Z"/>
        </w:rPr>
      </w:pPr>
      <w:r>
        <w:t>Membre du ménage principalement responsable</w:t>
      </w:r>
    </w:p>
    <w:p w14:paraId="6EA77B7E" w14:textId="122BE021" w:rsidR="00C156FC" w:rsidRDefault="00C156FC" w:rsidP="00D13F28">
      <w:pPr>
        <w:pStyle w:val="Paragraphedeliste"/>
        <w:numPr>
          <w:ilvl w:val="4"/>
          <w:numId w:val="4"/>
        </w:numPr>
      </w:pPr>
      <w:ins w:id="136" w:author="Tomoé Bourdier" w:date="2021-09-02T09:55:00Z">
        <w:r>
          <w:lastRenderedPageBreak/>
          <w:t>Provenance du stock (plusieurs choix possibles) : (1) Campagne 2020 (2) Campagne 2019 (3) Campagne 2018 (4) Autre, préciser</w:t>
        </w:r>
        <w:proofErr w:type="gramStart"/>
        <w:r>
          <w:t> :..</w:t>
        </w:r>
        <w:proofErr w:type="gramEnd"/>
        <w:r>
          <w:t xml:space="preserve"> CM</w:t>
        </w:r>
      </w:ins>
    </w:p>
    <w:p w14:paraId="1AC3E55B" w14:textId="16DF1FF2" w:rsidR="009E033F" w:rsidRDefault="00267AD6" w:rsidP="006778A8">
      <w:pPr>
        <w:pStyle w:val="Paragraphedeliste"/>
        <w:numPr>
          <w:ilvl w:val="2"/>
          <w:numId w:val="4"/>
        </w:numPr>
      </w:pPr>
      <w:ins w:id="137" w:author="Ninon Sirdey" w:date="2021-08-10T09:48:00Z">
        <w:r>
          <w:t>Stockez</w:t>
        </w:r>
      </w:ins>
      <w:ins w:id="138" w:author="Tomoé Bourdier" w:date="2021-09-02T09:21:00Z">
        <w:r w:rsidR="00E30955">
          <w:t>-</w:t>
        </w:r>
      </w:ins>
      <w:ins w:id="139" w:author="Ninon Sirdey" w:date="2021-08-10T09:48:00Z">
        <w:del w:id="140" w:author="Tomoé Bourdier" w:date="2021-09-02T09:21:00Z">
          <w:r w:rsidDel="00E30955">
            <w:delText xml:space="preserve"> </w:delText>
          </w:r>
        </w:del>
        <w:r>
          <w:t xml:space="preserve">vous du paddy </w:t>
        </w:r>
      </w:ins>
      <w:ins w:id="141" w:author="Tomoé Bourdier" w:date="2021-09-02T09:21:00Z">
        <w:r w:rsidR="00E30955">
          <w:t>d</w:t>
        </w:r>
      </w:ins>
      <w:del w:id="142" w:author="Tomoé Bourdier" w:date="2021-09-02T09:21:00Z">
        <w:r w:rsidR="009E033F" w:rsidDel="00E30955">
          <w:delText>D</w:delText>
        </w:r>
      </w:del>
      <w:r w:rsidR="009E033F">
        <w:t>ans un entrepôt collectif villageois : (1) Oui (0) Non (Passer au lieu de stockage suivant)</w:t>
      </w:r>
    </w:p>
    <w:p w14:paraId="2032D02D" w14:textId="77777777" w:rsidR="00AA7A18" w:rsidRDefault="00AA7A18" w:rsidP="00D13F28">
      <w:pPr>
        <w:pStyle w:val="Paragraphedeliste"/>
        <w:numPr>
          <w:ilvl w:val="4"/>
          <w:numId w:val="4"/>
        </w:numPr>
      </w:pPr>
      <w:r>
        <w:t>Nombre de sacs</w:t>
      </w:r>
    </w:p>
    <w:p w14:paraId="79C7CB14" w14:textId="2344EFA2" w:rsidR="00AA7A18" w:rsidRDefault="00AA7A18" w:rsidP="00D13F28">
      <w:pPr>
        <w:pStyle w:val="Paragraphedeliste"/>
        <w:numPr>
          <w:ilvl w:val="4"/>
          <w:numId w:val="4"/>
        </w:numPr>
      </w:pPr>
      <w:r>
        <w:t>Conditionnement des sacs</w:t>
      </w:r>
    </w:p>
    <w:p w14:paraId="26A9D605" w14:textId="6DFECBA7" w:rsidR="00D13F28" w:rsidRDefault="00D13F28" w:rsidP="00D13F28">
      <w:pPr>
        <w:pStyle w:val="Paragraphedeliste"/>
        <w:numPr>
          <w:ilvl w:val="4"/>
          <w:numId w:val="4"/>
        </w:numPr>
        <w:rPr>
          <w:ins w:id="143" w:author="Tomoé Bourdier" w:date="2021-09-02T09:55:00Z"/>
        </w:rPr>
      </w:pPr>
      <w:r>
        <w:t>Membre du ménage principalement responsable</w:t>
      </w:r>
    </w:p>
    <w:p w14:paraId="62D7AB92" w14:textId="0969C8B1" w:rsidR="00C156FC" w:rsidRDefault="00C156FC" w:rsidP="00D13F28">
      <w:pPr>
        <w:pStyle w:val="Paragraphedeliste"/>
        <w:numPr>
          <w:ilvl w:val="4"/>
          <w:numId w:val="4"/>
        </w:numPr>
      </w:pPr>
      <w:ins w:id="144" w:author="Tomoé Bourdier" w:date="2021-09-02T09:55:00Z">
        <w:r>
          <w:t>Provenance du stock (plusieurs choix possibles) : (1) Campagne 2020 (2) Campagne 2019 (3) Campagne 2018 (4) Autre, préciser</w:t>
        </w:r>
        <w:proofErr w:type="gramStart"/>
        <w:r>
          <w:t> :..</w:t>
        </w:r>
        <w:proofErr w:type="gramEnd"/>
        <w:r>
          <w:t xml:space="preserve"> CM</w:t>
        </w:r>
      </w:ins>
    </w:p>
    <w:p w14:paraId="528D6C6A" w14:textId="2B26B13E" w:rsidR="009E033F" w:rsidRDefault="00267AD6" w:rsidP="006778A8">
      <w:pPr>
        <w:pStyle w:val="Paragraphedeliste"/>
        <w:numPr>
          <w:ilvl w:val="2"/>
          <w:numId w:val="4"/>
        </w:numPr>
      </w:pPr>
      <w:ins w:id="145" w:author="Ninon Sirdey" w:date="2021-08-10T09:48:00Z">
        <w:r>
          <w:t>Stockez</w:t>
        </w:r>
        <w:del w:id="146" w:author="Tomoé Bourdier" w:date="2021-09-02T09:21:00Z">
          <w:r w:rsidDel="00E30955">
            <w:delText xml:space="preserve"> </w:delText>
          </w:r>
        </w:del>
      </w:ins>
      <w:ins w:id="147" w:author="Tomoé Bourdier" w:date="2021-09-02T09:21:00Z">
        <w:r w:rsidR="00E30955">
          <w:t>-</w:t>
        </w:r>
      </w:ins>
      <w:ins w:id="148" w:author="Ninon Sirdey" w:date="2021-08-10T09:48:00Z">
        <w:r>
          <w:t xml:space="preserve">vous du paddy </w:t>
        </w:r>
      </w:ins>
      <w:ins w:id="149" w:author="Tomoé Bourdier" w:date="2021-09-02T09:21:00Z">
        <w:r w:rsidR="00E30955">
          <w:t>à</w:t>
        </w:r>
      </w:ins>
      <w:del w:id="150" w:author="Tomoé Bourdier" w:date="2021-09-02T09:21:00Z">
        <w:r w:rsidR="009E033F" w:rsidDel="00E30955">
          <w:delText>A</w:delText>
        </w:r>
      </w:del>
      <w:r w:rsidR="009E033F">
        <w:t xml:space="preserve"> l’extérieur du village : (1) Oui (0) Non (Passer au lieu de stockage suivant)</w:t>
      </w:r>
    </w:p>
    <w:p w14:paraId="1C5FE6CE" w14:textId="77777777" w:rsidR="00D13F28" w:rsidRDefault="00D13F28" w:rsidP="00D13F28">
      <w:pPr>
        <w:pStyle w:val="Paragraphedeliste"/>
        <w:numPr>
          <w:ilvl w:val="4"/>
          <w:numId w:val="4"/>
        </w:numPr>
      </w:pPr>
      <w:r>
        <w:t>Nombre de sacs</w:t>
      </w:r>
    </w:p>
    <w:p w14:paraId="26261DD7" w14:textId="77777777" w:rsidR="00D13F28" w:rsidRDefault="00D13F28" w:rsidP="00D13F28">
      <w:pPr>
        <w:pStyle w:val="Paragraphedeliste"/>
        <w:numPr>
          <w:ilvl w:val="4"/>
          <w:numId w:val="4"/>
        </w:numPr>
      </w:pPr>
      <w:r>
        <w:t>Conditionnement des sacs</w:t>
      </w:r>
    </w:p>
    <w:p w14:paraId="0D554C61" w14:textId="07E18EF6" w:rsidR="00D13F28" w:rsidRDefault="00D13F28" w:rsidP="00D13F28">
      <w:pPr>
        <w:pStyle w:val="Paragraphedeliste"/>
        <w:numPr>
          <w:ilvl w:val="4"/>
          <w:numId w:val="4"/>
        </w:numPr>
        <w:rPr>
          <w:ins w:id="151" w:author="Tomoé Bourdier" w:date="2021-09-02T09:56:00Z"/>
        </w:rPr>
      </w:pPr>
      <w:r>
        <w:t>Membre du ménage principalement responsable</w:t>
      </w:r>
    </w:p>
    <w:p w14:paraId="733635AD" w14:textId="39E01EDF" w:rsidR="00C156FC" w:rsidRDefault="00C156FC" w:rsidP="00D13F28">
      <w:pPr>
        <w:pStyle w:val="Paragraphedeliste"/>
        <w:numPr>
          <w:ilvl w:val="4"/>
          <w:numId w:val="4"/>
        </w:numPr>
      </w:pPr>
      <w:ins w:id="152" w:author="Tomoé Bourdier" w:date="2021-09-02T09:56:00Z">
        <w:r>
          <w:t>Provenance du stock (plusieurs choix possibles) : (1) Campagne 2020 (2) Campagne 2019 (3) Campagne 2018 (4) Autre, préciser</w:t>
        </w:r>
        <w:proofErr w:type="gramStart"/>
        <w:r>
          <w:t> :..</w:t>
        </w:r>
        <w:proofErr w:type="gramEnd"/>
        <w:r>
          <w:t xml:space="preserve"> CM</w:t>
        </w:r>
      </w:ins>
    </w:p>
    <w:p w14:paraId="10BF066D" w14:textId="43EF9F20" w:rsidR="001E3423" w:rsidRDefault="001879C4" w:rsidP="006778A8">
      <w:pPr>
        <w:pStyle w:val="Paragraphedeliste"/>
        <w:numPr>
          <w:ilvl w:val="2"/>
          <w:numId w:val="4"/>
        </w:numPr>
      </w:pPr>
      <w:ins w:id="153" w:author="Ninon Sirdey" w:date="2021-08-10T09:50:00Z">
        <w:r>
          <w:t>Stockez</w:t>
        </w:r>
      </w:ins>
      <w:ins w:id="154" w:author="Tomoé Bourdier" w:date="2021-09-02T09:21:00Z">
        <w:r w:rsidR="00E30955">
          <w:t>-</w:t>
        </w:r>
      </w:ins>
      <w:ins w:id="155" w:author="Ninon Sirdey" w:date="2021-08-10T09:50:00Z">
        <w:del w:id="156" w:author="Tomoé Bourdier" w:date="2021-09-02T09:21:00Z">
          <w:r w:rsidDel="00E30955">
            <w:delText xml:space="preserve"> </w:delText>
          </w:r>
        </w:del>
        <w:r>
          <w:t xml:space="preserve">vous du paddy dans un </w:t>
        </w:r>
      </w:ins>
      <w:del w:id="157" w:author="Ninon Sirdey" w:date="2021-08-10T09:50:00Z">
        <w:r w:rsidR="001E3423" w:rsidDel="001879C4">
          <w:delText>A</w:delText>
        </w:r>
      </w:del>
      <w:ins w:id="158" w:author="Ninon Sirdey" w:date="2021-08-10T09:50:00Z">
        <w:r>
          <w:t>a</w:t>
        </w:r>
      </w:ins>
      <w:r w:rsidR="001E3423">
        <w:t>utre </w:t>
      </w:r>
      <w:proofErr w:type="gramStart"/>
      <w:ins w:id="159" w:author="Ninon Sirdey" w:date="2021-08-10T09:50:00Z">
        <w:r>
          <w:t>lieu</w:t>
        </w:r>
      </w:ins>
      <w:r w:rsidR="001E3423">
        <w:t>:</w:t>
      </w:r>
      <w:proofErr w:type="gramEnd"/>
      <w:r w:rsidR="001E3423">
        <w:t xml:space="preserve"> (1) Oui, préciser : … (0) Non (Passer à la question suivante)</w:t>
      </w:r>
    </w:p>
    <w:p w14:paraId="7722D552" w14:textId="77777777" w:rsidR="00D13F28" w:rsidRDefault="00D13F28" w:rsidP="00D13F28">
      <w:pPr>
        <w:pStyle w:val="Paragraphedeliste"/>
        <w:numPr>
          <w:ilvl w:val="4"/>
          <w:numId w:val="4"/>
        </w:numPr>
      </w:pPr>
      <w:r>
        <w:t>Nombre de sacs</w:t>
      </w:r>
    </w:p>
    <w:p w14:paraId="0E5E9989" w14:textId="77777777" w:rsidR="00D13F28" w:rsidRDefault="00D13F28" w:rsidP="00D13F28">
      <w:pPr>
        <w:pStyle w:val="Paragraphedeliste"/>
        <w:numPr>
          <w:ilvl w:val="4"/>
          <w:numId w:val="4"/>
        </w:numPr>
      </w:pPr>
      <w:r>
        <w:t>Conditionnement des sacs</w:t>
      </w:r>
    </w:p>
    <w:p w14:paraId="4ECF05EB" w14:textId="370600E2" w:rsidR="00D13F28" w:rsidRDefault="00D13F28" w:rsidP="00D13F28">
      <w:pPr>
        <w:pStyle w:val="Paragraphedeliste"/>
        <w:numPr>
          <w:ilvl w:val="4"/>
          <w:numId w:val="4"/>
        </w:numPr>
        <w:rPr>
          <w:ins w:id="160" w:author="Tomoé Bourdier" w:date="2021-09-02T09:56:00Z"/>
        </w:rPr>
      </w:pPr>
      <w:r>
        <w:t>Membre du ménage principalement responsable</w:t>
      </w:r>
    </w:p>
    <w:p w14:paraId="7C5CACD9" w14:textId="27CC66A9" w:rsidR="00C156FC" w:rsidRDefault="00C156FC" w:rsidP="00D13F28">
      <w:pPr>
        <w:pStyle w:val="Paragraphedeliste"/>
        <w:numPr>
          <w:ilvl w:val="4"/>
          <w:numId w:val="4"/>
        </w:numPr>
      </w:pPr>
      <w:ins w:id="161" w:author="Tomoé Bourdier" w:date="2021-09-02T09:56:00Z">
        <w:r>
          <w:t>Provenance du stock (plusieurs choix possibles) : (1) Campagne 2020 (2) Campagne 2019 (3) Campagne 2018 (4) Autre, préciser</w:t>
        </w:r>
        <w:proofErr w:type="gramStart"/>
        <w:r>
          <w:t> :..</w:t>
        </w:r>
        <w:proofErr w:type="gramEnd"/>
        <w:r>
          <w:t xml:space="preserve"> CM</w:t>
        </w:r>
      </w:ins>
    </w:p>
    <w:p w14:paraId="1E3D89FD" w14:textId="3520F218" w:rsidR="00F82A84" w:rsidRDefault="009E033F" w:rsidP="00F82A84">
      <w:pPr>
        <w:pStyle w:val="Paragraphedeliste"/>
        <w:numPr>
          <w:ilvl w:val="2"/>
          <w:numId w:val="4"/>
        </w:numPr>
      </w:pPr>
      <w:r>
        <w:t xml:space="preserve"> </w:t>
      </w:r>
      <w:r w:rsidR="00F82A84">
        <w:t xml:space="preserve">Au total, à combien </w:t>
      </w:r>
      <w:r w:rsidR="00BD0957">
        <w:t xml:space="preserve">de </w:t>
      </w:r>
      <w:r w:rsidR="00F82A84">
        <w:t>d</w:t>
      </w:r>
      <w:r w:rsidR="00444892">
        <w:t>écortiqueuse</w:t>
      </w:r>
      <w:r w:rsidR="00BD0957">
        <w:t>s</w:t>
      </w:r>
      <w:r w:rsidR="00444892">
        <w:t xml:space="preserve"> ou d</w:t>
      </w:r>
      <w:r w:rsidR="00F82A84">
        <w:t>’unités de transformation différentes votre ménage a-t-il eu recours entre décembre 2020 et août 2021 ? (Indiquer un nombre entre 1 et 10).</w:t>
      </w:r>
    </w:p>
    <w:p w14:paraId="42FD0BD7" w14:textId="7445AD79" w:rsidR="00F82A84" w:rsidRDefault="00F82A84" w:rsidP="00F82A84">
      <w:pPr>
        <w:pStyle w:val="Paragraphedeliste"/>
        <w:numPr>
          <w:ilvl w:val="2"/>
          <w:numId w:val="4"/>
        </w:numPr>
      </w:pPr>
      <w:r>
        <w:t xml:space="preserve">Pour chaque </w:t>
      </w:r>
      <w:r w:rsidR="00444892">
        <w:t xml:space="preserve">décortiqueuse ou </w:t>
      </w:r>
      <w:r>
        <w:t>unité de transformation, veuillez renseigner les informations suivantes</w:t>
      </w:r>
      <w:r w:rsidR="00BD1C56">
        <w:t> :</w:t>
      </w:r>
    </w:p>
    <w:p w14:paraId="0CC0E31C" w14:textId="5C6CB517" w:rsidR="00AA7A18" w:rsidRDefault="00AA7A18" w:rsidP="00BD1C56">
      <w:pPr>
        <w:pStyle w:val="Paragraphedeliste"/>
        <w:numPr>
          <w:ilvl w:val="3"/>
          <w:numId w:val="4"/>
        </w:numPr>
      </w:pPr>
      <w:r>
        <w:t xml:space="preserve">Nom de </w:t>
      </w:r>
      <w:commentRangeStart w:id="162"/>
      <w:commentRangeStart w:id="163"/>
      <w:r>
        <w:t>l’unité de transformation</w:t>
      </w:r>
      <w:commentRangeEnd w:id="162"/>
      <w:r w:rsidR="000D6350">
        <w:rPr>
          <w:rStyle w:val="Marquedecommentaire"/>
        </w:rPr>
        <w:commentReference w:id="162"/>
      </w:r>
      <w:commentRangeEnd w:id="163"/>
      <w:r w:rsidR="00444892">
        <w:rPr>
          <w:rStyle w:val="Marquedecommentaire"/>
        </w:rPr>
        <w:commentReference w:id="163"/>
      </w:r>
    </w:p>
    <w:p w14:paraId="5B9A234C" w14:textId="5DD4D687" w:rsidR="00BD1C56" w:rsidRDefault="00BD1C56" w:rsidP="00BD1C56">
      <w:pPr>
        <w:pStyle w:val="Paragraphedeliste"/>
        <w:numPr>
          <w:ilvl w:val="3"/>
          <w:numId w:val="4"/>
        </w:numPr>
      </w:pPr>
      <w:commentRangeStart w:id="164"/>
      <w:r>
        <w:t>Type</w:t>
      </w:r>
      <w:commentRangeEnd w:id="164"/>
      <w:r>
        <w:rPr>
          <w:rStyle w:val="Marquedecommentaire"/>
        </w:rPr>
        <w:commentReference w:id="164"/>
      </w:r>
      <w:r>
        <w:t xml:space="preserve"> d’unité de transformation (Sélectionner dans la liste)</w:t>
      </w:r>
      <w:r w:rsidR="00444892">
        <w:t xml:space="preserve"> : (1) </w:t>
      </w:r>
      <w:r w:rsidR="00C156FC">
        <w:t>D</w:t>
      </w:r>
      <w:r w:rsidR="00444892">
        <w:t xml:space="preserve">écortiqueuse villageoise, (2) </w:t>
      </w:r>
      <w:r w:rsidR="00C156FC">
        <w:t>D</w:t>
      </w:r>
      <w:r w:rsidR="00444892">
        <w:t xml:space="preserve">écortiqueuse d’un groupement ou organisation, (3) </w:t>
      </w:r>
      <w:r w:rsidR="00C156FC">
        <w:t>D</w:t>
      </w:r>
      <w:r w:rsidR="00444892">
        <w:t xml:space="preserve">écortiqueuse privée monobloc, (4) </w:t>
      </w:r>
      <w:r w:rsidR="00C156FC">
        <w:t>D</w:t>
      </w:r>
      <w:r w:rsidR="00444892">
        <w:t xml:space="preserve">écortiqueuse privée semi industrielle, (5) </w:t>
      </w:r>
      <w:r w:rsidR="00C156FC">
        <w:t>A</w:t>
      </w:r>
      <w:r w:rsidR="00444892">
        <w:t>utres, précisez</w:t>
      </w:r>
    </w:p>
    <w:p w14:paraId="785E43B2" w14:textId="4F0772E4" w:rsidR="00B84ABA" w:rsidRDefault="00B84ABA" w:rsidP="00BD1C56">
      <w:pPr>
        <w:pStyle w:val="Paragraphedeliste"/>
        <w:numPr>
          <w:ilvl w:val="3"/>
          <w:numId w:val="4"/>
        </w:numPr>
      </w:pPr>
      <w:r>
        <w:t>Distance entre l’habitation du ménage et cette unité de transformation (Indiquer la distance en km)</w:t>
      </w:r>
    </w:p>
    <w:p w14:paraId="6BCF7EB3" w14:textId="3B297412" w:rsidR="00B84ABA" w:rsidRDefault="00B84ABA" w:rsidP="00BD1C56">
      <w:pPr>
        <w:pStyle w:val="Paragraphedeliste"/>
        <w:numPr>
          <w:ilvl w:val="3"/>
          <w:numId w:val="4"/>
        </w:numPr>
      </w:pPr>
      <w:r>
        <w:t>Temps moyen nécessaire pour se rendre de l’habitation à l’unité de transformation (Indiquer le temps en heures et minutes)</w:t>
      </w:r>
    </w:p>
    <w:p w14:paraId="4056A60A" w14:textId="6C540A65" w:rsidR="00B84ABA" w:rsidRDefault="00B84ABA" w:rsidP="00BD1C56">
      <w:pPr>
        <w:pStyle w:val="Paragraphedeliste"/>
        <w:numPr>
          <w:ilvl w:val="3"/>
          <w:numId w:val="4"/>
        </w:numPr>
      </w:pPr>
      <w:r>
        <w:t>Coût moyen de transformation par cette unité :</w:t>
      </w:r>
    </w:p>
    <w:p w14:paraId="6F1FC8B6" w14:textId="4CA23A6F" w:rsidR="00B84ABA" w:rsidRDefault="00B84ABA" w:rsidP="00B84ABA">
      <w:pPr>
        <w:pStyle w:val="Paragraphedeliste"/>
        <w:numPr>
          <w:ilvl w:val="4"/>
          <w:numId w:val="4"/>
        </w:numPr>
        <w:rPr>
          <w:ins w:id="165" w:author="Ninon Sirdey" w:date="2021-07-29T11:03:00Z"/>
        </w:rPr>
      </w:pPr>
      <w:r>
        <w:t xml:space="preserve">Coût </w:t>
      </w:r>
      <w:commentRangeStart w:id="166"/>
      <w:r>
        <w:t>(en FCFA)</w:t>
      </w:r>
      <w:commentRangeEnd w:id="166"/>
      <w:r w:rsidR="00444892">
        <w:rPr>
          <w:rStyle w:val="Marquedecommentaire"/>
        </w:rPr>
        <w:commentReference w:id="166"/>
      </w:r>
    </w:p>
    <w:p w14:paraId="104A723B" w14:textId="5C3E2764" w:rsidR="00444892" w:rsidRDefault="00444892" w:rsidP="00B84ABA">
      <w:pPr>
        <w:pStyle w:val="Paragraphedeliste"/>
        <w:numPr>
          <w:ilvl w:val="4"/>
          <w:numId w:val="4"/>
        </w:numPr>
      </w:pPr>
      <w:ins w:id="167" w:author="Ninon Sirdey" w:date="2021-07-29T11:03:00Z">
        <w:r>
          <w:t>Unité</w:t>
        </w:r>
      </w:ins>
      <w:r w:rsidR="00BD0957">
        <w:t> :</w:t>
      </w:r>
      <w:r>
        <w:t xml:space="preserve"> (0) </w:t>
      </w:r>
      <w:r w:rsidR="00C156FC">
        <w:t>P</w:t>
      </w:r>
      <w:r>
        <w:t xml:space="preserve">ar sac, (1) </w:t>
      </w:r>
      <w:r w:rsidR="00C156FC">
        <w:t>P</w:t>
      </w:r>
      <w:r>
        <w:t xml:space="preserve">ar kilo, (2) </w:t>
      </w:r>
      <w:r w:rsidR="00C156FC">
        <w:t xml:space="preserve">Par </w:t>
      </w:r>
      <w:r w:rsidR="009E039D">
        <w:t>bassine, (3</w:t>
      </w:r>
      <w:r w:rsidR="009E039D">
        <w:t xml:space="preserve">) </w:t>
      </w:r>
      <w:r w:rsidR="00C156FC">
        <w:t xml:space="preserve">Par </w:t>
      </w:r>
      <w:r w:rsidR="009E039D">
        <w:t xml:space="preserve">pot, (4) </w:t>
      </w:r>
      <w:r w:rsidR="00C156FC">
        <w:t>A</w:t>
      </w:r>
      <w:r>
        <w:t>utre, précisez</w:t>
      </w:r>
    </w:p>
    <w:p w14:paraId="29A187ED" w14:textId="72AD30D6" w:rsidR="00B84ABA" w:rsidRDefault="00BD0957" w:rsidP="00B84ABA">
      <w:pPr>
        <w:pStyle w:val="Paragraphedeliste"/>
        <w:numPr>
          <w:ilvl w:val="4"/>
          <w:numId w:val="4"/>
        </w:numPr>
      </w:pPr>
      <w:ins w:id="168" w:author="Tomoé BOURDIER" w:date="2021-07-29T16:03:00Z">
        <w:r>
          <w:t xml:space="preserve">Si Unité = (0) </w:t>
        </w:r>
      </w:ins>
      <w:ins w:id="169" w:author="Tomoé Bourdier" w:date="2021-09-02T10:01:00Z">
        <w:r w:rsidR="00C156FC">
          <w:t>P</w:t>
        </w:r>
      </w:ins>
      <w:ins w:id="170" w:author="Tomoé BOURDIER" w:date="2021-07-29T16:03:00Z">
        <w:r>
          <w:t>ar sac</w:t>
        </w:r>
      </w:ins>
      <w:ins w:id="171" w:author="Tomoé Bourdier" w:date="2021-09-02T10:01:00Z">
        <w:r w:rsidR="00C156FC">
          <w:t xml:space="preserve"> ou (2) Par bassine ou (3) Par pot ou (4) Autre</w:t>
        </w:r>
      </w:ins>
      <w:ins w:id="172" w:author="Tomoé BOURDIER" w:date="2021-07-29T16:03:00Z">
        <w:del w:id="173" w:author="Tomoé Bourdier" w:date="2021-09-02T10:01:00Z">
          <w:r w:rsidDel="00C156FC">
            <w:delText>,</w:delText>
          </w:r>
        </w:del>
        <w:r>
          <w:t xml:space="preserve"> </w:t>
        </w:r>
      </w:ins>
      <w:commentRangeStart w:id="174"/>
      <w:commentRangeStart w:id="175"/>
      <w:commentRangeStart w:id="176"/>
      <w:commentRangeStart w:id="177"/>
      <w:r w:rsidR="00B84ABA">
        <w:t>Conditionnement des sacs</w:t>
      </w:r>
      <w:ins w:id="178" w:author="Tomoé Bourdier" w:date="2021-09-02T10:02:00Z">
        <w:r w:rsidR="00C156FC">
          <w:t>/bassines/pots</w:t>
        </w:r>
      </w:ins>
      <w:r w:rsidR="00B84ABA">
        <w:t xml:space="preserve"> (en kg par sac</w:t>
      </w:r>
      <w:ins w:id="179" w:author="Tomoé Bourdier" w:date="2021-09-02T10:02:00Z">
        <w:r w:rsidR="00C156FC">
          <w:t>/bassine/pot</w:t>
        </w:r>
      </w:ins>
      <w:r w:rsidR="00B84ABA">
        <w:t>)</w:t>
      </w:r>
      <w:commentRangeEnd w:id="174"/>
      <w:r w:rsidR="008436A3">
        <w:rPr>
          <w:rStyle w:val="Marquedecommentaire"/>
        </w:rPr>
        <w:commentReference w:id="174"/>
      </w:r>
      <w:commentRangeEnd w:id="175"/>
      <w:r>
        <w:rPr>
          <w:rStyle w:val="Marquedecommentaire"/>
        </w:rPr>
        <w:commentReference w:id="175"/>
      </w:r>
      <w:commentRangeEnd w:id="176"/>
      <w:r w:rsidR="00A87518">
        <w:rPr>
          <w:rStyle w:val="Marquedecommentaire"/>
        </w:rPr>
        <w:commentReference w:id="176"/>
      </w:r>
      <w:commentRangeEnd w:id="177"/>
      <w:r w:rsidR="00E6456B">
        <w:rPr>
          <w:rStyle w:val="Marquedecommentaire"/>
        </w:rPr>
        <w:commentReference w:id="177"/>
      </w:r>
    </w:p>
    <w:p w14:paraId="6DE9B086" w14:textId="5CA34417" w:rsidR="00F0094F" w:rsidRDefault="00F0094F" w:rsidP="00F0094F">
      <w:pPr>
        <w:pStyle w:val="Paragraphedeliste"/>
        <w:numPr>
          <w:ilvl w:val="0"/>
          <w:numId w:val="4"/>
        </w:numPr>
      </w:pPr>
      <w:r>
        <w:t>Contre-saison 2020-2021 : Types de cultures</w:t>
      </w:r>
    </w:p>
    <w:p w14:paraId="7E780B21" w14:textId="1347BB50" w:rsidR="003D47B3" w:rsidRDefault="003D47B3" w:rsidP="003D47B3">
      <w:pPr>
        <w:pStyle w:val="Paragraphedeliste"/>
        <w:numPr>
          <w:ilvl w:val="1"/>
          <w:numId w:val="4"/>
        </w:numPr>
      </w:pPr>
      <w:r>
        <w:lastRenderedPageBreak/>
        <w:t xml:space="preserve">Quelle(s) spéculation(s) </w:t>
      </w:r>
      <w:commentRangeStart w:id="180"/>
      <w:r>
        <w:t>votre ménage</w:t>
      </w:r>
      <w:commentRangeEnd w:id="180"/>
      <w:r>
        <w:rPr>
          <w:rStyle w:val="Marquedecommentaire"/>
        </w:rPr>
        <w:commentReference w:id="180"/>
      </w:r>
      <w:ins w:id="181" w:author="Ninon Sirdey" w:date="2021-07-30T12:45:00Z">
        <w:r w:rsidR="0097629C">
          <w:t xml:space="preserve"> ou</w:t>
        </w:r>
      </w:ins>
      <w:ins w:id="182" w:author="Tomoé Bourdier" w:date="2021-09-02T10:03:00Z">
        <w:r w:rsidR="004942FA">
          <w:t xml:space="preserve"> un</w:t>
        </w:r>
      </w:ins>
      <w:ins w:id="183" w:author="Ninon Sirdey" w:date="2021-07-30T12:45:00Z">
        <w:r w:rsidR="0097629C">
          <w:t xml:space="preserve"> de ses membres en particulier</w:t>
        </w:r>
      </w:ins>
      <w:r>
        <w:t xml:space="preserve"> a-t-il</w:t>
      </w:r>
      <w:r w:rsidR="007A7417">
        <w:t xml:space="preserve"> </w:t>
      </w:r>
      <w:del w:id="184" w:author="Ninon Sirdey" w:date="2021-08-01T12:02:00Z">
        <w:r w:rsidDel="00B658BB">
          <w:delText xml:space="preserve"> </w:delText>
        </w:r>
      </w:del>
      <w:commentRangeStart w:id="185"/>
      <w:commentRangeStart w:id="186"/>
      <w:r>
        <w:t xml:space="preserve">cultivé </w:t>
      </w:r>
      <w:commentRangeEnd w:id="185"/>
      <w:r w:rsidR="00EB466E">
        <w:rPr>
          <w:rStyle w:val="Marquedecommentaire"/>
        </w:rPr>
        <w:commentReference w:id="185"/>
      </w:r>
      <w:commentRangeEnd w:id="186"/>
      <w:r w:rsidR="00B658BB">
        <w:rPr>
          <w:rStyle w:val="Marquedecommentaire"/>
        </w:rPr>
        <w:commentReference w:id="186"/>
      </w:r>
      <w:r>
        <w:t xml:space="preserve">entre </w:t>
      </w:r>
      <w:del w:id="187" w:author="Ninon Sirdey" w:date="2021-07-29T21:23:00Z">
        <w:r w:rsidDel="00B33DF0">
          <w:delText xml:space="preserve">décembre </w:delText>
        </w:r>
      </w:del>
      <w:ins w:id="188" w:author="Ninon Sirdey" w:date="2021-07-29T21:24:00Z">
        <w:r w:rsidR="00B33DF0">
          <w:t>juillet</w:t>
        </w:r>
      </w:ins>
      <w:commentRangeStart w:id="189"/>
      <w:ins w:id="190" w:author="Ninon Sirdey" w:date="2021-07-29T21:23:00Z">
        <w:r w:rsidR="00B33DF0">
          <w:t xml:space="preserve"> </w:t>
        </w:r>
      </w:ins>
      <w:commentRangeEnd w:id="189"/>
      <w:ins w:id="191" w:author="Ninon Sirdey" w:date="2021-07-29T21:24:00Z">
        <w:r w:rsidR="00B33DF0">
          <w:rPr>
            <w:rStyle w:val="Marquedecommentaire"/>
          </w:rPr>
          <w:commentReference w:id="189"/>
        </w:r>
      </w:ins>
      <w:r>
        <w:t xml:space="preserve">2020 et août 2021 ? (Sélectionner toutes les réponses </w:t>
      </w:r>
      <w:r w:rsidR="00E44A36">
        <w:t xml:space="preserve">valables </w:t>
      </w:r>
      <w:r>
        <w:t>dans la liste</w:t>
      </w:r>
      <w:r w:rsidR="00E20F0A">
        <w:t> : (1) A</w:t>
      </w:r>
      <w:r w:rsidR="00E20F0A" w:rsidRPr="004942FA">
        <w:t xml:space="preserve">rachide (2) mais (3) mil </w:t>
      </w:r>
      <w:r w:rsidR="00B658BB" w:rsidRPr="004942FA">
        <w:t>(</w:t>
      </w:r>
      <w:r w:rsidR="00E20F0A" w:rsidRPr="004942FA">
        <w:t>4</w:t>
      </w:r>
      <w:r w:rsidR="00B658BB" w:rsidRPr="004942FA">
        <w:t>)</w:t>
      </w:r>
      <w:r w:rsidR="00E20F0A" w:rsidRPr="004942FA">
        <w:t xml:space="preserve"> sorgho </w:t>
      </w:r>
      <w:r w:rsidR="00B658BB" w:rsidRPr="004942FA">
        <w:t>(</w:t>
      </w:r>
      <w:r w:rsidR="00E20F0A" w:rsidRPr="004942FA">
        <w:t>5</w:t>
      </w:r>
      <w:r w:rsidR="00B658BB" w:rsidRPr="004942FA">
        <w:t>)</w:t>
      </w:r>
      <w:r w:rsidR="00E20F0A" w:rsidRPr="004942FA">
        <w:t xml:space="preserve"> Niébé </w:t>
      </w:r>
      <w:r w:rsidR="00B658BB" w:rsidRPr="004942FA">
        <w:t>(</w:t>
      </w:r>
      <w:r w:rsidR="00E20F0A" w:rsidRPr="004942FA">
        <w:t>6</w:t>
      </w:r>
      <w:r w:rsidR="00B658BB" w:rsidRPr="004942FA">
        <w:t>)</w:t>
      </w:r>
      <w:r w:rsidR="00E20F0A" w:rsidRPr="004942FA">
        <w:t xml:space="preserve"> manioc </w:t>
      </w:r>
      <w:r w:rsidR="00B658BB" w:rsidRPr="004942FA">
        <w:t>(</w:t>
      </w:r>
      <w:r w:rsidR="00E20F0A" w:rsidRPr="004942FA">
        <w:t>7</w:t>
      </w:r>
      <w:r w:rsidR="00B658BB" w:rsidRPr="004942FA">
        <w:t>)</w:t>
      </w:r>
      <w:r w:rsidR="00E20F0A" w:rsidRPr="004942FA">
        <w:t xml:space="preserve"> patate </w:t>
      </w:r>
      <w:r w:rsidR="00B658BB" w:rsidRPr="004942FA">
        <w:t>(</w:t>
      </w:r>
      <w:r w:rsidR="00E20F0A" w:rsidRPr="004942FA">
        <w:t>8</w:t>
      </w:r>
      <w:r w:rsidR="00B658BB" w:rsidRPr="004942FA">
        <w:t xml:space="preserve">) patate </w:t>
      </w:r>
      <w:proofErr w:type="gramStart"/>
      <w:r w:rsidR="00B658BB" w:rsidRPr="004942FA">
        <w:t xml:space="preserve">douce </w:t>
      </w:r>
      <w:r w:rsidR="00E20F0A" w:rsidRPr="004942FA">
        <w:t xml:space="preserve"> </w:t>
      </w:r>
      <w:r w:rsidR="00B658BB" w:rsidRPr="004942FA">
        <w:t>(</w:t>
      </w:r>
      <w:proofErr w:type="gramEnd"/>
      <w:r w:rsidR="00E20F0A" w:rsidRPr="004942FA">
        <w:t>9</w:t>
      </w:r>
      <w:r w:rsidR="00B658BB" w:rsidRPr="004942FA">
        <w:t>)</w:t>
      </w:r>
      <w:r w:rsidR="00E20F0A" w:rsidRPr="004942FA">
        <w:t xml:space="preserve"> citron </w:t>
      </w:r>
      <w:r w:rsidR="00B658BB" w:rsidRPr="004942FA">
        <w:t>(</w:t>
      </w:r>
      <w:r w:rsidR="00E20F0A" w:rsidRPr="004942FA">
        <w:t>10</w:t>
      </w:r>
      <w:r w:rsidR="00B658BB" w:rsidRPr="004942FA">
        <w:t>) orange (11)</w:t>
      </w:r>
      <w:r w:rsidR="00E20F0A" w:rsidRPr="004942FA">
        <w:t xml:space="preserve"> mangue </w:t>
      </w:r>
      <w:r w:rsidR="00B658BB" w:rsidRPr="004942FA">
        <w:t>(</w:t>
      </w:r>
      <w:r w:rsidR="00E20F0A" w:rsidRPr="004942FA">
        <w:t>1</w:t>
      </w:r>
      <w:r w:rsidR="00B658BB" w:rsidRPr="004942FA">
        <w:t>2)</w:t>
      </w:r>
      <w:r w:rsidR="00E20F0A" w:rsidRPr="004942FA">
        <w:t xml:space="preserve"> anacarde </w:t>
      </w:r>
      <w:r w:rsidR="00B658BB" w:rsidRPr="004942FA">
        <w:t>(</w:t>
      </w:r>
      <w:r w:rsidR="00E20F0A" w:rsidRPr="004942FA">
        <w:t>1</w:t>
      </w:r>
      <w:r w:rsidR="00B658BB" w:rsidRPr="004942FA">
        <w:t>3)</w:t>
      </w:r>
      <w:r w:rsidR="00E20F0A" w:rsidRPr="004942FA">
        <w:t xml:space="preserve"> banane </w:t>
      </w:r>
      <w:r w:rsidR="00B658BB" w:rsidRPr="004942FA">
        <w:t>(</w:t>
      </w:r>
      <w:r w:rsidR="00E20F0A" w:rsidRPr="004942FA">
        <w:t>1</w:t>
      </w:r>
      <w:r w:rsidR="00B658BB" w:rsidRPr="004942FA">
        <w:t>4)</w:t>
      </w:r>
      <w:r w:rsidR="00E20F0A" w:rsidRPr="004942FA">
        <w:t xml:space="preserve"> papayer </w:t>
      </w:r>
      <w:r w:rsidR="00B658BB" w:rsidRPr="004942FA">
        <w:t>(</w:t>
      </w:r>
      <w:r w:rsidR="00E20F0A" w:rsidRPr="004942FA">
        <w:t>1</w:t>
      </w:r>
      <w:r w:rsidR="00B658BB" w:rsidRPr="004942FA">
        <w:t>5)</w:t>
      </w:r>
      <w:r w:rsidR="00E20F0A" w:rsidRPr="004942FA">
        <w:t xml:space="preserve"> </w:t>
      </w:r>
      <w:r w:rsidR="00866C33" w:rsidRPr="004942FA">
        <w:t xml:space="preserve">oignon (16) tomates (16) chou (17) aubergine (18) autres cultures de </w:t>
      </w:r>
      <w:commentRangeStart w:id="192"/>
      <w:r w:rsidR="00E20F0A" w:rsidRPr="004942FA">
        <w:t>mara</w:t>
      </w:r>
      <w:r w:rsidR="004942FA">
        <w:t>î</w:t>
      </w:r>
      <w:r w:rsidR="00E20F0A" w:rsidRPr="004942FA">
        <w:t>chage </w:t>
      </w:r>
      <w:commentRangeEnd w:id="192"/>
      <w:r w:rsidR="00E20F0A" w:rsidRPr="004942FA">
        <w:commentReference w:id="192"/>
      </w:r>
    </w:p>
    <w:p w14:paraId="1B2BFDB8" w14:textId="102E4CAC" w:rsidR="003D47B3" w:rsidRDefault="003D47B3" w:rsidP="003D47B3">
      <w:pPr>
        <w:pStyle w:val="Paragraphedeliste"/>
        <w:numPr>
          <w:ilvl w:val="1"/>
          <w:numId w:val="4"/>
        </w:numPr>
      </w:pPr>
      <w:r>
        <w:t xml:space="preserve">Pour chaque type de </w:t>
      </w:r>
      <w:r w:rsidR="00E44A36">
        <w:t>spéculation</w:t>
      </w:r>
      <w:r>
        <w:t xml:space="preserve"> cultivé par votre ménage entre décembre 2020 et août 2021, veuillez renseigner les informations suivantes :</w:t>
      </w:r>
    </w:p>
    <w:p w14:paraId="66390E0C" w14:textId="105DB379" w:rsidR="003D47B3" w:rsidRDefault="003D47B3" w:rsidP="003D47B3">
      <w:pPr>
        <w:pStyle w:val="Paragraphedeliste"/>
        <w:numPr>
          <w:ilvl w:val="2"/>
          <w:numId w:val="4"/>
        </w:numPr>
      </w:pPr>
      <w:commentRangeStart w:id="193"/>
      <w:commentRangeStart w:id="194"/>
      <w:r>
        <w:t>Type de parcelle : (1) Bas-fonds (2) Plateau (3) Nappe (4) Mangrove</w:t>
      </w:r>
    </w:p>
    <w:p w14:paraId="75BAD11E" w14:textId="73A0E14B" w:rsidR="006546DF" w:rsidRDefault="006546DF" w:rsidP="003D47B3">
      <w:pPr>
        <w:pStyle w:val="Paragraphedeliste"/>
        <w:numPr>
          <w:ilvl w:val="2"/>
          <w:numId w:val="4"/>
        </w:numPr>
      </w:pPr>
      <w:r>
        <w:t xml:space="preserve">Accès </w:t>
      </w:r>
      <w:r w:rsidR="009B7CCA">
        <w:t>foncier à la parcelle : (1) Héritage (2) Achat (3) Don (4) Métayage (5) Fermage</w:t>
      </w:r>
    </w:p>
    <w:p w14:paraId="76295068" w14:textId="2ED20C4C" w:rsidR="000D6350" w:rsidRDefault="000D6350" w:rsidP="000D6350">
      <w:pPr>
        <w:pStyle w:val="Paragraphedeliste"/>
        <w:numPr>
          <w:ilvl w:val="2"/>
          <w:numId w:val="4"/>
        </w:numPr>
      </w:pPr>
      <w:r>
        <w:t>Si Question 4.2.2 = (1) à (3), qui est le propriétaire de cette parcelle ? (Sélectionner un membre du ménage)</w:t>
      </w:r>
      <w:commentRangeEnd w:id="193"/>
      <w:r>
        <w:rPr>
          <w:rStyle w:val="Marquedecommentaire"/>
        </w:rPr>
        <w:commentReference w:id="193"/>
      </w:r>
      <w:commentRangeEnd w:id="194"/>
      <w:r w:rsidR="0097629C">
        <w:rPr>
          <w:rStyle w:val="Marquedecommentaire"/>
        </w:rPr>
        <w:commentReference w:id="194"/>
      </w:r>
    </w:p>
    <w:p w14:paraId="339A21A8" w14:textId="75EADFD8" w:rsidR="003D47B3" w:rsidRPr="00AA7A18" w:rsidRDefault="003D47B3" w:rsidP="003D47B3">
      <w:pPr>
        <w:pStyle w:val="Paragraphedeliste"/>
        <w:numPr>
          <w:ilvl w:val="2"/>
          <w:numId w:val="4"/>
        </w:numPr>
      </w:pPr>
      <w:r w:rsidRPr="00AA7A18">
        <w:t xml:space="preserve"> Surface totale emblavée (en hectares)</w:t>
      </w:r>
    </w:p>
    <w:p w14:paraId="4E9A5A67" w14:textId="0D473012" w:rsidR="00E44A36" w:rsidRDefault="00E44A36" w:rsidP="003D47B3">
      <w:pPr>
        <w:pStyle w:val="Paragraphedeliste"/>
        <w:numPr>
          <w:ilvl w:val="2"/>
          <w:numId w:val="4"/>
        </w:numPr>
      </w:pPr>
      <w:r>
        <w:t xml:space="preserve"> Production totale entre </w:t>
      </w:r>
      <w:del w:id="195" w:author="Ninon Sirdey" w:date="2021-07-29T21:25:00Z">
        <w:r w:rsidDel="00EB466E">
          <w:delText xml:space="preserve">décembre </w:delText>
        </w:r>
      </w:del>
      <w:ins w:id="196" w:author="Ninon Sirdey" w:date="2021-07-29T21:25:00Z">
        <w:r w:rsidR="00EB466E">
          <w:t xml:space="preserve">juillet </w:t>
        </w:r>
      </w:ins>
      <w:r>
        <w:t>2020 et août 2021 (</w:t>
      </w:r>
      <w:commentRangeStart w:id="197"/>
      <w:commentRangeStart w:id="198"/>
      <w:r>
        <w:t>en kg</w:t>
      </w:r>
      <w:commentRangeEnd w:id="197"/>
      <w:r>
        <w:rPr>
          <w:rStyle w:val="Marquedecommentaire"/>
        </w:rPr>
        <w:commentReference w:id="197"/>
      </w:r>
      <w:commentRangeEnd w:id="198"/>
      <w:r w:rsidR="00EB466E">
        <w:rPr>
          <w:rStyle w:val="Marquedecommentaire"/>
        </w:rPr>
        <w:commentReference w:id="198"/>
      </w:r>
      <w:r>
        <w:t>)</w:t>
      </w:r>
    </w:p>
    <w:p w14:paraId="24C6484F" w14:textId="5619CD08" w:rsidR="00E44A36" w:rsidRDefault="00E44A36" w:rsidP="003D47B3">
      <w:pPr>
        <w:pStyle w:val="Paragraphedeliste"/>
        <w:numPr>
          <w:ilvl w:val="2"/>
          <w:numId w:val="4"/>
        </w:numPr>
      </w:pPr>
      <w:r>
        <w:t xml:space="preserve"> Destination(s) (Sélectionner toutes les réponses valables dans la liste) : (1) Autoconsommation (2) Ventes (3) Dons (4) Semences (5) Remboursement de crédit (6) Autre, préciser : … </w:t>
      </w:r>
    </w:p>
    <w:p w14:paraId="36DB97A7" w14:textId="582B4EBE" w:rsidR="009B10E7" w:rsidRDefault="009B10E7" w:rsidP="009B10E7">
      <w:pPr>
        <w:pStyle w:val="Paragraphedeliste"/>
        <w:numPr>
          <w:ilvl w:val="2"/>
          <w:numId w:val="4"/>
        </w:numPr>
      </w:pPr>
      <w:r>
        <w:t xml:space="preserve">Si Question 4.2.6 = (1) Autoconsommation est sélectionné : Préciser tous les mois durant lesquels cette culture est consommée par le ménage : (0) Tous les mois entre décembre 2020 et août 2021 (12) Décembre 2020 (1) Janvier 2021 (2) Février 2021 (3) Mars 2021 (4) Avril 2021(5) Mai 2021 (6) Juin 2021 (7) Juillet 2021 (8) Août 2021 </w:t>
      </w:r>
    </w:p>
    <w:p w14:paraId="69777CF8" w14:textId="333A4362" w:rsidR="0098357D" w:rsidRDefault="0098357D" w:rsidP="0098357D">
      <w:pPr>
        <w:pStyle w:val="Paragraphedeliste"/>
        <w:numPr>
          <w:ilvl w:val="2"/>
          <w:numId w:val="4"/>
        </w:numPr>
      </w:pPr>
      <w:r>
        <w:t xml:space="preserve"> </w:t>
      </w:r>
      <w:r w:rsidR="00E44A36">
        <w:t>Si Question 4.2.</w:t>
      </w:r>
      <w:r w:rsidR="009B10E7">
        <w:t>6</w:t>
      </w:r>
      <w:r w:rsidR="00E44A36">
        <w:t xml:space="preserve"> = (2) Ventes est sélectionné : </w:t>
      </w:r>
      <w:r w:rsidR="00D51025">
        <w:t>P</w:t>
      </w:r>
      <w:r>
        <w:t xml:space="preserve">réciser tous les mois durant lesquels cette </w:t>
      </w:r>
      <w:r w:rsidR="00E44A36">
        <w:t>culture</w:t>
      </w:r>
      <w:r>
        <w:t xml:space="preserve"> génère des revenus : (0) Tous les mois entre décembre 2020 et août 2021 (12) Décembre 2020 (1) Janvier 2021 (2) Février 2021 (3) Mars 2021 (4) Avril 2021(5) Mai 2021 (6) Juin 2021 (7) Juillet 2021 (8) Août 2021 </w:t>
      </w:r>
    </w:p>
    <w:p w14:paraId="36BD2755" w14:textId="6768D0E3" w:rsidR="0098357D" w:rsidRDefault="00E44A36" w:rsidP="003D47B3">
      <w:pPr>
        <w:pStyle w:val="Paragraphedeliste"/>
        <w:numPr>
          <w:ilvl w:val="2"/>
          <w:numId w:val="4"/>
        </w:numPr>
      </w:pPr>
      <w:r>
        <w:t xml:space="preserve"> Par</w:t>
      </w:r>
      <w:r w:rsidR="006B7482">
        <w:t>mi tous</w:t>
      </w:r>
      <w:r>
        <w:t xml:space="preserve"> les </w:t>
      </w:r>
      <w:commentRangeStart w:id="199"/>
      <w:r>
        <w:t xml:space="preserve">membres du ménage, </w:t>
      </w:r>
      <w:commentRangeEnd w:id="199"/>
      <w:r>
        <w:rPr>
          <w:rStyle w:val="Marquedecommentaire"/>
        </w:rPr>
        <w:commentReference w:id="199"/>
      </w:r>
      <w:r>
        <w:t>sélectionner la personne principalement responsable de chacune des activités suivantes pour cette culture </w:t>
      </w:r>
      <w:commentRangeStart w:id="200"/>
      <w:r w:rsidR="006B7482">
        <w:t>(indiquer Non Applicable si l’activité n’est pas pratiquée) :</w:t>
      </w:r>
      <w:commentRangeEnd w:id="200"/>
      <w:r w:rsidR="00EB466E">
        <w:rPr>
          <w:rStyle w:val="Marquedecommentaire"/>
        </w:rPr>
        <w:commentReference w:id="200"/>
      </w:r>
      <w:ins w:id="201" w:author="Ninon Sirdey" w:date="2021-07-30T14:06:00Z">
        <w:r w:rsidR="00241BAA">
          <w:t>CU</w:t>
        </w:r>
      </w:ins>
    </w:p>
    <w:p w14:paraId="2B1BCF94" w14:textId="35DFAF45" w:rsidR="00E44A36" w:rsidRDefault="00E44A36" w:rsidP="00E44A36">
      <w:pPr>
        <w:pStyle w:val="Paragraphedeliste"/>
        <w:numPr>
          <w:ilvl w:val="4"/>
          <w:numId w:val="4"/>
        </w:numPr>
      </w:pPr>
      <w:r>
        <w:t>Préparation de la terre/Labourage</w:t>
      </w:r>
    </w:p>
    <w:p w14:paraId="6153C182" w14:textId="56A535EB" w:rsidR="006B7482" w:rsidRDefault="006B7482" w:rsidP="00E44A36">
      <w:pPr>
        <w:pStyle w:val="Paragraphedeliste"/>
        <w:numPr>
          <w:ilvl w:val="4"/>
          <w:numId w:val="4"/>
        </w:numPr>
      </w:pPr>
      <w:r>
        <w:t>Achats de semences</w:t>
      </w:r>
    </w:p>
    <w:p w14:paraId="4DDC0CE2" w14:textId="2DB91B18" w:rsidR="00E44A36" w:rsidRDefault="006B7482" w:rsidP="00E44A36">
      <w:pPr>
        <w:pStyle w:val="Paragraphedeliste"/>
        <w:numPr>
          <w:ilvl w:val="4"/>
          <w:numId w:val="4"/>
        </w:numPr>
      </w:pPr>
      <w:r>
        <w:t>Semis/Repiquage</w:t>
      </w:r>
    </w:p>
    <w:p w14:paraId="31513259" w14:textId="66999585" w:rsidR="006B7482" w:rsidRDefault="006B7482" w:rsidP="00E44A36">
      <w:pPr>
        <w:pStyle w:val="Paragraphedeliste"/>
        <w:numPr>
          <w:ilvl w:val="4"/>
          <w:numId w:val="4"/>
        </w:numPr>
      </w:pPr>
      <w:r>
        <w:t>Achat d’engrais</w:t>
      </w:r>
    </w:p>
    <w:p w14:paraId="2D0A09E7" w14:textId="13739DDB" w:rsidR="006B7482" w:rsidRDefault="006B7482" w:rsidP="00E44A36">
      <w:pPr>
        <w:pStyle w:val="Paragraphedeliste"/>
        <w:numPr>
          <w:ilvl w:val="4"/>
          <w:numId w:val="4"/>
        </w:numPr>
      </w:pPr>
      <w:r>
        <w:t>Application d’engrais</w:t>
      </w:r>
    </w:p>
    <w:p w14:paraId="557B9022" w14:textId="6E301B98" w:rsidR="00D46A0D" w:rsidRDefault="00D46A0D" w:rsidP="00E44A36">
      <w:pPr>
        <w:pStyle w:val="Paragraphedeliste"/>
        <w:numPr>
          <w:ilvl w:val="4"/>
          <w:numId w:val="4"/>
        </w:numPr>
      </w:pPr>
      <w:r>
        <w:t>Achat de produits phytosanitaires</w:t>
      </w:r>
    </w:p>
    <w:p w14:paraId="469F8D5B" w14:textId="0D7E059F" w:rsidR="00D46A0D" w:rsidRDefault="00D46A0D" w:rsidP="00E44A36">
      <w:pPr>
        <w:pStyle w:val="Paragraphedeliste"/>
        <w:numPr>
          <w:ilvl w:val="4"/>
          <w:numId w:val="4"/>
        </w:numPr>
      </w:pPr>
      <w:r>
        <w:t>Application de produits phytosanitaires</w:t>
      </w:r>
    </w:p>
    <w:p w14:paraId="679E2F18" w14:textId="5415B60D" w:rsidR="006B7482" w:rsidRDefault="006B7482" w:rsidP="00E44A36">
      <w:pPr>
        <w:pStyle w:val="Paragraphedeliste"/>
        <w:numPr>
          <w:ilvl w:val="4"/>
          <w:numId w:val="4"/>
        </w:numPr>
      </w:pPr>
      <w:r>
        <w:t>Désherbage</w:t>
      </w:r>
    </w:p>
    <w:p w14:paraId="5FF5F905" w14:textId="6101D52D" w:rsidR="006B7482" w:rsidRDefault="006B7482" w:rsidP="00E44A36">
      <w:pPr>
        <w:pStyle w:val="Paragraphedeliste"/>
        <w:numPr>
          <w:ilvl w:val="4"/>
          <w:numId w:val="4"/>
        </w:numPr>
        <w:rPr>
          <w:ins w:id="202" w:author="Ninon Sirdey" w:date="2021-07-29T21:30:00Z"/>
        </w:rPr>
      </w:pPr>
      <w:r>
        <w:t>Récolte</w:t>
      </w:r>
    </w:p>
    <w:p w14:paraId="4E241B2E" w14:textId="77777777" w:rsidR="003F1E7B" w:rsidRDefault="003F1E7B" w:rsidP="00E44A36">
      <w:pPr>
        <w:pStyle w:val="Paragraphedeliste"/>
        <w:numPr>
          <w:ilvl w:val="4"/>
          <w:numId w:val="4"/>
        </w:numPr>
      </w:pPr>
      <w:r>
        <w:t>B</w:t>
      </w:r>
      <w:ins w:id="203" w:author="Ninon Sirdey" w:date="2021-07-29T21:30:00Z">
        <w:r w:rsidR="00EB466E">
          <w:t>attage</w:t>
        </w:r>
      </w:ins>
    </w:p>
    <w:p w14:paraId="1E5BF897" w14:textId="5A3390D8" w:rsidR="00EB466E" w:rsidRDefault="003F1E7B" w:rsidP="00E44A36">
      <w:pPr>
        <w:pStyle w:val="Paragraphedeliste"/>
        <w:numPr>
          <w:ilvl w:val="4"/>
          <w:numId w:val="4"/>
        </w:numPr>
      </w:pPr>
      <w:r>
        <w:t>D</w:t>
      </w:r>
      <w:ins w:id="204" w:author="Ninon Sirdey" w:date="2021-07-29T21:30:00Z">
        <w:r w:rsidR="00EB466E">
          <w:t>écorticage…</w:t>
        </w:r>
      </w:ins>
    </w:p>
    <w:p w14:paraId="59F7017C" w14:textId="243339B6" w:rsidR="006B7482" w:rsidRDefault="006B7482" w:rsidP="00E44A36">
      <w:pPr>
        <w:pStyle w:val="Paragraphedeliste"/>
        <w:numPr>
          <w:ilvl w:val="4"/>
          <w:numId w:val="4"/>
        </w:numPr>
      </w:pPr>
      <w:r>
        <w:t>Vente</w:t>
      </w:r>
    </w:p>
    <w:p w14:paraId="23E67C9C" w14:textId="77DF7218" w:rsidR="006B7482" w:rsidRDefault="006B7482" w:rsidP="006B7482">
      <w:pPr>
        <w:pStyle w:val="Paragraphedeliste"/>
        <w:numPr>
          <w:ilvl w:val="2"/>
          <w:numId w:val="4"/>
        </w:numPr>
      </w:pPr>
      <w:r>
        <w:t xml:space="preserve">Parmi tous les </w:t>
      </w:r>
      <w:commentRangeStart w:id="205"/>
      <w:r>
        <w:t xml:space="preserve">membres du ménage, </w:t>
      </w:r>
      <w:commentRangeEnd w:id="205"/>
      <w:r>
        <w:rPr>
          <w:rStyle w:val="Marquedecommentaire"/>
        </w:rPr>
        <w:commentReference w:id="205"/>
      </w:r>
      <w:r>
        <w:t>sélectionner les autres personnes participant à chacune des activités suivantes pour cette culture (ne pas afficher la question si l’activité n’est pas pratiquée) :</w:t>
      </w:r>
      <w:ins w:id="206" w:author="Ninon Sirdey" w:date="2021-07-30T14:06:00Z">
        <w:r w:rsidR="00241BAA">
          <w:t>CM</w:t>
        </w:r>
      </w:ins>
    </w:p>
    <w:p w14:paraId="5C473C65" w14:textId="77777777" w:rsidR="006B7482" w:rsidRDefault="006B7482" w:rsidP="006B7482">
      <w:pPr>
        <w:pStyle w:val="Paragraphedeliste"/>
        <w:numPr>
          <w:ilvl w:val="4"/>
          <w:numId w:val="4"/>
        </w:numPr>
      </w:pPr>
      <w:r>
        <w:t>Préparation de la terre/Labourage</w:t>
      </w:r>
    </w:p>
    <w:p w14:paraId="33E4D2B9" w14:textId="77777777" w:rsidR="006B7482" w:rsidRDefault="006B7482" w:rsidP="006B7482">
      <w:pPr>
        <w:pStyle w:val="Paragraphedeliste"/>
        <w:numPr>
          <w:ilvl w:val="4"/>
          <w:numId w:val="4"/>
        </w:numPr>
      </w:pPr>
      <w:r>
        <w:t>Achats de semences</w:t>
      </w:r>
    </w:p>
    <w:p w14:paraId="6C74C97D" w14:textId="77777777" w:rsidR="006B7482" w:rsidRDefault="006B7482" w:rsidP="006B7482">
      <w:pPr>
        <w:pStyle w:val="Paragraphedeliste"/>
        <w:numPr>
          <w:ilvl w:val="4"/>
          <w:numId w:val="4"/>
        </w:numPr>
      </w:pPr>
      <w:r>
        <w:t>Semis/Repiquage</w:t>
      </w:r>
    </w:p>
    <w:p w14:paraId="5762A8C9" w14:textId="77777777" w:rsidR="006B7482" w:rsidRDefault="006B7482" w:rsidP="006B7482">
      <w:pPr>
        <w:pStyle w:val="Paragraphedeliste"/>
        <w:numPr>
          <w:ilvl w:val="4"/>
          <w:numId w:val="4"/>
        </w:numPr>
      </w:pPr>
      <w:r>
        <w:t>Achat d’engrais</w:t>
      </w:r>
    </w:p>
    <w:p w14:paraId="7EF201E7" w14:textId="2C89EBB6" w:rsidR="006B7482" w:rsidRDefault="006B7482" w:rsidP="006B7482">
      <w:pPr>
        <w:pStyle w:val="Paragraphedeliste"/>
        <w:numPr>
          <w:ilvl w:val="4"/>
          <w:numId w:val="4"/>
        </w:numPr>
      </w:pPr>
      <w:r>
        <w:t>Application d’engrais</w:t>
      </w:r>
    </w:p>
    <w:p w14:paraId="0AD44973" w14:textId="77777777" w:rsidR="00D46A0D" w:rsidRDefault="00D46A0D" w:rsidP="00D46A0D">
      <w:pPr>
        <w:pStyle w:val="Paragraphedeliste"/>
        <w:numPr>
          <w:ilvl w:val="4"/>
          <w:numId w:val="4"/>
        </w:numPr>
      </w:pPr>
      <w:r>
        <w:t>Achat de produits phytosanitaires</w:t>
      </w:r>
    </w:p>
    <w:p w14:paraId="42246F72" w14:textId="0D127CE0" w:rsidR="00D46A0D" w:rsidRDefault="00D46A0D" w:rsidP="00D46A0D">
      <w:pPr>
        <w:pStyle w:val="Paragraphedeliste"/>
        <w:numPr>
          <w:ilvl w:val="4"/>
          <w:numId w:val="4"/>
        </w:numPr>
      </w:pPr>
      <w:r>
        <w:lastRenderedPageBreak/>
        <w:t>Application de produits phytosanitaires</w:t>
      </w:r>
    </w:p>
    <w:p w14:paraId="254007C9" w14:textId="77777777" w:rsidR="006B7482" w:rsidRDefault="006B7482" w:rsidP="006B7482">
      <w:pPr>
        <w:pStyle w:val="Paragraphedeliste"/>
        <w:numPr>
          <w:ilvl w:val="4"/>
          <w:numId w:val="4"/>
        </w:numPr>
      </w:pPr>
      <w:r>
        <w:t>Désherbage</w:t>
      </w:r>
    </w:p>
    <w:p w14:paraId="24777014" w14:textId="783BB4AE" w:rsidR="006B7482" w:rsidRDefault="006B7482" w:rsidP="006B7482">
      <w:pPr>
        <w:pStyle w:val="Paragraphedeliste"/>
        <w:numPr>
          <w:ilvl w:val="4"/>
          <w:numId w:val="4"/>
        </w:numPr>
        <w:rPr>
          <w:ins w:id="207" w:author="Ninon Sirdey" w:date="2021-07-29T21:30:00Z"/>
        </w:rPr>
      </w:pPr>
      <w:r>
        <w:t>Récolte</w:t>
      </w:r>
    </w:p>
    <w:p w14:paraId="6BB071CF" w14:textId="77777777" w:rsidR="003F1E7B" w:rsidRDefault="003F1E7B" w:rsidP="00EB466E">
      <w:pPr>
        <w:pStyle w:val="Paragraphedeliste"/>
        <w:numPr>
          <w:ilvl w:val="4"/>
          <w:numId w:val="4"/>
        </w:numPr>
      </w:pPr>
      <w:r>
        <w:t>B</w:t>
      </w:r>
      <w:ins w:id="208" w:author="Ninon Sirdey" w:date="2021-07-29T21:30:00Z">
        <w:r w:rsidR="00EB466E">
          <w:t>attage</w:t>
        </w:r>
      </w:ins>
    </w:p>
    <w:p w14:paraId="08F990E2" w14:textId="2F730C6D" w:rsidR="00EB466E" w:rsidRDefault="00EB466E" w:rsidP="00EB466E">
      <w:pPr>
        <w:pStyle w:val="Paragraphedeliste"/>
        <w:numPr>
          <w:ilvl w:val="4"/>
          <w:numId w:val="4"/>
        </w:numPr>
        <w:rPr>
          <w:ins w:id="209" w:author="Ninon Sirdey" w:date="2021-07-29T21:30:00Z"/>
        </w:rPr>
      </w:pPr>
      <w:ins w:id="210" w:author="Ninon Sirdey" w:date="2021-07-29T21:30:00Z">
        <w:r>
          <w:t>décorticage…</w:t>
        </w:r>
      </w:ins>
    </w:p>
    <w:p w14:paraId="258F63EF" w14:textId="6937E565" w:rsidR="00EB466E" w:rsidDel="00EB466E" w:rsidRDefault="00EB466E" w:rsidP="006778A8">
      <w:pPr>
        <w:pStyle w:val="Paragraphedeliste"/>
        <w:ind w:left="2232"/>
        <w:rPr>
          <w:del w:id="211" w:author="Ninon Sirdey" w:date="2021-07-29T21:30:00Z"/>
        </w:rPr>
      </w:pPr>
    </w:p>
    <w:p w14:paraId="151382BD" w14:textId="77777777" w:rsidR="006B7482" w:rsidRDefault="006B7482" w:rsidP="006B7482">
      <w:pPr>
        <w:pStyle w:val="Paragraphedeliste"/>
        <w:numPr>
          <w:ilvl w:val="4"/>
          <w:numId w:val="4"/>
        </w:numPr>
      </w:pPr>
      <w:r>
        <w:t>Vente</w:t>
      </w:r>
    </w:p>
    <w:p w14:paraId="721A4132" w14:textId="129AA73D" w:rsidR="00F0094F" w:rsidRDefault="00F0094F" w:rsidP="00F0094F">
      <w:pPr>
        <w:pStyle w:val="Paragraphedeliste"/>
        <w:numPr>
          <w:ilvl w:val="0"/>
          <w:numId w:val="4"/>
        </w:numPr>
      </w:pPr>
      <w:r>
        <w:t>Campagne 2021 : Activités rizicoles de juin à août 2021</w:t>
      </w:r>
    </w:p>
    <w:p w14:paraId="13AA01E5" w14:textId="57219120" w:rsidR="00E44A36" w:rsidRDefault="00E44A36" w:rsidP="009B7CCA">
      <w:pPr>
        <w:pStyle w:val="Paragraphedeliste"/>
        <w:numPr>
          <w:ilvl w:val="1"/>
          <w:numId w:val="4"/>
        </w:numPr>
      </w:pPr>
      <w:r>
        <w:t xml:space="preserve">Votre ménage </w:t>
      </w:r>
      <w:r w:rsidR="006B7482">
        <w:t>cultive-t-elle</w:t>
      </w:r>
      <w:r>
        <w:t xml:space="preserve"> du riz </w:t>
      </w:r>
      <w:r w:rsidR="009B7CCA">
        <w:t>au cours</w:t>
      </w:r>
      <w:r>
        <w:t xml:space="preserve"> de </w:t>
      </w:r>
      <w:r w:rsidR="006B7482">
        <w:t>cette</w:t>
      </w:r>
      <w:r>
        <w:t xml:space="preserve"> campagne</w:t>
      </w:r>
      <w:r w:rsidR="006B7482">
        <w:t>/hivernage</w:t>
      </w:r>
      <w:r>
        <w:t xml:space="preserve"> 202</w:t>
      </w:r>
      <w:r w:rsidR="006B7482">
        <w:t>1</w:t>
      </w:r>
      <w:r>
        <w:t> ? (1) Oui (0) Non (Passer au module suivant)</w:t>
      </w:r>
    </w:p>
    <w:p w14:paraId="450FE742" w14:textId="7A7DA085" w:rsidR="009B7CCA" w:rsidRDefault="009B7CCA" w:rsidP="009B7CCA">
      <w:pPr>
        <w:pStyle w:val="Paragraphedeliste"/>
        <w:numPr>
          <w:ilvl w:val="1"/>
          <w:numId w:val="4"/>
        </w:numPr>
      </w:pPr>
      <w:r>
        <w:t>Combien de parcelles, au total, ont-elles été emblavées en riz au cours de cette campagne/hivernage 2021 ? (Entrer un nombre entre 1 et 10)</w:t>
      </w:r>
    </w:p>
    <w:p w14:paraId="520E8F27" w14:textId="25F41E01" w:rsidR="00E44A36" w:rsidRDefault="009E033F" w:rsidP="00E44A36">
      <w:pPr>
        <w:pStyle w:val="Paragraphedeliste"/>
        <w:numPr>
          <w:ilvl w:val="1"/>
          <w:numId w:val="4"/>
        </w:numPr>
      </w:pPr>
      <w:r>
        <w:t xml:space="preserve">Pour chacune des parcelles emblavées en riz </w:t>
      </w:r>
      <w:r w:rsidR="009B7CCA">
        <w:t>au cours de cette campagne/hivernage 2021, veuillez renseigner les informations suivantes :</w:t>
      </w:r>
    </w:p>
    <w:p w14:paraId="1B68A78A" w14:textId="1FE31E84" w:rsidR="009B7CCA" w:rsidRDefault="009B7CCA" w:rsidP="009B7CCA">
      <w:pPr>
        <w:pStyle w:val="Paragraphedeliste"/>
        <w:numPr>
          <w:ilvl w:val="2"/>
          <w:numId w:val="4"/>
        </w:numPr>
        <w:rPr>
          <w:ins w:id="212" w:author="Ninon Sirdey" w:date="2021-07-30T08:50:00Z"/>
        </w:rPr>
      </w:pPr>
      <w:r>
        <w:t xml:space="preserve"> Type de parcelle : (1) Bas-fonds (2) Plateau (3) Nappe (4) Mangrove</w:t>
      </w:r>
    </w:p>
    <w:p w14:paraId="6716713D" w14:textId="0C521210" w:rsidR="00062DF1" w:rsidRDefault="001D0FAD" w:rsidP="009B7CCA">
      <w:pPr>
        <w:pStyle w:val="Paragraphedeliste"/>
        <w:numPr>
          <w:ilvl w:val="2"/>
          <w:numId w:val="4"/>
        </w:numPr>
        <w:rPr>
          <w:ins w:id="213" w:author="Ninon Sirdey" w:date="2021-07-30T13:46:00Z"/>
        </w:rPr>
      </w:pPr>
      <w:commentRangeStart w:id="214"/>
      <w:ins w:id="215" w:author="Ninon Sirdey" w:date="2021-07-30T08:50:00Z">
        <w:r>
          <w:t>Si question</w:t>
        </w:r>
      </w:ins>
      <w:ins w:id="216" w:author="Ninon Sirdey" w:date="2021-07-30T08:51:00Z">
        <w:r>
          <w:t xml:space="preserve"> 5.3.1=(1) ou (3) : </w:t>
        </w:r>
      </w:ins>
      <w:ins w:id="217" w:author="Ninon Sirdey" w:date="2021-07-30T08:50:00Z">
        <w:r>
          <w:t>Nom de la vallée  (sélectionner dans la liste)</w:t>
        </w:r>
      </w:ins>
      <w:commentRangeEnd w:id="214"/>
      <w:ins w:id="218" w:author="Ninon Sirdey" w:date="2021-07-30T08:53:00Z">
        <w:r>
          <w:rPr>
            <w:rStyle w:val="Marquedecommentaire"/>
          </w:rPr>
          <w:commentReference w:id="214"/>
        </w:r>
      </w:ins>
    </w:p>
    <w:p w14:paraId="438B9594" w14:textId="44A2A7AB" w:rsidR="00FD0FDF" w:rsidRDefault="00FD0FDF" w:rsidP="006778A8">
      <w:pPr>
        <w:pStyle w:val="Paragraphedeliste"/>
        <w:ind w:left="1224"/>
      </w:pPr>
      <w:ins w:id="219" w:author="Ninon Sirdey" w:date="2021-07-30T13:46:00Z">
        <w:r>
          <w:t xml:space="preserve"> </w:t>
        </w:r>
      </w:ins>
    </w:p>
    <w:p w14:paraId="212FE288" w14:textId="62DA340B" w:rsidR="009B7CCA" w:rsidRDefault="009B10E7" w:rsidP="009B7CCA">
      <w:pPr>
        <w:pStyle w:val="Paragraphedeliste"/>
        <w:numPr>
          <w:ilvl w:val="2"/>
          <w:numId w:val="4"/>
        </w:numPr>
      </w:pPr>
      <w:r>
        <w:t xml:space="preserve"> </w:t>
      </w:r>
      <w:r w:rsidR="009B7CCA">
        <w:t>Accès foncier à la parcelle : (1) Héritage (2) Achat (3) Don (4) Métayage (5) Fermage</w:t>
      </w:r>
    </w:p>
    <w:p w14:paraId="43C81108" w14:textId="0CB7A68E" w:rsidR="009B7CCA" w:rsidRDefault="009B10E7" w:rsidP="009B7CCA">
      <w:pPr>
        <w:pStyle w:val="Paragraphedeliste"/>
        <w:numPr>
          <w:ilvl w:val="2"/>
          <w:numId w:val="4"/>
        </w:numPr>
        <w:rPr>
          <w:ins w:id="220" w:author="Ninon Sirdey" w:date="2021-08-01T11:33:00Z"/>
        </w:rPr>
      </w:pPr>
      <w:r>
        <w:t xml:space="preserve"> </w:t>
      </w:r>
      <w:r w:rsidR="009B7CCA">
        <w:t>Si Question 5.3.</w:t>
      </w:r>
      <w:ins w:id="221" w:author="Ninon Sirdey" w:date="2021-07-30T08:51:00Z">
        <w:r w:rsidR="001D0FAD">
          <w:t>3</w:t>
        </w:r>
      </w:ins>
      <w:del w:id="222" w:author="Ninon Sirdey" w:date="2021-07-30T08:51:00Z">
        <w:r w:rsidR="009B7CCA" w:rsidDel="001D0FAD">
          <w:delText>2</w:delText>
        </w:r>
      </w:del>
      <w:r w:rsidR="009B7CCA">
        <w:t xml:space="preserve"> = (1) à (3), qui est le propriétaire de cette parcelle ? (Sélectionner un membre du ménage)</w:t>
      </w:r>
    </w:p>
    <w:p w14:paraId="7C7D5BA4" w14:textId="39EA7832" w:rsidR="003D42DA" w:rsidRDefault="003D42DA" w:rsidP="009B7CCA">
      <w:pPr>
        <w:pStyle w:val="Paragraphedeliste"/>
        <w:numPr>
          <w:ilvl w:val="2"/>
          <w:numId w:val="4"/>
        </w:numPr>
      </w:pPr>
      <w:ins w:id="223" w:author="Ninon Sirdey" w:date="2021-08-01T11:33:00Z">
        <w:r>
          <w:t>Temps pour aller à la parcelle (minutes)</w:t>
        </w:r>
      </w:ins>
    </w:p>
    <w:p w14:paraId="380A1126" w14:textId="1A24EDE6" w:rsidR="009B7CCA" w:rsidRDefault="009B10E7" w:rsidP="009B7CCA">
      <w:pPr>
        <w:pStyle w:val="Paragraphedeliste"/>
        <w:numPr>
          <w:ilvl w:val="2"/>
          <w:numId w:val="4"/>
        </w:numPr>
      </w:pPr>
      <w:r>
        <w:t xml:space="preserve"> </w:t>
      </w:r>
      <w:r w:rsidR="009B7CCA">
        <w:t xml:space="preserve">Surface totale de la parcelle </w:t>
      </w:r>
      <w:r>
        <w:t>(Indiquer la surface en hectares)</w:t>
      </w:r>
    </w:p>
    <w:p w14:paraId="75CB4BD8" w14:textId="1E4FF40C" w:rsidR="009B7CCA" w:rsidRDefault="009B10E7" w:rsidP="009B7CCA">
      <w:pPr>
        <w:pStyle w:val="Paragraphedeliste"/>
        <w:numPr>
          <w:ilvl w:val="2"/>
          <w:numId w:val="4"/>
        </w:numPr>
      </w:pPr>
      <w:r>
        <w:t xml:space="preserve"> </w:t>
      </w:r>
      <w:r w:rsidR="009B7CCA">
        <w:t xml:space="preserve">Surface emblavée en riz </w:t>
      </w:r>
      <w:r>
        <w:t xml:space="preserve">sur cette parcelle </w:t>
      </w:r>
      <w:r w:rsidR="009B7CCA">
        <w:t>au cours de cette campagne/hivernage 2021</w:t>
      </w:r>
      <w:r>
        <w:t xml:space="preserve"> (Indiquer la surface en hectares. Doit être inférieure ou égale à la surface indiquée à la Question 5.3.</w:t>
      </w:r>
      <w:ins w:id="224" w:author="Ninon Sirdey" w:date="2021-07-30T08:52:00Z">
        <w:r w:rsidR="001D0FAD">
          <w:t>5</w:t>
        </w:r>
      </w:ins>
      <w:del w:id="225" w:author="Ninon Sirdey" w:date="2021-07-30T08:52:00Z">
        <w:r w:rsidDel="001D0FAD">
          <w:delText>4</w:delText>
        </w:r>
      </w:del>
      <w:r>
        <w:t>)</w:t>
      </w:r>
    </w:p>
    <w:p w14:paraId="7C3BA824" w14:textId="6C64EAA3" w:rsidR="009B10E7" w:rsidRDefault="009B10E7" w:rsidP="009B10E7">
      <w:pPr>
        <w:pStyle w:val="Paragraphedeliste"/>
        <w:numPr>
          <w:ilvl w:val="2"/>
          <w:numId w:val="4"/>
        </w:numPr>
      </w:pPr>
      <w:r>
        <w:t xml:space="preserve"> </w:t>
      </w:r>
      <w:commentRangeStart w:id="226"/>
      <w:commentRangeStart w:id="227"/>
      <w:r>
        <w:t>Maîtrise</w:t>
      </w:r>
      <w:commentRangeEnd w:id="226"/>
      <w:r>
        <w:rPr>
          <w:rStyle w:val="Marquedecommentaire"/>
        </w:rPr>
        <w:commentReference w:id="226"/>
      </w:r>
      <w:commentRangeEnd w:id="227"/>
      <w:r w:rsidR="00EB466E">
        <w:rPr>
          <w:rStyle w:val="Marquedecommentaire"/>
        </w:rPr>
        <w:commentReference w:id="227"/>
      </w:r>
      <w:r>
        <w:t xml:space="preserve"> de l’eau : (1) Pas de maîtrise d’eau (2) Maîtrise partielle (3) Maîtrise totale (parcelle irriguée) (</w:t>
      </w:r>
      <w:ins w:id="228" w:author="Ninon Sirdey" w:date="2021-07-29T21:32:00Z">
        <w:r w:rsidR="00EB466E">
          <w:t>C</w:t>
        </w:r>
      </w:ins>
      <w:ins w:id="229" w:author="Ninon Sirdey" w:date="2021-07-29T21:33:00Z">
        <w:r w:rsidR="00EB466E">
          <w:t>U</w:t>
        </w:r>
      </w:ins>
      <w:del w:id="230" w:author="Ninon Sirdey" w:date="2021-07-29T21:32:00Z">
        <w:r w:rsidDel="00EB466E">
          <w:delText>2</w:delText>
        </w:r>
      </w:del>
      <w:r>
        <w:t xml:space="preserve">) </w:t>
      </w:r>
    </w:p>
    <w:p w14:paraId="233AF4D4" w14:textId="7CF830B6" w:rsidR="007B312F" w:rsidRDefault="007B312F" w:rsidP="009B10E7">
      <w:pPr>
        <w:pStyle w:val="Paragraphedeliste"/>
        <w:numPr>
          <w:ilvl w:val="2"/>
          <w:numId w:val="4"/>
        </w:numPr>
      </w:pPr>
      <w:r>
        <w:t xml:space="preserve">Quel est le type de semences utilisé sur cette parcelle ? (1) </w:t>
      </w:r>
      <w:commentRangeStart w:id="231"/>
      <w:r>
        <w:t>Traditionnel (2) Amélioré</w:t>
      </w:r>
      <w:commentRangeEnd w:id="231"/>
      <w:r w:rsidR="00EB466E">
        <w:rPr>
          <w:rStyle w:val="Marquedecommentaire"/>
        </w:rPr>
        <w:commentReference w:id="231"/>
      </w:r>
    </w:p>
    <w:p w14:paraId="5FFF2B96" w14:textId="3D67F65F" w:rsidR="007B312F" w:rsidRPr="00E20F0A" w:rsidRDefault="007B312F" w:rsidP="009B10E7">
      <w:pPr>
        <w:pStyle w:val="Paragraphedeliste"/>
        <w:numPr>
          <w:ilvl w:val="2"/>
          <w:numId w:val="4"/>
        </w:numPr>
        <w:rPr>
          <w:lang w:val="en-US"/>
        </w:rPr>
      </w:pPr>
      <w:r>
        <w:t xml:space="preserve"> Quel est la </w:t>
      </w:r>
      <w:commentRangeStart w:id="232"/>
      <w:commentRangeStart w:id="233"/>
      <w:r>
        <w:t>variété</w:t>
      </w:r>
      <w:commentRangeEnd w:id="232"/>
      <w:r>
        <w:rPr>
          <w:rStyle w:val="Marquedecommentaire"/>
        </w:rPr>
        <w:commentReference w:id="232"/>
      </w:r>
      <w:commentRangeEnd w:id="233"/>
      <w:r w:rsidR="00EB466E">
        <w:rPr>
          <w:rStyle w:val="Marquedecommentaire"/>
        </w:rPr>
        <w:commentReference w:id="233"/>
      </w:r>
      <w:r>
        <w:t xml:space="preserve"> de </w:t>
      </w:r>
      <w:proofErr w:type="gramStart"/>
      <w:r>
        <w:t>riz cultivée</w:t>
      </w:r>
      <w:proofErr w:type="gramEnd"/>
      <w:r>
        <w:t xml:space="preserve"> sur cette parcelle </w:t>
      </w:r>
      <w:r w:rsidRPr="00E20F0A">
        <w:rPr>
          <w:rFonts w:cstheme="minorHAnsi"/>
        </w:rPr>
        <w:t xml:space="preserve">? </w:t>
      </w:r>
      <w:r w:rsidR="00257748" w:rsidRPr="00E20F0A">
        <w:rPr>
          <w:rFonts w:cstheme="minorHAnsi"/>
          <w:lang w:val="en-US"/>
        </w:rPr>
        <w:t xml:space="preserve">(1) </w:t>
      </w:r>
      <w:r w:rsidR="00257748" w:rsidRPr="00E20F0A">
        <w:rPr>
          <w:rFonts w:cstheme="minorHAnsi"/>
          <w:color w:val="000000"/>
          <w:shd w:val="clear" w:color="auto" w:fill="FDFDFC"/>
          <w:lang w:val="en-US"/>
        </w:rPr>
        <w:t>WAR 77 (2) BG 90-2 (3) ROCK 5 (4) SAHEL 108 (4) SAHEL 134 (5) IR 15-29 (6) TOX 728-1 (7) NERICA L19 (8) NERICA S44</w:t>
      </w:r>
      <w:r w:rsidR="00E20F0A" w:rsidRPr="00E20F0A">
        <w:rPr>
          <w:rFonts w:cstheme="minorHAnsi"/>
          <w:color w:val="000000"/>
          <w:shd w:val="clear" w:color="auto" w:fill="FDFDFC"/>
          <w:lang w:val="en-US"/>
        </w:rPr>
        <w:t xml:space="preserve"> (9) </w:t>
      </w:r>
      <w:r w:rsidR="00257748" w:rsidRPr="00E20F0A">
        <w:rPr>
          <w:rFonts w:cstheme="minorHAnsi"/>
          <w:color w:val="000000"/>
          <w:shd w:val="clear" w:color="auto" w:fill="FDFDFC"/>
          <w:lang w:val="en-US"/>
        </w:rPr>
        <w:t>ITA 123</w:t>
      </w:r>
      <w:r w:rsidR="00E20F0A" w:rsidRPr="00E20F0A">
        <w:rPr>
          <w:rFonts w:cstheme="minorHAnsi"/>
          <w:color w:val="000000"/>
          <w:shd w:val="clear" w:color="auto" w:fill="FDFDFC"/>
          <w:lang w:val="en-US"/>
        </w:rPr>
        <w:t xml:space="preserve"> (10) </w:t>
      </w:r>
      <w:r w:rsidR="00257748" w:rsidRPr="00E20F0A">
        <w:rPr>
          <w:rFonts w:cstheme="minorHAnsi"/>
          <w:color w:val="000000"/>
          <w:shd w:val="clear" w:color="auto" w:fill="FDFDFC"/>
          <w:lang w:val="en-US"/>
        </w:rPr>
        <w:t xml:space="preserve">DJ 12 519 </w:t>
      </w:r>
      <w:r w:rsidR="00E20F0A" w:rsidRPr="00E20F0A">
        <w:rPr>
          <w:rFonts w:cstheme="minorHAnsi"/>
          <w:color w:val="000000"/>
          <w:shd w:val="clear" w:color="auto" w:fill="FDFDFC"/>
          <w:lang w:val="en-US"/>
        </w:rPr>
        <w:t xml:space="preserve">(11) </w:t>
      </w:r>
      <w:r w:rsidR="00257748" w:rsidRPr="00E20F0A">
        <w:rPr>
          <w:rFonts w:cstheme="minorHAnsi"/>
          <w:color w:val="000000"/>
          <w:shd w:val="clear" w:color="auto" w:fill="FDFDFC"/>
          <w:lang w:val="en-US"/>
        </w:rPr>
        <w:t xml:space="preserve">NERICA 1, </w:t>
      </w:r>
      <w:r w:rsidR="00E20F0A" w:rsidRPr="00E20F0A">
        <w:rPr>
          <w:rFonts w:cstheme="minorHAnsi"/>
          <w:color w:val="000000"/>
          <w:shd w:val="clear" w:color="auto" w:fill="FDFDFC"/>
          <w:lang w:val="en-US"/>
        </w:rPr>
        <w:t xml:space="preserve">(12) </w:t>
      </w:r>
      <w:r w:rsidR="00257748" w:rsidRPr="00E20F0A">
        <w:rPr>
          <w:rFonts w:cstheme="minorHAnsi"/>
          <w:color w:val="000000"/>
          <w:shd w:val="clear" w:color="auto" w:fill="FDFDFC"/>
          <w:lang w:val="en-US"/>
        </w:rPr>
        <w:t>NERICA 4</w:t>
      </w:r>
      <w:r w:rsidR="00E20F0A" w:rsidRPr="00E20F0A">
        <w:rPr>
          <w:rFonts w:cstheme="minorHAnsi"/>
          <w:color w:val="000000"/>
          <w:shd w:val="clear" w:color="auto" w:fill="FDFDFC"/>
          <w:lang w:val="en-US"/>
        </w:rPr>
        <w:t xml:space="preserve"> (13)</w:t>
      </w:r>
      <w:r w:rsidR="00257748" w:rsidRPr="00E20F0A">
        <w:rPr>
          <w:rFonts w:cstheme="minorHAnsi"/>
          <w:color w:val="000000"/>
          <w:shd w:val="clear" w:color="auto" w:fill="FDFDFC"/>
          <w:lang w:val="en-US"/>
        </w:rPr>
        <w:t xml:space="preserve"> NERICA 5</w:t>
      </w:r>
      <w:r w:rsidR="00E20F0A" w:rsidRPr="00E20F0A">
        <w:rPr>
          <w:rFonts w:cstheme="minorHAnsi"/>
          <w:color w:val="000000"/>
          <w:shd w:val="clear" w:color="auto" w:fill="FDFDFC"/>
          <w:lang w:val="en-US"/>
        </w:rPr>
        <w:t xml:space="preserve"> (14)</w:t>
      </w:r>
      <w:r w:rsidR="00257748" w:rsidRPr="00E20F0A">
        <w:rPr>
          <w:rFonts w:cstheme="minorHAnsi"/>
          <w:color w:val="000000"/>
          <w:shd w:val="clear" w:color="auto" w:fill="FDFDFC"/>
          <w:lang w:val="en-US"/>
        </w:rPr>
        <w:t xml:space="preserve"> NERICA 6</w:t>
      </w:r>
      <w:r w:rsidR="00E20F0A" w:rsidRPr="00E20F0A">
        <w:rPr>
          <w:rFonts w:cstheme="minorHAnsi"/>
          <w:color w:val="000000"/>
          <w:shd w:val="clear" w:color="auto" w:fill="FDFDFC"/>
          <w:lang w:val="en-US"/>
        </w:rPr>
        <w:t xml:space="preserve"> (15) </w:t>
      </w:r>
      <w:r w:rsidR="00257748" w:rsidRPr="00E20F0A">
        <w:rPr>
          <w:rFonts w:cstheme="minorHAnsi"/>
          <w:color w:val="000000"/>
          <w:shd w:val="clear" w:color="auto" w:fill="FDFDFC"/>
          <w:lang w:val="en-US"/>
        </w:rPr>
        <w:t>NERICA 8</w:t>
      </w:r>
      <w:r w:rsidR="00E20F0A" w:rsidRPr="00E20F0A">
        <w:rPr>
          <w:rFonts w:cstheme="minorHAnsi"/>
          <w:color w:val="000000"/>
          <w:shd w:val="clear" w:color="auto" w:fill="FDFDFC"/>
          <w:lang w:val="en-US"/>
        </w:rPr>
        <w:t xml:space="preserve"> (16)</w:t>
      </w:r>
      <w:r w:rsidR="00257748" w:rsidRPr="00E20F0A">
        <w:rPr>
          <w:rFonts w:cstheme="minorHAnsi"/>
          <w:color w:val="000000"/>
          <w:shd w:val="clear" w:color="auto" w:fill="FDFDFC"/>
          <w:lang w:val="en-US"/>
        </w:rPr>
        <w:t xml:space="preserve"> WAB 5650</w:t>
      </w:r>
      <w:r w:rsidR="00E20F0A" w:rsidRPr="00E20F0A">
        <w:rPr>
          <w:rFonts w:cstheme="minorHAnsi"/>
          <w:color w:val="000000"/>
          <w:shd w:val="clear" w:color="auto" w:fill="FDFDFC"/>
          <w:lang w:val="en-US"/>
        </w:rPr>
        <w:t xml:space="preserve"> (17) </w:t>
      </w:r>
      <w:proofErr w:type="spellStart"/>
      <w:r w:rsidR="00E20F0A" w:rsidRPr="00E20F0A">
        <w:rPr>
          <w:rFonts w:cstheme="minorHAnsi"/>
          <w:color w:val="000000"/>
          <w:shd w:val="clear" w:color="auto" w:fill="FDFDFC"/>
          <w:lang w:val="en-US"/>
        </w:rPr>
        <w:t>Autre</w:t>
      </w:r>
      <w:proofErr w:type="spellEnd"/>
      <w:r w:rsidR="00E20F0A" w:rsidRPr="00E20F0A">
        <w:rPr>
          <w:rFonts w:cstheme="minorHAnsi"/>
          <w:color w:val="000000"/>
          <w:shd w:val="clear" w:color="auto" w:fill="FDFDFC"/>
          <w:lang w:val="en-US"/>
        </w:rPr>
        <w:t xml:space="preserve">, </w:t>
      </w:r>
      <w:proofErr w:type="spellStart"/>
      <w:r w:rsidR="00E20F0A" w:rsidRPr="00E20F0A">
        <w:rPr>
          <w:rFonts w:cstheme="minorHAnsi"/>
          <w:color w:val="000000"/>
          <w:shd w:val="clear" w:color="auto" w:fill="FDFDFC"/>
          <w:lang w:val="en-US"/>
        </w:rPr>
        <w:t>préciser</w:t>
      </w:r>
      <w:proofErr w:type="spellEnd"/>
      <w:r w:rsidR="00E20F0A" w:rsidRPr="00E20F0A">
        <w:rPr>
          <w:rFonts w:cstheme="minorHAnsi"/>
          <w:color w:val="000000"/>
          <w:shd w:val="clear" w:color="auto" w:fill="FDFDFC"/>
          <w:lang w:val="en-US"/>
        </w:rPr>
        <w:t>.</w:t>
      </w:r>
    </w:p>
    <w:p w14:paraId="250F2E34" w14:textId="7961F546" w:rsidR="00F5021D" w:rsidRDefault="00B827F4" w:rsidP="00F5021D">
      <w:pPr>
        <w:pStyle w:val="Paragraphedeliste"/>
        <w:numPr>
          <w:ilvl w:val="2"/>
          <w:numId w:val="4"/>
        </w:numPr>
      </w:pPr>
      <w:r w:rsidRPr="00E20F0A">
        <w:rPr>
          <w:lang w:val="en-US"/>
        </w:rPr>
        <w:t xml:space="preserve"> </w:t>
      </w:r>
      <w:r>
        <w:t xml:space="preserve">Quelle </w:t>
      </w:r>
      <w:r w:rsidR="00F5021D">
        <w:t xml:space="preserve">est la </w:t>
      </w:r>
      <w:r>
        <w:t>quantité de semences utilisé</w:t>
      </w:r>
      <w:r w:rsidR="00F5021D">
        <w:t>e</w:t>
      </w:r>
      <w:r>
        <w:t xml:space="preserve"> sur cette parcelle ? (Indiquer la quantité en kg)</w:t>
      </w:r>
    </w:p>
    <w:p w14:paraId="00EDF59B" w14:textId="12A18421" w:rsidR="00F5021D" w:rsidRPr="00D14000" w:rsidRDefault="00F5021D" w:rsidP="009B10E7">
      <w:pPr>
        <w:pStyle w:val="Paragraphedeliste"/>
        <w:numPr>
          <w:ilvl w:val="2"/>
          <w:numId w:val="4"/>
        </w:numPr>
      </w:pPr>
      <w:r w:rsidRPr="00D14000">
        <w:t>Comment les semences utilisées ont-elles été obtenues ? (1) Achat</w:t>
      </w:r>
      <w:ins w:id="234" w:author="Ninon Sirdey" w:date="2021-07-30T13:28:00Z">
        <w:r w:rsidR="004D380B" w:rsidRPr="00D14000">
          <w:t xml:space="preserve"> autofinancé</w:t>
        </w:r>
      </w:ins>
      <w:r w:rsidR="004D380B" w:rsidRPr="006778A8">
        <w:t xml:space="preserve"> (2) Achat à crédit</w:t>
      </w:r>
      <w:r w:rsidRPr="00D14000">
        <w:t xml:space="preserve"> (</w:t>
      </w:r>
      <w:r w:rsidR="004D380B" w:rsidRPr="006778A8">
        <w:t>3</w:t>
      </w:r>
      <w:r w:rsidRPr="00D14000">
        <w:t>) Semences conservées d’une récolte précédente (</w:t>
      </w:r>
      <w:r w:rsidR="004D380B" w:rsidRPr="006778A8">
        <w:t>4</w:t>
      </w:r>
      <w:r w:rsidRPr="00D14000">
        <w:t>) Don (</w:t>
      </w:r>
      <w:r w:rsidR="004D380B" w:rsidRPr="006778A8">
        <w:t>5</w:t>
      </w:r>
      <w:r w:rsidRPr="00D14000">
        <w:t xml:space="preserve">) Echange ou </w:t>
      </w:r>
      <w:proofErr w:type="gramStart"/>
      <w:r w:rsidRPr="00D14000">
        <w:t>troc</w:t>
      </w:r>
      <w:r w:rsidR="004D380B" w:rsidRPr="00D14000">
        <w:t xml:space="preserve"> </w:t>
      </w:r>
      <w:r w:rsidR="001B1B41" w:rsidRPr="006778A8">
        <w:t xml:space="preserve"> CM</w:t>
      </w:r>
      <w:proofErr w:type="gramEnd"/>
    </w:p>
    <w:p w14:paraId="22441674" w14:textId="733B2DF5" w:rsidR="00F5021D" w:rsidRDefault="00D46A0D" w:rsidP="009B10E7">
      <w:pPr>
        <w:pStyle w:val="Paragraphedeliste"/>
        <w:numPr>
          <w:ilvl w:val="2"/>
          <w:numId w:val="4"/>
        </w:numPr>
      </w:pPr>
      <w:r>
        <w:t>Si Question 5.3.1</w:t>
      </w:r>
      <w:del w:id="235" w:author="Ninon Sirdey" w:date="2021-07-30T08:52:00Z">
        <w:r w:rsidDel="001D0FAD">
          <w:delText>0</w:delText>
        </w:r>
      </w:del>
      <w:ins w:id="236" w:author="Ninon Sirdey" w:date="2021-07-30T08:52:00Z">
        <w:r w:rsidR="001D0FAD">
          <w:t>1</w:t>
        </w:r>
      </w:ins>
      <w:r>
        <w:t xml:space="preserve"> = (1) ou</w:t>
      </w:r>
      <w:ins w:id="237" w:author="Ninon Sirdey" w:date="2021-07-30T13:29:00Z">
        <w:r w:rsidR="004D380B">
          <w:t xml:space="preserve"> (2) ou</w:t>
        </w:r>
      </w:ins>
      <w:r>
        <w:t xml:space="preserve"> (</w:t>
      </w:r>
      <w:ins w:id="238" w:author="Ninon Sirdey" w:date="2021-07-30T13:30:00Z">
        <w:r w:rsidR="004D380B">
          <w:t>4</w:t>
        </w:r>
      </w:ins>
      <w:del w:id="239" w:author="Ninon Sirdey" w:date="2021-07-30T13:29:00Z">
        <w:r w:rsidDel="004D380B">
          <w:delText>3</w:delText>
        </w:r>
      </w:del>
      <w:r>
        <w:t>) ou (</w:t>
      </w:r>
      <w:ins w:id="240" w:author="Ninon Sirdey" w:date="2021-07-30T13:30:00Z">
        <w:r w:rsidR="004D380B">
          <w:t>5</w:t>
        </w:r>
      </w:ins>
      <w:del w:id="241" w:author="Ninon Sirdey" w:date="2021-07-30T13:30:00Z">
        <w:r w:rsidDel="004D380B">
          <w:delText>4</w:delText>
        </w:r>
      </w:del>
      <w:r>
        <w:t>), a</w:t>
      </w:r>
      <w:r w:rsidR="00F5021D">
        <w:t xml:space="preserve">uprès de </w:t>
      </w:r>
      <w:commentRangeStart w:id="242"/>
      <w:r w:rsidR="00F5021D">
        <w:t>qui</w:t>
      </w:r>
      <w:commentRangeEnd w:id="242"/>
      <w:r>
        <w:rPr>
          <w:rStyle w:val="Marquedecommentaire"/>
        </w:rPr>
        <w:commentReference w:id="242"/>
      </w:r>
      <w:r w:rsidR="00F5021D">
        <w:t xml:space="preserve"> ces semences ont-elles été obtenues ? </w:t>
      </w:r>
      <w:r>
        <w:t>(1) Producteur (2) Semencier (3) OP (4)</w:t>
      </w:r>
      <w:ins w:id="243" w:author="Ninon Sirdey" w:date="2021-07-30T13:00:00Z">
        <w:r w:rsidR="00AA2E8D">
          <w:t xml:space="preserve"> SODAGRI, (5)</w:t>
        </w:r>
      </w:ins>
      <w:r>
        <w:t xml:space="preserve"> Autre ; préciser : …</w:t>
      </w:r>
      <w:ins w:id="244" w:author="Ninon Sirdey" w:date="2021-07-30T13:49:00Z">
        <w:r w:rsidR="001B1B41">
          <w:t xml:space="preserve"> </w:t>
        </w:r>
      </w:ins>
      <w:ins w:id="245" w:author="Ninon Sirdey" w:date="2021-07-30T13:50:00Z">
        <w:r w:rsidR="001B1B41">
          <w:t xml:space="preserve"> CM</w:t>
        </w:r>
      </w:ins>
    </w:p>
    <w:p w14:paraId="5F934F7A" w14:textId="76A6473D" w:rsidR="00B827F4" w:rsidRDefault="00F5021D" w:rsidP="009B10E7">
      <w:pPr>
        <w:pStyle w:val="Paragraphedeliste"/>
        <w:numPr>
          <w:ilvl w:val="2"/>
          <w:numId w:val="4"/>
        </w:numPr>
      </w:pPr>
      <w:r>
        <w:t>Si Question 5.3.1</w:t>
      </w:r>
      <w:ins w:id="246" w:author="Ninon Sirdey" w:date="2021-07-30T08:52:00Z">
        <w:r w:rsidR="001D0FAD">
          <w:t>1</w:t>
        </w:r>
      </w:ins>
      <w:del w:id="247" w:author="Ninon Sirdey" w:date="2021-07-30T08:52:00Z">
        <w:r w:rsidDel="001D0FAD">
          <w:delText>0</w:delText>
        </w:r>
      </w:del>
      <w:r>
        <w:t xml:space="preserve"> = (1)</w:t>
      </w:r>
      <w:ins w:id="248" w:author="Ninon Sirdey" w:date="2021-07-30T13:30:00Z">
        <w:r w:rsidR="004D380B">
          <w:t xml:space="preserve"> ou (2)</w:t>
        </w:r>
      </w:ins>
      <w:r>
        <w:t xml:space="preserve"> </w:t>
      </w:r>
      <w:commentRangeStart w:id="249"/>
      <w:r>
        <w:t xml:space="preserve">Achat, quel est le prix au kilogramme </w:t>
      </w:r>
      <w:commentRangeEnd w:id="249"/>
      <w:r w:rsidR="00F00C3C">
        <w:rPr>
          <w:rStyle w:val="Marquedecommentaire"/>
        </w:rPr>
        <w:commentReference w:id="249"/>
      </w:r>
      <w:r>
        <w:t>de semences ? (Indiquer le prix en FCFA par kg)</w:t>
      </w:r>
    </w:p>
    <w:p w14:paraId="38E4571F" w14:textId="2FB4187B" w:rsidR="00F5021D" w:rsidRDefault="00F5021D" w:rsidP="009B10E7">
      <w:pPr>
        <w:pStyle w:val="Paragraphedeliste"/>
        <w:numPr>
          <w:ilvl w:val="2"/>
          <w:numId w:val="4"/>
        </w:numPr>
      </w:pPr>
      <w:r>
        <w:t>Si Question 5.3.1</w:t>
      </w:r>
      <w:ins w:id="250" w:author="Ninon Sirdey" w:date="2021-07-30T08:52:00Z">
        <w:r w:rsidR="001D0FAD">
          <w:t>1</w:t>
        </w:r>
      </w:ins>
      <w:del w:id="251" w:author="Ninon Sirdey" w:date="2021-07-30T08:52:00Z">
        <w:r w:rsidDel="001D0FAD">
          <w:delText>0</w:delText>
        </w:r>
      </w:del>
      <w:r>
        <w:t xml:space="preserve"> = (1) Achat, </w:t>
      </w:r>
      <w:r w:rsidR="00D46A0D">
        <w:t>quel est le mode de paiement ? (1) Autofinancement (2) Crédit</w:t>
      </w:r>
    </w:p>
    <w:p w14:paraId="3A33F41B" w14:textId="5E339F69" w:rsidR="00D46A0D" w:rsidRPr="006778A8" w:rsidRDefault="00D46A0D" w:rsidP="009B10E7">
      <w:pPr>
        <w:pStyle w:val="Paragraphedeliste"/>
        <w:numPr>
          <w:ilvl w:val="2"/>
          <w:numId w:val="4"/>
        </w:numPr>
        <w:rPr>
          <w:strike/>
        </w:rPr>
      </w:pPr>
      <w:r w:rsidRPr="006778A8">
        <w:rPr>
          <w:strike/>
        </w:rPr>
        <w:t>Si Question 5.3.1</w:t>
      </w:r>
      <w:ins w:id="252" w:author="Ninon Sirdey" w:date="2021-07-30T08:52:00Z">
        <w:r w:rsidR="001D0FAD" w:rsidRPr="006778A8">
          <w:rPr>
            <w:strike/>
          </w:rPr>
          <w:t>4</w:t>
        </w:r>
      </w:ins>
      <w:del w:id="253" w:author="Ninon Sirdey" w:date="2021-07-30T08:52:00Z">
        <w:r w:rsidRPr="006778A8" w:rsidDel="001D0FAD">
          <w:rPr>
            <w:strike/>
          </w:rPr>
          <w:delText>3</w:delText>
        </w:r>
      </w:del>
      <w:r w:rsidRPr="006778A8">
        <w:rPr>
          <w:strike/>
        </w:rPr>
        <w:t xml:space="preserve"> = (2) Crédit, quelle est la nature du crédit ?</w:t>
      </w:r>
      <w:commentRangeStart w:id="254"/>
      <w:r w:rsidRPr="006778A8">
        <w:rPr>
          <w:strike/>
        </w:rPr>
        <w:t xml:space="preserve"> (1) Nature (2) Espèce</w:t>
      </w:r>
      <w:commentRangeEnd w:id="254"/>
      <w:r w:rsidR="00AA2E8D" w:rsidRPr="006778A8">
        <w:rPr>
          <w:rStyle w:val="Marquedecommentaire"/>
          <w:strike/>
        </w:rPr>
        <w:commentReference w:id="254"/>
      </w:r>
    </w:p>
    <w:p w14:paraId="5F3562F3" w14:textId="2B1BEAA5" w:rsidR="00D46A0D" w:rsidRDefault="00D46A0D" w:rsidP="00D46A0D">
      <w:pPr>
        <w:pStyle w:val="Paragraphedeliste"/>
        <w:numPr>
          <w:ilvl w:val="2"/>
          <w:numId w:val="4"/>
        </w:numPr>
        <w:rPr>
          <w:ins w:id="255" w:author="Ninon Sirdey" w:date="2021-07-30T13:31:00Z"/>
        </w:rPr>
      </w:pPr>
      <w:r>
        <w:lastRenderedPageBreak/>
        <w:t>Si Question 5.3.1</w:t>
      </w:r>
      <w:ins w:id="256" w:author="Ninon Sirdey" w:date="2021-07-30T08:52:00Z">
        <w:r w:rsidR="001D0FAD">
          <w:t>4</w:t>
        </w:r>
      </w:ins>
      <w:del w:id="257" w:author="Ninon Sirdey" w:date="2021-07-30T08:52:00Z">
        <w:r w:rsidDel="001D0FAD">
          <w:delText>3</w:delText>
        </w:r>
      </w:del>
      <w:r>
        <w:t xml:space="preserve"> = (2) Crédit, qui est le créditeur ? (1) Unité de transformation (2) Commerçant de paddy (3) Boutique de vente de produits </w:t>
      </w:r>
      <w:proofErr w:type="gramStart"/>
      <w:r>
        <w:t>agricoles</w:t>
      </w:r>
      <w:ins w:id="258" w:author="Ninon Sirdey" w:date="2021-07-30T13:05:00Z">
        <w:r w:rsidR="00F00C3C">
          <w:t xml:space="preserve"> </w:t>
        </w:r>
      </w:ins>
      <w:r>
        <w:t xml:space="preserve"> </w:t>
      </w:r>
      <w:ins w:id="259" w:author="Ninon Sirdey" w:date="2021-07-30T13:05:00Z">
        <w:r w:rsidR="00F00C3C">
          <w:t>ou</w:t>
        </w:r>
        <w:proofErr w:type="gramEnd"/>
        <w:r w:rsidR="00F00C3C">
          <w:t xml:space="preserve"> de semences </w:t>
        </w:r>
      </w:ins>
      <w:r>
        <w:t>(4) Famille ou amis (5)</w:t>
      </w:r>
      <w:ins w:id="260" w:author="Ninon Sirdey" w:date="2021-07-30T13:05:00Z">
        <w:r w:rsidR="00F00C3C">
          <w:t xml:space="preserve"> SODAGRI </w:t>
        </w:r>
      </w:ins>
      <w:r>
        <w:t xml:space="preserve"> Autre, préciser : …</w:t>
      </w:r>
    </w:p>
    <w:p w14:paraId="69058C1D" w14:textId="13A806BF" w:rsidR="004D380B" w:rsidRDefault="004D380B" w:rsidP="00D46A0D">
      <w:pPr>
        <w:pStyle w:val="Paragraphedeliste"/>
        <w:numPr>
          <w:ilvl w:val="2"/>
          <w:numId w:val="4"/>
        </w:numPr>
      </w:pPr>
      <w:ins w:id="261" w:author="Ninon Sirdey" w:date="2021-07-30T13:31:00Z">
        <w:r>
          <w:t xml:space="preserve">Si question 5.3.1.11 </w:t>
        </w:r>
        <w:proofErr w:type="gramStart"/>
        <w:r>
          <w:t>=(</w:t>
        </w:r>
        <w:proofErr w:type="gramEnd"/>
        <w:r>
          <w:t xml:space="preserve">2) </w:t>
        </w:r>
      </w:ins>
      <w:ins w:id="262" w:author="Ninon Sirdey" w:date="2021-07-30T13:32:00Z">
        <w:r>
          <w:t xml:space="preserve">Comment </w:t>
        </w:r>
        <w:proofErr w:type="spellStart"/>
        <w:r>
          <w:t>remboursez vous</w:t>
        </w:r>
        <w:proofErr w:type="spellEnd"/>
        <w:r>
          <w:t xml:space="preserve"> les semences ? (</w:t>
        </w:r>
        <w:proofErr w:type="gramStart"/>
        <w:r>
          <w:t>1)paddy</w:t>
        </w:r>
        <w:proofErr w:type="gramEnd"/>
        <w:r>
          <w:t xml:space="preserve"> (2)Riz blanc (3) Espèce (4) autres, précisez</w:t>
        </w:r>
      </w:ins>
    </w:p>
    <w:p w14:paraId="77AAB1E3" w14:textId="1945BA10" w:rsidR="00F5021D" w:rsidRDefault="00F5021D" w:rsidP="009B10E7">
      <w:pPr>
        <w:pStyle w:val="Paragraphedeliste"/>
        <w:numPr>
          <w:ilvl w:val="2"/>
          <w:numId w:val="4"/>
        </w:numPr>
      </w:pPr>
      <w:r>
        <w:t>Si Question 5.3.1</w:t>
      </w:r>
      <w:ins w:id="263" w:author="Ninon Sirdey" w:date="2021-07-30T08:52:00Z">
        <w:r w:rsidR="001D0FAD">
          <w:t>1</w:t>
        </w:r>
      </w:ins>
      <w:del w:id="264" w:author="Ninon Sirdey" w:date="2021-07-30T08:52:00Z">
        <w:r w:rsidDel="001D0FAD">
          <w:delText>0</w:delText>
        </w:r>
      </w:del>
      <w:r>
        <w:t xml:space="preserve"> = (1) Achat, quelle est la personne principalement responsable de l’achat de semences sur cette parcelle ? (Sélectionner un membre du ménage)</w:t>
      </w:r>
      <w:ins w:id="265" w:author="Ninon Sirdey" w:date="2021-07-30T13:05:00Z">
        <w:r w:rsidR="00F00C3C">
          <w:t xml:space="preserve"> CU</w:t>
        </w:r>
      </w:ins>
    </w:p>
    <w:p w14:paraId="77620A4A" w14:textId="6CCAA47B" w:rsidR="00F319E7" w:rsidRDefault="00F319E7" w:rsidP="00F319E7">
      <w:pPr>
        <w:pStyle w:val="Paragraphedeliste"/>
        <w:numPr>
          <w:ilvl w:val="2"/>
          <w:numId w:val="4"/>
        </w:numPr>
      </w:pPr>
      <w:r>
        <w:t>Si Question 5.3.1</w:t>
      </w:r>
      <w:ins w:id="266" w:author="Ninon Sirdey" w:date="2021-07-30T08:52:00Z">
        <w:r w:rsidR="001D0FAD">
          <w:t>1</w:t>
        </w:r>
      </w:ins>
      <w:del w:id="267" w:author="Ninon Sirdey" w:date="2021-07-30T08:52:00Z">
        <w:r w:rsidDel="001D0FAD">
          <w:delText>0</w:delText>
        </w:r>
      </w:del>
      <w:r>
        <w:t xml:space="preserve"> = (1) Achat, d’autres membres du ménage ont-ils participé financièrement à l’achat de semences sur cette parcelle ? (Sélectionner les autres membres du ménage)</w:t>
      </w:r>
      <w:ins w:id="268" w:author="Ninon Sirdey" w:date="2021-07-30T13:05:00Z">
        <w:r w:rsidR="00F00C3C">
          <w:t xml:space="preserve"> CM</w:t>
        </w:r>
      </w:ins>
    </w:p>
    <w:p w14:paraId="3EAC8A1F" w14:textId="0BBFF503" w:rsidR="009B10E7" w:rsidRDefault="009B10E7" w:rsidP="009B7CCA">
      <w:pPr>
        <w:pStyle w:val="Paragraphedeliste"/>
        <w:numPr>
          <w:ilvl w:val="2"/>
          <w:numId w:val="4"/>
        </w:numPr>
      </w:pPr>
      <w:r>
        <w:t xml:space="preserve"> Quel est le mode de </w:t>
      </w:r>
      <w:commentRangeStart w:id="269"/>
      <w:r>
        <w:t>semi réalisé sur cette parcelle ? (1) Semi direct (2) Repiquage (3) A la volée (4)</w:t>
      </w:r>
      <w:ins w:id="270" w:author="Ninon Sirdey" w:date="2021-07-30T13:22:00Z">
        <w:r w:rsidR="00CF56C9">
          <w:t xml:space="preserve"> </w:t>
        </w:r>
      </w:ins>
      <w:del w:id="271" w:author="Ninon Sirdey" w:date="2021-07-30T13:22:00Z">
        <w:r w:rsidDel="00CF56C9">
          <w:delText xml:space="preserve"> </w:delText>
        </w:r>
      </w:del>
      <w:ins w:id="272" w:author="Ninon Sirdey" w:date="2021-07-30T13:11:00Z">
        <w:r w:rsidR="00F00C3C">
          <w:t>en ligne (</w:t>
        </w:r>
      </w:ins>
      <w:ins w:id="273" w:author="Ninon Sirdey" w:date="2021-07-30T13:22:00Z">
        <w:r w:rsidR="00CF56C9">
          <w:t>5</w:t>
        </w:r>
      </w:ins>
      <w:ins w:id="274" w:author="Ninon Sirdey" w:date="2021-07-30T13:11:00Z">
        <w:r w:rsidR="00F00C3C">
          <w:t xml:space="preserve">) </w:t>
        </w:r>
      </w:ins>
      <w:r>
        <w:t>Autre, préciser : …</w:t>
      </w:r>
      <w:commentRangeEnd w:id="269"/>
      <w:r w:rsidR="00CF56C9">
        <w:rPr>
          <w:rStyle w:val="Marquedecommentaire"/>
        </w:rPr>
        <w:commentReference w:id="269"/>
      </w:r>
    </w:p>
    <w:p w14:paraId="266C1477" w14:textId="48E75EB0" w:rsidR="009B10E7" w:rsidRDefault="009B10E7" w:rsidP="009B7CCA">
      <w:pPr>
        <w:pStyle w:val="Paragraphedeliste"/>
        <w:numPr>
          <w:ilvl w:val="2"/>
          <w:numId w:val="4"/>
        </w:numPr>
      </w:pPr>
      <w:r>
        <w:t xml:space="preserve"> Si Question 5.3.</w:t>
      </w:r>
      <w:r w:rsidR="00B827F4">
        <w:t>1</w:t>
      </w:r>
      <w:ins w:id="275" w:author="Ninon Sirdey" w:date="2021-07-30T08:52:00Z">
        <w:r w:rsidR="001D0FAD">
          <w:t>2</w:t>
        </w:r>
      </w:ins>
      <w:del w:id="276" w:author="Ninon Sirdey" w:date="2021-07-30T08:52:00Z">
        <w:r w:rsidR="00B827F4" w:rsidDel="001D0FAD">
          <w:delText>1</w:delText>
        </w:r>
      </w:del>
      <w:r>
        <w:t xml:space="preserve"> = (2) Repiquage, quel est le mode de semi utilisé ? (1) En ligne (2) En vrac</w:t>
      </w:r>
    </w:p>
    <w:p w14:paraId="0A8845CE" w14:textId="7FEF2E61" w:rsidR="007B312F" w:rsidRDefault="007B312F" w:rsidP="009B7CCA">
      <w:pPr>
        <w:pStyle w:val="Paragraphedeliste"/>
        <w:numPr>
          <w:ilvl w:val="2"/>
          <w:numId w:val="4"/>
        </w:numPr>
      </w:pPr>
      <w:r>
        <w:t xml:space="preserve"> Si Question 5.3.</w:t>
      </w:r>
      <w:r w:rsidR="00B827F4">
        <w:t>1</w:t>
      </w:r>
      <w:del w:id="277" w:author="Ninon Sirdey" w:date="2021-07-30T08:52:00Z">
        <w:r w:rsidR="00B827F4" w:rsidDel="001D0FAD">
          <w:delText>1</w:delText>
        </w:r>
      </w:del>
      <w:ins w:id="278" w:author="Ninon Sirdey" w:date="2021-07-30T08:52:00Z">
        <w:r w:rsidR="001D0FAD">
          <w:t>2</w:t>
        </w:r>
      </w:ins>
      <w:r>
        <w:t xml:space="preserve"> = (1) ou (3), à quelle date le semi a-t-il débuté ? (Sélectionner jour et mois)</w:t>
      </w:r>
    </w:p>
    <w:p w14:paraId="2597A2FB" w14:textId="60F9C90B" w:rsidR="007B312F" w:rsidRDefault="007B312F" w:rsidP="009B7CCA">
      <w:pPr>
        <w:pStyle w:val="Paragraphedeliste"/>
        <w:numPr>
          <w:ilvl w:val="2"/>
          <w:numId w:val="4"/>
        </w:numPr>
      </w:pPr>
      <w:r>
        <w:t>Si Question 5.3.</w:t>
      </w:r>
      <w:r w:rsidR="00B827F4">
        <w:t>1</w:t>
      </w:r>
      <w:del w:id="279" w:author="Ninon Sirdey" w:date="2021-07-30T08:52:00Z">
        <w:r w:rsidR="00B827F4" w:rsidDel="001D0FAD">
          <w:delText>1</w:delText>
        </w:r>
      </w:del>
      <w:ins w:id="280" w:author="Ninon Sirdey" w:date="2021-07-30T08:52:00Z">
        <w:r w:rsidR="001D0FAD">
          <w:t>2</w:t>
        </w:r>
      </w:ins>
      <w:r>
        <w:t xml:space="preserve"> = (2), à quelle date le repiquage a-t-il débuté ? (Sélectionner jour et mois)</w:t>
      </w:r>
    </w:p>
    <w:p w14:paraId="14DF4BB2" w14:textId="3DC3C4B7" w:rsidR="007B312F" w:rsidRDefault="007B312F" w:rsidP="009B7CCA">
      <w:pPr>
        <w:pStyle w:val="Paragraphedeliste"/>
        <w:numPr>
          <w:ilvl w:val="2"/>
          <w:numId w:val="4"/>
        </w:numPr>
      </w:pPr>
      <w:r>
        <w:t xml:space="preserve"> Quelle est la personne principalement responsable du semi/repiquage sur cette parcelle ? (Sélectionner un membre du ménage)</w:t>
      </w:r>
      <w:ins w:id="281" w:author="Ninon Sirdey" w:date="2021-07-30T13:07:00Z">
        <w:r w:rsidR="00F00C3C">
          <w:t xml:space="preserve"> CU</w:t>
        </w:r>
      </w:ins>
    </w:p>
    <w:p w14:paraId="263B6B56" w14:textId="3364EE12" w:rsidR="007B312F" w:rsidRDefault="007B312F" w:rsidP="009B7CCA">
      <w:pPr>
        <w:pStyle w:val="Paragraphedeliste"/>
        <w:numPr>
          <w:ilvl w:val="2"/>
          <w:numId w:val="4"/>
        </w:numPr>
      </w:pPr>
      <w:r>
        <w:t>D’autres membres du ménage ont-ils participé au semi/repiquage sur cette parcelle ? (Sélectionner les autres membres du ménage)</w:t>
      </w:r>
      <w:ins w:id="282" w:author="Ninon Sirdey" w:date="2021-07-30T13:07:00Z">
        <w:r w:rsidR="00F00C3C">
          <w:t xml:space="preserve"> CM</w:t>
        </w:r>
      </w:ins>
    </w:p>
    <w:p w14:paraId="54B3C3BE" w14:textId="5DE4E7FF" w:rsidR="00EF4A92" w:rsidRDefault="007B312F" w:rsidP="009B7CCA">
      <w:pPr>
        <w:pStyle w:val="Paragraphedeliste"/>
        <w:numPr>
          <w:ilvl w:val="2"/>
          <w:numId w:val="4"/>
        </w:numPr>
      </w:pPr>
      <w:r>
        <w:t xml:space="preserve"> </w:t>
      </w:r>
      <w:r w:rsidR="00EF4A92">
        <w:t xml:space="preserve">Comment a </w:t>
      </w:r>
      <w:r>
        <w:t xml:space="preserve">été réalisé le labour sur cette parcelle ? (1) A la </w:t>
      </w:r>
      <w:del w:id="283" w:author="Ninon Sirdey" w:date="2021-07-30T13:07:00Z">
        <w:r w:rsidDel="00F00C3C">
          <w:delText xml:space="preserve">main </w:delText>
        </w:r>
      </w:del>
      <w:ins w:id="284" w:author="Ninon Sirdey" w:date="2021-07-30T13:07:00Z">
        <w:r w:rsidR="00F00C3C">
          <w:t xml:space="preserve">daba (2) Au </w:t>
        </w:r>
        <w:proofErr w:type="spellStart"/>
        <w:r w:rsidR="00F00C3C">
          <w:t>kayen</w:t>
        </w:r>
      </w:ins>
      <w:ins w:id="285" w:author="Ninon Sirdey" w:date="2021-07-30T13:08:00Z">
        <w:r w:rsidR="00F00C3C">
          <w:t>dou</w:t>
        </w:r>
      </w:ins>
      <w:proofErr w:type="spellEnd"/>
      <w:ins w:id="286" w:author="Ninon Sirdey" w:date="2021-07-30T13:07:00Z">
        <w:r w:rsidR="00F00C3C">
          <w:t xml:space="preserve"> </w:t>
        </w:r>
      </w:ins>
      <w:r>
        <w:t>(</w:t>
      </w:r>
      <w:ins w:id="287" w:author="Ninon Sirdey" w:date="2021-07-30T13:08:00Z">
        <w:r w:rsidR="00F00C3C">
          <w:t>3</w:t>
        </w:r>
      </w:ins>
      <w:del w:id="288" w:author="Ninon Sirdey" w:date="2021-07-30T13:08:00Z">
        <w:r w:rsidDel="00F00C3C">
          <w:delText>2</w:delText>
        </w:r>
      </w:del>
      <w:r>
        <w:t>) Animal de trait (</w:t>
      </w:r>
      <w:ins w:id="289" w:author="Ninon Sirdey" w:date="2021-07-30T13:08:00Z">
        <w:r w:rsidR="00F00C3C">
          <w:t>4</w:t>
        </w:r>
      </w:ins>
      <w:del w:id="290" w:author="Ninon Sirdey" w:date="2021-07-30T13:08:00Z">
        <w:r w:rsidDel="00F00C3C">
          <w:delText>3</w:delText>
        </w:r>
      </w:del>
      <w:r>
        <w:t>) Motoculteur (</w:t>
      </w:r>
      <w:ins w:id="291" w:author="Ninon Sirdey" w:date="2021-07-30T13:08:00Z">
        <w:r w:rsidR="00F00C3C">
          <w:t>5</w:t>
        </w:r>
      </w:ins>
      <w:del w:id="292" w:author="Ninon Sirdey" w:date="2021-07-30T13:08:00Z">
        <w:r w:rsidDel="00F00C3C">
          <w:delText>4</w:delText>
        </w:r>
      </w:del>
      <w:r>
        <w:t>) Tracteur</w:t>
      </w:r>
    </w:p>
    <w:p w14:paraId="0F7E8B87" w14:textId="7B75B36B" w:rsidR="007B312F" w:rsidRDefault="007B312F" w:rsidP="009B7CCA">
      <w:pPr>
        <w:pStyle w:val="Paragraphedeliste"/>
        <w:numPr>
          <w:ilvl w:val="2"/>
          <w:numId w:val="4"/>
        </w:numPr>
      </w:pPr>
      <w:r>
        <w:t>Qui a réalisé le labour sur cette parcelle ? (1) Membres du ménage (2) Main d’œuvre agricole/Prestation de services</w:t>
      </w:r>
    </w:p>
    <w:p w14:paraId="408FF219" w14:textId="3E099DCB" w:rsidR="007B312F" w:rsidRDefault="00F319E7" w:rsidP="007B312F">
      <w:pPr>
        <w:pStyle w:val="Paragraphedeliste"/>
        <w:numPr>
          <w:ilvl w:val="2"/>
          <w:numId w:val="4"/>
        </w:numPr>
      </w:pPr>
      <w:r>
        <w:t>Si (1) Membres du ménage, q</w:t>
      </w:r>
      <w:r w:rsidR="007B312F">
        <w:t>uelle est la personne principalement responsable du labour sur cette parcelle ? (Sélectionner un membre du ménage)</w:t>
      </w:r>
      <w:ins w:id="293" w:author="Ninon Sirdey" w:date="2021-07-30T13:24:00Z">
        <w:r w:rsidR="003A7C58">
          <w:t xml:space="preserve"> CU</w:t>
        </w:r>
      </w:ins>
    </w:p>
    <w:p w14:paraId="6D4770A3" w14:textId="7E246506" w:rsidR="007B312F" w:rsidRDefault="00F319E7" w:rsidP="007B312F">
      <w:pPr>
        <w:pStyle w:val="Paragraphedeliste"/>
        <w:numPr>
          <w:ilvl w:val="2"/>
          <w:numId w:val="4"/>
        </w:numPr>
      </w:pPr>
      <w:r>
        <w:t>Si (1) Membres du ménage, d</w:t>
      </w:r>
      <w:r w:rsidR="007B312F">
        <w:t>’autres membres du ménage ont-ils participé au labour sur cette parcelle ? (Sélectionner les autres membres du ménage)</w:t>
      </w:r>
      <w:ins w:id="294" w:author="Ninon Sirdey" w:date="2021-07-30T13:24:00Z">
        <w:r w:rsidR="003A7C58">
          <w:t xml:space="preserve"> CM</w:t>
        </w:r>
      </w:ins>
    </w:p>
    <w:p w14:paraId="40356D80" w14:textId="0020DDA5" w:rsidR="00F319E7" w:rsidRDefault="00F319E7" w:rsidP="00F319E7">
      <w:pPr>
        <w:pStyle w:val="Paragraphedeliste"/>
        <w:numPr>
          <w:ilvl w:val="2"/>
          <w:numId w:val="4"/>
        </w:numPr>
      </w:pPr>
      <w:r>
        <w:t>Si (2) Prestation de services, quelle est la personne principalement responsable du financement du labour sur cette parcelle ? (Sélectionner un membre du ménage)</w:t>
      </w:r>
      <w:ins w:id="295" w:author="Ninon Sirdey" w:date="2021-07-30T13:24:00Z">
        <w:r w:rsidR="003A7C58">
          <w:t xml:space="preserve"> CU</w:t>
        </w:r>
      </w:ins>
    </w:p>
    <w:p w14:paraId="52B24307" w14:textId="3851F5D1" w:rsidR="00F319E7" w:rsidRDefault="00F319E7" w:rsidP="00913619">
      <w:pPr>
        <w:pStyle w:val="Paragraphedeliste"/>
        <w:numPr>
          <w:ilvl w:val="2"/>
          <w:numId w:val="4"/>
        </w:numPr>
        <w:rPr>
          <w:ins w:id="296" w:author="Ninon Sirdey" w:date="2021-07-30T13:24:00Z"/>
        </w:rPr>
      </w:pPr>
      <w:r>
        <w:t>Si (</w:t>
      </w:r>
      <w:ins w:id="297" w:author="Ninon Sirdey" w:date="2021-07-30T13:25:00Z">
        <w:r w:rsidR="003A7C58">
          <w:t>2</w:t>
        </w:r>
      </w:ins>
      <w:del w:id="298" w:author="Ninon Sirdey" w:date="2021-07-30T13:25:00Z">
        <w:r w:rsidDel="003A7C58">
          <w:delText>1</w:delText>
        </w:r>
      </w:del>
      <w:r>
        <w:t>) Membres du ménage, d’autres membres du ménage ont-ils participé au financement du labour sur cette parcelle ? (Sélectionner les autres membres du ménage)</w:t>
      </w:r>
      <w:ins w:id="299" w:author="Ninon Sirdey" w:date="2021-07-30T13:24:00Z">
        <w:r w:rsidR="003A7C58">
          <w:t xml:space="preserve"> CM</w:t>
        </w:r>
      </w:ins>
    </w:p>
    <w:p w14:paraId="06D90DB5" w14:textId="0F08CF8F" w:rsidR="003A7C58" w:rsidRDefault="003A7C58" w:rsidP="00913619">
      <w:pPr>
        <w:pStyle w:val="Paragraphedeliste"/>
        <w:numPr>
          <w:ilvl w:val="2"/>
          <w:numId w:val="4"/>
        </w:numPr>
      </w:pPr>
      <w:commentRangeStart w:id="300"/>
      <w:ins w:id="301" w:author="Ninon Sirdey" w:date="2021-07-30T13:24:00Z">
        <w:r>
          <w:t xml:space="preserve">Si (1) </w:t>
        </w:r>
      </w:ins>
      <w:ins w:id="302" w:author="Ninon Sirdey" w:date="2021-07-30T13:25:00Z">
        <w:r>
          <w:t>Qui a effectué le labour ? (1) SODAGRI, (2) organisation de producteurs (3) privé (4) autres, à préciser</w:t>
        </w:r>
      </w:ins>
      <w:commentRangeEnd w:id="300"/>
      <w:ins w:id="303" w:author="Ninon Sirdey" w:date="2021-07-30T13:26:00Z">
        <w:r>
          <w:rPr>
            <w:rStyle w:val="Marquedecommentaire"/>
          </w:rPr>
          <w:commentReference w:id="300"/>
        </w:r>
      </w:ins>
    </w:p>
    <w:p w14:paraId="57C25171" w14:textId="573098E9" w:rsidR="00C840FA" w:rsidRDefault="00C840FA" w:rsidP="00C840FA">
      <w:pPr>
        <w:pStyle w:val="Paragraphedeliste"/>
        <w:numPr>
          <w:ilvl w:val="2"/>
          <w:numId w:val="4"/>
        </w:numPr>
        <w:rPr>
          <w:ins w:id="304" w:author="Ninon Sirdey" w:date="2021-07-30T13:24:00Z"/>
        </w:rPr>
      </w:pPr>
      <w:r>
        <w:t>A quelle date le labour a-t-il débuté ? (Sélectionner jour et mois)</w:t>
      </w:r>
    </w:p>
    <w:p w14:paraId="7E670AB7" w14:textId="1ADE2C0B" w:rsidR="003A7C58" w:rsidRDefault="003A7C58" w:rsidP="006778A8">
      <w:pPr>
        <w:pStyle w:val="Paragraphedeliste"/>
        <w:ind w:left="1224"/>
      </w:pPr>
    </w:p>
    <w:p w14:paraId="58B1AAAA" w14:textId="2B9A088A" w:rsidR="007B312F" w:rsidRDefault="00D46A0D" w:rsidP="009B7CCA">
      <w:pPr>
        <w:pStyle w:val="Paragraphedeliste"/>
        <w:numPr>
          <w:ilvl w:val="2"/>
          <w:numId w:val="4"/>
        </w:numPr>
      </w:pPr>
      <w:r>
        <w:t xml:space="preserve">Votre ménage a-t-il utilisé de l’engrais sur cette parcelle entre juin et </w:t>
      </w:r>
      <w:commentRangeStart w:id="305"/>
      <w:r>
        <w:t xml:space="preserve">août </w:t>
      </w:r>
      <w:commentRangeEnd w:id="305"/>
      <w:r w:rsidR="004D380B">
        <w:rPr>
          <w:rStyle w:val="Marquedecommentaire"/>
        </w:rPr>
        <w:commentReference w:id="305"/>
      </w:r>
      <w:r>
        <w:t>2021 ? (1) Oui (0) Non (Passer aux produits phytosanitaires)</w:t>
      </w:r>
    </w:p>
    <w:p w14:paraId="4F465539" w14:textId="50C9C016" w:rsidR="00486BC7" w:rsidRDefault="00486BC7" w:rsidP="00486BC7">
      <w:pPr>
        <w:pStyle w:val="Paragraphedeliste"/>
        <w:numPr>
          <w:ilvl w:val="2"/>
          <w:numId w:val="4"/>
        </w:numPr>
      </w:pPr>
      <w:r>
        <w:t>Urée : (1) Oui (0) Non (Passer à l’engrais suivant)</w:t>
      </w:r>
    </w:p>
    <w:p w14:paraId="0D1811AE" w14:textId="76C1A2D1" w:rsidR="00486BC7" w:rsidRDefault="00486BC7" w:rsidP="00486BC7">
      <w:pPr>
        <w:pStyle w:val="Paragraphedeliste"/>
        <w:numPr>
          <w:ilvl w:val="3"/>
          <w:numId w:val="4"/>
        </w:numPr>
      </w:pPr>
      <w:r>
        <w:t>Accès : (1) Achat autofinancé (2) Achat à crédit (3) Don (4) Echange ou troc (5)</w:t>
      </w:r>
      <w:ins w:id="306" w:author="Ninon Sirdey" w:date="2021-07-30T13:34:00Z">
        <w:r w:rsidR="00801B66">
          <w:t xml:space="preserve"> </w:t>
        </w:r>
        <w:commentRangeStart w:id="307"/>
        <w:r w:rsidR="00801B66">
          <w:t xml:space="preserve">Production propre </w:t>
        </w:r>
        <w:commentRangeEnd w:id="307"/>
        <w:r w:rsidR="00801B66">
          <w:rPr>
            <w:rStyle w:val="Marquedecommentaire"/>
          </w:rPr>
          <w:commentReference w:id="307"/>
        </w:r>
        <w:r w:rsidR="00801B66">
          <w:t>(6)</w:t>
        </w:r>
      </w:ins>
      <w:r>
        <w:t xml:space="preserve"> Autre ; préciser : …</w:t>
      </w:r>
      <w:ins w:id="308" w:author="Ninon Sirdey" w:date="2021-07-30T13:50:00Z">
        <w:r w:rsidR="001B1B41">
          <w:t xml:space="preserve"> CM</w:t>
        </w:r>
      </w:ins>
    </w:p>
    <w:p w14:paraId="4FEC6E9C" w14:textId="7EABB34E" w:rsidR="00486BC7" w:rsidRDefault="00486BC7" w:rsidP="00486BC7">
      <w:pPr>
        <w:pStyle w:val="Paragraphedeliste"/>
        <w:numPr>
          <w:ilvl w:val="3"/>
          <w:numId w:val="4"/>
        </w:numPr>
      </w:pPr>
      <w:commentRangeStart w:id="309"/>
      <w:r>
        <w:lastRenderedPageBreak/>
        <w:t>Source</w:t>
      </w:r>
      <w:commentRangeEnd w:id="309"/>
      <w:r>
        <w:rPr>
          <w:rStyle w:val="Marquedecommentaire"/>
        </w:rPr>
        <w:commentReference w:id="309"/>
      </w:r>
      <w:r>
        <w:t xml:space="preserve"> : (1) OP (2) </w:t>
      </w:r>
      <w:ins w:id="310" w:author="Ninon Sirdey" w:date="2021-07-30T13:36:00Z">
        <w:r w:rsidR="009C5DBF">
          <w:t xml:space="preserve">SEDAB (3) </w:t>
        </w:r>
      </w:ins>
      <w:r>
        <w:t>Boutique de vente de produits agricoles (</w:t>
      </w:r>
      <w:ins w:id="311" w:author="Ninon Sirdey" w:date="2021-07-30T13:37:00Z">
        <w:r w:rsidR="009C5DBF">
          <w:t>4</w:t>
        </w:r>
      </w:ins>
      <w:del w:id="312" w:author="Ninon Sirdey" w:date="2021-07-30T13:37:00Z">
        <w:r w:rsidDel="009C5DBF">
          <w:delText>3</w:delText>
        </w:r>
      </w:del>
      <w:r>
        <w:t xml:space="preserve">) </w:t>
      </w:r>
      <w:ins w:id="313" w:author="Ninon Sirdey" w:date="2021-07-30T13:34:00Z">
        <w:r w:rsidR="009C5DBF">
          <w:t>SODAGRI (</w:t>
        </w:r>
      </w:ins>
      <w:ins w:id="314" w:author="Ninon Sirdey" w:date="2021-07-30T13:37:00Z">
        <w:r w:rsidR="009C5DBF">
          <w:t>5</w:t>
        </w:r>
      </w:ins>
      <w:ins w:id="315" w:author="Ninon Sirdey" w:date="2021-07-30T13:34:00Z">
        <w:r w:rsidR="009C5DBF">
          <w:t>)</w:t>
        </w:r>
      </w:ins>
      <w:ins w:id="316" w:author="Ninon Sirdey" w:date="2021-07-30T13:35:00Z">
        <w:r w:rsidR="009C5DBF">
          <w:t xml:space="preserve"> </w:t>
        </w:r>
        <w:commentRangeStart w:id="317"/>
        <w:r w:rsidR="009C5DBF">
          <w:t>Projets</w:t>
        </w:r>
      </w:ins>
      <w:ins w:id="318" w:author="Ninon Sirdey" w:date="2021-07-30T13:37:00Z">
        <w:r w:rsidR="009C5DBF">
          <w:t>-</w:t>
        </w:r>
        <w:proofErr w:type="spellStart"/>
        <w:r w:rsidR="009C5DBF">
          <w:t>papsen</w:t>
        </w:r>
        <w:proofErr w:type="spellEnd"/>
        <w:r w:rsidR="009C5DBF">
          <w:t xml:space="preserve"> pais etc.</w:t>
        </w:r>
      </w:ins>
      <w:ins w:id="319" w:author="Ninon Sirdey" w:date="2021-07-30T13:35:00Z">
        <w:r w:rsidR="009C5DBF">
          <w:t xml:space="preserve"> </w:t>
        </w:r>
        <w:commentRangeEnd w:id="317"/>
        <w:r w:rsidR="009C5DBF">
          <w:rPr>
            <w:rStyle w:val="Marquedecommentaire"/>
          </w:rPr>
          <w:commentReference w:id="317"/>
        </w:r>
        <w:r w:rsidR="009C5DBF">
          <w:t>(</w:t>
        </w:r>
      </w:ins>
      <w:ins w:id="320" w:author="Ninon Sirdey" w:date="2021-07-30T13:37:00Z">
        <w:r w:rsidR="009C5DBF">
          <w:t>6</w:t>
        </w:r>
      </w:ins>
      <w:ins w:id="321" w:author="Ninon Sirdey" w:date="2021-07-30T13:35:00Z">
        <w:r w:rsidR="009C5DBF">
          <w:t>)</w:t>
        </w:r>
      </w:ins>
      <w:ins w:id="322" w:author="Ninon Sirdey" w:date="2021-07-30T13:34:00Z">
        <w:r w:rsidR="009C5DBF">
          <w:t xml:space="preserve"> </w:t>
        </w:r>
      </w:ins>
      <w:commentRangeStart w:id="323"/>
      <w:ins w:id="324" w:author="Ninon Sirdey" w:date="2021-07-30T13:35:00Z">
        <w:r w:rsidR="009C5DBF">
          <w:t xml:space="preserve">autre producteur </w:t>
        </w:r>
      </w:ins>
      <w:commentRangeEnd w:id="323"/>
      <w:ins w:id="325" w:author="Ninon Sirdey" w:date="2021-07-30T13:40:00Z">
        <w:r w:rsidR="009C5DBF">
          <w:rPr>
            <w:rStyle w:val="Marquedecommentaire"/>
          </w:rPr>
          <w:commentReference w:id="323"/>
        </w:r>
      </w:ins>
      <w:ins w:id="327" w:author="Ninon Sirdey" w:date="2021-07-30T13:35:00Z">
        <w:r w:rsidR="009C5DBF">
          <w:t>(</w:t>
        </w:r>
      </w:ins>
      <w:ins w:id="328" w:author="Ninon Sirdey" w:date="2021-07-30T13:37:00Z">
        <w:r w:rsidR="009C5DBF">
          <w:t>7</w:t>
        </w:r>
      </w:ins>
      <w:ins w:id="329" w:author="Ninon Sirdey" w:date="2021-07-30T13:35:00Z">
        <w:r w:rsidR="009C5DBF">
          <w:t xml:space="preserve">) </w:t>
        </w:r>
      </w:ins>
      <w:r>
        <w:t>Autre, préciser : …</w:t>
      </w:r>
      <w:ins w:id="330" w:author="Ninon Sirdey" w:date="2021-07-30T13:50:00Z">
        <w:r w:rsidR="001B1B41">
          <w:t xml:space="preserve"> CM</w:t>
        </w:r>
      </w:ins>
    </w:p>
    <w:p w14:paraId="72CAAD8D" w14:textId="332D4355" w:rsidR="00486BC7" w:rsidRDefault="00486BC7" w:rsidP="00486BC7">
      <w:pPr>
        <w:pStyle w:val="Paragraphedeliste"/>
        <w:numPr>
          <w:ilvl w:val="3"/>
          <w:numId w:val="4"/>
        </w:numPr>
      </w:pPr>
      <w:r>
        <w:t>Si Achat </w:t>
      </w:r>
      <w:commentRangeStart w:id="331"/>
      <w:ins w:id="332" w:author="Ninon Sirdey" w:date="2021-07-30T13:34:00Z">
        <w:r w:rsidR="009C5DBF">
          <w:t xml:space="preserve">(1) </w:t>
        </w:r>
      </w:ins>
      <w:commentRangeEnd w:id="331"/>
      <w:ins w:id="333" w:author="Ninon Sirdey" w:date="2021-07-30T13:40:00Z">
        <w:r w:rsidR="009C5DBF">
          <w:rPr>
            <w:rStyle w:val="Marquedecommentaire"/>
          </w:rPr>
          <w:commentReference w:id="331"/>
        </w:r>
      </w:ins>
      <w:r>
        <w:t>: quelle est la personne pri</w:t>
      </w:r>
      <w:r w:rsidR="00F319E7">
        <w:t>ncipalement responsable de l’achat de cet engrais sur cette parcelle ? (Sélectionner un membre du ménage)</w:t>
      </w:r>
      <w:ins w:id="334" w:author="Ninon Sirdey" w:date="2021-07-30T13:35:00Z">
        <w:r w:rsidR="009C5DBF">
          <w:t xml:space="preserve"> CU</w:t>
        </w:r>
      </w:ins>
    </w:p>
    <w:p w14:paraId="16273C2E" w14:textId="346D4388" w:rsidR="00F319E7" w:rsidRDefault="00F319E7" w:rsidP="00486BC7">
      <w:pPr>
        <w:pStyle w:val="Paragraphedeliste"/>
        <w:numPr>
          <w:ilvl w:val="3"/>
          <w:numId w:val="4"/>
        </w:numPr>
        <w:rPr>
          <w:ins w:id="335" w:author="Ninon Sirdey" w:date="2021-07-30T13:37:00Z"/>
        </w:rPr>
      </w:pPr>
      <w:r>
        <w:t>Si Achat</w:t>
      </w:r>
      <w:ins w:id="336" w:author="Ninon Sirdey" w:date="2021-07-30T13:35:00Z">
        <w:r w:rsidR="009C5DBF">
          <w:t xml:space="preserve"> (1</w:t>
        </w:r>
        <w:proofErr w:type="gramStart"/>
        <w:r w:rsidR="009C5DBF">
          <w:t xml:space="preserve">) </w:t>
        </w:r>
      </w:ins>
      <w:r>
        <w:t>,</w:t>
      </w:r>
      <w:proofErr w:type="gramEnd"/>
      <w:r>
        <w:t xml:space="preserve"> d’autres membres du ménage ont-ils participé financièrement à l’achat de cet engrais sur cette parcelle ? (Sélectionner les autres membres du ménage)</w:t>
      </w:r>
      <w:ins w:id="337" w:author="Ninon Sirdey" w:date="2021-07-30T13:35:00Z">
        <w:r w:rsidR="009C5DBF">
          <w:t xml:space="preserve"> CU</w:t>
        </w:r>
      </w:ins>
    </w:p>
    <w:p w14:paraId="12DF799A" w14:textId="440CBB16" w:rsidR="009C5DBF" w:rsidRDefault="009C5DBF" w:rsidP="00486BC7">
      <w:pPr>
        <w:pStyle w:val="Paragraphedeliste"/>
        <w:numPr>
          <w:ilvl w:val="3"/>
          <w:numId w:val="4"/>
        </w:numPr>
      </w:pPr>
      <w:ins w:id="338" w:author="Ninon Sirdey" w:date="2021-07-30T13:37:00Z">
        <w:r>
          <w:t xml:space="preserve">Si Achat (2) Comment </w:t>
        </w:r>
        <w:proofErr w:type="spellStart"/>
        <w:r>
          <w:t>remboursez vous</w:t>
        </w:r>
      </w:ins>
      <w:proofErr w:type="spellEnd"/>
      <w:ins w:id="339" w:author="Ninon Sirdey" w:date="2021-07-30T13:38:00Z">
        <w:r>
          <w:t> ? (1) paddy (2) riz blanc (3) espèce (4) autres, préciser</w:t>
        </w:r>
      </w:ins>
    </w:p>
    <w:p w14:paraId="77B68804" w14:textId="2CF870C7" w:rsidR="00486BC7" w:rsidRDefault="00486BC7" w:rsidP="00486BC7">
      <w:pPr>
        <w:pStyle w:val="Paragraphedeliste"/>
        <w:numPr>
          <w:ilvl w:val="3"/>
          <w:numId w:val="4"/>
        </w:numPr>
      </w:pPr>
      <w:commentRangeStart w:id="340"/>
      <w:r>
        <w:t xml:space="preserve">Quantité </w:t>
      </w:r>
      <w:commentRangeEnd w:id="340"/>
      <w:r w:rsidR="009C5DBF">
        <w:rPr>
          <w:rStyle w:val="Marquedecommentaire"/>
        </w:rPr>
        <w:commentReference w:id="340"/>
      </w:r>
      <w:r>
        <w:t>(Indiquer la quantité en kg)</w:t>
      </w:r>
    </w:p>
    <w:p w14:paraId="520B6041" w14:textId="22AA6DD0" w:rsidR="00F319E7" w:rsidRDefault="00F319E7" w:rsidP="00486BC7">
      <w:pPr>
        <w:pStyle w:val="Paragraphedeliste"/>
        <w:numPr>
          <w:ilvl w:val="3"/>
          <w:numId w:val="4"/>
        </w:numPr>
      </w:pPr>
      <w:r>
        <w:t>Quelle est la personne principalement responsable de l’application de cet engrais sur cette parcelle ? (Sélectionner un membre du ménage)</w:t>
      </w:r>
      <w:ins w:id="341" w:author="Ninon Sirdey" w:date="2021-07-30T13:38:00Z">
        <w:r w:rsidR="009C5DBF">
          <w:t xml:space="preserve"> CU</w:t>
        </w:r>
      </w:ins>
    </w:p>
    <w:p w14:paraId="70C7382A" w14:textId="7EC11C06" w:rsidR="00F319E7" w:rsidRDefault="00F319E7" w:rsidP="00486BC7">
      <w:pPr>
        <w:pStyle w:val="Paragraphedeliste"/>
        <w:numPr>
          <w:ilvl w:val="3"/>
          <w:numId w:val="4"/>
        </w:numPr>
      </w:pPr>
      <w:r>
        <w:t>D’autres membres du ménage ont-ils participé à l’application de cet engrais sur cette parcelle ? (Sélectionner les autres membres du ménage)</w:t>
      </w:r>
      <w:ins w:id="342" w:author="Ninon Sirdey" w:date="2021-07-30T13:38:00Z">
        <w:r w:rsidR="009C5DBF">
          <w:t xml:space="preserve"> CM</w:t>
        </w:r>
      </w:ins>
    </w:p>
    <w:p w14:paraId="67B49844" w14:textId="01A4D42E" w:rsidR="00486BC7" w:rsidRDefault="00486BC7" w:rsidP="00486BC7">
      <w:pPr>
        <w:pStyle w:val="Paragraphedeliste"/>
        <w:numPr>
          <w:ilvl w:val="2"/>
          <w:numId w:val="4"/>
        </w:numPr>
      </w:pPr>
      <w:r>
        <w:t>NPK : (1) Oui (0) Non (Passer à l’engrais suivant)</w:t>
      </w:r>
    </w:p>
    <w:p w14:paraId="16425700" w14:textId="04FD9700" w:rsidR="00486BC7" w:rsidRDefault="00486BC7" w:rsidP="00486BC7">
      <w:pPr>
        <w:pStyle w:val="Paragraphedeliste"/>
        <w:numPr>
          <w:ilvl w:val="3"/>
          <w:numId w:val="4"/>
        </w:numPr>
      </w:pPr>
      <w:r>
        <w:t xml:space="preserve">Accès : (1) Achat autofinancé (2) Achat à crédit (3) Don (4) Echange ou troc (5) </w:t>
      </w:r>
      <w:ins w:id="343" w:author="Ninon Sirdey" w:date="2021-07-30T13:39:00Z">
        <w:r w:rsidR="009C5DBF">
          <w:t xml:space="preserve">Production propre (6) </w:t>
        </w:r>
      </w:ins>
      <w:r>
        <w:t>Autre ; préciser : …</w:t>
      </w:r>
      <w:ins w:id="344" w:author="Ninon Sirdey" w:date="2021-07-30T13:50:00Z">
        <w:r w:rsidR="001B1B41">
          <w:t xml:space="preserve"> CM</w:t>
        </w:r>
      </w:ins>
    </w:p>
    <w:p w14:paraId="0E9E88B9" w14:textId="3432D771" w:rsidR="00486BC7" w:rsidRDefault="00486BC7" w:rsidP="00486BC7">
      <w:pPr>
        <w:pStyle w:val="Paragraphedeliste"/>
        <w:numPr>
          <w:ilvl w:val="3"/>
          <w:numId w:val="4"/>
        </w:numPr>
      </w:pPr>
      <w:r>
        <w:t xml:space="preserve">Source : (1) OP (2) </w:t>
      </w:r>
      <w:ins w:id="345" w:author="Ninon Sirdey" w:date="2021-07-30T13:39:00Z">
        <w:r w:rsidR="009C5DBF">
          <w:t xml:space="preserve">SEDAB (3) </w:t>
        </w:r>
      </w:ins>
      <w:r>
        <w:t>Boutique de vente de produits agricoles (</w:t>
      </w:r>
      <w:del w:id="346" w:author="Ninon Sirdey" w:date="2021-07-30T13:39:00Z">
        <w:r w:rsidDel="009C5DBF">
          <w:delText>3</w:delText>
        </w:r>
      </w:del>
      <w:ins w:id="347" w:author="Ninon Sirdey" w:date="2021-07-30T13:39:00Z">
        <w:r w:rsidR="009C5DBF">
          <w:t>4) SODAGRI (5</w:t>
        </w:r>
      </w:ins>
      <w:r>
        <w:t>)</w:t>
      </w:r>
      <w:ins w:id="348" w:author="Ninon Sirdey" w:date="2021-07-30T13:39:00Z">
        <w:r w:rsidR="009C5DBF">
          <w:t xml:space="preserve"> Projets-</w:t>
        </w:r>
        <w:proofErr w:type="spellStart"/>
        <w:r w:rsidR="009C5DBF">
          <w:t>papsen</w:t>
        </w:r>
        <w:proofErr w:type="spellEnd"/>
        <w:r w:rsidR="009C5DBF">
          <w:t>-pais (6) autre producteur</w:t>
        </w:r>
      </w:ins>
      <w:ins w:id="349" w:author="Ninon Sirdey" w:date="2021-07-30T13:40:00Z">
        <w:r w:rsidR="009C5DBF">
          <w:t xml:space="preserve"> (7)</w:t>
        </w:r>
      </w:ins>
      <w:r>
        <w:t xml:space="preserve"> Autre, préciser : …</w:t>
      </w:r>
      <w:ins w:id="350" w:author="Ninon Sirdey" w:date="2021-07-30T13:50:00Z">
        <w:r w:rsidR="001B1B41">
          <w:t xml:space="preserve"> CM</w:t>
        </w:r>
      </w:ins>
    </w:p>
    <w:p w14:paraId="456094E7" w14:textId="436C83AF" w:rsidR="00F319E7" w:rsidRDefault="00F319E7" w:rsidP="00F319E7">
      <w:pPr>
        <w:pStyle w:val="Paragraphedeliste"/>
        <w:numPr>
          <w:ilvl w:val="3"/>
          <w:numId w:val="4"/>
        </w:numPr>
      </w:pPr>
      <w:r>
        <w:t>Si Achat</w:t>
      </w:r>
      <w:ins w:id="351" w:author="Ninon Sirdey" w:date="2021-07-30T13:40:00Z">
        <w:r w:rsidR="009C5DBF">
          <w:t xml:space="preserve"> (1</w:t>
        </w:r>
        <w:proofErr w:type="gramStart"/>
        <w:r w:rsidR="009C5DBF">
          <w:t xml:space="preserve">) </w:t>
        </w:r>
      </w:ins>
      <w:r>
        <w:t> :</w:t>
      </w:r>
      <w:proofErr w:type="gramEnd"/>
      <w:r>
        <w:t xml:space="preserve"> quelle est la personne principalement responsable de l’achat de cet engrais sur cette parcelle ? (Sélectionner un membre du ménage)</w:t>
      </w:r>
      <w:ins w:id="352" w:author="Ninon Sirdey" w:date="2021-07-30T13:41:00Z">
        <w:r w:rsidR="009C5DBF">
          <w:t xml:space="preserve"> CU</w:t>
        </w:r>
      </w:ins>
    </w:p>
    <w:p w14:paraId="667C3094" w14:textId="184280A4" w:rsidR="00F319E7" w:rsidRDefault="00F319E7" w:rsidP="00F319E7">
      <w:pPr>
        <w:pStyle w:val="Paragraphedeliste"/>
        <w:numPr>
          <w:ilvl w:val="3"/>
          <w:numId w:val="4"/>
        </w:numPr>
        <w:rPr>
          <w:ins w:id="353" w:author="Ninon Sirdey" w:date="2021-07-30T13:41:00Z"/>
        </w:rPr>
      </w:pPr>
      <w:r>
        <w:t>Si Achat</w:t>
      </w:r>
      <w:ins w:id="354" w:author="Ninon Sirdey" w:date="2021-07-30T13:40:00Z">
        <w:r w:rsidR="009C5DBF">
          <w:t xml:space="preserve"> (1</w:t>
        </w:r>
        <w:proofErr w:type="gramStart"/>
        <w:r w:rsidR="009C5DBF">
          <w:t xml:space="preserve">) </w:t>
        </w:r>
      </w:ins>
      <w:r>
        <w:t>,</w:t>
      </w:r>
      <w:proofErr w:type="gramEnd"/>
      <w:r>
        <w:t xml:space="preserve"> d’autres membres du ménage ont-ils participé financièrement à l’achat de cet engrais sur cette parcelle ? (Sélectionner les autres membres du ménage)</w:t>
      </w:r>
      <w:ins w:id="355" w:author="Ninon Sirdey" w:date="2021-07-30T13:41:00Z">
        <w:r w:rsidR="009C5DBF">
          <w:t xml:space="preserve"> </w:t>
        </w:r>
      </w:ins>
      <w:ins w:id="356" w:author="Ninon Sirdey" w:date="2021-07-30T16:35:00Z">
        <w:r w:rsidR="00D14000">
          <w:t>C</w:t>
        </w:r>
      </w:ins>
      <w:ins w:id="357" w:author="Ninon Sirdey" w:date="2021-07-30T13:41:00Z">
        <w:r w:rsidR="009C5DBF">
          <w:t>M</w:t>
        </w:r>
      </w:ins>
    </w:p>
    <w:p w14:paraId="10944477" w14:textId="1CFCABDA" w:rsidR="009C5DBF" w:rsidRDefault="009C5DBF" w:rsidP="00F319E7">
      <w:pPr>
        <w:pStyle w:val="Paragraphedeliste"/>
        <w:numPr>
          <w:ilvl w:val="3"/>
          <w:numId w:val="4"/>
        </w:numPr>
      </w:pPr>
      <w:ins w:id="358" w:author="Ninon Sirdey" w:date="2021-07-30T13:41:00Z">
        <w:r>
          <w:t>Si achat</w:t>
        </w:r>
      </w:ins>
      <w:ins w:id="359" w:author="Ninon Sirdey" w:date="2021-07-30T16:35:00Z">
        <w:r w:rsidR="00D14000">
          <w:t xml:space="preserve"> </w:t>
        </w:r>
      </w:ins>
      <w:ins w:id="360" w:author="Ninon Sirdey" w:date="2021-07-30T13:41:00Z">
        <w:r>
          <w:t>(2</w:t>
        </w:r>
        <w:proofErr w:type="gramStart"/>
        <w:r>
          <w:t>) ,</w:t>
        </w:r>
        <w:proofErr w:type="gramEnd"/>
        <w:r>
          <w:t xml:space="preserve"> comment </w:t>
        </w:r>
      </w:ins>
      <w:ins w:id="361" w:author="Ninon Sirdey" w:date="2021-07-30T16:34:00Z">
        <w:r w:rsidR="00D14000">
          <w:t>remboursez-vous</w:t>
        </w:r>
      </w:ins>
      <w:ins w:id="362" w:author="Ninon Sirdey" w:date="2021-07-30T13:41:00Z">
        <w:r>
          <w:t> ? (1) paddy, (2) riz blanc (3) espèce (4) autres, préciser</w:t>
        </w:r>
      </w:ins>
    </w:p>
    <w:p w14:paraId="5B24C2BF" w14:textId="43855A64" w:rsidR="00486BC7" w:rsidRDefault="00486BC7" w:rsidP="00486BC7">
      <w:pPr>
        <w:pStyle w:val="Paragraphedeliste"/>
        <w:numPr>
          <w:ilvl w:val="3"/>
          <w:numId w:val="4"/>
        </w:numPr>
      </w:pPr>
      <w:r>
        <w:t>Quantité (Indiquer la quantité en kg)</w:t>
      </w:r>
    </w:p>
    <w:p w14:paraId="34951A39" w14:textId="01C7A239" w:rsidR="00F319E7" w:rsidRDefault="00F319E7" w:rsidP="00F319E7">
      <w:pPr>
        <w:pStyle w:val="Paragraphedeliste"/>
        <w:numPr>
          <w:ilvl w:val="3"/>
          <w:numId w:val="4"/>
        </w:numPr>
      </w:pPr>
      <w:r>
        <w:t>Quelle est la personne principalement responsable de l’application de cet engrais sur cette parcelle ? (Sélectionner un membre du ménage)</w:t>
      </w:r>
      <w:ins w:id="363" w:author="Ninon Sirdey" w:date="2021-07-30T13:41:00Z">
        <w:r w:rsidR="009C5DBF">
          <w:t xml:space="preserve"> </w:t>
        </w:r>
        <w:proofErr w:type="spellStart"/>
        <w:r w:rsidR="009C5DBF">
          <w:t>cU</w:t>
        </w:r>
      </w:ins>
      <w:proofErr w:type="spellEnd"/>
    </w:p>
    <w:p w14:paraId="6DE9920E" w14:textId="5CA18A6D" w:rsidR="00F319E7" w:rsidRDefault="00F319E7" w:rsidP="00F319E7">
      <w:pPr>
        <w:pStyle w:val="Paragraphedeliste"/>
        <w:numPr>
          <w:ilvl w:val="3"/>
          <w:numId w:val="4"/>
        </w:numPr>
      </w:pPr>
      <w:r>
        <w:t>D’autres membres du ménage ont-ils participé à l’application de cet engrais sur cette parcelle ? (Sélectionner les autres membres du ménage)</w:t>
      </w:r>
      <w:ins w:id="364" w:author="Ninon Sirdey" w:date="2021-07-30T13:41:00Z">
        <w:r w:rsidR="009C5DBF">
          <w:t xml:space="preserve"> CM</w:t>
        </w:r>
      </w:ins>
    </w:p>
    <w:p w14:paraId="2CC40A0E" w14:textId="6BDC782E" w:rsidR="00486BC7" w:rsidRDefault="00486BC7" w:rsidP="00486BC7">
      <w:pPr>
        <w:pStyle w:val="Paragraphedeliste"/>
        <w:numPr>
          <w:ilvl w:val="2"/>
          <w:numId w:val="4"/>
        </w:numPr>
      </w:pPr>
      <w:r>
        <w:t>Organique</w:t>
      </w:r>
      <w:ins w:id="365" w:author="Ninon Sirdey" w:date="2021-07-30T13:41:00Z">
        <w:r w:rsidR="009C5DBF">
          <w:t>/com</w:t>
        </w:r>
      </w:ins>
      <w:ins w:id="366" w:author="Ninon Sirdey" w:date="2021-07-30T13:42:00Z">
        <w:r w:rsidR="009C5DBF">
          <w:t>post/fumure</w:t>
        </w:r>
      </w:ins>
      <w:r>
        <w:t> : (1) Oui (0) Non (Passer à l’engrais suivant)</w:t>
      </w:r>
    </w:p>
    <w:p w14:paraId="77C295E5" w14:textId="64F1563E" w:rsidR="00486BC7" w:rsidRDefault="00486BC7" w:rsidP="00486BC7">
      <w:pPr>
        <w:pStyle w:val="Paragraphedeliste"/>
        <w:numPr>
          <w:ilvl w:val="3"/>
          <w:numId w:val="4"/>
        </w:numPr>
      </w:pPr>
      <w:r>
        <w:t>Accès : (1) Achat autofinancé (2) Achat à crédit (3) Don (4) Echange ou troc (5)</w:t>
      </w:r>
      <w:ins w:id="367" w:author="Ninon Sirdey" w:date="2021-07-30T13:49:00Z">
        <w:r w:rsidR="001B1B41">
          <w:t xml:space="preserve"> Production propre (6)</w:t>
        </w:r>
      </w:ins>
      <w:r>
        <w:t xml:space="preserve"> Autre ; préciser : …</w:t>
      </w:r>
      <w:ins w:id="368" w:author="Ninon Sirdey" w:date="2021-07-30T13:49:00Z">
        <w:r w:rsidR="001B1B41">
          <w:t xml:space="preserve"> CM</w:t>
        </w:r>
      </w:ins>
    </w:p>
    <w:p w14:paraId="0323E725" w14:textId="24873FC1" w:rsidR="00486BC7" w:rsidRDefault="00486BC7" w:rsidP="00486BC7">
      <w:pPr>
        <w:pStyle w:val="Paragraphedeliste"/>
        <w:numPr>
          <w:ilvl w:val="3"/>
          <w:numId w:val="4"/>
        </w:numPr>
      </w:pPr>
      <w:r>
        <w:t xml:space="preserve">Source : (1) OP (2) </w:t>
      </w:r>
      <w:ins w:id="369" w:author="Ninon Sirdey" w:date="2021-07-30T13:42:00Z">
        <w:r w:rsidR="009C5DBF">
          <w:t xml:space="preserve">SEDAB (3) </w:t>
        </w:r>
      </w:ins>
      <w:r>
        <w:t>Boutique de vente de produits agricoles (</w:t>
      </w:r>
      <w:ins w:id="370" w:author="Ninon Sirdey" w:date="2021-07-30T13:42:00Z">
        <w:r w:rsidR="009C5DBF">
          <w:t>4</w:t>
        </w:r>
      </w:ins>
      <w:del w:id="371" w:author="Ninon Sirdey" w:date="2021-07-30T13:42:00Z">
        <w:r w:rsidDel="009C5DBF">
          <w:delText>3</w:delText>
        </w:r>
      </w:del>
      <w:r>
        <w:t>)</w:t>
      </w:r>
      <w:ins w:id="372" w:author="Ninon Sirdey" w:date="2021-07-30T13:42:00Z">
        <w:r w:rsidR="009C5DBF">
          <w:t>SODAGRI (5) Projets/PAPSEN/PAIS (6)</w:t>
        </w:r>
      </w:ins>
      <w:r>
        <w:t xml:space="preserve"> </w:t>
      </w:r>
      <w:ins w:id="373" w:author="Ninon Sirdey" w:date="2021-07-30T13:43:00Z">
        <w:r w:rsidR="009C5DBF">
          <w:t xml:space="preserve">autre producteur (7) </w:t>
        </w:r>
      </w:ins>
      <w:r>
        <w:t>Autre, préciser : …</w:t>
      </w:r>
      <w:ins w:id="374" w:author="Ninon Sirdey" w:date="2021-07-30T13:50:00Z">
        <w:r w:rsidR="001B1B41">
          <w:t xml:space="preserve"> CM</w:t>
        </w:r>
      </w:ins>
    </w:p>
    <w:p w14:paraId="755A318A" w14:textId="603F7EAA" w:rsidR="00F319E7" w:rsidRDefault="00F319E7" w:rsidP="00F319E7">
      <w:pPr>
        <w:pStyle w:val="Paragraphedeliste"/>
        <w:numPr>
          <w:ilvl w:val="3"/>
          <w:numId w:val="4"/>
        </w:numPr>
      </w:pPr>
      <w:r>
        <w:t>Si Achat</w:t>
      </w:r>
      <w:ins w:id="375" w:author="Ninon Sirdey" w:date="2021-07-30T13:42:00Z">
        <w:r w:rsidR="009C5DBF">
          <w:t xml:space="preserve"> (1)</w:t>
        </w:r>
      </w:ins>
      <w:r>
        <w:t> : quelle est la personne principalement responsable de l’achat de cet engrais sur cette parcelle ? (Sélectionner un membre du ménage)</w:t>
      </w:r>
      <w:ins w:id="376" w:author="Ninon Sirdey" w:date="2021-07-30T16:34:00Z">
        <w:r w:rsidR="00D14000">
          <w:t xml:space="preserve"> </w:t>
        </w:r>
      </w:ins>
      <w:ins w:id="377" w:author="Ninon Sirdey" w:date="2021-07-30T13:42:00Z">
        <w:r w:rsidR="009C5DBF">
          <w:t>CU</w:t>
        </w:r>
      </w:ins>
    </w:p>
    <w:p w14:paraId="58E5722E" w14:textId="444B0151" w:rsidR="00F319E7" w:rsidRDefault="00F319E7" w:rsidP="00F319E7">
      <w:pPr>
        <w:pStyle w:val="Paragraphedeliste"/>
        <w:numPr>
          <w:ilvl w:val="3"/>
          <w:numId w:val="4"/>
        </w:numPr>
        <w:rPr>
          <w:ins w:id="378" w:author="Ninon Sirdey" w:date="2021-07-30T13:42:00Z"/>
        </w:rPr>
      </w:pPr>
      <w:r>
        <w:t>Si Achat</w:t>
      </w:r>
      <w:ins w:id="379" w:author="Ninon Sirdey" w:date="2021-07-30T13:42:00Z">
        <w:r w:rsidR="009C5DBF">
          <w:t xml:space="preserve"> (1)</w:t>
        </w:r>
      </w:ins>
      <w:r>
        <w:t>, d’autres membres du ménage ont-ils participé financièrement à l’achat de cet engrais sur cette parcelle ? (Sélectionner les autres membres du ménage)</w:t>
      </w:r>
      <w:ins w:id="380" w:author="Ninon Sirdey" w:date="2021-07-30T13:42:00Z">
        <w:r w:rsidR="009C5DBF">
          <w:t xml:space="preserve"> CM</w:t>
        </w:r>
      </w:ins>
    </w:p>
    <w:p w14:paraId="0C7E6B34" w14:textId="1EB6A75E" w:rsidR="009C5DBF" w:rsidRDefault="009C5DBF" w:rsidP="00F319E7">
      <w:pPr>
        <w:pStyle w:val="Paragraphedeliste"/>
        <w:numPr>
          <w:ilvl w:val="3"/>
          <w:numId w:val="4"/>
        </w:numPr>
      </w:pPr>
      <w:ins w:id="381" w:author="Ninon Sirdey" w:date="2021-07-30T13:42:00Z">
        <w:r>
          <w:lastRenderedPageBreak/>
          <w:t xml:space="preserve">Si achat (2), comment </w:t>
        </w:r>
      </w:ins>
      <w:ins w:id="382" w:author="Ninon Sirdey" w:date="2021-07-30T16:34:00Z">
        <w:r w:rsidR="00D14000">
          <w:t>remboursez-vous</w:t>
        </w:r>
      </w:ins>
      <w:ins w:id="383" w:author="Ninon Sirdey" w:date="2021-07-30T13:42:00Z">
        <w:r>
          <w:t> ? (1) paddy (2) riz blanc (3) espèce (4) autres</w:t>
        </w:r>
      </w:ins>
      <w:ins w:id="384" w:author="Ninon Sirdey" w:date="2021-07-30T13:43:00Z">
        <w:r>
          <w:t>, préciser</w:t>
        </w:r>
      </w:ins>
    </w:p>
    <w:p w14:paraId="630C6C72" w14:textId="60EE96F2" w:rsidR="00486BC7" w:rsidRDefault="00486BC7" w:rsidP="00F319E7">
      <w:pPr>
        <w:pStyle w:val="Paragraphedeliste"/>
        <w:numPr>
          <w:ilvl w:val="3"/>
          <w:numId w:val="4"/>
        </w:numPr>
      </w:pPr>
      <w:r>
        <w:t>Quantité (Indiquer la quantité en kg)</w:t>
      </w:r>
    </w:p>
    <w:p w14:paraId="721BB8DE" w14:textId="7EEB1E77" w:rsidR="00F319E7" w:rsidRDefault="00F319E7" w:rsidP="00F319E7">
      <w:pPr>
        <w:pStyle w:val="Paragraphedeliste"/>
        <w:numPr>
          <w:ilvl w:val="3"/>
          <w:numId w:val="4"/>
        </w:numPr>
      </w:pPr>
      <w:r>
        <w:t>Quelle est la personne principalement responsable de l’application de cet engrais sur cette parcelle ? (Sélectionner un membre du ménage)</w:t>
      </w:r>
      <w:ins w:id="385" w:author="Ninon Sirdey" w:date="2021-07-30T16:35:00Z">
        <w:r w:rsidR="00D14000">
          <w:t xml:space="preserve"> </w:t>
        </w:r>
      </w:ins>
      <w:ins w:id="386" w:author="Ninon Sirdey" w:date="2021-07-30T13:43:00Z">
        <w:r w:rsidR="009C5DBF">
          <w:t>CU</w:t>
        </w:r>
      </w:ins>
    </w:p>
    <w:p w14:paraId="3C21A74B" w14:textId="1A1853A7" w:rsidR="00F319E7" w:rsidRDefault="00F319E7" w:rsidP="00F319E7">
      <w:pPr>
        <w:pStyle w:val="Paragraphedeliste"/>
        <w:numPr>
          <w:ilvl w:val="3"/>
          <w:numId w:val="4"/>
        </w:numPr>
      </w:pPr>
      <w:r>
        <w:t>D’autres membres du ménage ont-ils participé à l’application de cet engrais sur cette parcelle ? (Sélectionner les autres membres du ménage)</w:t>
      </w:r>
      <w:ins w:id="387" w:author="Ninon Sirdey" w:date="2021-07-30T13:43:00Z">
        <w:r w:rsidR="009C5DBF">
          <w:t xml:space="preserve"> CM</w:t>
        </w:r>
      </w:ins>
    </w:p>
    <w:p w14:paraId="34D183C9" w14:textId="5E48A537" w:rsidR="00486BC7" w:rsidRDefault="00486BC7" w:rsidP="00486BC7">
      <w:pPr>
        <w:pStyle w:val="Paragraphedeliste"/>
        <w:numPr>
          <w:ilvl w:val="2"/>
          <w:numId w:val="4"/>
        </w:numPr>
      </w:pPr>
      <w:r>
        <w:t>Votre ménage a-t-il utilisé des produits phytosanitaires sur cette parcelle entre juin et août 2021 ? (1) Oui (0) Non (Passer au désherbage manuel)</w:t>
      </w:r>
    </w:p>
    <w:p w14:paraId="64B979CF" w14:textId="5D61230B" w:rsidR="00486BC7" w:rsidRDefault="00486BC7" w:rsidP="00486BC7">
      <w:pPr>
        <w:pStyle w:val="Paragraphedeliste"/>
        <w:numPr>
          <w:ilvl w:val="2"/>
          <w:numId w:val="4"/>
        </w:numPr>
      </w:pPr>
      <w:r>
        <w:t>Herbicide : (1) Oui (0) Non (</w:t>
      </w:r>
      <w:r w:rsidR="00F319E7">
        <w:t>Passer au produit</w:t>
      </w:r>
      <w:r>
        <w:t xml:space="preserve"> suivant)</w:t>
      </w:r>
    </w:p>
    <w:p w14:paraId="3A82EAAB" w14:textId="4A4DDC7C" w:rsidR="00486BC7" w:rsidRDefault="00486BC7" w:rsidP="00486BC7">
      <w:pPr>
        <w:pStyle w:val="Paragraphedeliste"/>
        <w:numPr>
          <w:ilvl w:val="3"/>
          <w:numId w:val="4"/>
        </w:numPr>
      </w:pPr>
      <w:r>
        <w:t>Accès : (1) Achat autofinancé (2) Achat à crédit (3) Don (4) Echange ou troc (5)</w:t>
      </w:r>
      <w:ins w:id="388" w:author="Ninon Sirdey" w:date="2021-07-30T16:35:00Z">
        <w:r w:rsidR="00D14000">
          <w:t xml:space="preserve"> </w:t>
        </w:r>
      </w:ins>
      <w:ins w:id="389" w:author="Ninon Sirdey" w:date="2021-07-30T13:49:00Z">
        <w:r w:rsidR="001B1B41">
          <w:t>Production propre (6)</w:t>
        </w:r>
      </w:ins>
      <w:r>
        <w:t xml:space="preserve"> Autre ; préciser : …</w:t>
      </w:r>
      <w:ins w:id="390" w:author="Ninon Sirdey" w:date="2021-07-30T13:51:00Z">
        <w:r w:rsidR="001B1B41">
          <w:t xml:space="preserve"> CM</w:t>
        </w:r>
      </w:ins>
    </w:p>
    <w:p w14:paraId="7FE9453C" w14:textId="281050C6" w:rsidR="00F319E7" w:rsidRDefault="00486BC7" w:rsidP="00F319E7">
      <w:pPr>
        <w:pStyle w:val="Paragraphedeliste"/>
        <w:numPr>
          <w:ilvl w:val="3"/>
          <w:numId w:val="4"/>
        </w:numPr>
      </w:pPr>
      <w:commentRangeStart w:id="391"/>
      <w:r>
        <w:t>Source</w:t>
      </w:r>
      <w:commentRangeEnd w:id="391"/>
      <w:r>
        <w:rPr>
          <w:rStyle w:val="Marquedecommentaire"/>
        </w:rPr>
        <w:commentReference w:id="391"/>
      </w:r>
      <w:r>
        <w:t> : (1) OP (2)</w:t>
      </w:r>
      <w:ins w:id="392" w:author="Ninon Sirdey" w:date="2021-07-30T16:35:00Z">
        <w:r w:rsidR="00D14000">
          <w:t xml:space="preserve"> </w:t>
        </w:r>
      </w:ins>
      <w:ins w:id="393" w:author="Ninon Sirdey" w:date="2021-07-30T13:48:00Z">
        <w:r w:rsidR="001B1B41">
          <w:t>SEDAB (3)</w:t>
        </w:r>
      </w:ins>
      <w:r>
        <w:t xml:space="preserve"> Boutique de vente de produits agricoles (</w:t>
      </w:r>
      <w:ins w:id="394" w:author="Ninon Sirdey" w:date="2021-07-30T13:48:00Z">
        <w:r w:rsidR="001B1B41">
          <w:t>4</w:t>
        </w:r>
      </w:ins>
      <w:del w:id="395" w:author="Ninon Sirdey" w:date="2021-07-30T13:48:00Z">
        <w:r w:rsidDel="001B1B41">
          <w:delText>3</w:delText>
        </w:r>
      </w:del>
      <w:r>
        <w:t xml:space="preserve">) </w:t>
      </w:r>
      <w:ins w:id="396" w:author="Ninon Sirdey" w:date="2021-07-30T13:48:00Z">
        <w:r w:rsidR="001B1B41">
          <w:t>SODAGRI (5) projets</w:t>
        </w:r>
      </w:ins>
      <w:ins w:id="397" w:author="Ninon Sirdey" w:date="2021-07-30T13:49:00Z">
        <w:r w:rsidR="001B1B41">
          <w:t xml:space="preserve">, </w:t>
        </w:r>
        <w:proofErr w:type="spellStart"/>
        <w:r w:rsidR="001B1B41">
          <w:t>pasen</w:t>
        </w:r>
        <w:proofErr w:type="spellEnd"/>
        <w:r w:rsidR="001B1B41">
          <w:t xml:space="preserve">, pais etc. (6) Autre producteur (7) </w:t>
        </w:r>
      </w:ins>
      <w:r>
        <w:t>Autre, préciser : …</w:t>
      </w:r>
      <w:r w:rsidR="00F319E7" w:rsidRPr="00F319E7">
        <w:t xml:space="preserve"> </w:t>
      </w:r>
      <w:ins w:id="398" w:author="Ninon Sirdey" w:date="2021-07-30T13:51:00Z">
        <w:r w:rsidR="001B1B41">
          <w:t xml:space="preserve"> CM</w:t>
        </w:r>
      </w:ins>
    </w:p>
    <w:p w14:paraId="0B86FF32" w14:textId="6C5BCE53" w:rsidR="00F319E7" w:rsidRDefault="00F319E7" w:rsidP="00F319E7">
      <w:pPr>
        <w:pStyle w:val="Paragraphedeliste"/>
        <w:numPr>
          <w:ilvl w:val="3"/>
          <w:numId w:val="4"/>
        </w:numPr>
      </w:pPr>
      <w:r>
        <w:t>Si Achat </w:t>
      </w:r>
      <w:ins w:id="399" w:author="Ninon Sirdey" w:date="2021-07-30T13:53:00Z">
        <w:r w:rsidR="00852F39">
          <w:t xml:space="preserve">1 </w:t>
        </w:r>
      </w:ins>
      <w:r>
        <w:t>: quelle est la personne principalement responsable de l’achat de ce produit sur cette parcelle ? (Sélectionner un membre du ménage)</w:t>
      </w:r>
      <w:ins w:id="400" w:author="Ninon Sirdey" w:date="2021-07-30T13:51:00Z">
        <w:r w:rsidR="001B1B41">
          <w:t xml:space="preserve"> CU</w:t>
        </w:r>
      </w:ins>
    </w:p>
    <w:p w14:paraId="4B716E3F" w14:textId="7B6D3FBD" w:rsidR="00486BC7" w:rsidRDefault="00F319E7" w:rsidP="00F319E7">
      <w:pPr>
        <w:pStyle w:val="Paragraphedeliste"/>
        <w:numPr>
          <w:ilvl w:val="3"/>
          <w:numId w:val="4"/>
        </w:numPr>
        <w:rPr>
          <w:ins w:id="401" w:author="Ninon Sirdey" w:date="2021-07-30T13:58:00Z"/>
        </w:rPr>
      </w:pPr>
      <w:r>
        <w:t>Si Achat</w:t>
      </w:r>
      <w:ins w:id="402" w:author="Ninon Sirdey" w:date="2021-07-30T13:53:00Z">
        <w:r w:rsidR="00852F39">
          <w:t xml:space="preserve"> 1</w:t>
        </w:r>
      </w:ins>
      <w:r>
        <w:t>, d’autres membres du ménage ont-ils participé financièrement à l’achat de ce produit sur cette parcelle ? (Sélectionner les autres membres du ménage)</w:t>
      </w:r>
      <w:ins w:id="403" w:author="Ninon Sirdey" w:date="2021-07-30T13:51:00Z">
        <w:r w:rsidR="001B1B41">
          <w:t xml:space="preserve"> CM</w:t>
        </w:r>
      </w:ins>
    </w:p>
    <w:p w14:paraId="293337E3" w14:textId="7500A8DD" w:rsidR="00631788" w:rsidRDefault="00631788" w:rsidP="00F319E7">
      <w:pPr>
        <w:pStyle w:val="Paragraphedeliste"/>
        <w:numPr>
          <w:ilvl w:val="3"/>
          <w:numId w:val="4"/>
        </w:numPr>
      </w:pPr>
      <w:ins w:id="404" w:author="Ninon Sirdey" w:date="2021-07-30T13:58:00Z">
        <w:r>
          <w:t xml:space="preserve">Si achat (2) comment </w:t>
        </w:r>
      </w:ins>
      <w:ins w:id="405" w:author="Ninon Sirdey" w:date="2021-07-30T16:35:00Z">
        <w:r w:rsidR="00D14000">
          <w:t>remboursez-vous</w:t>
        </w:r>
      </w:ins>
      <w:ins w:id="406" w:author="Ninon Sirdey" w:date="2021-07-30T13:58:00Z">
        <w:r>
          <w:t> :</w:t>
        </w:r>
        <w:r w:rsidRPr="00631788">
          <w:rPr>
            <w:rFonts w:ascii="Calibri" w:hAnsi="Calibri" w:cs="Calibri"/>
            <w:color w:val="000000"/>
            <w:shd w:val="clear" w:color="auto" w:fill="FFFFFF"/>
          </w:rPr>
          <w:t xml:space="preserve"> </w:t>
        </w:r>
        <w:r>
          <w:rPr>
            <w:rFonts w:ascii="Calibri" w:hAnsi="Calibri" w:cs="Calibri"/>
            <w:color w:val="000000"/>
            <w:shd w:val="clear" w:color="auto" w:fill="FFFFFF"/>
          </w:rPr>
          <w:t>(1) paddy (2) riz blanc (3) espèce (4) autres, préciser</w:t>
        </w:r>
      </w:ins>
    </w:p>
    <w:p w14:paraId="599F55B4" w14:textId="2C7F4DAC" w:rsidR="00486BC7" w:rsidRDefault="00486BC7" w:rsidP="00486BC7">
      <w:pPr>
        <w:pStyle w:val="Paragraphedeliste"/>
        <w:numPr>
          <w:ilvl w:val="3"/>
          <w:numId w:val="4"/>
        </w:numPr>
      </w:pPr>
      <w:r>
        <w:t>Quantité (Indiquer la quantité en kg)</w:t>
      </w:r>
    </w:p>
    <w:p w14:paraId="10D38C2B" w14:textId="355B0EA9" w:rsidR="00F319E7" w:rsidRDefault="00F319E7" w:rsidP="00F319E7">
      <w:pPr>
        <w:pStyle w:val="Paragraphedeliste"/>
        <w:numPr>
          <w:ilvl w:val="3"/>
          <w:numId w:val="4"/>
        </w:numPr>
      </w:pPr>
      <w:r>
        <w:t>Quelle est la personne principalement responsable de l’application de ce produit sur cette parcelle ? (Sélectionner un membre du ménage)</w:t>
      </w:r>
      <w:ins w:id="407" w:author="Ninon Sirdey" w:date="2021-07-30T16:35:00Z">
        <w:r w:rsidR="00D14000">
          <w:t xml:space="preserve"> </w:t>
        </w:r>
      </w:ins>
      <w:ins w:id="408" w:author="Ninon Sirdey" w:date="2021-07-30T13:54:00Z">
        <w:r w:rsidR="00852F39">
          <w:t>CU</w:t>
        </w:r>
      </w:ins>
    </w:p>
    <w:p w14:paraId="2AD38CF6" w14:textId="5358243A" w:rsidR="00F319E7" w:rsidRDefault="00F319E7" w:rsidP="00F319E7">
      <w:pPr>
        <w:pStyle w:val="Paragraphedeliste"/>
        <w:numPr>
          <w:ilvl w:val="3"/>
          <w:numId w:val="4"/>
        </w:numPr>
      </w:pPr>
      <w:r>
        <w:t>D’autres membres du ménage ont-ils participé à l’application de ce produit sur cette parcelle ? (Sélectionner les autres membres du ménage)</w:t>
      </w:r>
      <w:ins w:id="409" w:author="Ninon Sirdey" w:date="2021-07-30T13:54:00Z">
        <w:r w:rsidR="00852F39">
          <w:t xml:space="preserve"> CM</w:t>
        </w:r>
      </w:ins>
    </w:p>
    <w:p w14:paraId="50A7CD08" w14:textId="0EC5A386" w:rsidR="00486BC7" w:rsidRDefault="00F319E7" w:rsidP="00486BC7">
      <w:pPr>
        <w:pStyle w:val="Paragraphedeliste"/>
        <w:numPr>
          <w:ilvl w:val="2"/>
          <w:numId w:val="4"/>
        </w:numPr>
      </w:pPr>
      <w:r>
        <w:t>Fongicide</w:t>
      </w:r>
      <w:r w:rsidR="00486BC7">
        <w:t> : (1) Oui (0) Non (</w:t>
      </w:r>
      <w:r>
        <w:t>Passer au produit</w:t>
      </w:r>
      <w:r w:rsidR="00486BC7">
        <w:t xml:space="preserve"> suivant)</w:t>
      </w:r>
    </w:p>
    <w:p w14:paraId="5071824C" w14:textId="69DBDA1C" w:rsidR="00486BC7" w:rsidRDefault="00486BC7" w:rsidP="00486BC7">
      <w:pPr>
        <w:pStyle w:val="Paragraphedeliste"/>
        <w:numPr>
          <w:ilvl w:val="3"/>
          <w:numId w:val="4"/>
        </w:numPr>
      </w:pPr>
      <w:r>
        <w:t>Accès : (1) Achat autofinancé (2) Achat à crédit (3) Don (4) Echange ou troc (5)</w:t>
      </w:r>
      <w:ins w:id="410" w:author="Ninon Sirdey" w:date="2021-07-30T16:35:00Z">
        <w:r w:rsidR="00D14000">
          <w:t xml:space="preserve"> </w:t>
        </w:r>
      </w:ins>
      <w:ins w:id="411" w:author="Ninon Sirdey" w:date="2021-07-30T13:52:00Z">
        <w:r w:rsidR="00852F39">
          <w:t>Production propre (6)</w:t>
        </w:r>
      </w:ins>
      <w:r>
        <w:t xml:space="preserve"> Autre ; préciser : …</w:t>
      </w:r>
      <w:ins w:id="412" w:author="Ninon Sirdey" w:date="2021-07-30T13:54:00Z">
        <w:r w:rsidR="00852F39">
          <w:t>CM</w:t>
        </w:r>
      </w:ins>
    </w:p>
    <w:p w14:paraId="2DA08802" w14:textId="7E0BE49A" w:rsidR="00486BC7" w:rsidRDefault="00486BC7" w:rsidP="00486BC7">
      <w:pPr>
        <w:pStyle w:val="Paragraphedeliste"/>
        <w:numPr>
          <w:ilvl w:val="3"/>
          <w:numId w:val="4"/>
        </w:numPr>
      </w:pPr>
      <w:r>
        <w:t xml:space="preserve">Source : (1) OP (2) </w:t>
      </w:r>
      <w:ins w:id="413" w:author="Ninon Sirdey" w:date="2021-07-30T13:52:00Z">
        <w:r w:rsidR="00852F39">
          <w:t xml:space="preserve">SEDAB (3) </w:t>
        </w:r>
      </w:ins>
      <w:r>
        <w:t>Boutique de vente de produits agricoles (</w:t>
      </w:r>
      <w:ins w:id="414" w:author="Ninon Sirdey" w:date="2021-07-30T13:52:00Z">
        <w:r w:rsidR="00852F39">
          <w:t xml:space="preserve">4) SODAGRI (5) projets, </w:t>
        </w:r>
        <w:proofErr w:type="spellStart"/>
        <w:r w:rsidR="00852F39">
          <w:t>papsen</w:t>
        </w:r>
        <w:proofErr w:type="spellEnd"/>
        <w:r w:rsidR="00852F39">
          <w:t xml:space="preserve"> pais (6) autre producteur (7)</w:t>
        </w:r>
      </w:ins>
      <w:del w:id="415" w:author="Ninon Sirdey" w:date="2021-07-30T13:52:00Z">
        <w:r w:rsidDel="00852F39">
          <w:delText>3)</w:delText>
        </w:r>
      </w:del>
      <w:r>
        <w:t xml:space="preserve"> Autre, préciser : …</w:t>
      </w:r>
      <w:ins w:id="416" w:author="Ninon Sirdey" w:date="2021-07-30T13:54:00Z">
        <w:r w:rsidR="00852F39">
          <w:t>CM</w:t>
        </w:r>
      </w:ins>
    </w:p>
    <w:p w14:paraId="56DC203F" w14:textId="014E4449" w:rsidR="00F319E7" w:rsidRDefault="00F319E7" w:rsidP="00F319E7">
      <w:pPr>
        <w:pStyle w:val="Paragraphedeliste"/>
        <w:numPr>
          <w:ilvl w:val="3"/>
          <w:numId w:val="4"/>
        </w:numPr>
      </w:pPr>
      <w:r>
        <w:t>Si Achat </w:t>
      </w:r>
      <w:ins w:id="417" w:author="Ninon Sirdey" w:date="2021-07-30T13:53:00Z">
        <w:r w:rsidR="00852F39">
          <w:t>(1</w:t>
        </w:r>
        <w:proofErr w:type="gramStart"/>
        <w:r w:rsidR="00852F39">
          <w:t>)</w:t>
        </w:r>
      </w:ins>
      <w:r>
        <w:t>:</w:t>
      </w:r>
      <w:proofErr w:type="gramEnd"/>
      <w:r>
        <w:t xml:space="preserve"> quelle est la personne principalement responsable de l’achat de ce produit sur cette parcelle ? (Sélectionner un membre du ménage)</w:t>
      </w:r>
      <w:ins w:id="418" w:author="Ninon Sirdey" w:date="2021-07-30T16:35:00Z">
        <w:r w:rsidR="00D14000">
          <w:t xml:space="preserve"> </w:t>
        </w:r>
      </w:ins>
      <w:ins w:id="419" w:author="Ninon Sirdey" w:date="2021-07-30T13:54:00Z">
        <w:r w:rsidR="00852F39">
          <w:t>CU</w:t>
        </w:r>
      </w:ins>
    </w:p>
    <w:p w14:paraId="2050CD2E" w14:textId="3F3BDFA5" w:rsidR="00F319E7" w:rsidRDefault="00F319E7" w:rsidP="00F319E7">
      <w:pPr>
        <w:pStyle w:val="Paragraphedeliste"/>
        <w:numPr>
          <w:ilvl w:val="3"/>
          <w:numId w:val="4"/>
        </w:numPr>
        <w:rPr>
          <w:ins w:id="420" w:author="Ninon Sirdey" w:date="2021-07-30T13:58:00Z"/>
        </w:rPr>
      </w:pPr>
      <w:r>
        <w:t>Si Achat</w:t>
      </w:r>
      <w:ins w:id="421" w:author="Ninon Sirdey" w:date="2021-07-30T13:53:00Z">
        <w:r w:rsidR="00852F39">
          <w:t xml:space="preserve"> (1)</w:t>
        </w:r>
      </w:ins>
      <w:r>
        <w:t>, d’autres membres du ménage ont-ils participé financièrement à l’achat de ce produit sur cette parcelle ? (Sélectionner les autres membres du ménage)</w:t>
      </w:r>
      <w:ins w:id="422" w:author="Ninon Sirdey" w:date="2021-07-30T13:54:00Z">
        <w:r w:rsidR="00852F39">
          <w:t xml:space="preserve"> </w:t>
        </w:r>
        <w:proofErr w:type="spellStart"/>
        <w:r w:rsidR="00852F39">
          <w:t>cM</w:t>
        </w:r>
      </w:ins>
      <w:proofErr w:type="spellEnd"/>
    </w:p>
    <w:p w14:paraId="76FF81A6" w14:textId="01886D75" w:rsidR="00631788" w:rsidRDefault="00631788" w:rsidP="00F319E7">
      <w:pPr>
        <w:pStyle w:val="Paragraphedeliste"/>
        <w:numPr>
          <w:ilvl w:val="3"/>
          <w:numId w:val="4"/>
        </w:numPr>
      </w:pPr>
      <w:ins w:id="423" w:author="Ninon Sirdey" w:date="2021-07-30T13:58:00Z">
        <w:r>
          <w:t xml:space="preserve">Si achat (2), comment </w:t>
        </w:r>
      </w:ins>
      <w:ins w:id="424" w:author="Ninon Sirdey" w:date="2021-07-30T16:35:00Z">
        <w:r w:rsidR="00D14000">
          <w:t>remboursez-vous</w:t>
        </w:r>
      </w:ins>
      <w:ins w:id="425" w:author="Ninon Sirdey" w:date="2021-07-30T13:58:00Z">
        <w:r>
          <w:t xml:space="preserve"> ? </w:t>
        </w:r>
        <w:r>
          <w:rPr>
            <w:rFonts w:ascii="Calibri" w:hAnsi="Calibri" w:cs="Calibri"/>
            <w:color w:val="000000"/>
            <w:shd w:val="clear" w:color="auto" w:fill="FFFFFF"/>
          </w:rPr>
          <w:t>(1) paddy (2) riz blanc (3) espèce (4) autres, préciser</w:t>
        </w:r>
      </w:ins>
    </w:p>
    <w:p w14:paraId="028E8BDF" w14:textId="4F1F060C" w:rsidR="00486BC7" w:rsidRDefault="00486BC7" w:rsidP="00486BC7">
      <w:pPr>
        <w:pStyle w:val="Paragraphedeliste"/>
        <w:numPr>
          <w:ilvl w:val="3"/>
          <w:numId w:val="4"/>
        </w:numPr>
      </w:pPr>
      <w:r>
        <w:t>Quantité (Indiquer la quantité en kg)</w:t>
      </w:r>
    </w:p>
    <w:p w14:paraId="1FB17939" w14:textId="324B5A00" w:rsidR="00F319E7" w:rsidRDefault="00F319E7" w:rsidP="00F319E7">
      <w:pPr>
        <w:pStyle w:val="Paragraphedeliste"/>
        <w:numPr>
          <w:ilvl w:val="3"/>
          <w:numId w:val="4"/>
        </w:numPr>
      </w:pPr>
      <w:r>
        <w:t>Quelle est la personne principalement responsable de l’application de ce produit sur cette parcelle ? (Sélectionner un membre du ménage)</w:t>
      </w:r>
      <w:ins w:id="426" w:author="Ninon Sirdey" w:date="2021-07-30T16:35:00Z">
        <w:r w:rsidR="00D14000">
          <w:t xml:space="preserve"> </w:t>
        </w:r>
      </w:ins>
      <w:ins w:id="427" w:author="Ninon Sirdey" w:date="2021-07-30T13:54:00Z">
        <w:r w:rsidR="00852F39">
          <w:t>CU</w:t>
        </w:r>
      </w:ins>
    </w:p>
    <w:p w14:paraId="7437E74D" w14:textId="09A04B9D" w:rsidR="00F319E7" w:rsidRDefault="00F319E7" w:rsidP="00F319E7">
      <w:pPr>
        <w:pStyle w:val="Paragraphedeliste"/>
        <w:numPr>
          <w:ilvl w:val="3"/>
          <w:numId w:val="4"/>
        </w:numPr>
      </w:pPr>
      <w:r>
        <w:t>D’autres membres du ménage ont-ils participé à l’application de ce produit sur cette parcelle ? (Sélectionner les autres membres du ménage)</w:t>
      </w:r>
      <w:ins w:id="428" w:author="Ninon Sirdey" w:date="2021-07-30T16:35:00Z">
        <w:r w:rsidR="00D14000">
          <w:t xml:space="preserve"> C</w:t>
        </w:r>
      </w:ins>
      <w:ins w:id="429" w:author="Ninon Sirdey" w:date="2021-07-30T13:54:00Z">
        <w:r w:rsidR="00852F39">
          <w:t>M</w:t>
        </w:r>
      </w:ins>
    </w:p>
    <w:p w14:paraId="3198A701" w14:textId="71845100" w:rsidR="00486BC7" w:rsidRDefault="00F319E7" w:rsidP="00486BC7">
      <w:pPr>
        <w:pStyle w:val="Paragraphedeliste"/>
        <w:numPr>
          <w:ilvl w:val="2"/>
          <w:numId w:val="4"/>
        </w:numPr>
      </w:pPr>
      <w:r>
        <w:t>Insecticide</w:t>
      </w:r>
      <w:r w:rsidR="00486BC7">
        <w:t xml:space="preserve"> : (1) Oui (0) Non (Passer </w:t>
      </w:r>
      <w:r>
        <w:t>au désherbage manuel</w:t>
      </w:r>
      <w:r w:rsidR="00486BC7">
        <w:t>)</w:t>
      </w:r>
    </w:p>
    <w:p w14:paraId="484BA5A9" w14:textId="763625F7" w:rsidR="00486BC7" w:rsidRDefault="00486BC7" w:rsidP="00486BC7">
      <w:pPr>
        <w:pStyle w:val="Paragraphedeliste"/>
        <w:numPr>
          <w:ilvl w:val="3"/>
          <w:numId w:val="4"/>
        </w:numPr>
      </w:pPr>
      <w:r>
        <w:t xml:space="preserve">Accès : (1) Achat autofinancé (2) Achat à crédit (3) Don (4) Echange ou troc (5) </w:t>
      </w:r>
      <w:ins w:id="430" w:author="Ninon Sirdey" w:date="2021-07-30T13:54:00Z">
        <w:r w:rsidR="00852F39">
          <w:t>production propre (</w:t>
        </w:r>
      </w:ins>
      <w:ins w:id="431" w:author="Ninon Sirdey" w:date="2021-07-30T13:55:00Z">
        <w:r w:rsidR="00852F39">
          <w:t xml:space="preserve">6) </w:t>
        </w:r>
      </w:ins>
      <w:r>
        <w:t>Autre ; préciser : …</w:t>
      </w:r>
      <w:ins w:id="432" w:author="Ninon Sirdey" w:date="2021-07-30T13:55:00Z">
        <w:r w:rsidR="00852F39">
          <w:t>CM</w:t>
        </w:r>
      </w:ins>
    </w:p>
    <w:p w14:paraId="191F1C23" w14:textId="644F8F13" w:rsidR="00486BC7" w:rsidRDefault="00486BC7" w:rsidP="00486BC7">
      <w:pPr>
        <w:pStyle w:val="Paragraphedeliste"/>
        <w:numPr>
          <w:ilvl w:val="3"/>
          <w:numId w:val="4"/>
        </w:numPr>
      </w:pPr>
      <w:r>
        <w:lastRenderedPageBreak/>
        <w:t xml:space="preserve">Source : (1) OP (2) </w:t>
      </w:r>
      <w:ins w:id="433" w:author="Ninon Sirdey" w:date="2021-07-30T13:55:00Z">
        <w:r w:rsidR="00852F39">
          <w:t xml:space="preserve">SEDAB (3) </w:t>
        </w:r>
      </w:ins>
      <w:r>
        <w:t>Boutique de vente de produits agricoles (</w:t>
      </w:r>
      <w:ins w:id="434" w:author="Ninon Sirdey" w:date="2021-07-30T13:55:00Z">
        <w:r w:rsidR="00852F39">
          <w:t>4</w:t>
        </w:r>
      </w:ins>
      <w:del w:id="435" w:author="Ninon Sirdey" w:date="2021-07-30T13:55:00Z">
        <w:r w:rsidDel="00852F39">
          <w:delText>3</w:delText>
        </w:r>
      </w:del>
      <w:r>
        <w:t xml:space="preserve">) </w:t>
      </w:r>
      <w:ins w:id="436" w:author="Ninon Sirdey" w:date="2021-07-30T13:55:00Z">
        <w:r w:rsidR="00852F39">
          <w:t xml:space="preserve">SODAGRI (5) Projets (6) Autre producteur (7) </w:t>
        </w:r>
      </w:ins>
      <w:r>
        <w:t>Autre, préciser : …</w:t>
      </w:r>
      <w:ins w:id="437" w:author="Ninon Sirdey" w:date="2021-07-30T13:55:00Z">
        <w:r w:rsidR="00852F39">
          <w:t>CM</w:t>
        </w:r>
      </w:ins>
    </w:p>
    <w:p w14:paraId="4052F55B" w14:textId="73423778" w:rsidR="00631788" w:rsidRDefault="00486BC7" w:rsidP="00631788">
      <w:pPr>
        <w:pStyle w:val="Paragraphedeliste"/>
        <w:numPr>
          <w:ilvl w:val="3"/>
          <w:numId w:val="4"/>
        </w:numPr>
        <w:rPr>
          <w:ins w:id="438" w:author="Ninon Sirdey" w:date="2021-07-30T13:59:00Z"/>
        </w:rPr>
      </w:pPr>
      <w:moveFromRangeStart w:id="439" w:author="Ninon Sirdey" w:date="2021-07-30T14:00:00Z" w:name="move78546016"/>
      <w:moveFrom w:id="440" w:author="Ninon Sirdey" w:date="2021-07-30T14:00:00Z">
        <w:r w:rsidDel="00631788">
          <w:t>Quantité (Indiquer la quantité en kg)</w:t>
        </w:r>
      </w:moveFrom>
      <w:moveFromRangeEnd w:id="439"/>
      <w:commentRangeStart w:id="441"/>
      <w:ins w:id="442" w:author="Ninon Sirdey" w:date="2021-07-30T13:59:00Z">
        <w:r w:rsidR="00631788">
          <w:t>Si Achat (1</w:t>
        </w:r>
        <w:proofErr w:type="gramStart"/>
        <w:r w:rsidR="00631788">
          <w:t>):</w:t>
        </w:r>
        <w:proofErr w:type="gramEnd"/>
        <w:r w:rsidR="00631788">
          <w:t xml:space="preserve"> quelle est la personne principalement responsable de l’achat de ce produit sur cette parcelle ? (Sélectionner un membre du ménage)</w:t>
        </w:r>
      </w:ins>
      <w:ins w:id="443" w:author="Ninon Sirdey" w:date="2021-07-30T14:06:00Z">
        <w:r w:rsidR="00241BAA">
          <w:t xml:space="preserve"> </w:t>
        </w:r>
      </w:ins>
      <w:ins w:id="444" w:author="Ninon Sirdey" w:date="2021-07-30T13:59:00Z">
        <w:r w:rsidR="00631788">
          <w:t>CU</w:t>
        </w:r>
      </w:ins>
    </w:p>
    <w:p w14:paraId="499B8A07" w14:textId="77777777" w:rsidR="00631788" w:rsidRDefault="00631788" w:rsidP="00631788">
      <w:pPr>
        <w:pStyle w:val="Paragraphedeliste"/>
        <w:numPr>
          <w:ilvl w:val="3"/>
          <w:numId w:val="4"/>
        </w:numPr>
        <w:rPr>
          <w:ins w:id="445" w:author="Ninon Sirdey" w:date="2021-07-30T13:59:00Z"/>
        </w:rPr>
      </w:pPr>
      <w:ins w:id="446" w:author="Ninon Sirdey" w:date="2021-07-30T13:59:00Z">
        <w:r>
          <w:t xml:space="preserve">Si Achat (1), d’autres membres du ménage ont-ils participé financièrement à l’achat de ce produit sur cette parcelle ? (Sélectionner les autres membres du ménage) </w:t>
        </w:r>
        <w:proofErr w:type="spellStart"/>
        <w:r>
          <w:t>cM</w:t>
        </w:r>
      </w:ins>
      <w:commentRangeEnd w:id="441"/>
      <w:proofErr w:type="spellEnd"/>
      <w:ins w:id="447" w:author="Ninon Sirdey" w:date="2021-07-30T14:00:00Z">
        <w:r>
          <w:rPr>
            <w:rStyle w:val="Marquedecommentaire"/>
          </w:rPr>
          <w:commentReference w:id="441"/>
        </w:r>
      </w:ins>
    </w:p>
    <w:p w14:paraId="20DF8818" w14:textId="323C527B" w:rsidR="00631788" w:rsidRPr="006778A8" w:rsidRDefault="00631788" w:rsidP="00486BC7">
      <w:pPr>
        <w:pStyle w:val="Paragraphedeliste"/>
        <w:numPr>
          <w:ilvl w:val="3"/>
          <w:numId w:val="4"/>
        </w:numPr>
        <w:rPr>
          <w:ins w:id="448" w:author="Ninon Sirdey" w:date="2021-07-30T14:00:00Z"/>
        </w:rPr>
      </w:pPr>
      <w:ins w:id="449" w:author="Ninon Sirdey" w:date="2021-07-30T13:59:00Z">
        <w:r>
          <w:rPr>
            <w:rFonts w:ascii="Calibri" w:hAnsi="Calibri" w:cs="Calibri"/>
            <w:color w:val="000000"/>
            <w:shd w:val="clear" w:color="auto" w:fill="FFFFFF"/>
          </w:rPr>
          <w:t xml:space="preserve">Si achat (2) comment </w:t>
        </w:r>
      </w:ins>
      <w:ins w:id="450" w:author="Ninon Sirdey" w:date="2021-07-30T16:37:00Z">
        <w:r w:rsidR="00D14000">
          <w:rPr>
            <w:rFonts w:ascii="Calibri" w:hAnsi="Calibri" w:cs="Calibri"/>
            <w:color w:val="000000"/>
            <w:shd w:val="clear" w:color="auto" w:fill="FFFFFF"/>
          </w:rPr>
          <w:t>remboursez-vous</w:t>
        </w:r>
      </w:ins>
      <w:ins w:id="451" w:author="Ninon Sirdey" w:date="2021-07-30T13:59:00Z">
        <w:r>
          <w:rPr>
            <w:rFonts w:ascii="Calibri" w:hAnsi="Calibri" w:cs="Calibri"/>
            <w:color w:val="000000"/>
            <w:shd w:val="clear" w:color="auto" w:fill="FFFFFF"/>
          </w:rPr>
          <w:t> ? (1) paddy (2) riz blanc (3) espèce (4) autres, préciser</w:t>
        </w:r>
      </w:ins>
    </w:p>
    <w:p w14:paraId="59ECA5EF" w14:textId="77777777" w:rsidR="00631788" w:rsidRDefault="00631788" w:rsidP="00631788">
      <w:pPr>
        <w:pStyle w:val="Paragraphedeliste"/>
        <w:numPr>
          <w:ilvl w:val="3"/>
          <w:numId w:val="4"/>
        </w:numPr>
        <w:rPr>
          <w:moveTo w:id="452" w:author="Ninon Sirdey" w:date="2021-07-30T14:00:00Z"/>
        </w:rPr>
      </w:pPr>
      <w:moveToRangeStart w:id="453" w:author="Ninon Sirdey" w:date="2021-07-30T14:00:00Z" w:name="move78546016"/>
      <w:moveTo w:id="454" w:author="Ninon Sirdey" w:date="2021-07-30T14:00:00Z">
        <w:r>
          <w:t>Quantité (Indiquer la quantité en kg)</w:t>
        </w:r>
      </w:moveTo>
    </w:p>
    <w:moveToRangeEnd w:id="453"/>
    <w:p w14:paraId="75A87064" w14:textId="6DD641F7" w:rsidR="00631788" w:rsidDel="003821EB" w:rsidRDefault="00631788" w:rsidP="00486BC7">
      <w:pPr>
        <w:pStyle w:val="Paragraphedeliste"/>
        <w:numPr>
          <w:ilvl w:val="3"/>
          <w:numId w:val="4"/>
        </w:numPr>
        <w:rPr>
          <w:del w:id="455" w:author="Ninon Sirdey" w:date="2021-07-30T16:57:00Z"/>
        </w:rPr>
      </w:pPr>
    </w:p>
    <w:p w14:paraId="6A72AAA3" w14:textId="4529C17F" w:rsidR="00F319E7" w:rsidRDefault="00F319E7" w:rsidP="00F319E7">
      <w:pPr>
        <w:pStyle w:val="Paragraphedeliste"/>
        <w:numPr>
          <w:ilvl w:val="3"/>
          <w:numId w:val="4"/>
        </w:numPr>
      </w:pPr>
      <w:r>
        <w:t>Quelle est la personne principalement responsable de l’application de ce produit sur cette parcelle ? (Sélectionner un membre du ménage)</w:t>
      </w:r>
      <w:ins w:id="456" w:author="Ninon Sirdey" w:date="2021-07-30T16:37:00Z">
        <w:r w:rsidR="00D14000">
          <w:t xml:space="preserve"> C</w:t>
        </w:r>
      </w:ins>
      <w:ins w:id="457" w:author="Ninon Sirdey" w:date="2021-07-30T13:55:00Z">
        <w:r w:rsidR="00852F39">
          <w:t>U</w:t>
        </w:r>
      </w:ins>
    </w:p>
    <w:p w14:paraId="4C091378" w14:textId="66DE01F3" w:rsidR="00F319E7" w:rsidRDefault="00F319E7" w:rsidP="00F319E7">
      <w:pPr>
        <w:pStyle w:val="Paragraphedeliste"/>
        <w:numPr>
          <w:ilvl w:val="3"/>
          <w:numId w:val="4"/>
        </w:numPr>
      </w:pPr>
      <w:r>
        <w:t>D’autres membres du ménage ont-ils participé à l’application de ce produit sur cette parcelle ? (Sélectionner les autres membres du ménage)</w:t>
      </w:r>
      <w:ins w:id="458" w:author="Ninon Sirdey" w:date="2021-07-30T13:55:00Z">
        <w:r w:rsidR="00852F39">
          <w:t xml:space="preserve"> CM</w:t>
        </w:r>
      </w:ins>
    </w:p>
    <w:p w14:paraId="1C497DAC" w14:textId="2B29E91F" w:rsidR="00F319E7" w:rsidRDefault="00F319E7" w:rsidP="00F319E7">
      <w:pPr>
        <w:pStyle w:val="Paragraphedeliste"/>
        <w:numPr>
          <w:ilvl w:val="2"/>
          <w:numId w:val="4"/>
        </w:numPr>
      </w:pPr>
      <w:r>
        <w:t xml:space="preserve">Cette parcelle a-t-elle désherbée manuellement </w:t>
      </w:r>
      <w:r w:rsidR="00913619">
        <w:t xml:space="preserve">ou mécaniquement </w:t>
      </w:r>
      <w:r>
        <w:t>entre juin et août 2021 ? (1) Oui (0) Non (Passer au module suivant)</w:t>
      </w:r>
    </w:p>
    <w:p w14:paraId="045FF319" w14:textId="5F1BD9B9" w:rsidR="00913619" w:rsidRDefault="00913619" w:rsidP="00913619">
      <w:pPr>
        <w:pStyle w:val="Paragraphedeliste"/>
        <w:numPr>
          <w:ilvl w:val="2"/>
          <w:numId w:val="4"/>
        </w:numPr>
      </w:pPr>
      <w:r>
        <w:t xml:space="preserve">Comment a été réalisé le désherbage sur cette parcelle ? (1) </w:t>
      </w:r>
      <w:commentRangeStart w:id="459"/>
      <w:r>
        <w:t>A la main</w:t>
      </w:r>
      <w:commentRangeEnd w:id="459"/>
      <w:r>
        <w:rPr>
          <w:rStyle w:val="Marquedecommentaire"/>
        </w:rPr>
        <w:commentReference w:id="459"/>
      </w:r>
      <w:r>
        <w:t xml:space="preserve"> (2) Animal de trait (3) Motoculteur (4) Tracteur</w:t>
      </w:r>
    </w:p>
    <w:p w14:paraId="6FFDAF11" w14:textId="0C5D1FED" w:rsidR="00913619" w:rsidRDefault="00913619" w:rsidP="00913619">
      <w:pPr>
        <w:pStyle w:val="Paragraphedeliste"/>
        <w:numPr>
          <w:ilvl w:val="2"/>
          <w:numId w:val="4"/>
        </w:numPr>
      </w:pPr>
      <w:r>
        <w:t>Qui a réalisé le désherbage sur cette parcelle ? (1) Membres du ménage (2) Main d’œuvre agricole/Prestation de services</w:t>
      </w:r>
    </w:p>
    <w:p w14:paraId="723206B9" w14:textId="6DF101AC" w:rsidR="00913619" w:rsidRDefault="00913619" w:rsidP="00913619">
      <w:pPr>
        <w:pStyle w:val="Paragraphedeliste"/>
        <w:numPr>
          <w:ilvl w:val="2"/>
          <w:numId w:val="4"/>
        </w:numPr>
      </w:pPr>
      <w:r>
        <w:t>Si (1) Membres du ménage, quelle est la personne principalement responsable du désherbage sur cette parcelle ? (Sélectionner un membre du ménage)</w:t>
      </w:r>
      <w:ins w:id="460" w:author="Ninon Sirdey" w:date="2021-07-30T16:37:00Z">
        <w:r w:rsidR="00D14000">
          <w:t xml:space="preserve"> </w:t>
        </w:r>
      </w:ins>
      <w:ins w:id="461" w:author="Ninon Sirdey" w:date="2021-07-30T13:56:00Z">
        <w:r w:rsidR="00852F39">
          <w:t>CU</w:t>
        </w:r>
      </w:ins>
    </w:p>
    <w:p w14:paraId="0438E89D" w14:textId="51DA09D6" w:rsidR="00913619" w:rsidRDefault="00913619" w:rsidP="00913619">
      <w:pPr>
        <w:pStyle w:val="Paragraphedeliste"/>
        <w:numPr>
          <w:ilvl w:val="2"/>
          <w:numId w:val="4"/>
        </w:numPr>
      </w:pPr>
      <w:r>
        <w:t>Si (1) Membres du ménage, d’autres membres du ménage ont-ils participé au désherbage sur cette parcelle ? (Sélectionner les autres membres du ménage)</w:t>
      </w:r>
      <w:ins w:id="462" w:author="Ninon Sirdey" w:date="2021-07-30T16:37:00Z">
        <w:r w:rsidR="00D14000">
          <w:t xml:space="preserve"> </w:t>
        </w:r>
      </w:ins>
      <w:ins w:id="463" w:author="Ninon Sirdey" w:date="2021-07-30T13:56:00Z">
        <w:r w:rsidR="00852F39">
          <w:t>CM</w:t>
        </w:r>
      </w:ins>
    </w:p>
    <w:p w14:paraId="164076D3" w14:textId="756C53EC" w:rsidR="00913619" w:rsidRDefault="00913619" w:rsidP="00913619">
      <w:pPr>
        <w:pStyle w:val="Paragraphedeliste"/>
        <w:numPr>
          <w:ilvl w:val="2"/>
          <w:numId w:val="4"/>
        </w:numPr>
      </w:pPr>
      <w:r>
        <w:t xml:space="preserve">Si (2) Prestation de services, quelle est la personne principalement responsable du financement du désherbage sur cette parcelle ? (Sélectionner un membre du </w:t>
      </w:r>
      <w:proofErr w:type="gramStart"/>
      <w:r>
        <w:t>ménage)</w:t>
      </w:r>
      <w:ins w:id="464" w:author="Ninon Sirdey" w:date="2021-07-30T13:56:00Z">
        <w:r w:rsidR="00852F39">
          <w:t>CU</w:t>
        </w:r>
      </w:ins>
      <w:proofErr w:type="gramEnd"/>
    </w:p>
    <w:p w14:paraId="1184F5AC" w14:textId="4A9FCC63" w:rsidR="00486BC7" w:rsidRDefault="00913619" w:rsidP="00913619">
      <w:pPr>
        <w:pStyle w:val="Paragraphedeliste"/>
        <w:numPr>
          <w:ilvl w:val="2"/>
          <w:numId w:val="4"/>
        </w:numPr>
        <w:rPr>
          <w:ins w:id="465" w:author="Ninon Sirdey" w:date="2021-07-30T13:56:00Z"/>
        </w:rPr>
      </w:pPr>
      <w:r>
        <w:t xml:space="preserve">Si (1) Membres du ménage, d’autres membres du ménage ont-ils participé au financement du désherbage sur cette parcelle ? (Sélectionner les autres membres du </w:t>
      </w:r>
      <w:proofErr w:type="gramStart"/>
      <w:r>
        <w:t>ménage)</w:t>
      </w:r>
      <w:ins w:id="466" w:author="Ninon Sirdey" w:date="2021-07-30T13:56:00Z">
        <w:r w:rsidR="00852F39">
          <w:t>CM</w:t>
        </w:r>
        <w:proofErr w:type="gramEnd"/>
      </w:ins>
    </w:p>
    <w:p w14:paraId="6F70DCE3" w14:textId="35F0C7B3" w:rsidR="00852F39" w:rsidRDefault="00852F39" w:rsidP="00913619">
      <w:pPr>
        <w:pStyle w:val="Paragraphedeliste"/>
        <w:numPr>
          <w:ilvl w:val="2"/>
          <w:numId w:val="4"/>
        </w:numPr>
        <w:rPr>
          <w:ins w:id="467" w:author="Ninon Sirdey" w:date="2021-07-30T17:00:00Z"/>
        </w:rPr>
      </w:pPr>
      <w:ins w:id="468" w:author="Ninon Sirdey" w:date="2021-07-30T13:56:00Z">
        <w:r>
          <w:t xml:space="preserve">Si (2) </w:t>
        </w:r>
      </w:ins>
      <w:ins w:id="469" w:author="Ninon Sirdey" w:date="2021-07-30T13:57:00Z">
        <w:r w:rsidR="00741FAC">
          <w:t>prestations de service, Qui a effectué le désherbage ? (1) SODAGRI (2</w:t>
        </w:r>
      </w:ins>
      <w:ins w:id="470" w:author="Ninon Sirdey" w:date="2021-07-30T14:00:00Z">
        <w:r w:rsidR="00631788">
          <w:t>)</w:t>
        </w:r>
      </w:ins>
      <w:ins w:id="471" w:author="Ninon Sirdey" w:date="2021-07-30T13:57:00Z">
        <w:r w:rsidR="00741FAC">
          <w:t xml:space="preserve"> OP (3) privé (4) autre préciser.</w:t>
        </w:r>
      </w:ins>
    </w:p>
    <w:p w14:paraId="7129EEDF" w14:textId="6A390759" w:rsidR="003821EB" w:rsidRDefault="003821EB" w:rsidP="003821EB">
      <w:pPr>
        <w:pStyle w:val="Paragraphedeliste"/>
        <w:numPr>
          <w:ilvl w:val="2"/>
          <w:numId w:val="4"/>
        </w:numPr>
        <w:rPr>
          <w:ins w:id="472" w:author="Ninon Sirdey" w:date="2021-07-30T17:07:00Z"/>
        </w:rPr>
      </w:pPr>
      <w:ins w:id="473" w:author="Ninon Sirdey" w:date="2021-07-30T17:01:00Z">
        <w:r>
          <w:t xml:space="preserve">Y a-t-il eu des évènements/problèmes particuliers qui ont touché </w:t>
        </w:r>
      </w:ins>
      <w:ins w:id="474" w:author="Ninon Sirdey" w:date="2021-07-30T17:08:00Z">
        <w:r w:rsidR="002210EB">
          <w:t>cette</w:t>
        </w:r>
      </w:ins>
      <w:ins w:id="475" w:author="Ninon Sirdey" w:date="2021-07-30T17:01:00Z">
        <w:r>
          <w:t xml:space="preserve"> parcelle depuis le début de la campagne ? (0)</w:t>
        </w:r>
      </w:ins>
      <w:ins w:id="476" w:author="Ninon Sirdey" w:date="2021-07-30T17:02:00Z">
        <w:r>
          <w:t xml:space="preserve"> Aucun </w:t>
        </w:r>
      </w:ins>
      <w:ins w:id="477" w:author="Ninon Sirdey" w:date="2021-07-30T17:06:00Z">
        <w:r w:rsidR="002210EB">
          <w:t xml:space="preserve">(1) </w:t>
        </w:r>
        <w:r w:rsidR="002210EB" w:rsidRPr="006778A8">
          <w:t xml:space="preserve">noyade par inondation (2) rupture de pluies/sécheresse (3) salinisation (4) ravageurs (5) oiseaux (6) divagation (7) </w:t>
        </w:r>
      </w:ins>
      <w:ins w:id="478" w:author="Ninon Sirdey" w:date="2021-08-09T17:32:00Z">
        <w:r w:rsidR="00956E55">
          <w:t>pyri</w:t>
        </w:r>
      </w:ins>
      <w:ins w:id="479" w:author="Ninon Sirdey" w:date="2021-08-09T17:33:00Z">
        <w:r w:rsidR="00956E55">
          <w:t xml:space="preserve">culariose (8) </w:t>
        </w:r>
      </w:ins>
      <w:ins w:id="480" w:author="Ninon Sirdey" w:date="2021-07-30T17:06:00Z">
        <w:r w:rsidR="002210EB" w:rsidRPr="006778A8">
          <w:t>autres,</w:t>
        </w:r>
      </w:ins>
      <w:ins w:id="481" w:author="Ninon Sirdey" w:date="2021-07-30T17:09:00Z">
        <w:r w:rsidR="00996C07">
          <w:t xml:space="preserve"> </w:t>
        </w:r>
      </w:ins>
      <w:ins w:id="482" w:author="Ninon Sirdey" w:date="2021-07-30T17:07:00Z">
        <w:r w:rsidR="002210EB">
          <w:t>préciser</w:t>
        </w:r>
      </w:ins>
      <w:ins w:id="483" w:author="Ninon Sirdey" w:date="2021-07-30T17:06:00Z">
        <w:r w:rsidR="002210EB" w:rsidRPr="006778A8">
          <w:t xml:space="preserve"> …</w:t>
        </w:r>
      </w:ins>
      <w:ins w:id="484" w:author="Ninon Sirdey" w:date="2021-07-30T17:09:00Z">
        <w:r w:rsidR="00996C07">
          <w:t xml:space="preserve"> CM</w:t>
        </w:r>
      </w:ins>
    </w:p>
    <w:p w14:paraId="1E059C8A" w14:textId="7645EB99" w:rsidR="002210EB" w:rsidRDefault="002210EB">
      <w:pPr>
        <w:pStyle w:val="Paragraphedeliste"/>
        <w:numPr>
          <w:ilvl w:val="3"/>
          <w:numId w:val="4"/>
        </w:numPr>
        <w:rPr>
          <w:ins w:id="485" w:author="Ninon Sirdey" w:date="2021-08-10T12:20:00Z"/>
        </w:rPr>
      </w:pPr>
      <w:ins w:id="486" w:author="Ninon Sirdey" w:date="2021-07-30T17:07:00Z">
        <w:r>
          <w:t xml:space="preserve">Si (1) </w:t>
        </w:r>
      </w:ins>
      <w:ins w:id="487" w:author="Ninon Sirdey" w:date="2021-07-30T17:08:00Z">
        <w:r w:rsidR="00996C07">
          <w:t>à (7) :</w:t>
        </w:r>
      </w:ins>
      <w:ins w:id="488" w:author="Ninon Sirdey" w:date="2021-07-30T17:07:00Z">
        <w:r>
          <w:t xml:space="preserve"> quel mois (sélectionner dans la liste)</w:t>
        </w:r>
      </w:ins>
      <w:ins w:id="489" w:author="Ninon Sirdey" w:date="2021-07-30T17:08:00Z">
        <w:r>
          <w:t> : (6) Juin 2021 (7) Juillet 2021 (8) Août 2021 (9) Septembre 2021</w:t>
        </w:r>
        <w:r w:rsidR="00996C07">
          <w:t xml:space="preserve"> CU</w:t>
        </w:r>
      </w:ins>
    </w:p>
    <w:p w14:paraId="030B7E20" w14:textId="736892F8" w:rsidR="00B41DAC" w:rsidRDefault="00B41DAC" w:rsidP="00B41DAC">
      <w:pPr>
        <w:pStyle w:val="Paragraphedeliste"/>
        <w:numPr>
          <w:ilvl w:val="1"/>
          <w:numId w:val="4"/>
        </w:numPr>
        <w:rPr>
          <w:ins w:id="490" w:author="Ninon Sirdey" w:date="2021-08-10T12:23:00Z"/>
        </w:rPr>
      </w:pPr>
      <w:ins w:id="491" w:author="Ninon Sirdey" w:date="2021-08-10T12:21:00Z">
        <w:r>
          <w:t xml:space="preserve">Evolution de la riziculture : </w:t>
        </w:r>
      </w:ins>
      <w:ins w:id="492" w:author="Ninon Sirdey" w:date="2021-08-10T12:22:00Z">
        <w:r>
          <w:t>avez-vous augmenté</w:t>
        </w:r>
      </w:ins>
      <w:ins w:id="493" w:author="Ninon Sirdey" w:date="2021-08-10T12:25:00Z">
        <w:r w:rsidR="001F3FFE">
          <w:t>, maintenu</w:t>
        </w:r>
      </w:ins>
      <w:ins w:id="494" w:author="Ninon Sirdey" w:date="2021-08-10T12:22:00Z">
        <w:r>
          <w:t xml:space="preserve"> ou diminué </w:t>
        </w:r>
      </w:ins>
      <w:ins w:id="495" w:author="Ninon Sirdey" w:date="2021-08-10T12:21:00Z">
        <w:r>
          <w:t xml:space="preserve">les </w:t>
        </w:r>
      </w:ins>
      <w:ins w:id="496" w:author="Ninon Sirdey" w:date="2021-08-10T12:23:00Z">
        <w:r>
          <w:t>superficies</w:t>
        </w:r>
      </w:ins>
      <w:ins w:id="497" w:author="Ninon Sirdey" w:date="2021-08-10T12:21:00Z">
        <w:r>
          <w:t xml:space="preserve"> em</w:t>
        </w:r>
      </w:ins>
      <w:ins w:id="498" w:author="Ninon Sirdey" w:date="2021-08-10T12:22:00Z">
        <w:r>
          <w:t xml:space="preserve">blavées en riz de </w:t>
        </w:r>
      </w:ins>
      <w:ins w:id="499" w:author="Ninon Sirdey" w:date="2021-08-10T12:25:00Z">
        <w:r w:rsidR="001F3FFE">
          <w:t>bas-fonds</w:t>
        </w:r>
      </w:ins>
      <w:ins w:id="500" w:author="Ninon Sirdey" w:date="2021-08-10T12:22:00Z">
        <w:r>
          <w:t xml:space="preserve"> depuis </w:t>
        </w:r>
      </w:ins>
      <w:ins w:id="501" w:author="Ninon Sirdey" w:date="2021-08-10T12:24:00Z">
        <w:r>
          <w:t xml:space="preserve">10 </w:t>
        </w:r>
      </w:ins>
      <w:ins w:id="502" w:author="Ninon Sirdey" w:date="2021-08-10T12:22:00Z">
        <w:r>
          <w:t xml:space="preserve">ans ? </w:t>
        </w:r>
      </w:ins>
      <w:ins w:id="503" w:author="Ninon Sirdey" w:date="2021-08-10T12:24:00Z">
        <w:r>
          <w:t>(</w:t>
        </w:r>
        <w:proofErr w:type="gramStart"/>
        <w:r>
          <w:t>sélectionner</w:t>
        </w:r>
        <w:proofErr w:type="gramEnd"/>
        <w:r>
          <w:t xml:space="preserve"> réponse CU) </w:t>
        </w:r>
      </w:ins>
      <w:ins w:id="504" w:author="Ninon Sirdey" w:date="2021-08-10T12:22:00Z">
        <w:r>
          <w:t>(</w:t>
        </w:r>
      </w:ins>
      <w:ins w:id="505" w:author="Ninon Sirdey" w:date="2021-08-10T12:23:00Z">
        <w:r>
          <w:t>1</w:t>
        </w:r>
      </w:ins>
      <w:ins w:id="506" w:author="Ninon Sirdey" w:date="2021-08-10T12:22:00Z">
        <w:r>
          <w:t>)</w:t>
        </w:r>
      </w:ins>
      <w:ins w:id="507" w:author="Ninon Sirdey" w:date="2021-08-10T12:23:00Z">
        <w:r w:rsidRPr="00B41DAC">
          <w:t xml:space="preserve"> </w:t>
        </w:r>
        <w:r>
          <w:t>diminué les superficies (2)</w:t>
        </w:r>
      </w:ins>
      <w:ins w:id="508" w:author="Ninon Sirdey" w:date="2021-08-10T12:22:00Z">
        <w:r>
          <w:t xml:space="preserve"> Pas d’évolution (</w:t>
        </w:r>
      </w:ins>
      <w:ins w:id="509" w:author="Ninon Sirdey" w:date="2021-08-10T12:23:00Z">
        <w:r>
          <w:t>3</w:t>
        </w:r>
      </w:ins>
      <w:ins w:id="510" w:author="Ninon Sirdey" w:date="2021-08-10T12:22:00Z">
        <w:r>
          <w:t>) Augmenté</w:t>
        </w:r>
      </w:ins>
      <w:ins w:id="511" w:author="Ninon Sirdey" w:date="2021-08-10T12:23:00Z">
        <w:r>
          <w:t xml:space="preserve"> les superficies.</w:t>
        </w:r>
      </w:ins>
    </w:p>
    <w:p w14:paraId="736C40DE" w14:textId="4FCDB90E" w:rsidR="00B41DAC" w:rsidRDefault="00B41DAC" w:rsidP="00B41DAC">
      <w:pPr>
        <w:pStyle w:val="Paragraphedeliste"/>
        <w:numPr>
          <w:ilvl w:val="1"/>
          <w:numId w:val="4"/>
        </w:numPr>
        <w:rPr>
          <w:ins w:id="512" w:author="Ninon Sirdey" w:date="2021-08-10T12:24:00Z"/>
        </w:rPr>
      </w:pPr>
      <w:ins w:id="513" w:author="Ninon Sirdey" w:date="2021-08-10T12:24:00Z">
        <w:r>
          <w:t>Avez-vous augmenté</w:t>
        </w:r>
      </w:ins>
      <w:ins w:id="514" w:author="Ninon Sirdey" w:date="2021-08-10T12:25:00Z">
        <w:r w:rsidR="001F3FFE">
          <w:t>, maintenu</w:t>
        </w:r>
      </w:ins>
      <w:ins w:id="515" w:author="Ninon Sirdey" w:date="2021-08-10T12:24:00Z">
        <w:r>
          <w:t xml:space="preserve"> ou diminué les superficies emblavées en riz de plateau depuis 10 ans ? </w:t>
        </w:r>
      </w:ins>
      <w:ins w:id="516" w:author="Ninon Sirdey" w:date="2021-08-10T12:22:00Z">
        <w:r>
          <w:t xml:space="preserve"> </w:t>
        </w:r>
      </w:ins>
      <w:ins w:id="517" w:author="Ninon Sirdey" w:date="2021-08-10T12:24:00Z">
        <w:r>
          <w:t>(Sélectionner réponse CU) (1)</w:t>
        </w:r>
        <w:r w:rsidRPr="00B41DAC">
          <w:t xml:space="preserve"> </w:t>
        </w:r>
        <w:r>
          <w:t>diminué les superficies (2) Pas d’évolution (3) Augmenté les superficies.</w:t>
        </w:r>
      </w:ins>
    </w:p>
    <w:p w14:paraId="74C72F5C" w14:textId="77777777" w:rsidR="00B41DAC" w:rsidRDefault="00B41DAC" w:rsidP="006778A8">
      <w:pPr>
        <w:pStyle w:val="Paragraphedeliste"/>
        <w:ind w:left="792"/>
      </w:pPr>
    </w:p>
    <w:p w14:paraId="3292B679" w14:textId="2DEF20E9" w:rsidR="00D13F28" w:rsidRDefault="00D13F28" w:rsidP="00F0094F">
      <w:pPr>
        <w:pStyle w:val="Paragraphedeliste"/>
        <w:numPr>
          <w:ilvl w:val="0"/>
          <w:numId w:val="4"/>
        </w:numPr>
      </w:pPr>
      <w:r>
        <w:lastRenderedPageBreak/>
        <w:t xml:space="preserve">Campagne 2021 : </w:t>
      </w:r>
      <w:commentRangeStart w:id="518"/>
      <w:r>
        <w:t xml:space="preserve">Autres </w:t>
      </w:r>
      <w:del w:id="519" w:author="Ninon Sirdey" w:date="2021-07-30T16:54:00Z">
        <w:r w:rsidDel="003821EB">
          <w:delText>spéculations</w:delText>
        </w:r>
      </w:del>
      <w:ins w:id="520" w:author="Ninon Sirdey" w:date="2021-07-30T16:54:00Z">
        <w:r w:rsidR="003821EB">
          <w:t>cultures annuelles de l’hivernage</w:t>
        </w:r>
        <w:commentRangeEnd w:id="518"/>
        <w:r w:rsidR="003821EB">
          <w:rPr>
            <w:rStyle w:val="Marquedecommentaire"/>
          </w:rPr>
          <w:commentReference w:id="518"/>
        </w:r>
      </w:ins>
    </w:p>
    <w:p w14:paraId="7A8A1EDB" w14:textId="41726408" w:rsidR="009B7CCA" w:rsidRDefault="009B7CCA" w:rsidP="009B7CCA">
      <w:pPr>
        <w:pStyle w:val="Paragraphedeliste"/>
        <w:numPr>
          <w:ilvl w:val="1"/>
          <w:numId w:val="4"/>
        </w:numPr>
      </w:pPr>
      <w:r>
        <w:t xml:space="preserve">Quelle(s) spéculation(s) votre ménage a-t-il cultivé </w:t>
      </w:r>
      <w:r w:rsidR="009913DE">
        <w:t>au cours de l</w:t>
      </w:r>
      <w:ins w:id="521" w:author="Ninon Sirdey" w:date="2021-07-30T16:38:00Z">
        <w:r w:rsidR="00D14000">
          <w:t>’</w:t>
        </w:r>
      </w:ins>
      <w:del w:id="522" w:author="Ninon Sirdey" w:date="2021-07-30T16:37:00Z">
        <w:r w:rsidR="009913DE" w:rsidDel="00D14000">
          <w:delText>a campagne/</w:delText>
        </w:r>
      </w:del>
      <w:r w:rsidR="009913DE">
        <w:t>hivernage 2021</w:t>
      </w:r>
      <w:ins w:id="523" w:author="Ninon Sirdey" w:date="2021-07-30T16:42:00Z">
        <w:r w:rsidR="00D14000">
          <w:t xml:space="preserve"> ( à partir de juin 2011)</w:t>
        </w:r>
      </w:ins>
      <w:r>
        <w:t> ? (Sélectionner toutes les réponses valables dans la liste)</w:t>
      </w:r>
    </w:p>
    <w:p w14:paraId="1FCEAC00" w14:textId="5B6DC70E" w:rsidR="009B7CCA" w:rsidRDefault="009B7CCA" w:rsidP="009B7CCA">
      <w:pPr>
        <w:pStyle w:val="Paragraphedeliste"/>
        <w:numPr>
          <w:ilvl w:val="1"/>
          <w:numId w:val="4"/>
        </w:numPr>
      </w:pPr>
      <w:r>
        <w:t>Pour chaque type de spéculation cultivé</w:t>
      </w:r>
      <w:ins w:id="524" w:author="Ninon Sirdey" w:date="2021-07-30T16:38:00Z">
        <w:r w:rsidR="00D14000">
          <w:t>e</w:t>
        </w:r>
      </w:ins>
      <w:r>
        <w:t xml:space="preserve"> par votre ménage </w:t>
      </w:r>
      <w:r w:rsidR="009913DE">
        <w:t>au cours de l</w:t>
      </w:r>
      <w:ins w:id="525" w:author="Ninon Sirdey" w:date="2021-07-30T16:41:00Z">
        <w:r w:rsidR="00D14000">
          <w:t xml:space="preserve">’hivernage </w:t>
        </w:r>
      </w:ins>
      <w:del w:id="526" w:author="Ninon Sirdey" w:date="2021-07-30T16:41:00Z">
        <w:r w:rsidR="009913DE" w:rsidDel="00D14000">
          <w:delText xml:space="preserve">a campagne </w:delText>
        </w:r>
      </w:del>
      <w:r>
        <w:t>2021, veuillez renseigner les informations suivantes :</w:t>
      </w:r>
    </w:p>
    <w:p w14:paraId="56A939F7" w14:textId="77777777" w:rsidR="009B7CCA" w:rsidRDefault="009B7CCA" w:rsidP="009B7CCA">
      <w:pPr>
        <w:pStyle w:val="Paragraphedeliste"/>
        <w:numPr>
          <w:ilvl w:val="2"/>
          <w:numId w:val="4"/>
        </w:numPr>
      </w:pPr>
      <w:r>
        <w:t>Type de parcelle : (1) Bas-fonds (2) Plateau (3) Nappe (4) Mangrove</w:t>
      </w:r>
    </w:p>
    <w:p w14:paraId="35219AE3" w14:textId="1A5A8E4F" w:rsidR="009B7CCA" w:rsidRDefault="009B7CCA" w:rsidP="009B7CCA">
      <w:pPr>
        <w:pStyle w:val="Paragraphedeliste"/>
        <w:numPr>
          <w:ilvl w:val="2"/>
          <w:numId w:val="4"/>
        </w:numPr>
      </w:pPr>
      <w:r>
        <w:t>Accès foncier à la parcelle : (1) Héritage (2) Achat (3) Don (4) Métayage (5) Fermage</w:t>
      </w:r>
    </w:p>
    <w:p w14:paraId="1F122BDE" w14:textId="7676D39B" w:rsidR="009913DE" w:rsidRDefault="009913DE" w:rsidP="009913DE">
      <w:pPr>
        <w:pStyle w:val="Paragraphedeliste"/>
        <w:numPr>
          <w:ilvl w:val="2"/>
          <w:numId w:val="4"/>
        </w:numPr>
      </w:pPr>
      <w:r>
        <w:t>Si Question 6.2.2 = (1) à (3), qui est le propriétaire de cette parcelle ? (Sélectionner un membre du ménage)</w:t>
      </w:r>
      <w:ins w:id="527" w:author="Ninon Sirdey" w:date="2021-07-30T16:41:00Z">
        <w:r w:rsidR="00D14000">
          <w:t xml:space="preserve"> </w:t>
        </w:r>
        <w:commentRangeStart w:id="528"/>
        <w:r w:rsidR="00D14000">
          <w:t>CM</w:t>
        </w:r>
        <w:commentRangeEnd w:id="528"/>
        <w:r w:rsidR="00D14000">
          <w:rPr>
            <w:rStyle w:val="Marquedecommentaire"/>
          </w:rPr>
          <w:commentReference w:id="528"/>
        </w:r>
      </w:ins>
    </w:p>
    <w:p w14:paraId="653FCE5B" w14:textId="77777777" w:rsidR="009B7CCA" w:rsidRPr="00AA7A18" w:rsidRDefault="009B7CCA" w:rsidP="009B7CCA">
      <w:pPr>
        <w:pStyle w:val="Paragraphedeliste"/>
        <w:numPr>
          <w:ilvl w:val="2"/>
          <w:numId w:val="4"/>
        </w:numPr>
      </w:pPr>
      <w:r w:rsidRPr="00AA7A18">
        <w:t xml:space="preserve"> Surface totale emblavée (en hectares)</w:t>
      </w:r>
    </w:p>
    <w:p w14:paraId="5BDC555E" w14:textId="2A9C7D82" w:rsidR="009B7CCA" w:rsidRDefault="009B7CCA" w:rsidP="009B7CCA">
      <w:pPr>
        <w:pStyle w:val="Paragraphedeliste"/>
        <w:numPr>
          <w:ilvl w:val="2"/>
          <w:numId w:val="4"/>
        </w:numPr>
      </w:pPr>
      <w:r>
        <w:t xml:space="preserve"> </w:t>
      </w:r>
      <w:commentRangeStart w:id="529"/>
      <w:r>
        <w:t xml:space="preserve">Production totale </w:t>
      </w:r>
      <w:commentRangeEnd w:id="529"/>
      <w:r w:rsidR="00D14000">
        <w:rPr>
          <w:rStyle w:val="Marquedecommentaire"/>
        </w:rPr>
        <w:commentReference w:id="529"/>
      </w:r>
      <w:r>
        <w:t xml:space="preserve">entre </w:t>
      </w:r>
      <w:r w:rsidR="009913DE">
        <w:t xml:space="preserve">juin </w:t>
      </w:r>
      <w:r>
        <w:t>et août 2021 (en kg)</w:t>
      </w:r>
    </w:p>
    <w:p w14:paraId="2EC3EEF6" w14:textId="7110F9C9" w:rsidR="009B7CCA" w:rsidRDefault="009B7CCA" w:rsidP="009B7CCA">
      <w:pPr>
        <w:pStyle w:val="Paragraphedeliste"/>
        <w:numPr>
          <w:ilvl w:val="2"/>
          <w:numId w:val="4"/>
        </w:numPr>
      </w:pPr>
      <w:r>
        <w:t xml:space="preserve"> Destination(s) (Sélectionner toutes les réponses valables dans la liste) : (1) Autoconsommation (2) Ventes (3) Dons (4) Semences (5) Remboursement de crédit (6) Autre, préciser : … </w:t>
      </w:r>
    </w:p>
    <w:p w14:paraId="7320BBDE" w14:textId="7B175891" w:rsidR="009913DE" w:rsidRDefault="009913DE" w:rsidP="009913DE">
      <w:pPr>
        <w:pStyle w:val="Paragraphedeliste"/>
        <w:numPr>
          <w:ilvl w:val="2"/>
          <w:numId w:val="4"/>
        </w:numPr>
      </w:pPr>
      <w:r>
        <w:t xml:space="preserve">Si Question 6.2.6 = (1) Autoconsommation est sélectionné : Préciser tous les mois durant lesquels cette culture a été consommée par le ménage : (6) Juin 2021 (7) Juillet 2021 (8) Août 2021 </w:t>
      </w:r>
      <w:ins w:id="530" w:author="Ninon Sirdey" w:date="2021-07-30T16:55:00Z">
        <w:r w:rsidR="003821EB">
          <w:t>(9) Septembre 20</w:t>
        </w:r>
      </w:ins>
      <w:ins w:id="531" w:author="Ninon Sirdey" w:date="2021-07-30T16:56:00Z">
        <w:r w:rsidR="003821EB">
          <w:t>21</w:t>
        </w:r>
      </w:ins>
    </w:p>
    <w:p w14:paraId="2DB317DA" w14:textId="504E75E3" w:rsidR="009B7CCA" w:rsidRDefault="009B7CCA" w:rsidP="009B7CCA">
      <w:pPr>
        <w:pStyle w:val="Paragraphedeliste"/>
        <w:numPr>
          <w:ilvl w:val="2"/>
          <w:numId w:val="4"/>
        </w:numPr>
      </w:pPr>
      <w:r>
        <w:t xml:space="preserve"> Si Question </w:t>
      </w:r>
      <w:r w:rsidR="009913DE">
        <w:t>6</w:t>
      </w:r>
      <w:r>
        <w:t>.2.</w:t>
      </w:r>
      <w:r w:rsidR="009913DE">
        <w:t>6</w:t>
      </w:r>
      <w:r>
        <w:t xml:space="preserve"> = (2) Ventes est sélectionné : Préciser tous les mois durant lesquels cette culture </w:t>
      </w:r>
      <w:r w:rsidR="009913DE">
        <w:t xml:space="preserve">a </w:t>
      </w:r>
      <w:r>
        <w:t>gén</w:t>
      </w:r>
      <w:r w:rsidR="009913DE">
        <w:t>éré</w:t>
      </w:r>
      <w:r>
        <w:t xml:space="preserve"> des revenus : (6) Juin 2021 (7) Juillet 2021 (8) Août 2021 </w:t>
      </w:r>
      <w:ins w:id="532" w:author="Ninon Sirdey" w:date="2021-07-30T16:56:00Z">
        <w:r w:rsidR="003821EB">
          <w:t>(9) Septembre 2021</w:t>
        </w:r>
      </w:ins>
    </w:p>
    <w:p w14:paraId="550000ED" w14:textId="3B5FFAFA" w:rsidR="00C840FA" w:rsidRDefault="00C840FA" w:rsidP="00C840FA">
      <w:pPr>
        <w:pStyle w:val="Paragraphedeliste"/>
        <w:numPr>
          <w:ilvl w:val="2"/>
          <w:numId w:val="4"/>
        </w:numPr>
      </w:pPr>
      <w:r>
        <w:t>Comment a été réalisé le labour pour cette culture ? (</w:t>
      </w:r>
      <w:commentRangeStart w:id="533"/>
      <w:r>
        <w:t xml:space="preserve">1) A la </w:t>
      </w:r>
      <w:ins w:id="534" w:author="Ninon Sirdey" w:date="2021-07-30T16:56:00Z">
        <w:r w:rsidR="003821EB">
          <w:t>daba</w:t>
        </w:r>
      </w:ins>
      <w:del w:id="535" w:author="Ninon Sirdey" w:date="2021-07-30T16:56:00Z">
        <w:r w:rsidDel="003821EB">
          <w:delText>main</w:delText>
        </w:r>
      </w:del>
      <w:r>
        <w:t xml:space="preserve"> (2) </w:t>
      </w:r>
      <w:ins w:id="536" w:author="Ninon Sirdey" w:date="2021-07-30T16:56:00Z">
        <w:r w:rsidR="003821EB">
          <w:t xml:space="preserve">a la main </w:t>
        </w:r>
        <w:proofErr w:type="spellStart"/>
        <w:r w:rsidR="003821EB">
          <w:t>kayendou</w:t>
        </w:r>
        <w:proofErr w:type="spellEnd"/>
        <w:r w:rsidR="003821EB">
          <w:t xml:space="preserve"> (3) </w:t>
        </w:r>
      </w:ins>
      <w:r>
        <w:t>Animal de trait (</w:t>
      </w:r>
      <w:ins w:id="537" w:author="Ninon Sirdey" w:date="2021-07-30T16:56:00Z">
        <w:r w:rsidR="003821EB">
          <w:t>4</w:t>
        </w:r>
      </w:ins>
      <w:del w:id="538" w:author="Ninon Sirdey" w:date="2021-07-30T16:56:00Z">
        <w:r w:rsidDel="003821EB">
          <w:delText>3</w:delText>
        </w:r>
      </w:del>
      <w:r>
        <w:t>) Motoculteur (</w:t>
      </w:r>
      <w:ins w:id="539" w:author="Ninon Sirdey" w:date="2021-07-30T16:56:00Z">
        <w:r w:rsidR="003821EB">
          <w:t>5</w:t>
        </w:r>
      </w:ins>
      <w:del w:id="540" w:author="Ninon Sirdey" w:date="2021-07-30T16:56:00Z">
        <w:r w:rsidDel="003821EB">
          <w:delText>4</w:delText>
        </w:r>
      </w:del>
      <w:r>
        <w:t>) Tracteur</w:t>
      </w:r>
      <w:commentRangeEnd w:id="533"/>
      <w:r w:rsidR="003821EB">
        <w:rPr>
          <w:rStyle w:val="Marquedecommentaire"/>
        </w:rPr>
        <w:commentReference w:id="533"/>
      </w:r>
    </w:p>
    <w:p w14:paraId="7C307A2E" w14:textId="5A0B676F" w:rsidR="00C840FA" w:rsidRDefault="00C840FA" w:rsidP="00C840FA">
      <w:pPr>
        <w:pStyle w:val="Paragraphedeliste"/>
        <w:numPr>
          <w:ilvl w:val="2"/>
          <w:numId w:val="4"/>
        </w:numPr>
      </w:pPr>
      <w:r>
        <w:t>Qui a réalisé le labour pour cette culture ? (1) Membres du ménage (2) Main d’œuvre agricole/Prestation de services</w:t>
      </w:r>
    </w:p>
    <w:p w14:paraId="6ACC411A" w14:textId="77777777" w:rsidR="00C840FA" w:rsidRDefault="00C840FA" w:rsidP="00C840FA">
      <w:pPr>
        <w:pStyle w:val="Paragraphedeliste"/>
        <w:numPr>
          <w:ilvl w:val="2"/>
          <w:numId w:val="4"/>
        </w:numPr>
      </w:pPr>
      <w:r>
        <w:t>Si (1) Membres du ménage, quelle est la personne principalement responsable du labour sur cette parcelle ? (Sélectionner un membre du ménage)</w:t>
      </w:r>
    </w:p>
    <w:p w14:paraId="38EA6F2B" w14:textId="77777777" w:rsidR="00C840FA" w:rsidRDefault="00C840FA" w:rsidP="00C840FA">
      <w:pPr>
        <w:pStyle w:val="Paragraphedeliste"/>
        <w:numPr>
          <w:ilvl w:val="2"/>
          <w:numId w:val="4"/>
        </w:numPr>
      </w:pPr>
      <w:r>
        <w:t>Si (1) Membres du ménage, d’autres membres du ménage ont-ils participé au labour sur cette parcelle ? (Sélectionner les autres membres du ménage)</w:t>
      </w:r>
    </w:p>
    <w:p w14:paraId="14B78DAE" w14:textId="2778BEC1" w:rsidR="00C840FA" w:rsidRDefault="00C840FA" w:rsidP="00C840FA">
      <w:pPr>
        <w:pStyle w:val="Paragraphedeliste"/>
        <w:numPr>
          <w:ilvl w:val="2"/>
          <w:numId w:val="4"/>
        </w:numPr>
      </w:pPr>
      <w:r>
        <w:t>Si (2) Prestation de services, quelle est la personne principalement responsable du financement du labour sur cette parcelle ? (Sélectionner un membre du ménage)</w:t>
      </w:r>
      <w:ins w:id="541" w:author="Ninon Sirdey" w:date="2021-07-30T16:57:00Z">
        <w:r w:rsidR="003821EB">
          <w:t xml:space="preserve"> CU</w:t>
        </w:r>
      </w:ins>
    </w:p>
    <w:p w14:paraId="60C30382" w14:textId="03750E60" w:rsidR="00C840FA" w:rsidRDefault="00C840FA" w:rsidP="00C840FA">
      <w:pPr>
        <w:pStyle w:val="Paragraphedeliste"/>
        <w:numPr>
          <w:ilvl w:val="2"/>
          <w:numId w:val="4"/>
        </w:numPr>
        <w:rPr>
          <w:ins w:id="542" w:author="Ninon Sirdey" w:date="2021-07-30T16:57:00Z"/>
        </w:rPr>
      </w:pPr>
      <w:r>
        <w:t>Si (1) Membres du ménage, d’autres membres du ménage ont-ils participé au financement du labour sur cette parcelle ? (Sélectionner les autres membres du ménage)</w:t>
      </w:r>
      <w:ins w:id="543" w:author="Ninon Sirdey" w:date="2021-07-30T16:57:00Z">
        <w:r w:rsidR="003821EB">
          <w:t xml:space="preserve"> CM</w:t>
        </w:r>
      </w:ins>
    </w:p>
    <w:p w14:paraId="3CB52010" w14:textId="635F1CC3" w:rsidR="003821EB" w:rsidRDefault="003821EB" w:rsidP="00C840FA">
      <w:pPr>
        <w:pStyle w:val="Paragraphedeliste"/>
        <w:numPr>
          <w:ilvl w:val="2"/>
          <w:numId w:val="4"/>
        </w:numPr>
      </w:pPr>
      <w:ins w:id="544" w:author="Ninon Sirdey" w:date="2021-07-30T16:57:00Z">
        <w:r>
          <w:t xml:space="preserve">Si (1) qui a fait la prestation ? (1) SODAGRI (2) </w:t>
        </w:r>
      </w:ins>
      <w:ins w:id="545" w:author="Ninon Sirdey" w:date="2021-07-30T16:58:00Z">
        <w:r>
          <w:t>OP (3) Privé (4) autres, préciser</w:t>
        </w:r>
      </w:ins>
    </w:p>
    <w:p w14:paraId="1C67CBBE" w14:textId="19C683AE" w:rsidR="00C840FA" w:rsidRDefault="00C840FA" w:rsidP="00C840FA">
      <w:pPr>
        <w:pStyle w:val="Paragraphedeliste"/>
        <w:numPr>
          <w:ilvl w:val="2"/>
          <w:numId w:val="4"/>
        </w:numPr>
      </w:pPr>
      <w:r>
        <w:t>A quelle date le labour a-t-il débuté ? (Sélectionner jour et mois)</w:t>
      </w:r>
    </w:p>
    <w:p w14:paraId="4AA6E0C9" w14:textId="77777777" w:rsidR="009B7CCA" w:rsidRDefault="009B7CCA" w:rsidP="009B7CCA">
      <w:pPr>
        <w:pStyle w:val="Paragraphedeliste"/>
        <w:numPr>
          <w:ilvl w:val="2"/>
          <w:numId w:val="4"/>
        </w:numPr>
      </w:pPr>
      <w:r>
        <w:t xml:space="preserve"> Parmi tous les membres du ménage, sélectionner la personne principalement responsable de chacune des activités suivantes pour cette culture (indiquer Non Applicable si l’activité n’est pas pratiquée) :</w:t>
      </w:r>
    </w:p>
    <w:p w14:paraId="48B83BD9" w14:textId="77777777" w:rsidR="009B7CCA" w:rsidRDefault="009B7CCA" w:rsidP="009B7CCA">
      <w:pPr>
        <w:pStyle w:val="Paragraphedeliste"/>
        <w:numPr>
          <w:ilvl w:val="4"/>
          <w:numId w:val="4"/>
        </w:numPr>
      </w:pPr>
      <w:r>
        <w:t>Achats de semences</w:t>
      </w:r>
    </w:p>
    <w:p w14:paraId="5EDCC5E1" w14:textId="77777777" w:rsidR="009B7CCA" w:rsidRDefault="009B7CCA" w:rsidP="009B7CCA">
      <w:pPr>
        <w:pStyle w:val="Paragraphedeliste"/>
        <w:numPr>
          <w:ilvl w:val="4"/>
          <w:numId w:val="4"/>
        </w:numPr>
      </w:pPr>
      <w:r>
        <w:t>Semis/Repiquage</w:t>
      </w:r>
    </w:p>
    <w:p w14:paraId="56A01E9B" w14:textId="77777777" w:rsidR="009B7CCA" w:rsidRDefault="009B7CCA" w:rsidP="009B7CCA">
      <w:pPr>
        <w:pStyle w:val="Paragraphedeliste"/>
        <w:numPr>
          <w:ilvl w:val="4"/>
          <w:numId w:val="4"/>
        </w:numPr>
      </w:pPr>
      <w:r>
        <w:t>Achat d’engrais</w:t>
      </w:r>
    </w:p>
    <w:p w14:paraId="57C3004A" w14:textId="194D446A" w:rsidR="009B7CCA" w:rsidRDefault="009B7CCA" w:rsidP="009B7CCA">
      <w:pPr>
        <w:pStyle w:val="Paragraphedeliste"/>
        <w:numPr>
          <w:ilvl w:val="4"/>
          <w:numId w:val="4"/>
        </w:numPr>
      </w:pPr>
      <w:r>
        <w:t>Application d’engrais</w:t>
      </w:r>
    </w:p>
    <w:p w14:paraId="5B375030" w14:textId="77777777" w:rsidR="00D46A0D" w:rsidRDefault="00D46A0D" w:rsidP="00D46A0D">
      <w:pPr>
        <w:pStyle w:val="Paragraphedeliste"/>
        <w:numPr>
          <w:ilvl w:val="4"/>
          <w:numId w:val="4"/>
        </w:numPr>
      </w:pPr>
      <w:r>
        <w:t>Achat de produits phytosanitaires</w:t>
      </w:r>
    </w:p>
    <w:p w14:paraId="44466256" w14:textId="740C1E32" w:rsidR="00D46A0D" w:rsidRDefault="00D46A0D" w:rsidP="00D46A0D">
      <w:pPr>
        <w:pStyle w:val="Paragraphedeliste"/>
        <w:numPr>
          <w:ilvl w:val="4"/>
          <w:numId w:val="4"/>
        </w:numPr>
      </w:pPr>
      <w:r>
        <w:t>Application de produits phytosanitaires</w:t>
      </w:r>
    </w:p>
    <w:p w14:paraId="6EEF0ADF" w14:textId="77777777" w:rsidR="009B7CCA" w:rsidRDefault="009B7CCA" w:rsidP="009B7CCA">
      <w:pPr>
        <w:pStyle w:val="Paragraphedeliste"/>
        <w:numPr>
          <w:ilvl w:val="4"/>
          <w:numId w:val="4"/>
        </w:numPr>
      </w:pPr>
      <w:r>
        <w:t>Désherbage</w:t>
      </w:r>
    </w:p>
    <w:p w14:paraId="6380EDBE" w14:textId="52DF621F" w:rsidR="009B7CCA" w:rsidRDefault="009B7CCA" w:rsidP="009B7CCA">
      <w:pPr>
        <w:pStyle w:val="Paragraphedeliste"/>
        <w:numPr>
          <w:ilvl w:val="4"/>
          <w:numId w:val="4"/>
        </w:numPr>
        <w:rPr>
          <w:ins w:id="546" w:author="Ninon Sirdey" w:date="2021-07-30T16:58:00Z"/>
        </w:rPr>
      </w:pPr>
      <w:r>
        <w:t>Récolte</w:t>
      </w:r>
    </w:p>
    <w:p w14:paraId="5EC4192D" w14:textId="7F621F64" w:rsidR="003821EB" w:rsidRDefault="00956E55" w:rsidP="009B7CCA">
      <w:pPr>
        <w:pStyle w:val="Paragraphedeliste"/>
        <w:numPr>
          <w:ilvl w:val="4"/>
          <w:numId w:val="4"/>
        </w:numPr>
        <w:rPr>
          <w:ins w:id="547" w:author="Ninon Sirdey" w:date="2021-08-09T17:31:00Z"/>
        </w:rPr>
      </w:pPr>
      <w:ins w:id="548" w:author="Ninon Sirdey" w:date="2021-08-09T17:31:00Z">
        <w:r>
          <w:t>Battage</w:t>
        </w:r>
      </w:ins>
    </w:p>
    <w:p w14:paraId="725B43CC" w14:textId="34712B75" w:rsidR="00956E55" w:rsidRDefault="00956E55" w:rsidP="009B7CCA">
      <w:pPr>
        <w:pStyle w:val="Paragraphedeliste"/>
        <w:numPr>
          <w:ilvl w:val="4"/>
          <w:numId w:val="4"/>
        </w:numPr>
      </w:pPr>
      <w:ins w:id="549" w:author="Ninon Sirdey" w:date="2021-08-09T17:31:00Z">
        <w:r>
          <w:t>Décorticage</w:t>
        </w:r>
      </w:ins>
    </w:p>
    <w:p w14:paraId="642D7F0B" w14:textId="77777777" w:rsidR="009B7CCA" w:rsidRDefault="009B7CCA" w:rsidP="009B7CCA">
      <w:pPr>
        <w:pStyle w:val="Paragraphedeliste"/>
        <w:numPr>
          <w:ilvl w:val="4"/>
          <w:numId w:val="4"/>
        </w:numPr>
      </w:pPr>
      <w:r>
        <w:lastRenderedPageBreak/>
        <w:t>Vente</w:t>
      </w:r>
    </w:p>
    <w:p w14:paraId="406FADDA" w14:textId="77777777" w:rsidR="009B7CCA" w:rsidRDefault="009B7CCA" w:rsidP="009B7CCA">
      <w:pPr>
        <w:pStyle w:val="Paragraphedeliste"/>
        <w:numPr>
          <w:ilvl w:val="2"/>
          <w:numId w:val="4"/>
        </w:numPr>
      </w:pPr>
      <w:r>
        <w:t>Parmi tous les membres du ménage, sélectionner les autres personnes participant à chacune des activités suivantes pour cette culture (ne pas afficher la question si l’activité n’est pas pratiquée) :</w:t>
      </w:r>
    </w:p>
    <w:p w14:paraId="56CC32D3" w14:textId="77777777" w:rsidR="009B7CCA" w:rsidRDefault="009B7CCA" w:rsidP="009B7CCA">
      <w:pPr>
        <w:pStyle w:val="Paragraphedeliste"/>
        <w:numPr>
          <w:ilvl w:val="4"/>
          <w:numId w:val="4"/>
        </w:numPr>
      </w:pPr>
      <w:r>
        <w:t>Achats de semences</w:t>
      </w:r>
    </w:p>
    <w:p w14:paraId="72C6A795" w14:textId="77777777" w:rsidR="009B7CCA" w:rsidRDefault="009B7CCA" w:rsidP="009B7CCA">
      <w:pPr>
        <w:pStyle w:val="Paragraphedeliste"/>
        <w:numPr>
          <w:ilvl w:val="4"/>
          <w:numId w:val="4"/>
        </w:numPr>
      </w:pPr>
      <w:r>
        <w:t>Semis/Repiquage</w:t>
      </w:r>
    </w:p>
    <w:p w14:paraId="4A1804A7" w14:textId="77777777" w:rsidR="009B7CCA" w:rsidRDefault="009B7CCA" w:rsidP="009B7CCA">
      <w:pPr>
        <w:pStyle w:val="Paragraphedeliste"/>
        <w:numPr>
          <w:ilvl w:val="4"/>
          <w:numId w:val="4"/>
        </w:numPr>
      </w:pPr>
      <w:r>
        <w:t>Achat d’engrais</w:t>
      </w:r>
    </w:p>
    <w:p w14:paraId="16774885" w14:textId="0FEF5F6D" w:rsidR="009B7CCA" w:rsidRDefault="009B7CCA" w:rsidP="009B7CCA">
      <w:pPr>
        <w:pStyle w:val="Paragraphedeliste"/>
        <w:numPr>
          <w:ilvl w:val="4"/>
          <w:numId w:val="4"/>
        </w:numPr>
      </w:pPr>
      <w:r>
        <w:t>Application d’engrais</w:t>
      </w:r>
    </w:p>
    <w:p w14:paraId="5FE153C4" w14:textId="77777777" w:rsidR="00D46A0D" w:rsidRDefault="00D46A0D" w:rsidP="00D46A0D">
      <w:pPr>
        <w:pStyle w:val="Paragraphedeliste"/>
        <w:numPr>
          <w:ilvl w:val="4"/>
          <w:numId w:val="4"/>
        </w:numPr>
      </w:pPr>
      <w:r>
        <w:t>Achat de produits phytosanitaires</w:t>
      </w:r>
    </w:p>
    <w:p w14:paraId="6D2C846E" w14:textId="62575DF1" w:rsidR="00D46A0D" w:rsidRDefault="00D46A0D" w:rsidP="00D46A0D">
      <w:pPr>
        <w:pStyle w:val="Paragraphedeliste"/>
        <w:numPr>
          <w:ilvl w:val="4"/>
          <w:numId w:val="4"/>
        </w:numPr>
      </w:pPr>
      <w:r>
        <w:t>Application de produits phytosanitaires</w:t>
      </w:r>
    </w:p>
    <w:p w14:paraId="7925E596" w14:textId="77777777" w:rsidR="009B7CCA" w:rsidRDefault="009B7CCA" w:rsidP="009B7CCA">
      <w:pPr>
        <w:pStyle w:val="Paragraphedeliste"/>
        <w:numPr>
          <w:ilvl w:val="4"/>
          <w:numId w:val="4"/>
        </w:numPr>
      </w:pPr>
      <w:r>
        <w:t>Désherbage</w:t>
      </w:r>
    </w:p>
    <w:p w14:paraId="3DE5B270" w14:textId="1E643B66" w:rsidR="009B7CCA" w:rsidRDefault="009B7CCA" w:rsidP="009B7CCA">
      <w:pPr>
        <w:pStyle w:val="Paragraphedeliste"/>
        <w:numPr>
          <w:ilvl w:val="4"/>
          <w:numId w:val="4"/>
        </w:numPr>
        <w:rPr>
          <w:ins w:id="550" w:author="Ninon Sirdey" w:date="2021-07-30T16:58:00Z"/>
        </w:rPr>
      </w:pPr>
      <w:r>
        <w:t>Récolte</w:t>
      </w:r>
    </w:p>
    <w:p w14:paraId="2451ABFA" w14:textId="77777777" w:rsidR="00956E55" w:rsidRDefault="00956E55" w:rsidP="009B7CCA">
      <w:pPr>
        <w:pStyle w:val="Paragraphedeliste"/>
        <w:numPr>
          <w:ilvl w:val="4"/>
          <w:numId w:val="4"/>
        </w:numPr>
        <w:rPr>
          <w:ins w:id="551" w:author="Ninon Sirdey" w:date="2021-08-09T17:31:00Z"/>
        </w:rPr>
      </w:pPr>
      <w:r>
        <w:t>Battage</w:t>
      </w:r>
    </w:p>
    <w:p w14:paraId="06477114" w14:textId="226553EF" w:rsidR="003821EB" w:rsidRDefault="003821EB" w:rsidP="009B7CCA">
      <w:pPr>
        <w:pStyle w:val="Paragraphedeliste"/>
        <w:numPr>
          <w:ilvl w:val="4"/>
          <w:numId w:val="4"/>
        </w:numPr>
      </w:pPr>
      <w:proofErr w:type="gramStart"/>
      <w:ins w:id="552" w:author="Ninon Sirdey" w:date="2021-07-30T16:58:00Z">
        <w:r>
          <w:t>décorticage</w:t>
        </w:r>
      </w:ins>
      <w:proofErr w:type="gramEnd"/>
    </w:p>
    <w:p w14:paraId="2FFB51C6" w14:textId="77777777" w:rsidR="009B7CCA" w:rsidRDefault="009B7CCA" w:rsidP="009B7CCA">
      <w:pPr>
        <w:pStyle w:val="Paragraphedeliste"/>
        <w:numPr>
          <w:ilvl w:val="4"/>
          <w:numId w:val="4"/>
        </w:numPr>
      </w:pPr>
      <w:r>
        <w:t>Vente</w:t>
      </w:r>
    </w:p>
    <w:p w14:paraId="380031FA" w14:textId="44D40482" w:rsidR="009B7CCA" w:rsidRDefault="00827618" w:rsidP="00827618">
      <w:pPr>
        <w:pStyle w:val="Paragraphedeliste"/>
        <w:numPr>
          <w:ilvl w:val="1"/>
          <w:numId w:val="4"/>
        </w:numPr>
      </w:pPr>
      <w:r>
        <w:t>Combien de parcelles non emblavées</w:t>
      </w:r>
      <w:ins w:id="553" w:author="Ninon Sirdey" w:date="2021-07-30T16:59:00Z">
        <w:r w:rsidR="003821EB">
          <w:t xml:space="preserve"> (ou non totalement)</w:t>
        </w:r>
      </w:ins>
      <w:r>
        <w:t xml:space="preserve"> au cours de cette campagne 2021, votre ménage possède-t-il ? (Entrer un nombre entre 0 et 20)</w:t>
      </w:r>
    </w:p>
    <w:p w14:paraId="6BD24968" w14:textId="14BDB9B5" w:rsidR="00827618" w:rsidRDefault="00827618" w:rsidP="009913DE">
      <w:pPr>
        <w:pStyle w:val="Paragraphedeliste"/>
        <w:numPr>
          <w:ilvl w:val="1"/>
          <w:numId w:val="4"/>
        </w:numPr>
        <w:rPr>
          <w:ins w:id="554" w:author="Ninon Sirdey" w:date="2021-07-30T16:59:00Z"/>
        </w:rPr>
      </w:pPr>
      <w:r>
        <w:t xml:space="preserve">Pour chaque parcelle non emblavée au cours de cette campagne 2021, veuillez renseigner les </w:t>
      </w:r>
      <w:commentRangeStart w:id="555"/>
      <w:r w:rsidR="009913DE">
        <w:t>raisons</w:t>
      </w:r>
      <w:commentRangeEnd w:id="555"/>
      <w:r w:rsidR="00C840FA">
        <w:rPr>
          <w:rStyle w:val="Marquedecommentaire"/>
        </w:rPr>
        <w:commentReference w:id="555"/>
      </w:r>
      <w:r w:rsidR="009913DE">
        <w:t xml:space="preserve"> pour lesquelles ces parcelles n’ont pas été emblavées (Plusieurs réponses possibles</w:t>
      </w:r>
      <w:r w:rsidR="00C840FA">
        <w:t>) :</w:t>
      </w:r>
      <w:r w:rsidR="009913DE">
        <w:t xml:space="preserve"> (1) Distance à l’habitation (2) Divagation des animaux (3) Manque de maîtrise de l’eau (4) Labour trop tardif (main d’œuvre/mécanisation </w:t>
      </w:r>
      <w:r w:rsidR="00C840FA">
        <w:t xml:space="preserve">indisponible) </w:t>
      </w:r>
      <w:r w:rsidR="009913DE">
        <w:t>(5) Labour trop coûteux</w:t>
      </w:r>
      <w:r w:rsidR="00C840FA">
        <w:t xml:space="preserve"> (6) Autre, préciser : …</w:t>
      </w:r>
    </w:p>
    <w:p w14:paraId="4D8A1D5C" w14:textId="6B2E8AD5" w:rsidR="003821EB" w:rsidRDefault="003821EB" w:rsidP="006778A8">
      <w:pPr>
        <w:ind w:left="360"/>
      </w:pPr>
    </w:p>
    <w:p w14:paraId="5DD5DBBB" w14:textId="0DF16041" w:rsidR="00F0094F" w:rsidRDefault="00E66B1F" w:rsidP="00F0094F">
      <w:pPr>
        <w:pStyle w:val="Paragraphedeliste"/>
        <w:numPr>
          <w:ilvl w:val="0"/>
          <w:numId w:val="4"/>
        </w:numPr>
      </w:pPr>
      <w:r>
        <w:t>Alimentation</w:t>
      </w:r>
      <w:r w:rsidR="00F0094F">
        <w:t xml:space="preserve"> du ménage (au moment de l’enquête)</w:t>
      </w:r>
    </w:p>
    <w:p w14:paraId="5C07AA92" w14:textId="0FEBEA04" w:rsidR="00827618" w:rsidRDefault="00827618" w:rsidP="00827618">
      <w:pPr>
        <w:pStyle w:val="Paragraphedeliste"/>
        <w:numPr>
          <w:ilvl w:val="1"/>
          <w:numId w:val="4"/>
        </w:numPr>
      </w:pPr>
      <w:commentRangeStart w:id="556"/>
      <w:commentRangeStart w:id="557"/>
      <w:r>
        <w:t>[Insérer module sécurité alimentaire du ménage]</w:t>
      </w:r>
      <w:commentRangeEnd w:id="556"/>
      <w:r w:rsidR="00D46A0D">
        <w:rPr>
          <w:rStyle w:val="Marquedecommentaire"/>
        </w:rPr>
        <w:commentReference w:id="556"/>
      </w:r>
      <w:commentRangeEnd w:id="557"/>
      <w:r w:rsidR="008436A3">
        <w:rPr>
          <w:rStyle w:val="Marquedecommentaire"/>
        </w:rPr>
        <w:commentReference w:id="557"/>
      </w:r>
    </w:p>
    <w:p w14:paraId="6D7B5973" w14:textId="709DE2E8" w:rsidR="00827618" w:rsidRDefault="00827618" w:rsidP="00827618">
      <w:pPr>
        <w:pStyle w:val="Paragraphedeliste"/>
        <w:numPr>
          <w:ilvl w:val="1"/>
          <w:numId w:val="4"/>
        </w:numPr>
      </w:pPr>
      <w:r>
        <w:t xml:space="preserve">Quelle est la provenance du riz consommé dans votre ménage au cours de ces dernières 24 heures ? </w:t>
      </w:r>
      <w:r w:rsidR="00C840FA">
        <w:t>(1) Production (2) Achat (3) Echange ou troc (4) Don</w:t>
      </w:r>
    </w:p>
    <w:p w14:paraId="4AF34C91" w14:textId="3BBEF8E2" w:rsidR="00827618" w:rsidRDefault="00827618" w:rsidP="00827618">
      <w:pPr>
        <w:pStyle w:val="Paragraphedeliste"/>
        <w:numPr>
          <w:ilvl w:val="1"/>
          <w:numId w:val="4"/>
        </w:numPr>
      </w:pPr>
      <w:r>
        <w:t>Quelle est le type de riz consommé dans votre ménage au cours de ces dernières 24 heures ?</w:t>
      </w:r>
      <w:ins w:id="558" w:author="Ninon Sirdey" w:date="2021-07-30T17:09:00Z">
        <w:r w:rsidR="00996C07">
          <w:t xml:space="preserve"> (1) riz brisé</w:t>
        </w:r>
      </w:ins>
      <w:ins w:id="559" w:author="Ninon Sirdey" w:date="2021-07-30T17:10:00Z">
        <w:r w:rsidR="00996C07">
          <w:t xml:space="preserve"> sénégalais</w:t>
        </w:r>
      </w:ins>
      <w:ins w:id="560" w:author="Ninon Sirdey" w:date="2021-07-30T17:09:00Z">
        <w:r w:rsidR="00996C07">
          <w:t xml:space="preserve"> (2) riz entier</w:t>
        </w:r>
      </w:ins>
      <w:ins w:id="561" w:author="Ninon Sirdey" w:date="2021-07-30T17:10:00Z">
        <w:r w:rsidR="00996C07">
          <w:t xml:space="preserve"> sénégalais</w:t>
        </w:r>
      </w:ins>
      <w:ins w:id="562" w:author="Ninon Sirdey" w:date="2021-07-30T17:09:00Z">
        <w:r w:rsidR="00996C07">
          <w:t xml:space="preserve"> (3) </w:t>
        </w:r>
      </w:ins>
      <w:ins w:id="563" w:author="Ninon Sirdey" w:date="2021-07-30T17:10:00Z">
        <w:r w:rsidR="00996C07">
          <w:t xml:space="preserve">riz brisé importé (4) riz entier importé (5) autre, préciser : </w:t>
        </w:r>
      </w:ins>
    </w:p>
    <w:p w14:paraId="6847E9E9" w14:textId="2122C07F" w:rsidR="00827618" w:rsidRDefault="00416AE3" w:rsidP="00827618">
      <w:pPr>
        <w:pStyle w:val="Paragraphedeliste"/>
        <w:numPr>
          <w:ilvl w:val="1"/>
          <w:numId w:val="4"/>
        </w:numPr>
      </w:pPr>
      <w:r>
        <w:t>Si Achat : Quel</w:t>
      </w:r>
      <w:r w:rsidR="00827618">
        <w:t xml:space="preserve"> membre du ménage a</w:t>
      </w:r>
      <w:r w:rsidR="00C840FA">
        <w:t xml:space="preserve"> </w:t>
      </w:r>
      <w:r>
        <w:t xml:space="preserve">principalement </w:t>
      </w:r>
      <w:r w:rsidR="00C840FA">
        <w:t>financé</w:t>
      </w:r>
      <w:r w:rsidR="00827618">
        <w:t xml:space="preserve"> l’achat du riz consommé au cours de ces dernières </w:t>
      </w:r>
      <w:r w:rsidR="00C840FA">
        <w:t xml:space="preserve">24 </w:t>
      </w:r>
      <w:r w:rsidR="00827618">
        <w:t>heures</w:t>
      </w:r>
      <w:r>
        <w:t> ?</w:t>
      </w:r>
      <w:ins w:id="564" w:author="Ninon Sirdey" w:date="2021-07-30T17:10:00Z">
        <w:r w:rsidR="00996C07">
          <w:t xml:space="preserve"> CU</w:t>
        </w:r>
      </w:ins>
    </w:p>
    <w:p w14:paraId="3CFFA31C" w14:textId="7A5CD28D" w:rsidR="00416AE3" w:rsidRDefault="00416AE3" w:rsidP="00416AE3">
      <w:pPr>
        <w:pStyle w:val="Paragraphedeliste"/>
        <w:numPr>
          <w:ilvl w:val="1"/>
          <w:numId w:val="4"/>
        </w:numPr>
      </w:pPr>
      <w:r>
        <w:t>Si Achat : D’autres membres du ménage ont-ils participé financièrement à l’achat du riz consommé au cours de ces dernières 24 heures ?</w:t>
      </w:r>
      <w:ins w:id="565" w:author="Ninon Sirdey" w:date="2021-07-30T17:11:00Z">
        <w:r w:rsidR="00996C07">
          <w:t xml:space="preserve"> CM</w:t>
        </w:r>
      </w:ins>
    </w:p>
    <w:p w14:paraId="1BB4971E" w14:textId="17408FDA" w:rsidR="00827618" w:rsidRDefault="00416AE3" w:rsidP="00827618">
      <w:pPr>
        <w:pStyle w:val="Paragraphedeliste"/>
        <w:numPr>
          <w:ilvl w:val="1"/>
          <w:numId w:val="4"/>
        </w:numPr>
      </w:pPr>
      <w:r>
        <w:t xml:space="preserve">Si Achat : Quel </w:t>
      </w:r>
      <w:r w:rsidR="00827618">
        <w:t>membre du ménage</w:t>
      </w:r>
      <w:r>
        <w:t xml:space="preserve"> </w:t>
      </w:r>
      <w:r w:rsidR="00827618">
        <w:t xml:space="preserve">a </w:t>
      </w:r>
      <w:r w:rsidR="00C840FA">
        <w:t>réalisé</w:t>
      </w:r>
      <w:r w:rsidR="00827618">
        <w:t xml:space="preserve"> l’achat du riz consommé</w:t>
      </w:r>
      <w:r w:rsidR="00C840FA" w:rsidRPr="00C840FA">
        <w:t xml:space="preserve"> </w:t>
      </w:r>
      <w:r w:rsidR="00C840FA">
        <w:t>au cours de ces dernières 24 heures</w:t>
      </w:r>
      <w:ins w:id="566" w:author="Ninon Sirdey" w:date="2021-07-30T17:11:00Z">
        <w:r w:rsidR="00996C07">
          <w:t xml:space="preserve"> CU</w:t>
        </w:r>
      </w:ins>
    </w:p>
    <w:p w14:paraId="2C22CFA4" w14:textId="274C7BE9" w:rsidR="00C840FA" w:rsidRDefault="00C840FA" w:rsidP="00827618">
      <w:pPr>
        <w:pStyle w:val="Paragraphedeliste"/>
        <w:numPr>
          <w:ilvl w:val="1"/>
          <w:numId w:val="4"/>
        </w:numPr>
      </w:pPr>
      <w:r>
        <w:t xml:space="preserve">Pour chacun des </w:t>
      </w:r>
      <w:commentRangeStart w:id="567"/>
      <w:commentRangeStart w:id="568"/>
      <w:r>
        <w:t>groupes alimentaires</w:t>
      </w:r>
      <w:commentRangeEnd w:id="567"/>
      <w:r>
        <w:rPr>
          <w:rStyle w:val="Marquedecommentaire"/>
        </w:rPr>
        <w:commentReference w:id="567"/>
      </w:r>
      <w:commentRangeEnd w:id="568"/>
      <w:r w:rsidR="008436A3">
        <w:rPr>
          <w:rStyle w:val="Marquedecommentaire"/>
        </w:rPr>
        <w:commentReference w:id="568"/>
      </w:r>
      <w:r>
        <w:t xml:space="preserve"> suivants – viande, poisson, œuf, fruits, légumes, légumineuses </w:t>
      </w:r>
      <w:r w:rsidR="00416AE3">
        <w:t>–,</w:t>
      </w:r>
      <w:r>
        <w:t xml:space="preserve"> veuillez renseigner les informations suivantes :</w:t>
      </w:r>
    </w:p>
    <w:p w14:paraId="173B912A" w14:textId="607BB058" w:rsidR="00C840FA" w:rsidRDefault="00C840FA" w:rsidP="00C840FA">
      <w:pPr>
        <w:pStyle w:val="Paragraphedeliste"/>
        <w:numPr>
          <w:ilvl w:val="2"/>
          <w:numId w:val="4"/>
        </w:numPr>
      </w:pPr>
      <w:r>
        <w:t xml:space="preserve"> Quelle est la provenance du [groupe alimentaire] consommé dans votre ménage au cours de ces dernières 24 heures ?</w:t>
      </w:r>
    </w:p>
    <w:p w14:paraId="042919CE" w14:textId="3B3979EA" w:rsidR="00C840FA" w:rsidRDefault="00C840FA" w:rsidP="00C840FA">
      <w:pPr>
        <w:pStyle w:val="Paragraphedeliste"/>
        <w:numPr>
          <w:ilvl w:val="2"/>
          <w:numId w:val="4"/>
        </w:numPr>
      </w:pPr>
      <w:r>
        <w:t xml:space="preserve"> </w:t>
      </w:r>
      <w:r w:rsidR="00416AE3">
        <w:t>Si Achat : Quel</w:t>
      </w:r>
      <w:r>
        <w:t xml:space="preserve"> membre du ménage a financé l’achat du [groupe alimentaire] consommé </w:t>
      </w:r>
      <w:r w:rsidR="00416AE3">
        <w:t>au cours de ces dernières 24 heures ?</w:t>
      </w:r>
    </w:p>
    <w:p w14:paraId="0C4C8E63" w14:textId="296F0005" w:rsidR="00416AE3" w:rsidRDefault="00416AE3" w:rsidP="00416AE3">
      <w:pPr>
        <w:pStyle w:val="Paragraphedeliste"/>
        <w:numPr>
          <w:ilvl w:val="2"/>
          <w:numId w:val="4"/>
        </w:numPr>
      </w:pPr>
      <w:r>
        <w:t xml:space="preserve"> Si Achat : D’autres membres du ménage ont-ils participé financièrement à l’achat du [groupe alimentaire] consommé au cours de ces dernières 24 heures ?</w:t>
      </w:r>
    </w:p>
    <w:p w14:paraId="69578FC9" w14:textId="2717E40D" w:rsidR="00F00C3C" w:rsidRDefault="00416AE3" w:rsidP="00866C33">
      <w:pPr>
        <w:pStyle w:val="Paragraphedeliste"/>
        <w:numPr>
          <w:ilvl w:val="2"/>
          <w:numId w:val="4"/>
        </w:numPr>
      </w:pPr>
      <w:r>
        <w:t xml:space="preserve"> Si Achat : Quel membre du ménage a réalisé l’achat du [groupe alimentaire] consommé au cours de ces dernières 24 heures ?</w:t>
      </w:r>
    </w:p>
    <w:sectPr w:rsidR="00F00C3C">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Tomoé BOURDIER" w:date="2021-07-27T14:43:00Z" w:initials="TB">
    <w:p w14:paraId="540C3871" w14:textId="2D2FAFE4" w:rsidR="0045257E" w:rsidRDefault="0045257E" w:rsidP="00F0094F">
      <w:pPr>
        <w:pStyle w:val="Commentaire"/>
      </w:pPr>
      <w:r>
        <w:rPr>
          <w:rStyle w:val="Marquedecommentaire"/>
        </w:rPr>
        <w:annotationRef/>
      </w:r>
      <w:r>
        <w:t>Deuxième partie (Décembre 2021) :</w:t>
      </w:r>
    </w:p>
    <w:p w14:paraId="2FCB2386" w14:textId="77777777" w:rsidR="0045257E" w:rsidRDefault="0045257E" w:rsidP="00F0094F">
      <w:pPr>
        <w:pStyle w:val="Commentaire"/>
        <w:numPr>
          <w:ilvl w:val="0"/>
          <w:numId w:val="2"/>
        </w:numPr>
      </w:pPr>
      <w:r>
        <w:t>Informations préliminaires de l’enquête</w:t>
      </w:r>
    </w:p>
    <w:p w14:paraId="1F1EA1A0" w14:textId="77777777" w:rsidR="0045257E" w:rsidRDefault="0045257E" w:rsidP="00F0094F">
      <w:pPr>
        <w:pStyle w:val="Commentaire"/>
        <w:numPr>
          <w:ilvl w:val="0"/>
          <w:numId w:val="2"/>
        </w:numPr>
      </w:pPr>
      <w:r>
        <w:t>Confirmation du ménage agricole</w:t>
      </w:r>
    </w:p>
    <w:p w14:paraId="752B37B6" w14:textId="77777777" w:rsidR="0045257E" w:rsidRDefault="0045257E" w:rsidP="00F0094F">
      <w:pPr>
        <w:pStyle w:val="Commentaire"/>
        <w:numPr>
          <w:ilvl w:val="0"/>
          <w:numId w:val="2"/>
        </w:numPr>
      </w:pPr>
      <w:r>
        <w:t>Campagne 2021 : Activités rizicoles de septembre à décembre 2021</w:t>
      </w:r>
    </w:p>
    <w:p w14:paraId="160530FD" w14:textId="77777777" w:rsidR="0045257E" w:rsidRDefault="0045257E" w:rsidP="00F0094F">
      <w:pPr>
        <w:pStyle w:val="Commentaire"/>
        <w:numPr>
          <w:ilvl w:val="0"/>
          <w:numId w:val="2"/>
        </w:numPr>
      </w:pPr>
      <w:r>
        <w:t>Campagne 2021 : Production de riz</w:t>
      </w:r>
    </w:p>
    <w:p w14:paraId="603514BA" w14:textId="77777777" w:rsidR="0045257E" w:rsidRDefault="0045257E" w:rsidP="00F0094F">
      <w:pPr>
        <w:pStyle w:val="Commentaire"/>
        <w:numPr>
          <w:ilvl w:val="0"/>
          <w:numId w:val="2"/>
        </w:numPr>
      </w:pPr>
      <w:r>
        <w:t>Consommation de riz du ménage de Décembre 2020 à Novembre 2021</w:t>
      </w:r>
    </w:p>
    <w:p w14:paraId="746C8A9A" w14:textId="030E3B79" w:rsidR="0045257E" w:rsidRDefault="0045257E">
      <w:pPr>
        <w:pStyle w:val="Commentaire"/>
      </w:pPr>
    </w:p>
  </w:comment>
  <w:comment w:id="1" w:author="Ninon Sirdey" w:date="2021-07-28T18:22:00Z" w:initials="NS">
    <w:p w14:paraId="1231E1EA" w14:textId="4138BBFF" w:rsidR="0045257E" w:rsidRDefault="0045257E">
      <w:pPr>
        <w:pStyle w:val="Commentaire"/>
      </w:pPr>
      <w:r>
        <w:rPr>
          <w:rStyle w:val="Marquedecommentaire"/>
        </w:rPr>
        <w:annotationRef/>
      </w:r>
      <w:r>
        <w:t>Ça sera à poser à une des femmes ou toutes ? du ménage. A ce moment-là, demandez quelques infos sur la femme en question (nb d’enfants, temps des tâches domestiques) ?</w:t>
      </w:r>
    </w:p>
  </w:comment>
  <w:comment w:id="2" w:author="Tomoé BOURDIER" w:date="2021-07-27T15:02:00Z" w:initials="TB">
    <w:p w14:paraId="16C9FD12" w14:textId="226B2725" w:rsidR="0045257E" w:rsidRDefault="0045257E">
      <w:pPr>
        <w:pStyle w:val="Commentaire"/>
      </w:pPr>
      <w:r>
        <w:rPr>
          <w:rStyle w:val="Marquedecommentaire"/>
        </w:rPr>
        <w:annotationRef/>
      </w:r>
      <w:r>
        <w:t xml:space="preserve">A décider : construction du </w:t>
      </w:r>
      <w:proofErr w:type="spellStart"/>
      <w:r>
        <w:t>Household</w:t>
      </w:r>
      <w:proofErr w:type="spellEnd"/>
      <w:r>
        <w:t xml:space="preserve"> ID à partir du choix des codes département, etc.</w:t>
      </w:r>
    </w:p>
  </w:comment>
  <w:comment w:id="3" w:author="Ninon Sirdey" w:date="2021-07-29T21:11:00Z" w:initials="NS">
    <w:p w14:paraId="03DE6413" w14:textId="419666BE" w:rsidR="0045257E" w:rsidRDefault="0045257E">
      <w:pPr>
        <w:pStyle w:val="Commentaire"/>
      </w:pPr>
      <w:r>
        <w:rPr>
          <w:rStyle w:val="Marquedecommentaire"/>
        </w:rPr>
        <w:annotationRef/>
      </w:r>
      <w:r>
        <w:t>Je ne me rends pas compte de l’implication</w:t>
      </w:r>
    </w:p>
  </w:comment>
  <w:comment w:id="4" w:author="Tomoé BOURDIER" w:date="2021-08-16T17:27:00Z" w:initials="TB">
    <w:p w14:paraId="139D8BA9" w14:textId="435DC853" w:rsidR="0045257E" w:rsidRDefault="0045257E">
      <w:pPr>
        <w:pStyle w:val="Commentaire"/>
      </w:pPr>
      <w:r>
        <w:rPr>
          <w:rStyle w:val="Marquedecommentaire"/>
        </w:rPr>
        <w:annotationRef/>
      </w:r>
      <w:r>
        <w:t xml:space="preserve">Simplement penser à numéroter les départements (ou les communes) et les villages, par ex, et décider que </w:t>
      </w:r>
      <w:proofErr w:type="spellStart"/>
      <w:r>
        <w:t>Household</w:t>
      </w:r>
      <w:proofErr w:type="spellEnd"/>
      <w:r>
        <w:t xml:space="preserve"> ID = ‘</w:t>
      </w:r>
      <w:proofErr w:type="spellStart"/>
      <w:r>
        <w:t>Department</w:t>
      </w:r>
      <w:proofErr w:type="spellEnd"/>
      <w:r>
        <w:t xml:space="preserve"> ID’ + ‘Village ID’ + ‘01-99’</w:t>
      </w:r>
    </w:p>
  </w:comment>
  <w:comment w:id="5" w:author="Ninon Sirdey" w:date="2021-07-30T12:43:00Z" w:initials="NS">
    <w:p w14:paraId="04280FFD" w14:textId="44C5B477" w:rsidR="0045257E" w:rsidRDefault="0045257E">
      <w:pPr>
        <w:pStyle w:val="Commentaire"/>
      </w:pPr>
      <w:r>
        <w:rPr>
          <w:rStyle w:val="Marquedecommentaire"/>
        </w:rPr>
        <w:annotationRef/>
      </w:r>
      <w:r>
        <w:t>J’ai fait un premier jet de fiche d’information à traduire en wolof et imprimer pour donner aux enquêtés</w:t>
      </w:r>
    </w:p>
  </w:comment>
  <w:comment w:id="7" w:author="Tomoé BOURDIER" w:date="2021-07-27T16:23:00Z" w:initials="TB">
    <w:p w14:paraId="30398E6B" w14:textId="6EA61047" w:rsidR="0045257E" w:rsidRDefault="0045257E">
      <w:pPr>
        <w:pStyle w:val="Commentaire"/>
      </w:pPr>
      <w:r>
        <w:rPr>
          <w:rStyle w:val="Marquedecommentaire"/>
        </w:rPr>
        <w:annotationRef/>
      </w:r>
      <w:r>
        <w:t>A décider : chef de ménage ou chef d’exploitation ? (</w:t>
      </w:r>
      <w:proofErr w:type="gramStart"/>
      <w:r>
        <w:t>est</w:t>
      </w:r>
      <w:proofErr w:type="gramEnd"/>
      <w:r>
        <w:t>-ce que les deux rôles sont généralement assumés par la même personne ou non, dans notre zone d’étude ?)</w:t>
      </w:r>
    </w:p>
  </w:comment>
  <w:comment w:id="8" w:author="Ninon Sirdey" w:date="2021-07-28T18:10:00Z" w:initials="NS">
    <w:p w14:paraId="6B008CF5" w14:textId="44D637EE" w:rsidR="0045257E" w:rsidRDefault="0045257E">
      <w:pPr>
        <w:pStyle w:val="Commentaire"/>
      </w:pPr>
      <w:r>
        <w:rPr>
          <w:rStyle w:val="Marquedecommentaire"/>
        </w:rPr>
        <w:annotationRef/>
      </w:r>
      <w:r>
        <w:t>Ménage plutôt je pense.</w:t>
      </w:r>
    </w:p>
  </w:comment>
  <w:comment w:id="9" w:author="Tomoé BOURDIER" w:date="2021-08-19T15:59:00Z" w:initials="TB">
    <w:p w14:paraId="3A9C3748" w14:textId="0DF29819" w:rsidR="0045257E" w:rsidRDefault="0045257E">
      <w:pPr>
        <w:pStyle w:val="Commentaire"/>
      </w:pPr>
      <w:r>
        <w:rPr>
          <w:rStyle w:val="Marquedecommentaire"/>
        </w:rPr>
        <w:annotationRef/>
      </w:r>
      <w:r>
        <w:t>Ok</w:t>
      </w:r>
    </w:p>
  </w:comment>
  <w:comment w:id="10" w:author="Ninon Sirdey" w:date="2021-07-30T12:37:00Z" w:initials="NS">
    <w:p w14:paraId="4FDD6E71" w14:textId="71741B44" w:rsidR="0045257E" w:rsidRDefault="0045257E">
      <w:pPr>
        <w:pStyle w:val="Commentaire"/>
      </w:pPr>
      <w:r>
        <w:rPr>
          <w:rStyle w:val="Marquedecommentaire"/>
        </w:rPr>
        <w:annotationRef/>
      </w:r>
      <w:r>
        <w:t>Ça peut être un moyen de ne pas avoir de ménages non producteurs si on est dans des villages ou certains ménages ne sont pas agriculteurs</w:t>
      </w:r>
    </w:p>
  </w:comment>
  <w:comment w:id="13" w:author="Tomoé BOURDIER" w:date="2021-07-27T15:42:00Z" w:initials="TB">
    <w:p w14:paraId="28270A00" w14:textId="75AF256B" w:rsidR="0045257E" w:rsidRDefault="0045257E">
      <w:pPr>
        <w:pStyle w:val="Commentaire"/>
      </w:pPr>
      <w:r>
        <w:rPr>
          <w:rStyle w:val="Marquedecommentaire"/>
        </w:rPr>
        <w:annotationRef/>
      </w:r>
      <w:r>
        <w:t>A décider : consentement écrit et/ou oral ?</w:t>
      </w:r>
    </w:p>
  </w:comment>
  <w:comment w:id="14" w:author="Ninon Sirdey" w:date="2021-07-28T18:10:00Z" w:initials="NS">
    <w:p w14:paraId="53312AD3" w14:textId="1576CD7A" w:rsidR="0045257E" w:rsidRDefault="0045257E">
      <w:pPr>
        <w:pStyle w:val="Commentaire"/>
      </w:pPr>
      <w:r>
        <w:rPr>
          <w:rStyle w:val="Marquedecommentaire"/>
        </w:rPr>
        <w:annotationRef/>
      </w:r>
      <w:r>
        <w:t>Je dirais Oral enregistré + cocher la case si c’est possible facilement avec les tablettes</w:t>
      </w:r>
    </w:p>
  </w:comment>
  <w:comment w:id="15" w:author="Tomoé BOURDIER" w:date="2021-07-27T17:06:00Z" w:initials="TB">
    <w:p w14:paraId="34437F44" w14:textId="570F305F" w:rsidR="0045257E" w:rsidRDefault="0045257E">
      <w:pPr>
        <w:pStyle w:val="Commentaire"/>
      </w:pPr>
      <w:r>
        <w:rPr>
          <w:rStyle w:val="Marquedecommentaire"/>
        </w:rPr>
        <w:annotationRef/>
      </w:r>
      <w:r>
        <w:t>Penser à pré-identifier (et coder) les raisons possibles de non-réponse ou non-consentement.</w:t>
      </w:r>
    </w:p>
  </w:comment>
  <w:comment w:id="11" w:author="Aboubacar HEMA" w:date="2021-08-03T23:07:00Z" w:initials="D">
    <w:p w14:paraId="18B2BB27" w14:textId="6FB8FFCD" w:rsidR="0045257E" w:rsidRDefault="0045257E">
      <w:pPr>
        <w:pStyle w:val="Commentaire"/>
      </w:pPr>
      <w:r>
        <w:rPr>
          <w:rStyle w:val="Marquedecommentaire"/>
        </w:rPr>
        <w:annotationRef/>
      </w:r>
      <w:proofErr w:type="gramStart"/>
      <w:r>
        <w:t>C’est pas</w:t>
      </w:r>
      <w:proofErr w:type="gramEnd"/>
      <w:r>
        <w:t xml:space="preserve"> mieux que cette question soit juste avant la question 1. ?</w:t>
      </w:r>
    </w:p>
  </w:comment>
  <w:comment w:id="12" w:author="Tomoé BOURDIER" w:date="2021-08-17T11:31:00Z" w:initials="TB">
    <w:p w14:paraId="53C8DA2D" w14:textId="5A88F914" w:rsidR="0045257E" w:rsidRDefault="0045257E">
      <w:pPr>
        <w:pStyle w:val="Commentaire"/>
      </w:pPr>
      <w:r>
        <w:rPr>
          <w:rStyle w:val="Marquedecommentaire"/>
        </w:rPr>
        <w:annotationRef/>
      </w:r>
      <w:r>
        <w:t xml:space="preserve">C’est ok de demander juste </w:t>
      </w:r>
      <w:proofErr w:type="spellStart"/>
      <w:r>
        <w:t>nom+prénom+sexe</w:t>
      </w:r>
      <w:proofErr w:type="spellEnd"/>
      <w:r>
        <w:t xml:space="preserve"> avant d’obtenir le consentement, je pense. Ça permet d’identifier ceux qui ont refusés de répondre au questionnaire, pour ne pas les importuner dans le futur.</w:t>
      </w:r>
    </w:p>
  </w:comment>
  <w:comment w:id="16" w:author="Tomoé BOURDIER" w:date="2021-07-28T08:53:00Z" w:initials="TB">
    <w:p w14:paraId="40AD0BAC" w14:textId="3F55B5A6" w:rsidR="0045257E" w:rsidRDefault="0045257E">
      <w:pPr>
        <w:pStyle w:val="Commentaire"/>
      </w:pPr>
      <w:r>
        <w:rPr>
          <w:rStyle w:val="Marquedecommentaire"/>
        </w:rPr>
        <w:annotationRef/>
      </w:r>
      <w:r>
        <w:t>Je n’ai pas inclus toutes les questions type pour le calcul d’un indice de richesse (type d’habitation, accès à l’eau, etc.) mais on pourrait le faire.</w:t>
      </w:r>
    </w:p>
  </w:comment>
  <w:comment w:id="18" w:author="Tomoé BOURDIER" w:date="2021-07-27T16:24:00Z" w:initials="TB">
    <w:p w14:paraId="73CB58B8" w14:textId="5C1DB05B" w:rsidR="0045257E" w:rsidRDefault="0045257E">
      <w:pPr>
        <w:pStyle w:val="Commentaire"/>
      </w:pPr>
      <w:r>
        <w:rPr>
          <w:rStyle w:val="Marquedecommentaire"/>
        </w:rPr>
        <w:annotationRef/>
      </w:r>
      <w:r>
        <w:t>A réviser : définition du « ménage ». Si plusieurs co-épouses et leurs enfants, je pense qu’il est plus intéressant d’inclure tout le monde – d’où la définition proposée.</w:t>
      </w:r>
    </w:p>
  </w:comment>
  <w:comment w:id="38" w:author="Ninon Sirdey" w:date="2021-07-28T18:13:00Z" w:initials="NS">
    <w:p w14:paraId="34A6F528" w14:textId="37B527C3" w:rsidR="0045257E" w:rsidRDefault="0045257E">
      <w:pPr>
        <w:pStyle w:val="Commentaire"/>
      </w:pPr>
      <w:r>
        <w:rPr>
          <w:rStyle w:val="Marquedecommentaire"/>
        </w:rPr>
        <w:annotationRef/>
      </w:r>
      <w:r>
        <w:t>Les ménages sont composés de beaucoup de monde, 40. Je ne suis pas sûre qu’on ait besoin de tous ces détails pour tout le monde. Pour les enfants de moins de 15 ans, on peut peut-être juste demander nombre personnes entre 0 et 5 ans, 5 et 10 ans, 10 et 15 ans. Garçon/fille ?</w:t>
      </w:r>
    </w:p>
  </w:comment>
  <w:comment w:id="39" w:author="Tomoé BOURDIER" w:date="2021-08-19T16:44:00Z" w:initials="TB">
    <w:p w14:paraId="7953B0DC" w14:textId="00367F90" w:rsidR="0045257E" w:rsidRDefault="0045257E">
      <w:pPr>
        <w:pStyle w:val="Commentaire"/>
      </w:pPr>
      <w:r>
        <w:rPr>
          <w:rStyle w:val="Marquedecommentaire"/>
        </w:rPr>
        <w:annotationRef/>
      </w:r>
      <w:r>
        <w:t xml:space="preserve">Pas besoin de distinguer garçon/fille chez les moins de 10 ans, à mon avis. </w:t>
      </w:r>
      <w:r w:rsidR="00057950">
        <w:t xml:space="preserve">Quant aux 10-15 </w:t>
      </w:r>
      <w:proofErr w:type="spellStart"/>
      <w:r w:rsidR="00057950">
        <w:t>ans</w:t>
      </w:r>
      <w:proofErr w:type="spellEnd"/>
      <w:r w:rsidR="00057950">
        <w:t>, e</w:t>
      </w:r>
      <w:r>
        <w:t>st-ce que l’implication des ados dans les tâches agricoles varient vraiment par sexe ?</w:t>
      </w:r>
    </w:p>
  </w:comment>
  <w:comment w:id="41" w:author="Ninon Sirdey" w:date="2021-07-28T18:21:00Z" w:initials="NS">
    <w:p w14:paraId="39280708" w14:textId="72F81FBB" w:rsidR="0045257E" w:rsidRDefault="0045257E">
      <w:pPr>
        <w:pStyle w:val="Commentaire"/>
      </w:pPr>
      <w:r>
        <w:rPr>
          <w:rStyle w:val="Marquedecommentaire"/>
        </w:rPr>
        <w:annotationRef/>
      </w:r>
      <w:r>
        <w:t>Limite légale au Sénégal…</w:t>
      </w:r>
    </w:p>
  </w:comment>
  <w:comment w:id="42" w:author="Tomoé BOURDIER" w:date="2021-07-29T15:27:00Z" w:initials="TB">
    <w:p w14:paraId="59C36188" w14:textId="48C49E70" w:rsidR="0045257E" w:rsidRDefault="0045257E">
      <w:pPr>
        <w:pStyle w:val="Commentaire"/>
      </w:pPr>
      <w:r>
        <w:rPr>
          <w:rStyle w:val="Marquedecommentaire"/>
        </w:rPr>
        <w:annotationRef/>
      </w:r>
      <w:r>
        <w:t>Est-ce qu’on va jusqu’à poser plusieurs fois la question dans le cas où un adulte du ménage a eu plusieurs activités rémunérées pendant cette période (e.g. salarié avant début de l’hivernage, petit commerce après) ? Ça va finir par être long – je réfléchis à une version simplifiée mais utile de ces 3-4 questions.</w:t>
      </w:r>
    </w:p>
  </w:comment>
  <w:comment w:id="43" w:author="Ninon Sirdey" w:date="2021-07-29T20:58:00Z" w:initials="NS">
    <w:p w14:paraId="0595D60E" w14:textId="02FEA1C2" w:rsidR="0045257E" w:rsidRDefault="0045257E">
      <w:pPr>
        <w:pStyle w:val="Commentaire"/>
      </w:pPr>
      <w:r>
        <w:rPr>
          <w:rStyle w:val="Marquedecommentaire"/>
        </w:rPr>
        <w:annotationRef/>
      </w:r>
      <w:r>
        <w:t>Ça me semble utile, dans l’optique de ta remarque ci-dessous sur le calendrier, sinon le calendrier perd de son intérêt si on n’autorise pas à remplir pour toutes les activités… Il suffit de pouvoir cocher plusieurs réponses à la question 2.9.11</w:t>
      </w:r>
    </w:p>
  </w:comment>
  <w:comment w:id="52" w:author="Tomoé BOURDIER" w:date="2021-07-27T17:31:00Z" w:initials="TB">
    <w:p w14:paraId="56E0D8CF" w14:textId="45E80020" w:rsidR="0045257E" w:rsidRDefault="0045257E">
      <w:pPr>
        <w:pStyle w:val="Commentaire"/>
      </w:pPr>
      <w:r>
        <w:rPr>
          <w:rStyle w:val="Marquedecommentaire"/>
        </w:rPr>
        <w:annotationRef/>
      </w:r>
      <w:r>
        <w:t>Inclure la revente de produits agricoles et alimentaires (fruits, poisson, etc.) mais exclure les revenus générés par les produits agricoles provenant des parcelles communes ou individuelles du ménage</w:t>
      </w:r>
    </w:p>
  </w:comment>
  <w:comment w:id="48" w:author="Ninon Sirdey" w:date="2021-07-28T18:17:00Z" w:initials="NS">
    <w:p w14:paraId="7C6FB1AD" w14:textId="5639EEE6" w:rsidR="0045257E" w:rsidRDefault="0045257E">
      <w:pPr>
        <w:pStyle w:val="Commentaire"/>
      </w:pPr>
      <w:r>
        <w:rPr>
          <w:rStyle w:val="Marquedecommentaire"/>
        </w:rPr>
        <w:annotationRef/>
      </w:r>
      <w:r>
        <w:t>Il manque l’agriculture, ou alors c’est HORS agriculture</w:t>
      </w:r>
    </w:p>
  </w:comment>
  <w:comment w:id="49" w:author="Tomoé BOURDIER" w:date="2021-07-29T14:41:00Z" w:initials="TB">
    <w:p w14:paraId="2A0B6E28" w14:textId="5C33352D" w:rsidR="0045257E" w:rsidRDefault="0045257E">
      <w:pPr>
        <w:pStyle w:val="Commentaire"/>
      </w:pPr>
      <w:r>
        <w:rPr>
          <w:rStyle w:val="Marquedecommentaire"/>
        </w:rPr>
        <w:annotationRef/>
      </w:r>
      <w:r>
        <w:t>Je pensais à toutes les activités génératrices de revenus qui ne seront pas prises en compte dans les modules suivants (riz et autres spéculations)</w:t>
      </w:r>
    </w:p>
  </w:comment>
  <w:comment w:id="50" w:author="Ninon Sirdey" w:date="2021-07-29T20:59:00Z" w:initials="NS">
    <w:p w14:paraId="07C75A6C" w14:textId="3B121F00" w:rsidR="0045257E" w:rsidRDefault="0045257E">
      <w:pPr>
        <w:pStyle w:val="Commentaire"/>
      </w:pPr>
      <w:r>
        <w:rPr>
          <w:rStyle w:val="Marquedecommentaire"/>
        </w:rPr>
        <w:annotationRef/>
      </w:r>
      <w:r w:rsidR="006778A8">
        <w:t>O</w:t>
      </w:r>
      <w:r>
        <w:t>k</w:t>
      </w:r>
    </w:p>
  </w:comment>
  <w:comment w:id="58" w:author="Ninon Sirdey" w:date="2021-07-28T18:18:00Z" w:initials="NS">
    <w:p w14:paraId="3116B055" w14:textId="1B10562B" w:rsidR="0045257E" w:rsidRDefault="0045257E">
      <w:pPr>
        <w:pStyle w:val="Commentaire"/>
      </w:pPr>
      <w:r>
        <w:rPr>
          <w:rStyle w:val="Marquedecommentaire"/>
        </w:rPr>
        <w:annotationRef/>
      </w:r>
      <w:r>
        <w:t xml:space="preserve">Quel est le but de cette question ? ça peut être utile si on demande aussi si cette activité était migrante ou pas, sinon je ne vois pas. On peut par contre mettre une fourchette de rémunération pour estimer </w:t>
      </w:r>
    </w:p>
  </w:comment>
  <w:comment w:id="59" w:author="Tomoé BOURDIER" w:date="2021-07-29T15:12:00Z" w:initials="TB">
    <w:p w14:paraId="72D9C9E7" w14:textId="6177CFB7" w:rsidR="0045257E" w:rsidRDefault="0045257E">
      <w:pPr>
        <w:pStyle w:val="Commentaire"/>
      </w:pPr>
      <w:r>
        <w:rPr>
          <w:rStyle w:val="Marquedecommentaire"/>
        </w:rPr>
        <w:annotationRef/>
      </w:r>
      <w:r>
        <w:t>Ce serait pour reconstituer un « calendrier » de revenus hors exploitation, de la même manière que, plus loin, on cherche à reconstituer un « calendrier » de production vivrière/de rente. Pas du tout pour calculer un « </w:t>
      </w:r>
      <w:proofErr w:type="spellStart"/>
      <w:r>
        <w:t>household</w:t>
      </w:r>
      <w:proofErr w:type="spellEnd"/>
      <w:r>
        <w:t xml:space="preserve"> </w:t>
      </w:r>
      <w:proofErr w:type="spellStart"/>
      <w:r>
        <w:t>income</w:t>
      </w:r>
      <w:proofErr w:type="spellEnd"/>
      <w:r>
        <w:t> » donc, pour moi, pas besoin de chiffres.</w:t>
      </w:r>
    </w:p>
  </w:comment>
  <w:comment w:id="60" w:author="Ninon Sirdey" w:date="2021-07-29T21:00:00Z" w:initials="NS">
    <w:p w14:paraId="4BE8F538" w14:textId="68E9FC27" w:rsidR="0045257E" w:rsidRDefault="0045257E">
      <w:pPr>
        <w:pStyle w:val="Commentaire"/>
      </w:pPr>
      <w:r>
        <w:rPr>
          <w:rStyle w:val="Marquedecommentaire"/>
        </w:rPr>
        <w:annotationRef/>
      </w:r>
      <w:r>
        <w:t xml:space="preserve">Ok pour le calendrier, c’est une bonne idée. Dans un papier que j’écris là, le niveau de revenus </w:t>
      </w:r>
      <w:proofErr w:type="spellStart"/>
      <w:r>
        <w:t>nonfarm</w:t>
      </w:r>
      <w:proofErr w:type="spellEnd"/>
      <w:r>
        <w:t xml:space="preserve"> (catégorielle) et des transferts reçus font partie des variables significative de la sécu alim. Et ça peut être une bonne </w:t>
      </w:r>
      <w:proofErr w:type="spellStart"/>
      <w:r>
        <w:t>covariate</w:t>
      </w:r>
      <w:proofErr w:type="spellEnd"/>
      <w:r>
        <w:t xml:space="preserve"> le niveau de off/</w:t>
      </w:r>
      <w:proofErr w:type="spellStart"/>
      <w:r>
        <w:t>nonfarm</w:t>
      </w:r>
      <w:proofErr w:type="spellEnd"/>
      <w:r>
        <w:t xml:space="preserve">. Mais c’est vrai que c’est lourd à poser à tous les membres du ménage en </w:t>
      </w:r>
      <w:proofErr w:type="gramStart"/>
      <w:r>
        <w:t>effet..</w:t>
      </w:r>
      <w:proofErr w:type="gramEnd"/>
      <w:r>
        <w:t xml:space="preserve">:/ </w:t>
      </w:r>
      <w:proofErr w:type="gramStart"/>
      <w:r>
        <w:t>surtout</w:t>
      </w:r>
      <w:proofErr w:type="gramEnd"/>
      <w:r>
        <w:t xml:space="preserve"> si on pose pour toutes les activités </w:t>
      </w:r>
      <w:proofErr w:type="spellStart"/>
      <w:r>
        <w:t>oulala</w:t>
      </w:r>
      <w:proofErr w:type="spellEnd"/>
      <w:r>
        <w:t xml:space="preserve"> c’est casse-tête ces choix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70" w:author="Ninon Sirdey" w:date="2021-07-28T18:22:00Z" w:initials="NS">
    <w:p w14:paraId="7E5BA25D" w14:textId="1B9730A5" w:rsidR="0045257E" w:rsidRDefault="0045257E">
      <w:pPr>
        <w:pStyle w:val="Commentaire"/>
      </w:pPr>
      <w:r>
        <w:rPr>
          <w:rStyle w:val="Marquedecommentaire"/>
        </w:rPr>
        <w:annotationRef/>
      </w:r>
      <w:r>
        <w:t>Je note ici mais ça sera plutôt valable pour les questions à poser à une des épouses, temps passé aux travaux domestiques.</w:t>
      </w:r>
    </w:p>
  </w:comment>
  <w:comment w:id="71" w:author="Tomoé BOURDIER" w:date="2021-07-29T15:24:00Z" w:initials="TB">
    <w:p w14:paraId="0D0E92E4" w14:textId="23EDC0EF" w:rsidR="0045257E" w:rsidRDefault="0045257E">
      <w:pPr>
        <w:pStyle w:val="Commentaire"/>
      </w:pPr>
      <w:r>
        <w:rPr>
          <w:rStyle w:val="Marquedecommentaire"/>
        </w:rPr>
        <w:annotationRef/>
      </w:r>
      <w:r>
        <w:t xml:space="preserve">OK. Ça me paraît lourd à demander à tous les adultes, je voyais ça plutôt comme un </w:t>
      </w:r>
      <w:proofErr w:type="spellStart"/>
      <w:r>
        <w:t>dummy</w:t>
      </w:r>
      <w:proofErr w:type="spellEnd"/>
      <w:r>
        <w:t xml:space="preserve"> à inclure dans un </w:t>
      </w:r>
      <w:proofErr w:type="spellStart"/>
      <w:r>
        <w:t>wealth</w:t>
      </w:r>
      <w:proofErr w:type="spellEnd"/>
      <w:r>
        <w:t xml:space="preserve"> index par ex.</w:t>
      </w:r>
    </w:p>
  </w:comment>
  <w:comment w:id="72" w:author="Ninon Sirdey" w:date="2021-07-29T21:02:00Z" w:initials="NS">
    <w:p w14:paraId="716C17D5" w14:textId="7F1FC80E" w:rsidR="0045257E" w:rsidRDefault="0045257E">
      <w:pPr>
        <w:pStyle w:val="Commentaire"/>
      </w:pPr>
      <w:r>
        <w:rPr>
          <w:rStyle w:val="Marquedecommentaire"/>
        </w:rPr>
        <w:annotationRef/>
      </w:r>
      <w:proofErr w:type="gramStart"/>
      <w:r>
        <w:t>OK .</w:t>
      </w:r>
      <w:proofErr w:type="gramEnd"/>
      <w:r>
        <w:t xml:space="preserve"> On peut peut-être sortir la variable de réception de transfert de la boucle et la poser pour le ménage dans son ensemble ?</w:t>
      </w:r>
    </w:p>
  </w:comment>
  <w:comment w:id="73" w:author="Tomoé BOURDIER" w:date="2021-08-24T17:03:00Z" w:initials="TB">
    <w:p w14:paraId="22797B69" w14:textId="723D237D" w:rsidR="0045257E" w:rsidRDefault="0045257E">
      <w:pPr>
        <w:pStyle w:val="Commentaire"/>
      </w:pPr>
      <w:r>
        <w:rPr>
          <w:rStyle w:val="Marquedecommentaire"/>
        </w:rPr>
        <w:annotationRef/>
      </w:r>
      <w:r>
        <w:t>Ok.</w:t>
      </w:r>
    </w:p>
  </w:comment>
  <w:comment w:id="87" w:author="Tomoé BOURDIER" w:date="2021-07-27T17:57:00Z" w:initials="TB">
    <w:p w14:paraId="6DC6BFBA" w14:textId="581BCEA7" w:rsidR="0045257E" w:rsidRDefault="0045257E">
      <w:pPr>
        <w:pStyle w:val="Commentaire"/>
      </w:pPr>
      <w:r>
        <w:rPr>
          <w:rStyle w:val="Marquedecommentaire"/>
        </w:rPr>
        <w:annotationRef/>
      </w:r>
      <w:r>
        <w:t>A préciser : inclure et/ou distinguer les équipements ou animaux que les membres du ménage possèdent à titre individuel ?</w:t>
      </w:r>
    </w:p>
  </w:comment>
  <w:comment w:id="88" w:author="Ninon Sirdey" w:date="2021-07-28T18:24:00Z" w:initials="NS">
    <w:p w14:paraId="0F370B58" w14:textId="61B91419" w:rsidR="0045257E" w:rsidRDefault="0045257E">
      <w:pPr>
        <w:pStyle w:val="Commentaire"/>
      </w:pPr>
      <w:r>
        <w:rPr>
          <w:rStyle w:val="Marquedecommentaire"/>
        </w:rPr>
        <w:annotationRef/>
      </w:r>
      <w:r>
        <w:t>Ouais… dans la perspective intra-ménage peut être ? ou bien au moins pour chaque équipement, demander qui utilise ces équipements ?</w:t>
      </w:r>
    </w:p>
  </w:comment>
  <w:comment w:id="89" w:author="Tomoé BOURDIER" w:date="2021-07-29T15:43:00Z" w:initials="TB">
    <w:p w14:paraId="5A24B256" w14:textId="15C068CB" w:rsidR="0045257E" w:rsidRDefault="0045257E">
      <w:pPr>
        <w:pStyle w:val="Commentaire"/>
      </w:pPr>
      <w:r>
        <w:rPr>
          <w:rStyle w:val="Marquedecommentaire"/>
        </w:rPr>
        <w:annotationRef/>
      </w:r>
      <w:r>
        <w:t>Pour moi, il s’agit avant tout de mesurer le niveau économique du ménage. Ensuite, un bilan rapide de l’équipement agri disponible dans le ménage, c’est utile aussi. Pour ce qui est de l’utilisation, ça me paraît plus logique de demander dans les modules par culture (riz ou autre).</w:t>
      </w:r>
    </w:p>
  </w:comment>
  <w:comment w:id="90" w:author="Ninon Sirdey" w:date="2021-07-29T21:08:00Z" w:initials="NS">
    <w:p w14:paraId="31755288" w14:textId="6D2E617E" w:rsidR="0045257E" w:rsidRDefault="0045257E">
      <w:pPr>
        <w:pStyle w:val="Commentaire"/>
      </w:pPr>
      <w:r>
        <w:rPr>
          <w:rStyle w:val="Marquedecommentaire"/>
        </w:rPr>
        <w:annotationRef/>
      </w:r>
      <w:r>
        <w:t xml:space="preserve">Je trouve que du coup c’est bien comme ça, ici on demande ce que le MENAGE possède. Et en bas, au moment où on parle de l’utilisation de X ou Y, on demande si c’est un équipement possédé, loué, du groupement, du mari, etc…  </w:t>
      </w:r>
    </w:p>
  </w:comment>
  <w:comment w:id="91" w:author="Tomoé BOURDIER" w:date="2021-07-27T17:00:00Z" w:initials="TB">
    <w:p w14:paraId="15D29B1B" w14:textId="264D9791" w:rsidR="0045257E" w:rsidRDefault="0045257E">
      <w:pPr>
        <w:pStyle w:val="Commentaire"/>
      </w:pPr>
      <w:r>
        <w:rPr>
          <w:rStyle w:val="Marquedecommentaire"/>
        </w:rPr>
        <w:annotationRef/>
      </w:r>
      <w:r>
        <w:t>A compléter avec les équipements agricoles les plus communs</w:t>
      </w:r>
    </w:p>
  </w:comment>
  <w:comment w:id="92" w:author="Tomoé BOURDIER" w:date="2021-07-27T17:01:00Z" w:initials="TB">
    <w:p w14:paraId="5F38B92B" w14:textId="106E5D73" w:rsidR="0045257E" w:rsidRDefault="0045257E">
      <w:pPr>
        <w:pStyle w:val="Commentaire"/>
      </w:pPr>
      <w:r>
        <w:rPr>
          <w:rStyle w:val="Marquedecommentaire"/>
        </w:rPr>
        <w:annotationRef/>
      </w:r>
      <w:r>
        <w:t>A compléter avec les équipements ménagers les plus communs</w:t>
      </w:r>
    </w:p>
  </w:comment>
  <w:comment w:id="93" w:author="Ninon Sirdey" w:date="2021-07-28T18:28:00Z" w:initials="NS">
    <w:p w14:paraId="05FA4E58" w14:textId="7489B36D" w:rsidR="0045257E" w:rsidRDefault="0045257E">
      <w:pPr>
        <w:pStyle w:val="Commentaire"/>
      </w:pPr>
      <w:r>
        <w:rPr>
          <w:rStyle w:val="Marquedecommentaire"/>
        </w:rPr>
        <w:annotationRef/>
      </w:r>
      <w:r>
        <w:t>Trop compliqué je pense car c’est très dispersé. Je ferais un tableau par parcelle. Combien de parcelles en bas-fonds, surface par parcelle, + infos sur les types d’aménagement + type de foncier</w:t>
      </w:r>
    </w:p>
    <w:p w14:paraId="046162DC" w14:textId="61B540ED" w:rsidR="0045257E" w:rsidRDefault="0045257E">
      <w:pPr>
        <w:pStyle w:val="Commentaire"/>
      </w:pPr>
      <w:r>
        <w:t>Combien de parcelles en plateau, etc… combien en nappe, etc…</w:t>
      </w:r>
    </w:p>
  </w:comment>
  <w:comment w:id="94" w:author="Ninon Sirdey" w:date="2021-07-29T11:06:00Z" w:initials="NS">
    <w:p w14:paraId="5DAC1701" w14:textId="7FBA2427" w:rsidR="0045257E" w:rsidRDefault="0045257E">
      <w:pPr>
        <w:pStyle w:val="Commentaire"/>
      </w:pPr>
      <w:r>
        <w:rPr>
          <w:rStyle w:val="Marquedecommentaire"/>
        </w:rPr>
        <w:annotationRef/>
      </w:r>
      <w:r>
        <w:t>Ou bien tu pensais demander ça que pour la campagne 2021 ? c’est vrai que c’est peut</w:t>
      </w:r>
      <w:r w:rsidR="006778A8">
        <w:t>-</w:t>
      </w:r>
      <w:r>
        <w:t>être inutile de savoir en 2020</w:t>
      </w:r>
    </w:p>
  </w:comment>
  <w:comment w:id="95" w:author="Tomoé BOURDIER" w:date="2021-07-29T15:52:00Z" w:initials="TB">
    <w:p w14:paraId="25701E7D" w14:textId="52D8855F" w:rsidR="0045257E" w:rsidRDefault="0045257E">
      <w:pPr>
        <w:pStyle w:val="Commentaire"/>
      </w:pPr>
      <w:r>
        <w:rPr>
          <w:rStyle w:val="Marquedecommentaire"/>
        </w:rPr>
        <w:annotationRef/>
      </w:r>
      <w:r>
        <w:t>OK pour supprimer (je l’ai laissé pour l’instant sinon ça supprime ton commentaire). On rentre dans le détail seulement pour la campagne 2021. Si on ne demande pas la surface, est-ce qu’on demande quand même les variétés ?</w:t>
      </w:r>
    </w:p>
  </w:comment>
  <w:comment w:id="96" w:author="Ninon Sirdey" w:date="2021-07-29T21:12:00Z" w:initials="NS">
    <w:p w14:paraId="1AA48AD9" w14:textId="45AD91C8" w:rsidR="0045257E" w:rsidRDefault="0045257E">
      <w:pPr>
        <w:pStyle w:val="Commentaire"/>
      </w:pPr>
      <w:r>
        <w:rPr>
          <w:rStyle w:val="Marquedecommentaire"/>
        </w:rPr>
        <w:annotationRef/>
      </w:r>
      <w:r>
        <w:t>Un moyen d’avoir cette info de surface totale sans perdre trois heures, c’est à la fin du module sur la campagne 2021 ou on va demander précisément les pratiques par parcelle, on demande si l’année passée la surface utilisée pour le riz était la même ?</w:t>
      </w:r>
    </w:p>
  </w:comment>
  <w:comment w:id="97" w:author="Ninon Sirdey" w:date="2021-07-29T21:14:00Z" w:initials="NS">
    <w:p w14:paraId="3BFF553A" w14:textId="7098447A" w:rsidR="0045257E" w:rsidRDefault="0045257E">
      <w:pPr>
        <w:pStyle w:val="Commentaire"/>
      </w:pPr>
      <w:r>
        <w:rPr>
          <w:rStyle w:val="Marquedecommentaire"/>
        </w:rPr>
        <w:annotationRef/>
      </w:r>
      <w:r>
        <w:t>La variété peut être utile si (par miracle) certains vendent une partie de leur riz, c’est important (mais on peut demander qu</w:t>
      </w:r>
      <w:r w:rsidR="00010A9A">
        <w:t>’a</w:t>
      </w:r>
      <w:r>
        <w:t>u moment de la vente du coup peut être).</w:t>
      </w:r>
    </w:p>
    <w:p w14:paraId="2EBE8471" w14:textId="7F377EBB" w:rsidR="0045257E" w:rsidRDefault="0045257E">
      <w:pPr>
        <w:pStyle w:val="Commentaire"/>
      </w:pPr>
      <w:r>
        <w:t xml:space="preserve">Autre raison à laquelle j’avais pensé (mais à confirmer) : peut-être que selon les variétés les sacs ne pèsent pas vraiment pareil. </w:t>
      </w:r>
    </w:p>
  </w:comment>
  <w:comment w:id="98" w:author="Ninon Sirdey" w:date="2021-07-29T10:45:00Z" w:initials="NS">
    <w:p w14:paraId="68709E9E" w14:textId="36857EAE" w:rsidR="0045257E" w:rsidRDefault="0045257E">
      <w:pPr>
        <w:pStyle w:val="Commentaire"/>
      </w:pPr>
      <w:r>
        <w:rPr>
          <w:rStyle w:val="Marquedecommentaire"/>
        </w:rPr>
        <w:annotationRef/>
      </w:r>
      <w:r>
        <w:t>Ce que je me pose comme question c’est à qui on demande ça. Au chef de ménage ?</w:t>
      </w:r>
    </w:p>
  </w:comment>
  <w:comment w:id="99" w:author="Tomoé BOURDIER" w:date="2021-07-29T15:54:00Z" w:initials="TB">
    <w:p w14:paraId="7930982D" w14:textId="336C3FED" w:rsidR="0045257E" w:rsidRDefault="0045257E">
      <w:pPr>
        <w:pStyle w:val="Commentaire"/>
      </w:pPr>
      <w:r>
        <w:rPr>
          <w:rStyle w:val="Marquedecommentaire"/>
        </w:rPr>
        <w:annotationRef/>
      </w:r>
      <w:r>
        <w:t>Chef de ménage pour la production, je dirais.</w:t>
      </w:r>
    </w:p>
  </w:comment>
  <w:comment w:id="100" w:author="Tomoé BOURDIER" w:date="2021-07-27T22:55:00Z" w:initials="TB">
    <w:p w14:paraId="62D9EB7F" w14:textId="42B2842F" w:rsidR="0045257E" w:rsidRDefault="0045257E">
      <w:pPr>
        <w:pStyle w:val="Commentaire"/>
      </w:pPr>
      <w:r>
        <w:rPr>
          <w:rStyle w:val="Marquedecommentaire"/>
        </w:rPr>
        <w:annotationRef/>
      </w:r>
      <w:r>
        <w:t>A préciser : peut-être fournir une liste prédéfinie des différents types/volumes de conditionnement</w:t>
      </w:r>
    </w:p>
  </w:comment>
  <w:comment w:id="102" w:author="Ninon Sirdey" w:date="2021-08-01T11:55:00Z" w:initials="NS">
    <w:p w14:paraId="62FC2AE7" w14:textId="380890D3" w:rsidR="0045257E" w:rsidRDefault="0045257E">
      <w:pPr>
        <w:pStyle w:val="Commentaire"/>
      </w:pPr>
      <w:r>
        <w:rPr>
          <w:rStyle w:val="Marquedecommentaire"/>
        </w:rPr>
        <w:annotationRef/>
      </w:r>
      <w:r>
        <w:t>C</w:t>
      </w:r>
      <w:r w:rsidR="009546C6">
        <w:t>’</w:t>
      </w:r>
      <w:r>
        <w:t>est possible ?</w:t>
      </w:r>
    </w:p>
  </w:comment>
  <w:comment w:id="103" w:author="Aboubacar HEMA" w:date="2021-08-13T15:21:00Z" w:initials="D">
    <w:p w14:paraId="60582F75" w14:textId="07D1518B" w:rsidR="0045257E" w:rsidRDefault="0045257E">
      <w:pPr>
        <w:pStyle w:val="Commentaire"/>
      </w:pPr>
      <w:r>
        <w:rPr>
          <w:rStyle w:val="Marquedecommentaire"/>
        </w:rPr>
        <w:annotationRef/>
      </w:r>
      <w:r>
        <w:t>Oui. Les questions sont posées pour chaque variété ?</w:t>
      </w:r>
    </w:p>
  </w:comment>
  <w:comment w:id="104" w:author="Ninon Sirdey" w:date="2021-08-01T11:55:00Z" w:initials="NS">
    <w:p w14:paraId="5C2F94D3" w14:textId="11F143D2" w:rsidR="0045257E" w:rsidRDefault="0045257E" w:rsidP="00E20F0A">
      <w:pPr>
        <w:pStyle w:val="Commentaire"/>
      </w:pPr>
      <w:r>
        <w:rPr>
          <w:rStyle w:val="Marquedecommentaire"/>
        </w:rPr>
        <w:annotationRef/>
      </w:r>
      <w:r>
        <w:t>C</w:t>
      </w:r>
      <w:r w:rsidR="00CD3E82">
        <w:t>’</w:t>
      </w:r>
      <w:r>
        <w:t>est possible ?</w:t>
      </w:r>
    </w:p>
  </w:comment>
  <w:comment w:id="105" w:author="Aboubacar HEMA" w:date="2021-08-13T15:22:00Z" w:initials="D">
    <w:p w14:paraId="06C92CB0" w14:textId="39CA9A82" w:rsidR="0045257E" w:rsidRDefault="0045257E">
      <w:pPr>
        <w:pStyle w:val="Commentaire"/>
      </w:pPr>
      <w:r>
        <w:rPr>
          <w:rStyle w:val="Marquedecommentaire"/>
        </w:rPr>
        <w:annotationRef/>
      </w:r>
      <w:r>
        <w:t>Oui. Les questions sont posées pour chaque variété ?</w:t>
      </w:r>
    </w:p>
  </w:comment>
  <w:comment w:id="112" w:author="Ninon Sirdey" w:date="2021-07-29T10:53:00Z" w:initials="NS">
    <w:p w14:paraId="00DEA800" w14:textId="602D2996" w:rsidR="0045257E" w:rsidRDefault="0045257E" w:rsidP="001879C4">
      <w:pPr>
        <w:pStyle w:val="Commentaire"/>
      </w:pPr>
      <w:r>
        <w:rPr>
          <w:rStyle w:val="Marquedecommentaire"/>
        </w:rPr>
        <w:annotationRef/>
      </w:r>
      <w:r w:rsidR="006778A8">
        <w:t>P</w:t>
      </w:r>
      <w:r>
        <w:t xml:space="preserve">eut-être ajouter « de quelles parcelles </w:t>
      </w:r>
      <w:proofErr w:type="gramStart"/>
      <w:r>
        <w:t>sont</w:t>
      </w:r>
      <w:proofErr w:type="gramEnd"/>
      <w:r>
        <w:t xml:space="preserve"> issus ces sacs</w:t>
      </w:r>
      <w:r w:rsidR="006778A8">
        <w:t> </w:t>
      </w:r>
      <w:r>
        <w:t>?</w:t>
      </w:r>
      <w:r w:rsidR="006778A8">
        <w:t xml:space="preserve"> » </w:t>
      </w:r>
      <w:r>
        <w:t>(</w:t>
      </w:r>
      <w:proofErr w:type="gramStart"/>
      <w:r>
        <w:t>pour</w:t>
      </w:r>
      <w:proofErr w:type="gramEnd"/>
      <w:r>
        <w:t xml:space="preserve"> voir les liens entre </w:t>
      </w:r>
      <w:proofErr w:type="spellStart"/>
      <w:r>
        <w:t>respo</w:t>
      </w:r>
      <w:proofErr w:type="spellEnd"/>
      <w:r>
        <w:t xml:space="preserve"> parcelle et </w:t>
      </w:r>
      <w:proofErr w:type="spellStart"/>
      <w:r>
        <w:t>respo</w:t>
      </w:r>
      <w:proofErr w:type="spellEnd"/>
      <w:r>
        <w:t xml:space="preserve"> stockage, exemple riz de plateau stocké dans la cuisine et géré par la femme). </w:t>
      </w:r>
    </w:p>
    <w:p w14:paraId="6C6EE151" w14:textId="77777777" w:rsidR="0045257E" w:rsidRDefault="0045257E">
      <w:pPr>
        <w:pStyle w:val="Commentaire"/>
      </w:pPr>
    </w:p>
    <w:p w14:paraId="0C4654F9" w14:textId="73F1F84B" w:rsidR="0045257E" w:rsidRDefault="0045257E">
      <w:pPr>
        <w:pStyle w:val="Commentaire"/>
      </w:pPr>
      <w:r>
        <w:t>Aussi, je pense qu’on pourrait ajouter une question sur est ce que les ménages ont encore en stock du riz/paddy de la campagne 2020, 2019, 2018, autres. Pour info, car c’est un phénomène dont on nous a un peu parlé</w:t>
      </w:r>
    </w:p>
  </w:comment>
  <w:comment w:id="113" w:author="Tomoé Bourdier" w:date="2021-09-02T09:50:00Z" w:initials="TB">
    <w:p w14:paraId="0722AA17" w14:textId="7797EEC1" w:rsidR="0063109F" w:rsidRDefault="0063109F">
      <w:pPr>
        <w:pStyle w:val="Commentaire"/>
      </w:pPr>
      <w:r>
        <w:rPr>
          <w:rStyle w:val="Marquedecommentaire"/>
        </w:rPr>
        <w:annotationRef/>
      </w:r>
      <w:r>
        <w:t>Question ajoutée sur les stocks restant des années précédentes</w:t>
      </w:r>
      <w:r w:rsidR="00C156FC">
        <w:t xml:space="preserve"> (choix multiples)</w:t>
      </w:r>
    </w:p>
  </w:comment>
  <w:comment w:id="114" w:author="Tomoé Bourdier" w:date="2021-09-02T09:54:00Z" w:initials="TB">
    <w:p w14:paraId="2A3E42D9" w14:textId="7C9ADB02" w:rsidR="00C156FC" w:rsidRDefault="00C156FC">
      <w:pPr>
        <w:pStyle w:val="Commentaire"/>
      </w:pPr>
      <w:r>
        <w:rPr>
          <w:rStyle w:val="Marquedecommentaire"/>
        </w:rPr>
        <w:annotationRef/>
      </w:r>
      <w:r>
        <w:t>Pour les parcelles, on peut se garder ça pour le volet post-récolte de la campagne 2021 (pour laquelle on aura le découpage par parcelle) ?</w:t>
      </w:r>
    </w:p>
  </w:comment>
  <w:comment w:id="120" w:author="Tomoé BOURDIER" w:date="2021-07-28T08:54:00Z" w:initials="TB">
    <w:p w14:paraId="0A464753" w14:textId="1CC374A2" w:rsidR="0045257E" w:rsidRDefault="0045257E">
      <w:pPr>
        <w:pStyle w:val="Commentaire"/>
      </w:pPr>
      <w:r>
        <w:rPr>
          <w:rStyle w:val="Marquedecommentaire"/>
        </w:rPr>
        <w:annotationRef/>
      </w:r>
      <w:r>
        <w:t xml:space="preserve">Afficher liste des membres du ménage (tirée du module 2) avec </w:t>
      </w:r>
      <w:proofErr w:type="spellStart"/>
      <w:r>
        <w:t>SurveyCTO</w:t>
      </w:r>
      <w:proofErr w:type="spellEnd"/>
    </w:p>
  </w:comment>
  <w:comment w:id="162" w:author="Tomoé BOURDIER" w:date="2021-07-28T08:55:00Z" w:initials="TB">
    <w:p w14:paraId="1301D4CB" w14:textId="35FF6EA0" w:rsidR="0045257E" w:rsidRDefault="0045257E">
      <w:pPr>
        <w:pStyle w:val="Commentaire"/>
      </w:pPr>
      <w:r>
        <w:rPr>
          <w:rStyle w:val="Marquedecommentaire"/>
        </w:rPr>
        <w:annotationRef/>
      </w:r>
      <w:r>
        <w:t xml:space="preserve">Si on arrive à recenser les unités de transformation avant le lancement de l’enquête ménage, on peut afficher une liste </w:t>
      </w:r>
      <w:proofErr w:type="spellStart"/>
      <w:r>
        <w:t>pré-établie</w:t>
      </w:r>
      <w:proofErr w:type="spellEnd"/>
      <w:r>
        <w:t xml:space="preserve"> (+ l’option « Autre »)</w:t>
      </w:r>
    </w:p>
  </w:comment>
  <w:comment w:id="163" w:author="Ninon Sirdey" w:date="2021-07-29T11:00:00Z" w:initials="NS">
    <w:p w14:paraId="301CF637" w14:textId="1E642A29" w:rsidR="0045257E" w:rsidRDefault="0045257E">
      <w:pPr>
        <w:pStyle w:val="Commentaire"/>
      </w:pPr>
      <w:r>
        <w:rPr>
          <w:rStyle w:val="Marquedecommentaire"/>
        </w:rPr>
        <w:annotationRef/>
      </w:r>
      <w:r>
        <w:t xml:space="preserve">Oui il faudrait ! j’ai mis </w:t>
      </w:r>
      <w:r w:rsidR="00C156FC">
        <w:t>I</w:t>
      </w:r>
      <w:r>
        <w:t>brahima sur le coup…</w:t>
      </w:r>
    </w:p>
  </w:comment>
  <w:comment w:id="164" w:author="Tomoé BOURDIER" w:date="2021-07-27T23:18:00Z" w:initials="TB">
    <w:p w14:paraId="3243121C" w14:textId="54EAA3FB" w:rsidR="0045257E" w:rsidRDefault="0045257E">
      <w:pPr>
        <w:pStyle w:val="Commentaire"/>
      </w:pPr>
      <w:r>
        <w:rPr>
          <w:rStyle w:val="Marquedecommentaire"/>
        </w:rPr>
        <w:annotationRef/>
      </w:r>
      <w:r>
        <w:t>Préciser les différents types existants</w:t>
      </w:r>
    </w:p>
  </w:comment>
  <w:comment w:id="166" w:author="Ninon Sirdey" w:date="2021-07-29T11:03:00Z" w:initials="NS">
    <w:p w14:paraId="2A0D16DB" w14:textId="7DF858CE" w:rsidR="0045257E" w:rsidRDefault="0045257E">
      <w:pPr>
        <w:pStyle w:val="Commentaire"/>
      </w:pPr>
      <w:r>
        <w:rPr>
          <w:rStyle w:val="Marquedecommentaire"/>
        </w:rPr>
        <w:annotationRef/>
      </w:r>
      <w:r>
        <w:t>Ils donnaient très souvent le prix par kilo p</w:t>
      </w:r>
      <w:r w:rsidR="00C156FC">
        <w:t>en</w:t>
      </w:r>
      <w:r>
        <w:t>d</w:t>
      </w:r>
      <w:r w:rsidR="00C156FC">
        <w:t>an</w:t>
      </w:r>
      <w:r>
        <w:t>t les focus groups, peut être donner l’option</w:t>
      </w:r>
    </w:p>
  </w:comment>
  <w:comment w:id="174" w:author="Ninon Sirdey" w:date="2021-07-29T11:04:00Z" w:initials="NS">
    <w:p w14:paraId="5ED36802" w14:textId="5B7DA55E" w:rsidR="0045257E" w:rsidRDefault="0045257E">
      <w:pPr>
        <w:pStyle w:val="Commentaire"/>
      </w:pPr>
      <w:r>
        <w:rPr>
          <w:rStyle w:val="Marquedecommentaire"/>
        </w:rPr>
        <w:annotationRef/>
      </w:r>
      <w:r w:rsidR="00C156FC">
        <w:t>T</w:t>
      </w:r>
      <w:r>
        <w:t>u parles du riz blanc récupéré ou du riz paddy ? On ajoute la quantité décortiquée dans cette rizerie aussi peut</w:t>
      </w:r>
      <w:r w:rsidR="00C156FC">
        <w:t>-</w:t>
      </w:r>
      <w:r>
        <w:t xml:space="preserve">être ? </w:t>
      </w:r>
      <w:r w:rsidR="00C156FC">
        <w:t>C</w:t>
      </w:r>
      <w:r>
        <w:t xml:space="preserve">ar s’il y a plusieurs décortiqueuses utilisées, qu’on puisse calculer un coût total, sans poids on </w:t>
      </w:r>
      <w:r w:rsidR="00C156FC">
        <w:t xml:space="preserve">ne </w:t>
      </w:r>
      <w:r>
        <w:t>pourra pas</w:t>
      </w:r>
    </w:p>
  </w:comment>
  <w:comment w:id="175" w:author="Tomoé BOURDIER" w:date="2021-07-29T16:04:00Z" w:initials="TB">
    <w:p w14:paraId="6D20FAE5" w14:textId="599588AF" w:rsidR="0045257E" w:rsidRDefault="0045257E">
      <w:pPr>
        <w:pStyle w:val="Commentaire"/>
      </w:pPr>
      <w:r>
        <w:rPr>
          <w:rStyle w:val="Marquedecommentaire"/>
        </w:rPr>
        <w:annotationRef/>
      </w:r>
      <w:r>
        <w:t>Là, c’était juste pour collecter le prix du service (par ex, 200 FCFA par sac pour un sac de 50 kg).</w:t>
      </w:r>
    </w:p>
  </w:comment>
  <w:comment w:id="176" w:author="Tomoé BOURDIER" w:date="2021-07-29T16:14:00Z" w:initials="TB">
    <w:p w14:paraId="0A11CBDE" w14:textId="7225FBF4" w:rsidR="0045257E" w:rsidRDefault="0045257E">
      <w:pPr>
        <w:pStyle w:val="Commentaire"/>
      </w:pPr>
      <w:r>
        <w:rPr>
          <w:rStyle w:val="Marquedecommentaire"/>
        </w:rPr>
        <w:annotationRef/>
      </w:r>
      <w:r>
        <w:t>Ça me paraît ambitieux de calculer un coût total de transformation, surtout dans les ménages qui décortiquent de petites quantités de manière fréquente mais irrégulière. Mon idée, c’était de pouvoir identifier d’éventuelles différences de prix en UT.</w:t>
      </w:r>
    </w:p>
  </w:comment>
  <w:comment w:id="177" w:author="Ninon Sirdey" w:date="2021-07-29T21:20:00Z" w:initials="NS">
    <w:p w14:paraId="5EAA0114" w14:textId="10384590" w:rsidR="0045257E" w:rsidRDefault="0045257E">
      <w:pPr>
        <w:pStyle w:val="Commentaire"/>
      </w:pPr>
      <w:r>
        <w:rPr>
          <w:rStyle w:val="Marquedecommentaire"/>
        </w:rPr>
        <w:annotationRef/>
      </w:r>
      <w:r>
        <w:t>Oui, peut</w:t>
      </w:r>
      <w:r w:rsidR="00C156FC">
        <w:t>-ê</w:t>
      </w:r>
      <w:r>
        <w:t>tre. Je me disais qu’avez une entrée par lieu de décorticage c</w:t>
      </w:r>
      <w:r w:rsidR="00C156FC">
        <w:t>e n’</w:t>
      </w:r>
      <w:r>
        <w:t>’était peut</w:t>
      </w:r>
      <w:r w:rsidR="00C156FC">
        <w:t>-ê</w:t>
      </w:r>
      <w:r>
        <w:t>tre pas si compliqué pour eux de savoir le nb de sac décortiqués chez A et le nombre chez B, mais en fait si s</w:t>
      </w:r>
      <w:r w:rsidR="00C156FC">
        <w:t>û</w:t>
      </w:r>
      <w:r>
        <w:t>rement. Donc ok !</w:t>
      </w:r>
    </w:p>
  </w:comment>
  <w:comment w:id="180" w:author="Tomoé BOURDIER" w:date="2021-07-27T23:38:00Z" w:initials="TB">
    <w:p w14:paraId="77914E34" w14:textId="1ED2AC5D" w:rsidR="0045257E" w:rsidRDefault="0045257E">
      <w:pPr>
        <w:pStyle w:val="Commentaire"/>
      </w:pPr>
      <w:r>
        <w:rPr>
          <w:rStyle w:val="Marquedecommentaire"/>
        </w:rPr>
        <w:annotationRef/>
      </w:r>
      <w:r>
        <w:t>Inclure les spéculations cultivées par un membre du ménage à titre individuel</w:t>
      </w:r>
    </w:p>
  </w:comment>
  <w:comment w:id="185" w:author="Ninon Sirdey" w:date="2021-07-29T21:29:00Z" w:initials="NS">
    <w:p w14:paraId="1F8A7D45" w14:textId="2186B02F" w:rsidR="0045257E" w:rsidRDefault="0045257E">
      <w:pPr>
        <w:pStyle w:val="Commentaire"/>
      </w:pPr>
      <w:r>
        <w:rPr>
          <w:rStyle w:val="Marquedecommentaire"/>
        </w:rPr>
        <w:annotationRef/>
      </w:r>
      <w:r>
        <w:t>Est-ce que cultivé comprend aussi « </w:t>
      </w:r>
      <w:proofErr w:type="gramStart"/>
      <w:r>
        <w:t>collecté</w:t>
      </w:r>
      <w:proofErr w:type="gramEnd"/>
      <w:r>
        <w:t> » des fruits, genre pour le ramassage des noix d’anacardiers ?</w:t>
      </w:r>
    </w:p>
  </w:comment>
  <w:comment w:id="186" w:author="Ninon Sirdey" w:date="2021-08-01T12:01:00Z" w:initials="NS">
    <w:p w14:paraId="5FF6AB5A" w14:textId="5754C399" w:rsidR="0045257E" w:rsidRDefault="0045257E">
      <w:pPr>
        <w:pStyle w:val="Commentaire"/>
      </w:pPr>
      <w:r>
        <w:rPr>
          <w:rStyle w:val="Marquedecommentaire"/>
        </w:rPr>
        <w:annotationRef/>
      </w:r>
      <w:r>
        <w:t>Récolté ?</w:t>
      </w:r>
    </w:p>
  </w:comment>
  <w:comment w:id="189" w:author="Ninon Sirdey" w:date="2021-07-29T21:24:00Z" w:initials="NS">
    <w:p w14:paraId="61EF9E82" w14:textId="54CFEA3D" w:rsidR="0045257E" w:rsidRDefault="0045257E">
      <w:pPr>
        <w:pStyle w:val="Commentaire"/>
      </w:pPr>
      <w:r>
        <w:rPr>
          <w:rStyle w:val="Marquedecommentaire"/>
        </w:rPr>
        <w:annotationRef/>
      </w:r>
      <w:r>
        <w:t>Juste pour être surs qu’ils n’oublient pas des cultures annuelles comme l’arachide ou le mil qui se s</w:t>
      </w:r>
      <w:r w:rsidR="007E7D9C">
        <w:t>è</w:t>
      </w:r>
      <w:r>
        <w:t>me maintenant</w:t>
      </w:r>
    </w:p>
  </w:comment>
  <w:comment w:id="192" w:author="Ninon Sirdey" w:date="2021-08-01T12:00:00Z" w:initials="NS">
    <w:p w14:paraId="18D802EF" w14:textId="47910087" w:rsidR="0045257E" w:rsidRDefault="0045257E">
      <w:pPr>
        <w:pStyle w:val="Commentaire"/>
      </w:pPr>
      <w:r>
        <w:rPr>
          <w:rStyle w:val="Marquedecommentaire"/>
        </w:rPr>
        <w:annotationRef/>
      </w:r>
      <w:r>
        <w:t>Est-ce qu’on rentre dans le détail des spéculations de mara</w:t>
      </w:r>
      <w:r w:rsidR="007E7D9C">
        <w:t>î</w:t>
      </w:r>
      <w:r>
        <w:t>chage ?? ou est ce qu’on met tout dans un m</w:t>
      </w:r>
      <w:r w:rsidR="007E7D9C">
        <w:t>ê</w:t>
      </w:r>
      <w:r>
        <w:t xml:space="preserve">me bloc ou un compromis comme </w:t>
      </w:r>
      <w:r w:rsidR="007E7D9C">
        <w:t>ç</w:t>
      </w:r>
      <w:r>
        <w:t>a ?</w:t>
      </w:r>
    </w:p>
  </w:comment>
  <w:comment w:id="193" w:author="Tomoé BOURDIER" w:date="2021-07-28T09:01:00Z" w:initials="TB">
    <w:p w14:paraId="5A616656" w14:textId="7B60E07C" w:rsidR="0045257E" w:rsidRDefault="0045257E">
      <w:pPr>
        <w:pStyle w:val="Commentaire"/>
      </w:pPr>
      <w:r>
        <w:rPr>
          <w:rStyle w:val="Marquedecommentaire"/>
        </w:rPr>
        <w:annotationRef/>
      </w:r>
      <w:r>
        <w:t>A décider : A-t-on vraiment besoin de ces informations, qui sont à l’échelle de la parcelle (plutôt que de la spéculation) ? Comment faire si une spéculation est cultivée sur plusieurs parcelles ?</w:t>
      </w:r>
    </w:p>
  </w:comment>
  <w:comment w:id="194" w:author="Ninon Sirdey" w:date="2021-07-30T12:46:00Z" w:initials="NS">
    <w:p w14:paraId="697605C1" w14:textId="09C5B139" w:rsidR="0045257E" w:rsidRDefault="0045257E">
      <w:pPr>
        <w:pStyle w:val="Commentaire"/>
      </w:pPr>
      <w:r>
        <w:rPr>
          <w:rStyle w:val="Marquedecommentaire"/>
        </w:rPr>
        <w:annotationRef/>
      </w:r>
      <w:r>
        <w:t xml:space="preserve">Je ne sais pas si on a besoin de tout </w:t>
      </w:r>
      <w:r w:rsidR="007E7D9C">
        <w:t>ç</w:t>
      </w:r>
      <w:r>
        <w:t xml:space="preserve">a non… je dirais juste garder le type de parcelle car </w:t>
      </w:r>
      <w:r w:rsidR="007E7D9C">
        <w:t>ç</w:t>
      </w:r>
      <w:r>
        <w:t xml:space="preserve">a peut nous permettre de voir une </w:t>
      </w:r>
      <w:r w:rsidR="007E7D9C">
        <w:t>é</w:t>
      </w:r>
      <w:r>
        <w:t>vent</w:t>
      </w:r>
      <w:r w:rsidR="007E7D9C">
        <w:t>u</w:t>
      </w:r>
      <w:r>
        <w:t xml:space="preserve">elle compétition avec le </w:t>
      </w:r>
      <w:proofErr w:type="gramStart"/>
      <w:r>
        <w:t>RIZ ,</w:t>
      </w:r>
      <w:proofErr w:type="gramEnd"/>
      <w:r>
        <w:t xml:space="preserve"> pour le reste ça ne me semble pas prioritaire, sauf si tu veux savoir </w:t>
      </w:r>
      <w:r w:rsidR="007E7D9C">
        <w:t>ç</w:t>
      </w:r>
      <w:r>
        <w:t xml:space="preserve">a pour le </w:t>
      </w:r>
      <w:proofErr w:type="spellStart"/>
      <w:r>
        <w:t>cresi</w:t>
      </w:r>
      <w:proofErr w:type="spellEnd"/>
      <w:r>
        <w:t xml:space="preserve"> et l’</w:t>
      </w:r>
      <w:proofErr w:type="spellStart"/>
      <w:r>
        <w:t>empowerment</w:t>
      </w:r>
      <w:proofErr w:type="spellEnd"/>
      <w:r>
        <w:t xml:space="preserve"> des femmes ?</w:t>
      </w:r>
    </w:p>
  </w:comment>
  <w:comment w:id="197" w:author="Tomoé BOURDIER" w:date="2021-07-28T00:19:00Z" w:initials="TB">
    <w:p w14:paraId="15E64578" w14:textId="3A6BA15B" w:rsidR="0045257E" w:rsidRDefault="0045257E">
      <w:pPr>
        <w:pStyle w:val="Commentaire"/>
      </w:pPr>
      <w:r>
        <w:rPr>
          <w:rStyle w:val="Marquedecommentaire"/>
        </w:rPr>
        <w:annotationRef/>
      </w:r>
      <w:r>
        <w:t>Ou à diviser en (a) Quantité et (b) Unité</w:t>
      </w:r>
    </w:p>
  </w:comment>
  <w:comment w:id="198" w:author="Ninon Sirdey" w:date="2021-07-29T21:25:00Z" w:initials="NS">
    <w:p w14:paraId="7F0BED8A" w14:textId="5CB11A6D" w:rsidR="0045257E" w:rsidRDefault="0045257E">
      <w:pPr>
        <w:pStyle w:val="Commentaire"/>
      </w:pPr>
      <w:r>
        <w:rPr>
          <w:rStyle w:val="Marquedecommentaire"/>
        </w:rPr>
        <w:annotationRef/>
      </w:r>
      <w:r>
        <w:t>Peut</w:t>
      </w:r>
      <w:r w:rsidR="007E7D9C">
        <w:t>-ê</w:t>
      </w:r>
      <w:r>
        <w:t>tre oui</w:t>
      </w:r>
    </w:p>
  </w:comment>
  <w:comment w:id="199" w:author="Tomoé BOURDIER" w:date="2021-07-28T00:26:00Z" w:initials="TB">
    <w:p w14:paraId="705856FC" w14:textId="5D72A4D3" w:rsidR="0045257E" w:rsidRDefault="0045257E">
      <w:pPr>
        <w:pStyle w:val="Commentaire"/>
      </w:pPr>
      <w:r>
        <w:rPr>
          <w:rStyle w:val="Marquedecommentaire"/>
        </w:rPr>
        <w:annotationRef/>
      </w:r>
      <w:r>
        <w:t xml:space="preserve">Afficher liste des membres du ménage (tirée du module 2) avec </w:t>
      </w:r>
      <w:proofErr w:type="spellStart"/>
      <w:r>
        <w:t>SurveyCTO</w:t>
      </w:r>
      <w:proofErr w:type="spellEnd"/>
    </w:p>
  </w:comment>
  <w:comment w:id="200" w:author="Ninon Sirdey" w:date="2021-07-29T21:31:00Z" w:initials="NS">
    <w:p w14:paraId="206855D8" w14:textId="48B4DF57" w:rsidR="0045257E" w:rsidRDefault="0045257E">
      <w:pPr>
        <w:pStyle w:val="Commentaire"/>
      </w:pPr>
      <w:r>
        <w:rPr>
          <w:rStyle w:val="Marquedecommentaire"/>
        </w:rPr>
        <w:annotationRef/>
      </w:r>
      <w:r>
        <w:t xml:space="preserve">On n’a pas posé cette question avant, ou tu veux dire qu’on peut faire un filtre selon le type de culture les pratiques qui s’appliquent ? </w:t>
      </w:r>
      <w:r w:rsidR="007E7D9C">
        <w:t>ç</w:t>
      </w:r>
      <w:r>
        <w:t>a me semble compliqué peut</w:t>
      </w:r>
      <w:r w:rsidR="007E7D9C">
        <w:t>-ê</w:t>
      </w:r>
      <w:r>
        <w:t xml:space="preserve">tre </w:t>
      </w:r>
    </w:p>
  </w:comment>
  <w:comment w:id="205" w:author="Tomoé BOURDIER" w:date="2021-07-28T00:26:00Z" w:initials="TB">
    <w:p w14:paraId="288B4D7A" w14:textId="77777777" w:rsidR="0045257E" w:rsidRDefault="0045257E" w:rsidP="006B7482">
      <w:pPr>
        <w:pStyle w:val="Commentaire"/>
      </w:pPr>
      <w:r>
        <w:rPr>
          <w:rStyle w:val="Marquedecommentaire"/>
        </w:rPr>
        <w:annotationRef/>
      </w:r>
      <w:r>
        <w:t xml:space="preserve">Afficher liste des membres du ménage (tirée du module 2) avec </w:t>
      </w:r>
      <w:proofErr w:type="spellStart"/>
      <w:r>
        <w:t>SurveyCTO</w:t>
      </w:r>
      <w:proofErr w:type="spellEnd"/>
    </w:p>
  </w:comment>
  <w:comment w:id="214" w:author="Ninon Sirdey" w:date="2021-07-30T08:53:00Z" w:initials="NS">
    <w:p w14:paraId="69A288F4" w14:textId="4C61E793" w:rsidR="0045257E" w:rsidRDefault="0045257E">
      <w:pPr>
        <w:pStyle w:val="Commentaire"/>
      </w:pPr>
      <w:r>
        <w:rPr>
          <w:rStyle w:val="Marquedecommentaire"/>
        </w:rPr>
        <w:annotationRef/>
      </w:r>
      <w:r>
        <w:t xml:space="preserve">Lors de la dernière réunion on a dit qu’il fallait essayer de construire avec la </w:t>
      </w:r>
      <w:proofErr w:type="spellStart"/>
      <w:r w:rsidR="007E7D9C">
        <w:t>S</w:t>
      </w:r>
      <w:r>
        <w:t>odagri</w:t>
      </w:r>
      <w:proofErr w:type="spellEnd"/>
      <w:r>
        <w:t xml:space="preserve"> la liste des vallées des </w:t>
      </w:r>
      <w:proofErr w:type="gramStart"/>
      <w:r>
        <w:t>communes .</w:t>
      </w:r>
      <w:proofErr w:type="gramEnd"/>
      <w:r>
        <w:t xml:space="preserve"> A ajouter si on</w:t>
      </w:r>
      <w:r w:rsidR="007E7D9C">
        <w:t xml:space="preserve"> n’</w:t>
      </w:r>
      <w:r>
        <w:t>arrive pas à avoir suffisamment d’infos sur chacune des vallées : comment cette vallée est</w:t>
      </w:r>
      <w:r w:rsidR="007E7D9C">
        <w:t>-</w:t>
      </w:r>
      <w:r>
        <w:t xml:space="preserve">elle </w:t>
      </w:r>
      <w:proofErr w:type="spellStart"/>
      <w:r>
        <w:t>améngagé</w:t>
      </w:r>
      <w:proofErr w:type="spellEnd"/>
      <w:r>
        <w:t xml:space="preserve"> par un projet (1) diguettes, (2) canaux (…</w:t>
      </w:r>
    </w:p>
  </w:comment>
  <w:comment w:id="226" w:author="Tomoé BOURDIER" w:date="2021-07-28T09:09:00Z" w:initials="TB">
    <w:p w14:paraId="252E669B" w14:textId="4270B670" w:rsidR="0045257E" w:rsidRDefault="0045257E">
      <w:pPr>
        <w:pStyle w:val="Commentaire"/>
      </w:pPr>
      <w:r>
        <w:rPr>
          <w:rStyle w:val="Marquedecommentaire"/>
        </w:rPr>
        <w:annotationRef/>
      </w:r>
      <w:r>
        <w:t>A préciser : Avec les bons termes (diguettes, etc.) !</w:t>
      </w:r>
    </w:p>
    <w:p w14:paraId="4AAF4D6E" w14:textId="38C1352B" w:rsidR="0045257E" w:rsidRDefault="0045257E">
      <w:pPr>
        <w:pStyle w:val="Commentaire"/>
      </w:pPr>
      <w:r>
        <w:t>A compléter : D’autres aspects d’aménagement que l’on voudrait mesurer ?</w:t>
      </w:r>
    </w:p>
  </w:comment>
  <w:comment w:id="227" w:author="Ninon Sirdey" w:date="2021-07-29T21:32:00Z" w:initials="NS">
    <w:p w14:paraId="4057C3C6" w14:textId="12D278F8" w:rsidR="0045257E" w:rsidRDefault="0045257E">
      <w:pPr>
        <w:pStyle w:val="Commentaire"/>
      </w:pPr>
      <w:r>
        <w:rPr>
          <w:rStyle w:val="Marquedecommentaire"/>
        </w:rPr>
        <w:annotationRef/>
      </w:r>
      <w:r>
        <w:t xml:space="preserve">Je vais aller chercher les propositions de JL. Je lui écris pour savoir les types d’aménagement « sommaires » que font les producteurs ont </w:t>
      </w:r>
      <w:proofErr w:type="spellStart"/>
      <w:r>
        <w:t>meme</w:t>
      </w:r>
      <w:proofErr w:type="spellEnd"/>
    </w:p>
  </w:comment>
  <w:comment w:id="231" w:author="Ninon Sirdey" w:date="2021-07-29T21:33:00Z" w:initials="NS">
    <w:p w14:paraId="768A6393" w14:textId="135B2217" w:rsidR="0045257E" w:rsidRDefault="0045257E">
      <w:pPr>
        <w:pStyle w:val="Commentaire"/>
      </w:pPr>
      <w:r>
        <w:rPr>
          <w:rStyle w:val="Marquedecommentaire"/>
        </w:rPr>
        <w:annotationRef/>
      </w:r>
      <w:r>
        <w:t xml:space="preserve">Oui, alors </w:t>
      </w:r>
      <w:proofErr w:type="spellStart"/>
      <w:proofErr w:type="gramStart"/>
      <w:r>
        <w:t>ca</w:t>
      </w:r>
      <w:proofErr w:type="spellEnd"/>
      <w:proofErr w:type="gramEnd"/>
      <w:r>
        <w:t xml:space="preserve"> je m’embrouille </w:t>
      </w:r>
      <w:proofErr w:type="spellStart"/>
      <w:r>
        <w:t>tjs</w:t>
      </w:r>
      <w:proofErr w:type="spellEnd"/>
      <w:r>
        <w:t xml:space="preserve"> entre les « certifiées » et les « </w:t>
      </w:r>
      <w:proofErr w:type="spellStart"/>
      <w:r>
        <w:t>amélioreées</w:t>
      </w:r>
      <w:proofErr w:type="spellEnd"/>
      <w:r>
        <w:t xml:space="preserve"> », et il y a cette histoire de R1 R2 que nous a expliqué </w:t>
      </w:r>
      <w:proofErr w:type="spellStart"/>
      <w:r>
        <w:t>ibrahima</w:t>
      </w:r>
      <w:proofErr w:type="spellEnd"/>
      <w:r>
        <w:t xml:space="preserve">. Peut </w:t>
      </w:r>
      <w:proofErr w:type="spellStart"/>
      <w:r>
        <w:t>etre</w:t>
      </w:r>
      <w:proofErr w:type="spellEnd"/>
      <w:r>
        <w:t xml:space="preserve"> aller jusqu’à ce détail car c’est censé conditionner les niveaux de rendements. </w:t>
      </w:r>
    </w:p>
  </w:comment>
  <w:comment w:id="232" w:author="Tomoé BOURDIER" w:date="2021-07-28T09:55:00Z" w:initials="TB">
    <w:p w14:paraId="19D44853" w14:textId="06AF6FFA" w:rsidR="0045257E" w:rsidRDefault="0045257E">
      <w:pPr>
        <w:pStyle w:val="Commentaire"/>
      </w:pPr>
      <w:r>
        <w:rPr>
          <w:rStyle w:val="Marquedecommentaire"/>
        </w:rPr>
        <w:annotationRef/>
      </w:r>
      <w:r>
        <w:t>Plusieurs variétés possibles sur une même parcelle ?</w:t>
      </w:r>
    </w:p>
  </w:comment>
  <w:comment w:id="233" w:author="Ninon Sirdey" w:date="2021-07-29T21:32:00Z" w:initials="NS">
    <w:p w14:paraId="0218B4D6" w14:textId="243EE575" w:rsidR="0045257E" w:rsidRDefault="0045257E">
      <w:pPr>
        <w:pStyle w:val="Commentaire"/>
      </w:pPr>
      <w:r>
        <w:rPr>
          <w:rStyle w:val="Marquedecommentaire"/>
        </w:rPr>
        <w:annotationRef/>
      </w:r>
      <w:r>
        <w:t>Je crois malheureus</w:t>
      </w:r>
      <w:r w:rsidR="007E7D9C">
        <w:t>e</w:t>
      </w:r>
      <w:r>
        <w:t>ment</w:t>
      </w:r>
    </w:p>
  </w:comment>
  <w:comment w:id="242" w:author="Tomoé BOURDIER" w:date="2021-07-28T10:11:00Z" w:initials="TB">
    <w:p w14:paraId="652BCC28" w14:textId="357FF94A" w:rsidR="0045257E" w:rsidRDefault="0045257E">
      <w:pPr>
        <w:pStyle w:val="Commentaire"/>
      </w:pPr>
      <w:r>
        <w:rPr>
          <w:rStyle w:val="Marquedecommentaire"/>
        </w:rPr>
        <w:annotationRef/>
      </w:r>
      <w:r>
        <w:t>Préciser les options de réponse</w:t>
      </w:r>
    </w:p>
  </w:comment>
  <w:comment w:id="249" w:author="Ninon Sirdey" w:date="2021-07-30T13:04:00Z" w:initials="NS">
    <w:p w14:paraId="0DEA3D77" w14:textId="39543523" w:rsidR="0045257E" w:rsidRDefault="0045257E">
      <w:pPr>
        <w:pStyle w:val="Commentaire"/>
      </w:pPr>
      <w:r>
        <w:rPr>
          <w:rStyle w:val="Marquedecommentaire"/>
        </w:rPr>
        <w:annotationRef/>
      </w:r>
      <w:r>
        <w:t>Est-ce qu’ils seront capables de donner un prix si c’est re</w:t>
      </w:r>
      <w:r w:rsidR="007E7D9C">
        <w:t>ç</w:t>
      </w:r>
      <w:r>
        <w:t>u à crédit avec remboursement en paddy en fin de récolte, j’ai l’impression qu’ils parlent plutôt d’</w:t>
      </w:r>
      <w:r w:rsidR="007E7D9C">
        <w:t>é</w:t>
      </w:r>
      <w:r>
        <w:t>quiva</w:t>
      </w:r>
      <w:r w:rsidR="007E7D9C">
        <w:t>len</w:t>
      </w:r>
      <w:r>
        <w:t>ce de poids que de prix.</w:t>
      </w:r>
    </w:p>
  </w:comment>
  <w:comment w:id="254" w:author="Ninon Sirdey" w:date="2021-07-30T13:01:00Z" w:initials="NS">
    <w:p w14:paraId="53D659FD" w14:textId="7B29B999" w:rsidR="0045257E" w:rsidRDefault="0045257E">
      <w:pPr>
        <w:pStyle w:val="Commentaire"/>
      </w:pPr>
      <w:r>
        <w:rPr>
          <w:rStyle w:val="Marquedecommentaire"/>
        </w:rPr>
        <w:annotationRef/>
      </w:r>
      <w:r>
        <w:t>Il y a aussi l’option d’achat à crédit et re</w:t>
      </w:r>
      <w:r w:rsidR="007E7D9C">
        <w:t>m</w:t>
      </w:r>
      <w:r>
        <w:t>boursement en nature à la récolte. C</w:t>
      </w:r>
      <w:r w:rsidR="007E7D9C">
        <w:t>’</w:t>
      </w:r>
      <w:r>
        <w:t>est ce que tu veux dire ici ?  Je propose une l</w:t>
      </w:r>
      <w:r w:rsidR="007E7D9C">
        <w:t>é</w:t>
      </w:r>
      <w:r>
        <w:t>g</w:t>
      </w:r>
      <w:r w:rsidR="007E7D9C">
        <w:t>è</w:t>
      </w:r>
      <w:r>
        <w:t xml:space="preserve">re </w:t>
      </w:r>
      <w:proofErr w:type="spellStart"/>
      <w:r>
        <w:t>modif</w:t>
      </w:r>
      <w:proofErr w:type="spellEnd"/>
      <w:r>
        <w:t>. Oser la question dès la première question si c</w:t>
      </w:r>
      <w:r w:rsidR="007E7D9C">
        <w:t>’</w:t>
      </w:r>
      <w:r>
        <w:t>est achat autofinancé ou à crédit (comme tu fais plus tard pour engrais)</w:t>
      </w:r>
    </w:p>
  </w:comment>
  <w:comment w:id="269" w:author="Ninon Sirdey" w:date="2021-07-30T13:22:00Z" w:initials="NS">
    <w:p w14:paraId="5E2734C0" w14:textId="7363454E" w:rsidR="0045257E" w:rsidRDefault="0045257E">
      <w:pPr>
        <w:pStyle w:val="Commentaire"/>
      </w:pPr>
      <w:r>
        <w:rPr>
          <w:rStyle w:val="Marquedecommentaire"/>
        </w:rPr>
        <w:annotationRef/>
      </w:r>
      <w:r>
        <w:t xml:space="preserve">Je suis nulle sur ces trucs, et « en poquets » </w:t>
      </w:r>
      <w:proofErr w:type="spellStart"/>
      <w:proofErr w:type="gramStart"/>
      <w:r>
        <w:t>ca</w:t>
      </w:r>
      <w:proofErr w:type="spellEnd"/>
      <w:proofErr w:type="gramEnd"/>
      <w:r>
        <w:t xml:space="preserve"> veut dire re</w:t>
      </w:r>
      <w:r w:rsidR="007E7D9C">
        <w:t>p</w:t>
      </w:r>
      <w:r>
        <w:t>iquer n’</w:t>
      </w:r>
      <w:proofErr w:type="spellStart"/>
      <w:r>
        <w:t>est ce</w:t>
      </w:r>
      <w:proofErr w:type="spellEnd"/>
      <w:r>
        <w:t xml:space="preserve"> pas ?</w:t>
      </w:r>
    </w:p>
  </w:comment>
  <w:comment w:id="300" w:author="Ninon Sirdey" w:date="2021-07-30T13:26:00Z" w:initials="NS">
    <w:p w14:paraId="600F5E77" w14:textId="7841A8E5" w:rsidR="0045257E" w:rsidRDefault="0045257E">
      <w:pPr>
        <w:pStyle w:val="Commentaire"/>
      </w:pPr>
      <w:r>
        <w:rPr>
          <w:rStyle w:val="Marquedecommentaire"/>
        </w:rPr>
        <w:annotationRef/>
      </w:r>
      <w:r>
        <w:t>Pour identifier d’éventuelle</w:t>
      </w:r>
      <w:r w:rsidR="007C14C4">
        <w:t>s</w:t>
      </w:r>
      <w:r>
        <w:t xml:space="preserve"> inégalité</w:t>
      </w:r>
      <w:r w:rsidR="007C14C4">
        <w:t>s</w:t>
      </w:r>
      <w:r>
        <w:t xml:space="preserve"> d’accès aux services de la </w:t>
      </w:r>
      <w:proofErr w:type="spellStart"/>
      <w:r w:rsidR="007E7D9C">
        <w:t>S</w:t>
      </w:r>
      <w:r>
        <w:t>odagri</w:t>
      </w:r>
      <w:proofErr w:type="spellEnd"/>
      <w:r>
        <w:t>. Est-ce que le prix est utile ? Je me dis que c</w:t>
      </w:r>
      <w:r w:rsidR="007C14C4">
        <w:t>’</w:t>
      </w:r>
      <w:r>
        <w:t>est le m</w:t>
      </w:r>
      <w:r w:rsidR="007C14C4">
        <w:t>ê</w:t>
      </w:r>
      <w:r>
        <w:t>m</w:t>
      </w:r>
      <w:r w:rsidR="007C14C4">
        <w:t>e</w:t>
      </w:r>
      <w:r>
        <w:t xml:space="preserve"> prix pour tout le monde on aura l’info par ailleurs peut</w:t>
      </w:r>
      <w:r w:rsidR="007C14C4">
        <w:t>-ê</w:t>
      </w:r>
      <w:r>
        <w:t>tre ?</w:t>
      </w:r>
    </w:p>
  </w:comment>
  <w:comment w:id="305" w:author="Ninon Sirdey" w:date="2021-07-30T13:27:00Z" w:initials="NS">
    <w:p w14:paraId="1BA8DB61" w14:textId="0563E7AE" w:rsidR="0045257E" w:rsidRDefault="0045257E">
      <w:pPr>
        <w:pStyle w:val="Commentaire"/>
      </w:pPr>
      <w:r>
        <w:rPr>
          <w:rStyle w:val="Marquedecommentaire"/>
        </w:rPr>
        <w:annotationRef/>
      </w:r>
      <w:r>
        <w:t>Est-ce qu’on dit jusqu’à aout, ou on dit jusqu’à la date de l’</w:t>
      </w:r>
      <w:proofErr w:type="spellStart"/>
      <w:r>
        <w:t>enquete</w:t>
      </w:r>
      <w:proofErr w:type="spellEnd"/>
      <w:r>
        <w:t> ? puis au 2</w:t>
      </w:r>
      <w:r w:rsidRPr="004D380B">
        <w:rPr>
          <w:vertAlign w:val="superscript"/>
        </w:rPr>
        <w:t>ème</w:t>
      </w:r>
      <w:r>
        <w:t xml:space="preserve"> passage on reprend affiche la liste des activités faites (on peut faire </w:t>
      </w:r>
      <w:proofErr w:type="spellStart"/>
      <w:proofErr w:type="gramStart"/>
      <w:r>
        <w:t>ca</w:t>
      </w:r>
      <w:proofErr w:type="spellEnd"/>
      <w:proofErr w:type="gramEnd"/>
      <w:r>
        <w:t> ?) et on repart de ce moment</w:t>
      </w:r>
      <w:r w:rsidR="007E7D9C">
        <w:t>-</w:t>
      </w:r>
      <w:r>
        <w:t>là ?</w:t>
      </w:r>
    </w:p>
  </w:comment>
  <w:comment w:id="307" w:author="Ninon Sirdey" w:date="2021-07-30T13:34:00Z" w:initials="NS">
    <w:p w14:paraId="55220E61" w14:textId="02B65C26" w:rsidR="0045257E" w:rsidRDefault="0045257E">
      <w:pPr>
        <w:pStyle w:val="Commentaire"/>
      </w:pPr>
      <w:r>
        <w:rPr>
          <w:rStyle w:val="Marquedecommentaire"/>
        </w:rPr>
        <w:annotationRef/>
      </w:r>
      <w:r>
        <w:t>C</w:t>
      </w:r>
      <w:r w:rsidR="007E7D9C">
        <w:t>e n’</w:t>
      </w:r>
      <w:r>
        <w:t xml:space="preserve">est pas pertinent pour l’urée mais </w:t>
      </w:r>
      <w:proofErr w:type="gramStart"/>
      <w:r>
        <w:t>ca</w:t>
      </w:r>
      <w:proofErr w:type="gramEnd"/>
      <w:r>
        <w:t xml:space="preserve"> le sera pour la fumure/compost organique, comme ca on garde les m</w:t>
      </w:r>
      <w:r w:rsidR="007E7D9C">
        <w:t>ê</w:t>
      </w:r>
      <w:r>
        <w:t>mes codes</w:t>
      </w:r>
    </w:p>
  </w:comment>
  <w:comment w:id="309" w:author="Tomoé BOURDIER" w:date="2021-07-28T10:23:00Z" w:initials="TB">
    <w:p w14:paraId="61B7038B" w14:textId="3F12EB81" w:rsidR="0045257E" w:rsidRDefault="0045257E">
      <w:pPr>
        <w:pStyle w:val="Commentaire"/>
      </w:pPr>
      <w:r>
        <w:rPr>
          <w:rStyle w:val="Marquedecommentaire"/>
        </w:rPr>
        <w:annotationRef/>
      </w:r>
      <w:r>
        <w:t>Préciser les options de réponse</w:t>
      </w:r>
    </w:p>
  </w:comment>
  <w:comment w:id="317" w:author="Ninon Sirdey" w:date="2021-07-30T13:35:00Z" w:initials="NS">
    <w:p w14:paraId="1C2CDAA0" w14:textId="3BAB5F6E" w:rsidR="0045257E" w:rsidRDefault="0045257E">
      <w:pPr>
        <w:pStyle w:val="Commentaire"/>
      </w:pPr>
      <w:r>
        <w:rPr>
          <w:rStyle w:val="Marquedecommentaire"/>
        </w:rPr>
        <w:annotationRef/>
      </w:r>
      <w:r>
        <w:t xml:space="preserve">A </w:t>
      </w:r>
      <w:proofErr w:type="spellStart"/>
      <w:r w:rsidR="007E7D9C">
        <w:t>S</w:t>
      </w:r>
      <w:r>
        <w:t>ed</w:t>
      </w:r>
      <w:r w:rsidR="007E7D9C">
        <w:t>i</w:t>
      </w:r>
      <w:r>
        <w:t>ou</w:t>
      </w:r>
      <w:proofErr w:type="spellEnd"/>
      <w:r>
        <w:t xml:space="preserve"> il y a plein de projets, come PAPSEN PAIS &amp; </w:t>
      </w:r>
      <w:proofErr w:type="spellStart"/>
      <w:r>
        <w:t>co</w:t>
      </w:r>
      <w:proofErr w:type="spellEnd"/>
      <w:r>
        <w:t>, on pourrait les citer pour voir non ? idem pour la SEDAB on pourrait mettre direct</w:t>
      </w:r>
      <w:r w:rsidR="007E7D9C">
        <w:t>em</w:t>
      </w:r>
      <w:r>
        <w:t xml:space="preserve">ent le code comme </w:t>
      </w:r>
      <w:r w:rsidR="007E7D9C">
        <w:t>ç</w:t>
      </w:r>
      <w:r>
        <w:t xml:space="preserve">a on aura des infos plus précises et </w:t>
      </w:r>
      <w:proofErr w:type="gramStart"/>
      <w:r w:rsidR="007E7D9C">
        <w:t>ç</w:t>
      </w:r>
      <w:r>
        <w:t>a prend pas</w:t>
      </w:r>
      <w:proofErr w:type="gramEnd"/>
      <w:r>
        <w:t xml:space="preserve"> plus de temps</w:t>
      </w:r>
    </w:p>
  </w:comment>
  <w:comment w:id="323" w:author="Ninon Sirdey" w:date="2021-07-30T13:40:00Z" w:initials="NS">
    <w:p w14:paraId="71A3EDBC" w14:textId="6CFD0DD7" w:rsidR="0045257E" w:rsidRDefault="0045257E">
      <w:pPr>
        <w:pStyle w:val="Commentaire"/>
      </w:pPr>
      <w:r>
        <w:rPr>
          <w:rStyle w:val="Marquedecommentaire"/>
        </w:rPr>
        <w:annotationRef/>
      </w:r>
      <w:r>
        <w:t xml:space="preserve">Dans </w:t>
      </w:r>
      <w:r w:rsidR="007C14C4">
        <w:t>le</w:t>
      </w:r>
      <w:r>
        <w:t xml:space="preserve"> cas </w:t>
      </w:r>
      <w:r>
        <w:t>om</w:t>
      </w:r>
      <w:bookmarkStart w:id="326" w:name="_GoBack"/>
      <w:bookmarkEnd w:id="326"/>
      <w:r>
        <w:t xml:space="preserve"> </w:t>
      </w:r>
      <w:proofErr w:type="spellStart"/>
      <w:r>
        <w:t>cest</w:t>
      </w:r>
      <w:proofErr w:type="spellEnd"/>
      <w:r>
        <w:t xml:space="preserve"> coché DON ou </w:t>
      </w:r>
      <w:proofErr w:type="spellStart"/>
      <w:r>
        <w:t>ou</w:t>
      </w:r>
      <w:proofErr w:type="spellEnd"/>
      <w:r>
        <w:t xml:space="preserve"> échange</w:t>
      </w:r>
    </w:p>
  </w:comment>
  <w:comment w:id="331" w:author="Ninon Sirdey" w:date="2021-07-30T13:40:00Z" w:initials="NS">
    <w:p w14:paraId="6E6CECF1" w14:textId="77777777" w:rsidR="0045257E" w:rsidRDefault="0045257E">
      <w:pPr>
        <w:pStyle w:val="Commentaire"/>
      </w:pPr>
      <w:r>
        <w:rPr>
          <w:rStyle w:val="Marquedecommentaire"/>
        </w:rPr>
        <w:annotationRef/>
      </w:r>
      <w:proofErr w:type="gramStart"/>
      <w:r>
        <w:t>ou</w:t>
      </w:r>
      <w:proofErr w:type="gramEnd"/>
      <w:r>
        <w:t xml:space="preserve"> bien (1) ou (2) ?</w:t>
      </w:r>
    </w:p>
    <w:p w14:paraId="5EC48D60" w14:textId="79F95CE0" w:rsidR="0045257E" w:rsidRDefault="0045257E">
      <w:pPr>
        <w:pStyle w:val="Commentaire"/>
      </w:pPr>
    </w:p>
  </w:comment>
  <w:comment w:id="340" w:author="Ninon Sirdey" w:date="2021-07-30T13:38:00Z" w:initials="NS">
    <w:p w14:paraId="515D16F4" w14:textId="003B63D3" w:rsidR="0045257E" w:rsidRDefault="0045257E">
      <w:pPr>
        <w:pStyle w:val="Commentaire"/>
      </w:pPr>
      <w:r>
        <w:rPr>
          <w:rStyle w:val="Marquedecommentaire"/>
        </w:rPr>
        <w:annotationRef/>
      </w:r>
      <w:r>
        <w:t xml:space="preserve">Demander à la </w:t>
      </w:r>
      <w:proofErr w:type="spellStart"/>
      <w:r w:rsidR="007C14C4">
        <w:t>S</w:t>
      </w:r>
      <w:r>
        <w:t>odagri</w:t>
      </w:r>
      <w:proofErr w:type="spellEnd"/>
      <w:r>
        <w:t xml:space="preserve"> si la date de l’application a une quelconque importance</w:t>
      </w:r>
    </w:p>
  </w:comment>
  <w:comment w:id="391" w:author="Tomoé BOURDIER" w:date="2021-07-28T10:23:00Z" w:initials="TB">
    <w:p w14:paraId="33A6010C" w14:textId="77777777" w:rsidR="0045257E" w:rsidRDefault="0045257E" w:rsidP="00486BC7">
      <w:pPr>
        <w:pStyle w:val="Commentaire"/>
      </w:pPr>
      <w:r>
        <w:rPr>
          <w:rStyle w:val="Marquedecommentaire"/>
        </w:rPr>
        <w:annotationRef/>
      </w:r>
      <w:r>
        <w:t>Préciser les options de réponse</w:t>
      </w:r>
    </w:p>
  </w:comment>
  <w:comment w:id="441" w:author="Ninon Sirdey" w:date="2021-07-30T14:00:00Z" w:initials="NS">
    <w:p w14:paraId="66A6BA88" w14:textId="201AD3E2" w:rsidR="0045257E" w:rsidRDefault="0045257E">
      <w:pPr>
        <w:pStyle w:val="Commentaire"/>
      </w:pPr>
      <w:r>
        <w:rPr>
          <w:rStyle w:val="Marquedecommentaire"/>
        </w:rPr>
        <w:annotationRef/>
      </w:r>
      <w:r>
        <w:t>Il manquait ces questions</w:t>
      </w:r>
    </w:p>
  </w:comment>
  <w:comment w:id="459" w:author="Tomoé BOURDIER" w:date="2021-07-28T09:52:00Z" w:initials="TB">
    <w:p w14:paraId="2AAA35CA" w14:textId="77777777" w:rsidR="0045257E" w:rsidRDefault="0045257E" w:rsidP="00913619">
      <w:pPr>
        <w:pStyle w:val="Commentaire"/>
      </w:pPr>
      <w:r>
        <w:rPr>
          <w:rStyle w:val="Marquedecommentaire"/>
        </w:rPr>
        <w:annotationRef/>
      </w:r>
      <w:r>
        <w:t>Préciser le type d’instrument utilisé (daba, etc.</w:t>
      </w:r>
      <w:proofErr w:type="gramStart"/>
      <w:r>
        <w:t>)?</w:t>
      </w:r>
      <w:proofErr w:type="gramEnd"/>
    </w:p>
  </w:comment>
  <w:comment w:id="518" w:author="Ninon Sirdey" w:date="2021-07-30T16:54:00Z" w:initials="NS">
    <w:p w14:paraId="49CE490F" w14:textId="58482F42" w:rsidR="0045257E" w:rsidRDefault="0045257E">
      <w:pPr>
        <w:pStyle w:val="Commentaire"/>
      </w:pPr>
      <w:r>
        <w:rPr>
          <w:rStyle w:val="Marquedecommentaire"/>
        </w:rPr>
        <w:annotationRef/>
      </w:r>
      <w:r>
        <w:t>Je pense qu’il faut préciser car les autres trucs comme l</w:t>
      </w:r>
      <w:r w:rsidR="007C14C4">
        <w:t>’</w:t>
      </w:r>
      <w:r>
        <w:t>anacarde ou quoi seront déjà rempli plus t</w:t>
      </w:r>
      <w:r w:rsidR="007C14C4">
        <w:t>ô</w:t>
      </w:r>
      <w:r>
        <w:t>t dans l’autre module qui court aussi jusqu’à ao</w:t>
      </w:r>
      <w:r w:rsidR="007C14C4">
        <w:t>û</w:t>
      </w:r>
      <w:r>
        <w:t>t.</w:t>
      </w:r>
    </w:p>
  </w:comment>
  <w:comment w:id="528" w:author="Ninon Sirdey" w:date="2021-07-30T16:41:00Z" w:initials="NS">
    <w:p w14:paraId="47A0CBDB" w14:textId="2E90942C" w:rsidR="0045257E" w:rsidRDefault="0045257E">
      <w:pPr>
        <w:pStyle w:val="Commentaire"/>
      </w:pPr>
      <w:r>
        <w:rPr>
          <w:rStyle w:val="Marquedecommentaire"/>
        </w:rPr>
        <w:annotationRef/>
      </w:r>
      <w:r>
        <w:t xml:space="preserve">Dans </w:t>
      </w:r>
      <w:r w:rsidR="006778A8">
        <w:t>le</w:t>
      </w:r>
      <w:r>
        <w:t xml:space="preserve"> cas où ça soit deux co</w:t>
      </w:r>
      <w:r w:rsidR="006778A8">
        <w:t>-</w:t>
      </w:r>
      <w:r>
        <w:t>prop</w:t>
      </w:r>
      <w:r w:rsidR="006778A8">
        <w:t>r</w:t>
      </w:r>
      <w:r>
        <w:t>iétaire</w:t>
      </w:r>
      <w:r w:rsidR="006778A8">
        <w:t>s</w:t>
      </w:r>
      <w:r>
        <w:t> ?</w:t>
      </w:r>
    </w:p>
  </w:comment>
  <w:comment w:id="529" w:author="Ninon Sirdey" w:date="2021-07-30T16:43:00Z" w:initials="NS">
    <w:p w14:paraId="5C74665D" w14:textId="5FA08DB6" w:rsidR="0045257E" w:rsidRDefault="0045257E">
      <w:pPr>
        <w:pStyle w:val="Commentaire"/>
      </w:pPr>
      <w:r>
        <w:rPr>
          <w:rStyle w:val="Marquedecommentaire"/>
        </w:rPr>
        <w:annotationRef/>
      </w:r>
      <w:r>
        <w:t>A priori il n’y aura rien de récolté encore</w:t>
      </w:r>
      <w:r w:rsidR="007C14C4">
        <w:t>,</w:t>
      </w:r>
      <w:r>
        <w:t xml:space="preserve"> quoi que peut être les ma</w:t>
      </w:r>
      <w:r w:rsidR="007C14C4">
        <w:t>ï</w:t>
      </w:r>
      <w:r>
        <w:t>s</w:t>
      </w:r>
      <w:r w:rsidR="007C14C4">
        <w:t>,</w:t>
      </w:r>
      <w:r>
        <w:t xml:space="preserve"> haricot ou quoi ?</w:t>
      </w:r>
    </w:p>
  </w:comment>
  <w:comment w:id="533" w:author="Ninon Sirdey" w:date="2021-07-30T16:57:00Z" w:initials="NS">
    <w:p w14:paraId="6C2C1C96" w14:textId="1B990805" w:rsidR="0045257E" w:rsidRDefault="0045257E">
      <w:pPr>
        <w:pStyle w:val="Commentaire"/>
      </w:pPr>
      <w:r>
        <w:rPr>
          <w:rStyle w:val="Marquedecommentaire"/>
        </w:rPr>
        <w:annotationRef/>
      </w:r>
      <w:r>
        <w:t>A vérifier</w:t>
      </w:r>
    </w:p>
  </w:comment>
  <w:comment w:id="555" w:author="Tomoé BOURDIER" w:date="2021-07-28T10:47:00Z" w:initials="TB">
    <w:p w14:paraId="01390566" w14:textId="39C7DCC7" w:rsidR="0045257E" w:rsidRDefault="0045257E">
      <w:pPr>
        <w:pStyle w:val="Commentaire"/>
      </w:pPr>
      <w:r>
        <w:rPr>
          <w:rStyle w:val="Marquedecommentaire"/>
        </w:rPr>
        <w:annotationRef/>
      </w:r>
      <w:r>
        <w:t>Proposer plus d’options de réponse</w:t>
      </w:r>
    </w:p>
  </w:comment>
  <w:comment w:id="556" w:author="Tomoé BOURDIER" w:date="2021-07-28T10:15:00Z" w:initials="TB">
    <w:p w14:paraId="4CBBDB4A" w14:textId="20AE0142" w:rsidR="0045257E" w:rsidRDefault="0045257E">
      <w:pPr>
        <w:pStyle w:val="Commentaire"/>
      </w:pPr>
      <w:r>
        <w:rPr>
          <w:rStyle w:val="Marquedecommentaire"/>
        </w:rPr>
        <w:annotationRef/>
      </w:r>
      <w:r>
        <w:t>@Ninon : Y a-t-il un module que tu as déjà utilisé sur une autre étude ?</w:t>
      </w:r>
    </w:p>
  </w:comment>
  <w:comment w:id="557" w:author="Ninon Sirdey" w:date="2021-07-29T11:11:00Z" w:initials="NS">
    <w:p w14:paraId="1F2ED42C" w14:textId="77777777" w:rsidR="0045257E" w:rsidRDefault="0045257E">
      <w:pPr>
        <w:pStyle w:val="Commentaire"/>
      </w:pPr>
      <w:r>
        <w:rPr>
          <w:rStyle w:val="Marquedecommentaire"/>
        </w:rPr>
        <w:annotationRef/>
      </w:r>
      <w:r>
        <w:t xml:space="preserve">Je pensais à </w:t>
      </w:r>
      <w:proofErr w:type="gramStart"/>
      <w:r>
        <w:t>un indicateur expérientielle</w:t>
      </w:r>
      <w:proofErr w:type="gramEnd"/>
      <w:r>
        <w:t xml:space="preserve"> de type HFIAS + soit HDDS sur </w:t>
      </w:r>
      <w:proofErr w:type="spellStart"/>
      <w:r>
        <w:t>acces</w:t>
      </w:r>
      <w:proofErr w:type="spellEnd"/>
      <w:r>
        <w:t xml:space="preserve"> </w:t>
      </w:r>
      <w:proofErr w:type="spellStart"/>
      <w:r>
        <w:t>economique</w:t>
      </w:r>
      <w:proofErr w:type="spellEnd"/>
      <w:r>
        <w:t xml:space="preserve"> à une div de produits, soit fréquence de conso des produits ? FSC</w:t>
      </w:r>
    </w:p>
    <w:p w14:paraId="332153F6" w14:textId="17670F88" w:rsidR="0045257E" w:rsidRDefault="0045257E">
      <w:pPr>
        <w:pStyle w:val="Commentaire"/>
      </w:pPr>
      <w:r>
        <w:t>Ou bien, vu que ces questions sont posées à une femme, on peut demander HFIAS (</w:t>
      </w:r>
      <w:proofErr w:type="spellStart"/>
      <w:r>
        <w:t>echelle</w:t>
      </w:r>
      <w:proofErr w:type="spellEnd"/>
      <w:r>
        <w:t xml:space="preserve"> ménage) et demander un rappel de 24h nutrition plutôt à la femme IDDS 16 ou </w:t>
      </w:r>
      <w:proofErr w:type="gramStart"/>
      <w:r>
        <w:t>je sais pas</w:t>
      </w:r>
      <w:proofErr w:type="gramEnd"/>
      <w:r>
        <w:t xml:space="preserve"> cb ? ou bien </w:t>
      </w:r>
      <w:proofErr w:type="spellStart"/>
      <w:r>
        <w:t>ca</w:t>
      </w:r>
      <w:proofErr w:type="spellEnd"/>
      <w:r>
        <w:t xml:space="preserve"> te semble trop lourd </w:t>
      </w:r>
    </w:p>
  </w:comment>
  <w:comment w:id="567" w:author="Tomoé BOURDIER" w:date="2021-07-28T10:56:00Z" w:initials="TB">
    <w:p w14:paraId="28BAB27C" w14:textId="38B20A67" w:rsidR="0045257E" w:rsidRDefault="0045257E">
      <w:pPr>
        <w:pStyle w:val="Commentaire"/>
      </w:pPr>
      <w:r>
        <w:rPr>
          <w:rStyle w:val="Marquedecommentaire"/>
        </w:rPr>
        <w:annotationRef/>
      </w:r>
      <w:r>
        <w:t>A défaut de faire une mesure précise avec une longue liste d’aliments, etc. on pourrait se focaliser sur viande/poisson, fruits/légumes ?</w:t>
      </w:r>
    </w:p>
  </w:comment>
  <w:comment w:id="568" w:author="Ninon Sirdey" w:date="2021-07-29T11:10:00Z" w:initials="NS">
    <w:p w14:paraId="3AB35287" w14:textId="77777777" w:rsidR="0045257E" w:rsidRDefault="0045257E">
      <w:pPr>
        <w:pStyle w:val="Commentaire"/>
      </w:pPr>
      <w:r>
        <w:rPr>
          <w:rStyle w:val="Marquedecommentaire"/>
        </w:rPr>
        <w:annotationRef/>
      </w:r>
      <w:r>
        <w:t xml:space="preserve">Si on fait un rappel de 24H on peut répertorier tous les aliments mangés la veille et poser </w:t>
      </w:r>
      <w:proofErr w:type="gramStart"/>
      <w:r>
        <w:t>ces question</w:t>
      </w:r>
      <w:proofErr w:type="gramEnd"/>
      <w:r>
        <w:t xml:space="preserve"> pour tous les aliments consommé ? il y en aura pas 50 de toute </w:t>
      </w:r>
      <w:proofErr w:type="spellStart"/>
      <w:r>
        <w:t>facon</w:t>
      </w:r>
      <w:proofErr w:type="spellEnd"/>
      <w:r>
        <w:t>.</w:t>
      </w:r>
    </w:p>
    <w:p w14:paraId="07EAB0FE" w14:textId="77777777" w:rsidR="0045257E" w:rsidRDefault="0045257E">
      <w:pPr>
        <w:pStyle w:val="Commentaire"/>
      </w:pPr>
    </w:p>
    <w:p w14:paraId="7E88134D" w14:textId="77777777" w:rsidR="0045257E" w:rsidRDefault="0045257E">
      <w:pPr>
        <w:pStyle w:val="Commentaire"/>
      </w:pPr>
      <w:r>
        <w:t xml:space="preserve">Comment on </w:t>
      </w:r>
      <w:proofErr w:type="spellStart"/>
      <w:r>
        <w:t>essait</w:t>
      </w:r>
      <w:proofErr w:type="spellEnd"/>
      <w:r>
        <w:t xml:space="preserve"> de capter le fait que sur la conso de légumes, notre hypothèse a été que c’est souvent issu du </w:t>
      </w:r>
      <w:proofErr w:type="spellStart"/>
      <w:r>
        <w:t>marichage</w:t>
      </w:r>
      <w:proofErr w:type="spellEnd"/>
      <w:r>
        <w:t xml:space="preserve"> et que sans </w:t>
      </w:r>
      <w:proofErr w:type="spellStart"/>
      <w:r>
        <w:t>marachage</w:t>
      </w:r>
      <w:proofErr w:type="spellEnd"/>
      <w:r>
        <w:t xml:space="preserve"> il y a peu de conso de </w:t>
      </w:r>
      <w:proofErr w:type="spellStart"/>
      <w:r>
        <w:t>legumes</w:t>
      </w:r>
      <w:proofErr w:type="spellEnd"/>
      <w:r>
        <w:t xml:space="preserve">, sachant </w:t>
      </w:r>
      <w:proofErr w:type="gramStart"/>
      <w:r>
        <w:t>que en</w:t>
      </w:r>
      <w:proofErr w:type="gramEnd"/>
      <w:r>
        <w:t xml:space="preserve"> </w:t>
      </w:r>
      <w:proofErr w:type="spellStart"/>
      <w:r>
        <w:t>septmebre</w:t>
      </w:r>
      <w:proofErr w:type="spellEnd"/>
      <w:r>
        <w:t xml:space="preserve"> c’est pas une saison de production </w:t>
      </w:r>
      <w:proofErr w:type="spellStart"/>
      <w:r>
        <w:t>maraichere</w:t>
      </w:r>
      <w:proofErr w:type="spellEnd"/>
      <w:r>
        <w:t>.</w:t>
      </w:r>
    </w:p>
    <w:p w14:paraId="10667EFB" w14:textId="77777777" w:rsidR="0045257E" w:rsidRDefault="0045257E">
      <w:pPr>
        <w:pStyle w:val="Commentaire"/>
      </w:pPr>
    </w:p>
    <w:p w14:paraId="0C8F1A2B" w14:textId="799473E6" w:rsidR="0045257E" w:rsidRDefault="0045257E">
      <w:pPr>
        <w:pStyle w:val="Commentaire"/>
      </w:pPr>
      <w:r>
        <w:t xml:space="preserve">Je vais </w:t>
      </w:r>
      <w:proofErr w:type="spellStart"/>
      <w:r>
        <w:t>relfechir</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46C8A9A" w15:done="0"/>
  <w15:commentEx w15:paraId="1231E1EA" w15:done="0"/>
  <w15:commentEx w15:paraId="16C9FD12" w15:done="0"/>
  <w15:commentEx w15:paraId="03DE6413" w15:paraIdParent="16C9FD12" w15:done="0"/>
  <w15:commentEx w15:paraId="139D8BA9" w15:paraIdParent="16C9FD12" w15:done="0"/>
  <w15:commentEx w15:paraId="04280FFD" w15:done="0"/>
  <w15:commentEx w15:paraId="30398E6B" w15:done="0"/>
  <w15:commentEx w15:paraId="6B008CF5" w15:paraIdParent="30398E6B" w15:done="0"/>
  <w15:commentEx w15:paraId="3A9C3748" w15:paraIdParent="30398E6B" w15:done="0"/>
  <w15:commentEx w15:paraId="4FDD6E71" w15:done="0"/>
  <w15:commentEx w15:paraId="28270A00" w15:done="0"/>
  <w15:commentEx w15:paraId="53312AD3" w15:paraIdParent="28270A00" w15:done="0"/>
  <w15:commentEx w15:paraId="34437F44" w15:done="0"/>
  <w15:commentEx w15:paraId="18B2BB27" w15:done="0"/>
  <w15:commentEx w15:paraId="53C8DA2D" w15:paraIdParent="18B2BB27" w15:done="0"/>
  <w15:commentEx w15:paraId="40AD0BAC" w15:done="0"/>
  <w15:commentEx w15:paraId="73CB58B8" w15:done="0"/>
  <w15:commentEx w15:paraId="34A6F528" w15:done="0"/>
  <w15:commentEx w15:paraId="7953B0DC" w15:paraIdParent="34A6F528" w15:done="0"/>
  <w15:commentEx w15:paraId="39280708" w15:done="0"/>
  <w15:commentEx w15:paraId="59C36188" w15:done="0"/>
  <w15:commentEx w15:paraId="0595D60E" w15:paraIdParent="59C36188" w15:done="0"/>
  <w15:commentEx w15:paraId="56E0D8CF" w15:done="0"/>
  <w15:commentEx w15:paraId="7C6FB1AD" w15:done="0"/>
  <w15:commentEx w15:paraId="2A0B6E28" w15:paraIdParent="7C6FB1AD" w15:done="0"/>
  <w15:commentEx w15:paraId="07C75A6C" w15:paraIdParent="7C6FB1AD" w15:done="0"/>
  <w15:commentEx w15:paraId="3116B055" w15:done="0"/>
  <w15:commentEx w15:paraId="72D9C9E7" w15:paraIdParent="3116B055" w15:done="0"/>
  <w15:commentEx w15:paraId="4BE8F538" w15:paraIdParent="3116B055" w15:done="0"/>
  <w15:commentEx w15:paraId="7E5BA25D" w15:done="0"/>
  <w15:commentEx w15:paraId="0D0E92E4" w15:paraIdParent="7E5BA25D" w15:done="0"/>
  <w15:commentEx w15:paraId="716C17D5" w15:paraIdParent="7E5BA25D" w15:done="0"/>
  <w15:commentEx w15:paraId="22797B69" w15:paraIdParent="7E5BA25D" w15:done="0"/>
  <w15:commentEx w15:paraId="6DC6BFBA" w15:done="0"/>
  <w15:commentEx w15:paraId="0F370B58" w15:paraIdParent="6DC6BFBA" w15:done="0"/>
  <w15:commentEx w15:paraId="5A24B256" w15:paraIdParent="6DC6BFBA" w15:done="0"/>
  <w15:commentEx w15:paraId="31755288" w15:paraIdParent="6DC6BFBA" w15:done="0"/>
  <w15:commentEx w15:paraId="15D29B1B" w15:done="0"/>
  <w15:commentEx w15:paraId="5F38B92B" w15:done="0"/>
  <w15:commentEx w15:paraId="046162DC" w15:done="0"/>
  <w15:commentEx w15:paraId="5DAC1701" w15:paraIdParent="046162DC" w15:done="0"/>
  <w15:commentEx w15:paraId="25701E7D" w15:paraIdParent="046162DC" w15:done="0"/>
  <w15:commentEx w15:paraId="1AA48AD9" w15:paraIdParent="046162DC" w15:done="0"/>
  <w15:commentEx w15:paraId="2EBE8471" w15:paraIdParent="046162DC" w15:done="0"/>
  <w15:commentEx w15:paraId="68709E9E" w15:done="0"/>
  <w15:commentEx w15:paraId="7930982D" w15:paraIdParent="68709E9E" w15:done="0"/>
  <w15:commentEx w15:paraId="62D9EB7F" w15:done="0"/>
  <w15:commentEx w15:paraId="62FC2AE7" w15:done="0"/>
  <w15:commentEx w15:paraId="60582F75" w15:paraIdParent="62FC2AE7" w15:done="0"/>
  <w15:commentEx w15:paraId="5C2F94D3" w15:done="0"/>
  <w15:commentEx w15:paraId="06C92CB0" w15:paraIdParent="5C2F94D3" w15:done="0"/>
  <w15:commentEx w15:paraId="0C4654F9" w15:done="0"/>
  <w15:commentEx w15:paraId="0722AA17" w15:paraIdParent="0C4654F9" w15:done="0"/>
  <w15:commentEx w15:paraId="2A3E42D9" w15:paraIdParent="0C4654F9" w15:done="0"/>
  <w15:commentEx w15:paraId="0A464753" w15:done="0"/>
  <w15:commentEx w15:paraId="1301D4CB" w15:done="0"/>
  <w15:commentEx w15:paraId="301CF637" w15:paraIdParent="1301D4CB" w15:done="0"/>
  <w15:commentEx w15:paraId="3243121C" w15:done="0"/>
  <w15:commentEx w15:paraId="2A0D16DB" w15:done="0"/>
  <w15:commentEx w15:paraId="5ED36802" w15:done="0"/>
  <w15:commentEx w15:paraId="6D20FAE5" w15:paraIdParent="5ED36802" w15:done="0"/>
  <w15:commentEx w15:paraId="0A11CBDE" w15:paraIdParent="5ED36802" w15:done="0"/>
  <w15:commentEx w15:paraId="5EAA0114" w15:paraIdParent="5ED36802" w15:done="0"/>
  <w15:commentEx w15:paraId="77914E34" w15:done="0"/>
  <w15:commentEx w15:paraId="1F8A7D45" w15:done="0"/>
  <w15:commentEx w15:paraId="5FF6AB5A" w15:paraIdParent="1F8A7D45" w15:done="0"/>
  <w15:commentEx w15:paraId="61EF9E82" w15:done="0"/>
  <w15:commentEx w15:paraId="18D802EF" w15:done="0"/>
  <w15:commentEx w15:paraId="5A616656" w15:done="0"/>
  <w15:commentEx w15:paraId="697605C1" w15:paraIdParent="5A616656" w15:done="0"/>
  <w15:commentEx w15:paraId="15E64578" w15:done="0"/>
  <w15:commentEx w15:paraId="7F0BED8A" w15:paraIdParent="15E64578" w15:done="0"/>
  <w15:commentEx w15:paraId="705856FC" w15:done="0"/>
  <w15:commentEx w15:paraId="206855D8" w15:done="0"/>
  <w15:commentEx w15:paraId="288B4D7A" w15:done="0"/>
  <w15:commentEx w15:paraId="69A288F4" w15:done="0"/>
  <w15:commentEx w15:paraId="4AAF4D6E" w15:done="0"/>
  <w15:commentEx w15:paraId="4057C3C6" w15:paraIdParent="4AAF4D6E" w15:done="0"/>
  <w15:commentEx w15:paraId="768A6393" w15:done="0"/>
  <w15:commentEx w15:paraId="19D44853" w15:done="0"/>
  <w15:commentEx w15:paraId="0218B4D6" w15:paraIdParent="19D44853" w15:done="0"/>
  <w15:commentEx w15:paraId="652BCC28" w15:done="0"/>
  <w15:commentEx w15:paraId="0DEA3D77" w15:done="0"/>
  <w15:commentEx w15:paraId="53D659FD" w15:done="0"/>
  <w15:commentEx w15:paraId="5E2734C0" w15:done="0"/>
  <w15:commentEx w15:paraId="600F5E77" w15:done="0"/>
  <w15:commentEx w15:paraId="1BA8DB61" w15:done="0"/>
  <w15:commentEx w15:paraId="55220E61" w15:done="0"/>
  <w15:commentEx w15:paraId="61B7038B" w15:done="0"/>
  <w15:commentEx w15:paraId="1C2CDAA0" w15:done="0"/>
  <w15:commentEx w15:paraId="71A3EDBC" w15:done="0"/>
  <w15:commentEx w15:paraId="5EC48D60" w15:done="0"/>
  <w15:commentEx w15:paraId="515D16F4" w15:done="0"/>
  <w15:commentEx w15:paraId="33A6010C" w15:done="0"/>
  <w15:commentEx w15:paraId="66A6BA88" w15:done="0"/>
  <w15:commentEx w15:paraId="2AAA35CA" w15:done="0"/>
  <w15:commentEx w15:paraId="49CE490F" w15:done="0"/>
  <w15:commentEx w15:paraId="47A0CBDB" w15:done="0"/>
  <w15:commentEx w15:paraId="5C74665D" w15:done="0"/>
  <w15:commentEx w15:paraId="6C2C1C96" w15:done="0"/>
  <w15:commentEx w15:paraId="01390566" w15:done="0"/>
  <w15:commentEx w15:paraId="4CBBDB4A" w15:done="0"/>
  <w15:commentEx w15:paraId="332153F6" w15:paraIdParent="4CBBDB4A" w15:done="0"/>
  <w15:commentEx w15:paraId="28BAB27C" w15:done="0"/>
  <w15:commentEx w15:paraId="0C8F1A2B" w15:paraIdParent="28BAB27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46C8A9A" w16cid:durableId="24AA99F9"/>
  <w16cid:commentId w16cid:paraId="1231E1EA" w16cid:durableId="24AC1EF8"/>
  <w16cid:commentId w16cid:paraId="16C9FD12" w16cid:durableId="24AA9EA1"/>
  <w16cid:commentId w16cid:paraId="03DE6413" w16cid:durableId="24AD9815"/>
  <w16cid:commentId w16cid:paraId="139D8BA9" w16cid:durableId="24C51E86"/>
  <w16cid:commentId w16cid:paraId="04280FFD" w16cid:durableId="24AE728E"/>
  <w16cid:commentId w16cid:paraId="30398E6B" w16cid:durableId="24AAB181"/>
  <w16cid:commentId w16cid:paraId="6B008CF5" w16cid:durableId="24AC1C0A"/>
  <w16cid:commentId w16cid:paraId="3A9C3748" w16cid:durableId="24C8FE55"/>
  <w16cid:commentId w16cid:paraId="4FDD6E71" w16cid:durableId="24AE710F"/>
  <w16cid:commentId w16cid:paraId="28270A00" w16cid:durableId="24AAA7F4"/>
  <w16cid:commentId w16cid:paraId="53312AD3" w16cid:durableId="24AC1C27"/>
  <w16cid:commentId w16cid:paraId="34437F44" w16cid:durableId="24AABB93"/>
  <w16cid:commentId w16cid:paraId="18B2BB27" w16cid:durableId="24BBACFE"/>
  <w16cid:commentId w16cid:paraId="53C8DA2D" w16cid:durableId="24C61C81"/>
  <w16cid:commentId w16cid:paraId="40AD0BAC" w16cid:durableId="24AB9973"/>
  <w16cid:commentId w16cid:paraId="73CB58B8" w16cid:durableId="24AAB1C0"/>
  <w16cid:commentId w16cid:paraId="34A6F528" w16cid:durableId="24AC1CD3"/>
  <w16cid:commentId w16cid:paraId="7953B0DC" w16cid:durableId="24C908F0"/>
  <w16cid:commentId w16cid:paraId="39280708" w16cid:durableId="24AC1EA5"/>
  <w16cid:commentId w16cid:paraId="59C36188" w16cid:durableId="24AD4778"/>
  <w16cid:commentId w16cid:paraId="0595D60E" w16cid:durableId="24AD94F7"/>
  <w16cid:commentId w16cid:paraId="56E0D8CF" w16cid:durableId="24AAC173"/>
  <w16cid:commentId w16cid:paraId="7C6FB1AD" w16cid:durableId="24AC1DC1"/>
  <w16cid:commentId w16cid:paraId="2A0B6E28" w16cid:durableId="24AD3CB0"/>
  <w16cid:commentId w16cid:paraId="07C75A6C" w16cid:durableId="24AD9542"/>
  <w16cid:commentId w16cid:paraId="3116B055" w16cid:durableId="24AC1DE9"/>
  <w16cid:commentId w16cid:paraId="72D9C9E7" w16cid:durableId="24AD43E3"/>
  <w16cid:commentId w16cid:paraId="4BE8F538" w16cid:durableId="24AD9576"/>
  <w16cid:commentId w16cid:paraId="7E5BA25D" w16cid:durableId="24AC1ED2"/>
  <w16cid:commentId w16cid:paraId="0D0E92E4" w16cid:durableId="24AD46C5"/>
  <w16cid:commentId w16cid:paraId="716C17D5" w16cid:durableId="24AD95E7"/>
  <w16cid:commentId w16cid:paraId="22797B69" w16cid:durableId="24CFA4F3"/>
  <w16cid:commentId w16cid:paraId="6DC6BFBA" w16cid:durableId="24AAC797"/>
  <w16cid:commentId w16cid:paraId="0F370B58" w16cid:durableId="24AC1F59"/>
  <w16cid:commentId w16cid:paraId="5A24B256" w16cid:durableId="24AD4B1D"/>
  <w16cid:commentId w16cid:paraId="31755288" w16cid:durableId="24AD9747"/>
  <w16cid:commentId w16cid:paraId="15D29B1B" w16cid:durableId="24AABA37"/>
  <w16cid:commentId w16cid:paraId="5F38B92B" w16cid:durableId="24AABA59"/>
  <w16cid:commentId w16cid:paraId="046162DC" w16cid:durableId="24AC2059"/>
  <w16cid:commentId w16cid:paraId="5DAC1701" w16cid:durableId="24AD0A28"/>
  <w16cid:commentId w16cid:paraId="25701E7D" w16cid:durableId="24AD4D45"/>
  <w16cid:commentId w16cid:paraId="1AA48AD9" w16cid:durableId="24AD983B"/>
  <w16cid:commentId w16cid:paraId="2EBE8471" w16cid:durableId="24AD98D1"/>
  <w16cid:commentId w16cid:paraId="68709E9E" w16cid:durableId="24AD052D"/>
  <w16cid:commentId w16cid:paraId="7930982D" w16cid:durableId="24AD4DAC"/>
  <w16cid:commentId w16cid:paraId="62D9EB7F" w16cid:durableId="24AB0D56"/>
  <w16cid:commentId w16cid:paraId="62FC2AE7" w16cid:durableId="24B10A47"/>
  <w16cid:commentId w16cid:paraId="60582F75" w16cid:durableId="24C515BD"/>
  <w16cid:commentId w16cid:paraId="5C2F94D3" w16cid:durableId="24B10A57"/>
  <w16cid:commentId w16cid:paraId="06C92CB0" w16cid:durableId="24C515BF"/>
  <w16cid:commentId w16cid:paraId="0C4654F9" w16cid:durableId="24AD0711"/>
  <w16cid:commentId w16cid:paraId="0722AA17" w16cid:durableId="24DB1CDF"/>
  <w16cid:commentId w16cid:paraId="2A3E42D9" w16cid:durableId="24DB1DDD"/>
  <w16cid:commentId w16cid:paraId="0A464753" w16cid:durableId="24AB99C9"/>
  <w16cid:commentId w16cid:paraId="1301D4CB" w16cid:durableId="24AB9A06"/>
  <w16cid:commentId w16cid:paraId="301CF637" w16cid:durableId="24AD08C4"/>
  <w16cid:commentId w16cid:paraId="3243121C" w16cid:durableId="24AB12AC"/>
  <w16cid:commentId w16cid:paraId="2A0D16DB" w16cid:durableId="24AD0991"/>
  <w16cid:commentId w16cid:paraId="5ED36802" w16cid:durableId="24AD09BF"/>
  <w16cid:commentId w16cid:paraId="6D20FAE5" w16cid:durableId="24AD5003"/>
  <w16cid:commentId w16cid:paraId="0A11CBDE" w16cid:durableId="24AD525D"/>
  <w16cid:commentId w16cid:paraId="5EAA0114" w16cid:durableId="24AD9A1D"/>
  <w16cid:commentId w16cid:paraId="77914E34" w16cid:durableId="24AB1778"/>
  <w16cid:commentId w16cid:paraId="1F8A7D45" w16cid:durableId="24AD9C2E"/>
  <w16cid:commentId w16cid:paraId="5FF6AB5A" w16cid:durableId="24B10BB4"/>
  <w16cid:commentId w16cid:paraId="61EF9E82" w16cid:durableId="24AD9AF5"/>
  <w16cid:commentId w16cid:paraId="18D802EF" w16cid:durableId="24B10B4D"/>
  <w16cid:commentId w16cid:paraId="5A616656" w16cid:durableId="24AB9B7F"/>
  <w16cid:commentId w16cid:paraId="697605C1" w16cid:durableId="24AE7316"/>
  <w16cid:commentId w16cid:paraId="15E64578" w16cid:durableId="24AB2126"/>
  <w16cid:commentId w16cid:paraId="7F0BED8A" w16cid:durableId="24AD9B45"/>
  <w16cid:commentId w16cid:paraId="705856FC" w16cid:durableId="24AB22C6"/>
  <w16cid:commentId w16cid:paraId="206855D8" w16cid:durableId="24AD9CAC"/>
  <w16cid:commentId w16cid:paraId="288B4D7A" w16cid:durableId="24AB23CE"/>
  <w16cid:commentId w16cid:paraId="69A288F4" w16cid:durableId="24AE3C79"/>
  <w16cid:commentId w16cid:paraId="4AAF4D6E" w16cid:durableId="24AB9D58"/>
  <w16cid:commentId w16cid:paraId="4057C3C6" w16cid:durableId="24AD9CEF"/>
  <w16cid:commentId w16cid:paraId="768A6393" w16cid:durableId="24AD9D15"/>
  <w16cid:commentId w16cid:paraId="19D44853" w16cid:durableId="24ABA828"/>
  <w16cid:commentId w16cid:paraId="0218B4D6" w16cid:durableId="24AD9CFE"/>
  <w16cid:commentId w16cid:paraId="652BCC28" w16cid:durableId="24ABABB5"/>
  <w16cid:commentId w16cid:paraId="0DEA3D77" w16cid:durableId="24AE7748"/>
  <w16cid:commentId w16cid:paraId="53D659FD" w16cid:durableId="24AE76BF"/>
  <w16cid:commentId w16cid:paraId="5E2734C0" w16cid:durableId="24AE7B8B"/>
  <w16cid:commentId w16cid:paraId="600F5E77" w16cid:durableId="24AE7C6A"/>
  <w16cid:commentId w16cid:paraId="1BA8DB61" w16cid:durableId="24AE7CCB"/>
  <w16cid:commentId w16cid:paraId="55220E61" w16cid:durableId="24AE7E59"/>
  <w16cid:commentId w16cid:paraId="61B7038B" w16cid:durableId="24ABAE8B"/>
  <w16cid:commentId w16cid:paraId="1C2CDAA0" w16cid:durableId="24AE7EBE"/>
  <w16cid:commentId w16cid:paraId="71A3EDBC" w16cid:durableId="24AE7FB6"/>
  <w16cid:commentId w16cid:paraId="5EC48D60" w16cid:durableId="24AE7FE7"/>
  <w16cid:commentId w16cid:paraId="515D16F4" w16cid:durableId="24AE7F61"/>
  <w16cid:commentId w16cid:paraId="33A6010C" w16cid:durableId="24ABAEC7"/>
  <w16cid:commentId w16cid:paraId="66A6BA88" w16cid:durableId="24AE846A"/>
  <w16cid:commentId w16cid:paraId="2AAA35CA" w16cid:durableId="24ABB1C7"/>
  <w16cid:commentId w16cid:paraId="49CE490F" w16cid:durableId="24AEAD5C"/>
  <w16cid:commentId w16cid:paraId="47A0CBDB" w16cid:durableId="24AEAA3D"/>
  <w16cid:commentId w16cid:paraId="5C74665D" w16cid:durableId="24AEAA97"/>
  <w16cid:commentId w16cid:paraId="6C2C1C96" w16cid:durableId="24AEADDE"/>
  <w16cid:commentId w16cid:paraId="01390566" w16cid:durableId="24ABB42D"/>
  <w16cid:commentId w16cid:paraId="4CBBDB4A" w16cid:durableId="24ABACBF"/>
  <w16cid:commentId w16cid:paraId="332153F6" w16cid:durableId="24AD0B44"/>
  <w16cid:commentId w16cid:paraId="28BAB27C" w16cid:durableId="24ABB669"/>
  <w16cid:commentId w16cid:paraId="0C8F1A2B" w16cid:durableId="24AD0B3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D9621B"/>
    <w:multiLevelType w:val="hybridMultilevel"/>
    <w:tmpl w:val="34E8F39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91628B2"/>
    <w:multiLevelType w:val="hybridMultilevel"/>
    <w:tmpl w:val="82EE8C12"/>
    <w:lvl w:ilvl="0" w:tplc="6D2CBDAA">
      <w:start w:val="7"/>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9D9744C"/>
    <w:multiLevelType w:val="hybridMultilevel"/>
    <w:tmpl w:val="C8CA7F9E"/>
    <w:lvl w:ilvl="0" w:tplc="8D58E578">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C522C22"/>
    <w:multiLevelType w:val="multilevel"/>
    <w:tmpl w:val="040C001F"/>
    <w:lvl w:ilvl="0">
      <w:start w:val="1"/>
      <w:numFmt w:val="decimal"/>
      <w:lvlText w:val="%1."/>
      <w:lvlJc w:val="left"/>
      <w:pPr>
        <w:ind w:left="1068" w:hanging="360"/>
      </w:pPr>
      <w:rPr>
        <w:rFonts w:hint="default"/>
      </w:r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4" w15:restartNumberingAfterBreak="0">
    <w:nsid w:val="4CC31B8E"/>
    <w:multiLevelType w:val="multilevel"/>
    <w:tmpl w:val="7F0A354E"/>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7F0961C6"/>
    <w:multiLevelType w:val="hybridMultilevel"/>
    <w:tmpl w:val="C2BC29C6"/>
    <w:lvl w:ilvl="0" w:tplc="8D58E578">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5"/>
  </w:num>
  <w:num w:numId="2">
    <w:abstractNumId w:val="2"/>
  </w:num>
  <w:num w:numId="3">
    <w:abstractNumId w:val="3"/>
  </w:num>
  <w:num w:numId="4">
    <w:abstractNumId w:val="4"/>
  </w:num>
  <w:num w:numId="5">
    <w:abstractNumId w:val="0"/>
  </w:num>
  <w:num w:numId="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omoé BOURDIER">
    <w15:presenceInfo w15:providerId="None" w15:userId="Tomoé BOURDIER"/>
  </w15:person>
  <w15:person w15:author="Ninon Sirdey">
    <w15:presenceInfo w15:providerId="None" w15:userId="Ninon Sirdey"/>
  </w15:person>
  <w15:person w15:author="Aboubacar HEMA">
    <w15:presenceInfo w15:providerId="None" w15:userId="Aboubacar HEMA"/>
  </w15:person>
  <w15:person w15:author="Tomoé Bourdier">
    <w15:presenceInfo w15:providerId="None" w15:userId="Tomoé Bourdi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21F8"/>
    <w:rsid w:val="00010A9A"/>
    <w:rsid w:val="00040679"/>
    <w:rsid w:val="00057950"/>
    <w:rsid w:val="00062DF1"/>
    <w:rsid w:val="00072702"/>
    <w:rsid w:val="000A4CA3"/>
    <w:rsid w:val="000B11E1"/>
    <w:rsid w:val="000B4B1D"/>
    <w:rsid w:val="000D5DBC"/>
    <w:rsid w:val="000D6350"/>
    <w:rsid w:val="00141587"/>
    <w:rsid w:val="00142CE8"/>
    <w:rsid w:val="001879C4"/>
    <w:rsid w:val="00194FC2"/>
    <w:rsid w:val="001B1B41"/>
    <w:rsid w:val="001D0FAD"/>
    <w:rsid w:val="001D2FC3"/>
    <w:rsid w:val="001E3423"/>
    <w:rsid w:val="001F3FFE"/>
    <w:rsid w:val="001F4CFF"/>
    <w:rsid w:val="002210EB"/>
    <w:rsid w:val="00241BAA"/>
    <w:rsid w:val="00257748"/>
    <w:rsid w:val="00262E78"/>
    <w:rsid w:val="00267AD6"/>
    <w:rsid w:val="002806C5"/>
    <w:rsid w:val="0028235C"/>
    <w:rsid w:val="002844CA"/>
    <w:rsid w:val="002C7571"/>
    <w:rsid w:val="002F38F0"/>
    <w:rsid w:val="003118E7"/>
    <w:rsid w:val="003678DA"/>
    <w:rsid w:val="00375DE5"/>
    <w:rsid w:val="003821EB"/>
    <w:rsid w:val="003A7C58"/>
    <w:rsid w:val="003D42DA"/>
    <w:rsid w:val="003D47B3"/>
    <w:rsid w:val="003F1E7B"/>
    <w:rsid w:val="00406194"/>
    <w:rsid w:val="004122FC"/>
    <w:rsid w:val="00416AE3"/>
    <w:rsid w:val="00444892"/>
    <w:rsid w:val="0045257E"/>
    <w:rsid w:val="00455BCC"/>
    <w:rsid w:val="00473DB7"/>
    <w:rsid w:val="00486BC7"/>
    <w:rsid w:val="004942FA"/>
    <w:rsid w:val="004B4E0A"/>
    <w:rsid w:val="004C61B2"/>
    <w:rsid w:val="004D380B"/>
    <w:rsid w:val="004E030D"/>
    <w:rsid w:val="004F455E"/>
    <w:rsid w:val="00505A83"/>
    <w:rsid w:val="005262A4"/>
    <w:rsid w:val="00530DD7"/>
    <w:rsid w:val="005410A6"/>
    <w:rsid w:val="00551A8C"/>
    <w:rsid w:val="00596024"/>
    <w:rsid w:val="0059620B"/>
    <w:rsid w:val="005D09F8"/>
    <w:rsid w:val="005F301F"/>
    <w:rsid w:val="0063109F"/>
    <w:rsid w:val="00631788"/>
    <w:rsid w:val="00633D11"/>
    <w:rsid w:val="006546DF"/>
    <w:rsid w:val="00673AF4"/>
    <w:rsid w:val="006778A8"/>
    <w:rsid w:val="00683D8B"/>
    <w:rsid w:val="00687485"/>
    <w:rsid w:val="00693576"/>
    <w:rsid w:val="006B511A"/>
    <w:rsid w:val="006B7482"/>
    <w:rsid w:val="00741FAC"/>
    <w:rsid w:val="00755974"/>
    <w:rsid w:val="00796FEF"/>
    <w:rsid w:val="007A7417"/>
    <w:rsid w:val="007B312F"/>
    <w:rsid w:val="007C14C4"/>
    <w:rsid w:val="007C2023"/>
    <w:rsid w:val="007E7D9C"/>
    <w:rsid w:val="007E7E3A"/>
    <w:rsid w:val="00801B66"/>
    <w:rsid w:val="00816719"/>
    <w:rsid w:val="00827618"/>
    <w:rsid w:val="008436A3"/>
    <w:rsid w:val="00852F39"/>
    <w:rsid w:val="008553ED"/>
    <w:rsid w:val="00866C33"/>
    <w:rsid w:val="008A60B0"/>
    <w:rsid w:val="008E377A"/>
    <w:rsid w:val="009011AC"/>
    <w:rsid w:val="009011F0"/>
    <w:rsid w:val="00913619"/>
    <w:rsid w:val="00921D2E"/>
    <w:rsid w:val="00946E85"/>
    <w:rsid w:val="009546C6"/>
    <w:rsid w:val="00956E55"/>
    <w:rsid w:val="0097629C"/>
    <w:rsid w:val="0098357D"/>
    <w:rsid w:val="0098379A"/>
    <w:rsid w:val="009913DE"/>
    <w:rsid w:val="00996C07"/>
    <w:rsid w:val="009B0AC7"/>
    <w:rsid w:val="009B10E7"/>
    <w:rsid w:val="009B7CCA"/>
    <w:rsid w:val="009C5DBF"/>
    <w:rsid w:val="009E033F"/>
    <w:rsid w:val="009E039D"/>
    <w:rsid w:val="00A31312"/>
    <w:rsid w:val="00A87518"/>
    <w:rsid w:val="00AA2E8D"/>
    <w:rsid w:val="00AA7A18"/>
    <w:rsid w:val="00AC7E14"/>
    <w:rsid w:val="00AE5014"/>
    <w:rsid w:val="00B12FD1"/>
    <w:rsid w:val="00B15173"/>
    <w:rsid w:val="00B33DF0"/>
    <w:rsid w:val="00B41DAC"/>
    <w:rsid w:val="00B51F2E"/>
    <w:rsid w:val="00B6394E"/>
    <w:rsid w:val="00B658BB"/>
    <w:rsid w:val="00B827F4"/>
    <w:rsid w:val="00B84ABA"/>
    <w:rsid w:val="00B86426"/>
    <w:rsid w:val="00B9486B"/>
    <w:rsid w:val="00BB0BD7"/>
    <w:rsid w:val="00BB4D80"/>
    <w:rsid w:val="00BC6845"/>
    <w:rsid w:val="00BD0957"/>
    <w:rsid w:val="00BD1C56"/>
    <w:rsid w:val="00BD4343"/>
    <w:rsid w:val="00BE639F"/>
    <w:rsid w:val="00BF23E6"/>
    <w:rsid w:val="00C14086"/>
    <w:rsid w:val="00C156FC"/>
    <w:rsid w:val="00C272DC"/>
    <w:rsid w:val="00C4356F"/>
    <w:rsid w:val="00C840FA"/>
    <w:rsid w:val="00C95BEA"/>
    <w:rsid w:val="00C96B89"/>
    <w:rsid w:val="00CC5F90"/>
    <w:rsid w:val="00CD3E82"/>
    <w:rsid w:val="00CF0021"/>
    <w:rsid w:val="00CF56C9"/>
    <w:rsid w:val="00D13F28"/>
    <w:rsid w:val="00D14000"/>
    <w:rsid w:val="00D20F47"/>
    <w:rsid w:val="00D46A0D"/>
    <w:rsid w:val="00D51025"/>
    <w:rsid w:val="00D67D65"/>
    <w:rsid w:val="00D93783"/>
    <w:rsid w:val="00DC36BD"/>
    <w:rsid w:val="00DF0485"/>
    <w:rsid w:val="00E021F8"/>
    <w:rsid w:val="00E20F0A"/>
    <w:rsid w:val="00E30955"/>
    <w:rsid w:val="00E30F48"/>
    <w:rsid w:val="00E44A36"/>
    <w:rsid w:val="00E6456B"/>
    <w:rsid w:val="00E64B50"/>
    <w:rsid w:val="00E66B1F"/>
    <w:rsid w:val="00EA5610"/>
    <w:rsid w:val="00EB466E"/>
    <w:rsid w:val="00EE55E3"/>
    <w:rsid w:val="00EF12AC"/>
    <w:rsid w:val="00EF4A92"/>
    <w:rsid w:val="00F0094F"/>
    <w:rsid w:val="00F00C3C"/>
    <w:rsid w:val="00F06B0C"/>
    <w:rsid w:val="00F319E7"/>
    <w:rsid w:val="00F5021D"/>
    <w:rsid w:val="00F8192F"/>
    <w:rsid w:val="00F82A84"/>
    <w:rsid w:val="00F95A9C"/>
    <w:rsid w:val="00FD0FD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C1D16"/>
  <w15:chartTrackingRefBased/>
  <w15:docId w15:val="{C3546679-A487-4AF2-9290-7E84AB113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F0485"/>
    <w:pPr>
      <w:ind w:left="720"/>
      <w:contextualSpacing/>
    </w:pPr>
  </w:style>
  <w:style w:type="character" w:styleId="Marquedecommentaire">
    <w:name w:val="annotation reference"/>
    <w:basedOn w:val="Policepardfaut"/>
    <w:uiPriority w:val="99"/>
    <w:semiHidden/>
    <w:unhideWhenUsed/>
    <w:rsid w:val="002C7571"/>
    <w:rPr>
      <w:sz w:val="16"/>
      <w:szCs w:val="16"/>
    </w:rPr>
  </w:style>
  <w:style w:type="paragraph" w:styleId="Commentaire">
    <w:name w:val="annotation text"/>
    <w:basedOn w:val="Normal"/>
    <w:link w:val="CommentaireCar"/>
    <w:uiPriority w:val="99"/>
    <w:unhideWhenUsed/>
    <w:rsid w:val="002C7571"/>
    <w:pPr>
      <w:spacing w:line="240" w:lineRule="auto"/>
    </w:pPr>
    <w:rPr>
      <w:sz w:val="20"/>
      <w:szCs w:val="20"/>
    </w:rPr>
  </w:style>
  <w:style w:type="character" w:customStyle="1" w:styleId="CommentaireCar">
    <w:name w:val="Commentaire Car"/>
    <w:basedOn w:val="Policepardfaut"/>
    <w:link w:val="Commentaire"/>
    <w:uiPriority w:val="99"/>
    <w:rsid w:val="002C7571"/>
    <w:rPr>
      <w:sz w:val="20"/>
      <w:szCs w:val="20"/>
    </w:rPr>
  </w:style>
  <w:style w:type="paragraph" w:styleId="Objetducommentaire">
    <w:name w:val="annotation subject"/>
    <w:basedOn w:val="Commentaire"/>
    <w:next w:val="Commentaire"/>
    <w:link w:val="ObjetducommentaireCar"/>
    <w:uiPriority w:val="99"/>
    <w:semiHidden/>
    <w:unhideWhenUsed/>
    <w:rsid w:val="002C7571"/>
    <w:rPr>
      <w:b/>
      <w:bCs/>
    </w:rPr>
  </w:style>
  <w:style w:type="character" w:customStyle="1" w:styleId="ObjetducommentaireCar">
    <w:name w:val="Objet du commentaire Car"/>
    <w:basedOn w:val="CommentaireCar"/>
    <w:link w:val="Objetducommentaire"/>
    <w:uiPriority w:val="99"/>
    <w:semiHidden/>
    <w:rsid w:val="002C7571"/>
    <w:rPr>
      <w:b/>
      <w:bCs/>
      <w:sz w:val="20"/>
      <w:szCs w:val="20"/>
    </w:rPr>
  </w:style>
  <w:style w:type="paragraph" w:styleId="Textedebulles">
    <w:name w:val="Balloon Text"/>
    <w:basedOn w:val="Normal"/>
    <w:link w:val="TextedebullesCar"/>
    <w:uiPriority w:val="99"/>
    <w:semiHidden/>
    <w:unhideWhenUsed/>
    <w:rsid w:val="002C7571"/>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2C7571"/>
    <w:rPr>
      <w:rFonts w:ascii="Segoe UI" w:hAnsi="Segoe UI" w:cs="Segoe UI"/>
      <w:sz w:val="18"/>
      <w:szCs w:val="18"/>
    </w:rPr>
  </w:style>
  <w:style w:type="paragraph" w:styleId="Rvision">
    <w:name w:val="Revision"/>
    <w:hidden/>
    <w:uiPriority w:val="99"/>
    <w:semiHidden/>
    <w:rsid w:val="00D67D65"/>
    <w:pPr>
      <w:spacing w:after="0" w:line="240" w:lineRule="auto"/>
    </w:pPr>
  </w:style>
  <w:style w:type="paragraph" w:styleId="NormalWeb">
    <w:name w:val="Normal (Web)"/>
    <w:basedOn w:val="Normal"/>
    <w:uiPriority w:val="99"/>
    <w:semiHidden/>
    <w:unhideWhenUsed/>
    <w:rsid w:val="00F00C3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tab-span">
    <w:name w:val="apple-tab-span"/>
    <w:basedOn w:val="Policepardfaut"/>
    <w:rsid w:val="00F00C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1004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4DADA5-2ECA-417D-B948-D3AEAAFF0D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13584</TotalTime>
  <Pages>13</Pages>
  <Words>5184</Words>
  <Characters>28516</Characters>
  <Application>Microsoft Office Word</Application>
  <DocSecurity>0</DocSecurity>
  <Lines>237</Lines>
  <Paragraphs>67</Paragraphs>
  <ScaleCrop>false</ScaleCrop>
  <HeadingPairs>
    <vt:vector size="2" baseType="variant">
      <vt:variant>
        <vt:lpstr>Titre</vt:lpstr>
      </vt:variant>
      <vt:variant>
        <vt:i4>1</vt:i4>
      </vt:variant>
    </vt:vector>
  </HeadingPairs>
  <TitlesOfParts>
    <vt:vector size="1" baseType="lpstr">
      <vt:lpstr/>
    </vt:vector>
  </TitlesOfParts>
  <Company>Cirad</Company>
  <LinksUpToDate>false</LinksUpToDate>
  <CharactersWithSpaces>33633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Tomoé BOURDIER</dc:creator>
  <cp:keywords/>
  <dc:description/>
  <cp:lastModifiedBy>Tomoé Bourdier</cp:lastModifiedBy>
  <cp:revision>49</cp:revision>
  <dcterms:created xsi:type="dcterms:W3CDTF">2021-07-29T12:48:00Z</dcterms:created>
  <dcterms:modified xsi:type="dcterms:W3CDTF">2021-09-02T10:11:00Z</dcterms:modified>
</cp:coreProperties>
</file>