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585E4" w14:textId="77777777" w:rsidR="00E021F8" w:rsidRPr="004E030D" w:rsidRDefault="00E021F8" w:rsidP="00E021F8">
      <w:pPr>
        <w:jc w:val="center"/>
        <w:rPr>
          <w:b/>
        </w:rPr>
      </w:pPr>
      <w:r w:rsidRPr="004E030D">
        <w:rPr>
          <w:b/>
        </w:rPr>
        <w:t>CRP Riz 2021 : Volet Ménage</w:t>
      </w:r>
    </w:p>
    <w:p w14:paraId="0ABE4BEE" w14:textId="027728C7" w:rsidR="007C2023" w:rsidRPr="00DF0485" w:rsidRDefault="00E021F8" w:rsidP="00E021F8">
      <w:pPr>
        <w:rPr>
          <w:b/>
        </w:rPr>
      </w:pPr>
      <w:r w:rsidRPr="00DF0485">
        <w:rPr>
          <w:b/>
        </w:rPr>
        <w:t xml:space="preserve">Question Ménage : </w:t>
      </w:r>
      <w:commentRangeStart w:id="0"/>
      <w:r w:rsidRPr="00DF0485">
        <w:rPr>
          <w:b/>
        </w:rPr>
        <w:t>Première partie</w:t>
      </w:r>
      <w:commentRangeEnd w:id="0"/>
      <w:r w:rsidR="00F0094F">
        <w:rPr>
          <w:rStyle w:val="Marquedecommentaire"/>
        </w:rPr>
        <w:commentReference w:id="0"/>
      </w:r>
      <w:r w:rsidRPr="00DF0485">
        <w:rPr>
          <w:b/>
        </w:rPr>
        <w:t xml:space="preserve"> (Septembre 2021)</w:t>
      </w:r>
      <w:r w:rsidR="00F0094F">
        <w:rPr>
          <w:b/>
        </w:rPr>
        <w:br/>
        <w:t>Version 27 juillet 2021</w:t>
      </w:r>
    </w:p>
    <w:p w14:paraId="4173A39B" w14:textId="50868903" w:rsidR="00E021F8" w:rsidRPr="00072702" w:rsidRDefault="00E021F8" w:rsidP="00E021F8">
      <w:pPr>
        <w:rPr>
          <w:i/>
        </w:rPr>
      </w:pPr>
      <w:r w:rsidRPr="00072702">
        <w:rPr>
          <w:i/>
        </w:rPr>
        <w:t xml:space="preserve">Structure </w:t>
      </w:r>
      <w:r w:rsidR="00F0094F" w:rsidRPr="00072702">
        <w:rPr>
          <w:i/>
        </w:rPr>
        <w:t xml:space="preserve">générale </w:t>
      </w:r>
      <w:r w:rsidRPr="00072702">
        <w:rPr>
          <w:i/>
        </w:rPr>
        <w:t>du questionnaire </w:t>
      </w:r>
      <w:r w:rsidR="00F0094F" w:rsidRPr="00072702">
        <w:rPr>
          <w:i/>
        </w:rPr>
        <w:t>:</w:t>
      </w:r>
    </w:p>
    <w:p w14:paraId="0C58495A" w14:textId="77777777" w:rsidR="00DF0485" w:rsidRPr="00072702" w:rsidRDefault="00DF0485" w:rsidP="00DF0485">
      <w:pPr>
        <w:pStyle w:val="Paragraphedeliste"/>
        <w:numPr>
          <w:ilvl w:val="0"/>
          <w:numId w:val="1"/>
        </w:numPr>
        <w:rPr>
          <w:i/>
        </w:rPr>
      </w:pPr>
      <w:r w:rsidRPr="00072702">
        <w:rPr>
          <w:i/>
        </w:rPr>
        <w:t>Informations préliminaires de l’enquête</w:t>
      </w:r>
    </w:p>
    <w:p w14:paraId="3202C595" w14:textId="77777777" w:rsidR="00DF0485" w:rsidRPr="00072702" w:rsidRDefault="00DF0485" w:rsidP="00DF0485">
      <w:pPr>
        <w:pStyle w:val="Paragraphedeliste"/>
        <w:numPr>
          <w:ilvl w:val="0"/>
          <w:numId w:val="1"/>
        </w:numPr>
        <w:rPr>
          <w:i/>
        </w:rPr>
      </w:pPr>
      <w:r w:rsidRPr="00072702">
        <w:rPr>
          <w:i/>
        </w:rPr>
        <w:t>Identification du ménage agricole</w:t>
      </w:r>
    </w:p>
    <w:p w14:paraId="2F62AE56" w14:textId="77777777" w:rsidR="00DF0485" w:rsidRPr="00072702" w:rsidRDefault="00DF0485" w:rsidP="00DF0485">
      <w:pPr>
        <w:pStyle w:val="Paragraphedeliste"/>
        <w:numPr>
          <w:ilvl w:val="0"/>
          <w:numId w:val="1"/>
        </w:numPr>
        <w:rPr>
          <w:i/>
        </w:rPr>
      </w:pPr>
      <w:r w:rsidRPr="00072702">
        <w:rPr>
          <w:i/>
        </w:rPr>
        <w:t>Caractéristiques démographiques et socio-économiques du ménage</w:t>
      </w:r>
    </w:p>
    <w:p w14:paraId="77C6DE79" w14:textId="51FFC5DE" w:rsidR="00DF0485" w:rsidRPr="00072702" w:rsidRDefault="00552C8E" w:rsidP="00DF0485">
      <w:pPr>
        <w:pStyle w:val="Paragraphedeliste"/>
        <w:numPr>
          <w:ilvl w:val="0"/>
          <w:numId w:val="1"/>
        </w:numPr>
        <w:rPr>
          <w:i/>
        </w:rPr>
      </w:pPr>
      <w:r w:rsidRPr="00552C8E">
        <w:rPr>
          <w:i/>
          <w:highlight w:val="yellow"/>
        </w:rPr>
        <w:t>Hivernage</w:t>
      </w:r>
      <w:r w:rsidR="00DF0485" w:rsidRPr="00552C8E">
        <w:rPr>
          <w:i/>
          <w:highlight w:val="yellow"/>
        </w:rPr>
        <w:t xml:space="preserve"> 2020 : </w:t>
      </w:r>
      <w:r w:rsidRPr="00552C8E">
        <w:rPr>
          <w:i/>
          <w:highlight w:val="yellow"/>
        </w:rPr>
        <w:t>Productions et destinations</w:t>
      </w:r>
    </w:p>
    <w:p w14:paraId="2351C1DE" w14:textId="530C5C1A" w:rsidR="00DF0485" w:rsidRPr="00072702" w:rsidRDefault="00F0094F" w:rsidP="00F0094F">
      <w:pPr>
        <w:pStyle w:val="Paragraphedeliste"/>
        <w:numPr>
          <w:ilvl w:val="0"/>
          <w:numId w:val="1"/>
        </w:numPr>
        <w:rPr>
          <w:i/>
        </w:rPr>
      </w:pPr>
      <w:r w:rsidRPr="00072702">
        <w:rPr>
          <w:i/>
        </w:rPr>
        <w:t>C</w:t>
      </w:r>
      <w:r w:rsidR="00DF0485" w:rsidRPr="00072702">
        <w:rPr>
          <w:i/>
        </w:rPr>
        <w:t>ontre-saison 2020-2021</w:t>
      </w:r>
      <w:r w:rsidRPr="00072702">
        <w:rPr>
          <w:i/>
        </w:rPr>
        <w:t> : Types de cultures</w:t>
      </w:r>
    </w:p>
    <w:p w14:paraId="12872982" w14:textId="6AADED76" w:rsidR="00DF0485" w:rsidRDefault="00DF0485" w:rsidP="00DF0485">
      <w:pPr>
        <w:pStyle w:val="Paragraphedeliste"/>
        <w:numPr>
          <w:ilvl w:val="0"/>
          <w:numId w:val="1"/>
        </w:numPr>
        <w:rPr>
          <w:i/>
        </w:rPr>
      </w:pPr>
      <w:r w:rsidRPr="00072702">
        <w:rPr>
          <w:i/>
        </w:rPr>
        <w:t xml:space="preserve">Campagne 2021 : Activités rizicoles </w:t>
      </w:r>
      <w:r w:rsidR="00552C8E" w:rsidRPr="00552C8E">
        <w:rPr>
          <w:i/>
          <w:highlight w:val="yellow"/>
        </w:rPr>
        <w:t>entre</w:t>
      </w:r>
      <w:r w:rsidRPr="00552C8E">
        <w:rPr>
          <w:i/>
          <w:highlight w:val="yellow"/>
        </w:rPr>
        <w:t xml:space="preserve"> juin </w:t>
      </w:r>
      <w:r w:rsidR="00552C8E" w:rsidRPr="00552C8E">
        <w:rPr>
          <w:i/>
          <w:highlight w:val="yellow"/>
        </w:rPr>
        <w:t>2021 et la date de l’enquête</w:t>
      </w:r>
    </w:p>
    <w:p w14:paraId="263F60DB" w14:textId="656E2347" w:rsidR="00921D2E" w:rsidRPr="00072702" w:rsidRDefault="00921D2E" w:rsidP="00DF0485">
      <w:pPr>
        <w:pStyle w:val="Paragraphedeliste"/>
        <w:numPr>
          <w:ilvl w:val="0"/>
          <w:numId w:val="1"/>
        </w:numPr>
        <w:rPr>
          <w:i/>
        </w:rPr>
      </w:pPr>
      <w:r>
        <w:rPr>
          <w:i/>
        </w:rPr>
        <w:t xml:space="preserve">Campagne 2021 : </w:t>
      </w:r>
      <w:r w:rsidRPr="00552C8E">
        <w:rPr>
          <w:i/>
          <w:highlight w:val="yellow"/>
        </w:rPr>
        <w:t xml:space="preserve">Autres </w:t>
      </w:r>
      <w:r w:rsidR="00552C8E" w:rsidRPr="00552C8E">
        <w:rPr>
          <w:i/>
          <w:highlight w:val="yellow"/>
        </w:rPr>
        <w:t>cultures annuelles de l’hivernage 2021</w:t>
      </w:r>
    </w:p>
    <w:p w14:paraId="2A2D4543" w14:textId="52ABD433" w:rsidR="00DF0485" w:rsidRDefault="00E66B1F" w:rsidP="008553ED">
      <w:pPr>
        <w:pStyle w:val="Paragraphedeliste"/>
        <w:numPr>
          <w:ilvl w:val="0"/>
          <w:numId w:val="1"/>
        </w:numPr>
        <w:rPr>
          <w:i/>
        </w:rPr>
      </w:pPr>
      <w:r>
        <w:rPr>
          <w:i/>
        </w:rPr>
        <w:t>Alimentation</w:t>
      </w:r>
      <w:r w:rsidR="00DF0485" w:rsidRPr="00072702">
        <w:rPr>
          <w:i/>
        </w:rPr>
        <w:t xml:space="preserve"> du ménage (au moment de l’enquête)</w:t>
      </w:r>
    </w:p>
    <w:p w14:paraId="24F885D1" w14:textId="75E0FABB" w:rsidR="00343130" w:rsidRDefault="00343130" w:rsidP="00343130">
      <w:pPr>
        <w:rPr>
          <w:i/>
        </w:rPr>
      </w:pPr>
    </w:p>
    <w:p w14:paraId="52FFCAF3" w14:textId="15BBC312" w:rsidR="00343130" w:rsidRPr="00ED6DBB" w:rsidRDefault="00ED6DBB" w:rsidP="00343130">
      <w:r>
        <w:t>Notes :</w:t>
      </w:r>
    </w:p>
    <w:p w14:paraId="616D03AA" w14:textId="48EFA92E" w:rsidR="002F38F0" w:rsidRPr="00552C8E" w:rsidRDefault="000E3904" w:rsidP="00343130">
      <w:pPr>
        <w:pStyle w:val="Paragraphedeliste"/>
        <w:numPr>
          <w:ilvl w:val="0"/>
          <w:numId w:val="7"/>
        </w:numPr>
        <w:rPr>
          <w:highlight w:val="yellow"/>
        </w:rPr>
      </w:pPr>
      <w:r w:rsidRPr="00552C8E">
        <w:rPr>
          <w:highlight w:val="yellow"/>
        </w:rPr>
        <w:t xml:space="preserve">Les modules 1 </w:t>
      </w:r>
      <w:r w:rsidR="00E6699F" w:rsidRPr="00552C8E">
        <w:rPr>
          <w:highlight w:val="yellow"/>
        </w:rPr>
        <w:t>à 6</w:t>
      </w:r>
      <w:r w:rsidR="00343130" w:rsidRPr="00552C8E">
        <w:rPr>
          <w:highlight w:val="yellow"/>
        </w:rPr>
        <w:t xml:space="preserve"> doi</w:t>
      </w:r>
      <w:r w:rsidRPr="00552C8E">
        <w:rPr>
          <w:highlight w:val="yellow"/>
        </w:rPr>
        <w:t>vent</w:t>
      </w:r>
      <w:r w:rsidR="00343130" w:rsidRPr="00552C8E">
        <w:rPr>
          <w:highlight w:val="yellow"/>
        </w:rPr>
        <w:t xml:space="preserve"> être administré</w:t>
      </w:r>
      <w:r w:rsidRPr="00552C8E">
        <w:rPr>
          <w:highlight w:val="yellow"/>
        </w:rPr>
        <w:t xml:space="preserve">s </w:t>
      </w:r>
      <w:r w:rsidR="00343130" w:rsidRPr="00552C8E">
        <w:rPr>
          <w:highlight w:val="yellow"/>
        </w:rPr>
        <w:t>au chef de ménage.</w:t>
      </w:r>
      <w:r w:rsidR="00E6699F" w:rsidRPr="00552C8E">
        <w:rPr>
          <w:highlight w:val="yellow"/>
        </w:rPr>
        <w:t xml:space="preserve"> </w:t>
      </w:r>
    </w:p>
    <w:p w14:paraId="36ED1B83" w14:textId="475CB5FC" w:rsidR="00E6699F" w:rsidRPr="00552C8E" w:rsidRDefault="00E6699F" w:rsidP="00343130">
      <w:pPr>
        <w:pStyle w:val="Paragraphedeliste"/>
        <w:numPr>
          <w:ilvl w:val="0"/>
          <w:numId w:val="7"/>
        </w:numPr>
        <w:rPr>
          <w:highlight w:val="yellow"/>
        </w:rPr>
      </w:pPr>
      <w:r w:rsidRPr="00552C8E">
        <w:rPr>
          <w:highlight w:val="yellow"/>
        </w:rPr>
        <w:t xml:space="preserve">Pour les modules 3 à 6, les questions concernant les spéculations ou parcelles sous la responsabilité de membres de ménage autres que le chef de ménage </w:t>
      </w:r>
      <w:proofErr w:type="gramStart"/>
      <w:r w:rsidRPr="00552C8E">
        <w:rPr>
          <w:highlight w:val="yellow"/>
        </w:rPr>
        <w:t>doivent</w:t>
      </w:r>
      <w:proofErr w:type="gramEnd"/>
      <w:r w:rsidRPr="00552C8E">
        <w:rPr>
          <w:highlight w:val="yellow"/>
        </w:rPr>
        <w:t xml:space="preserve"> être posées, dans la mesure du possible, en présence des concernés.</w:t>
      </w:r>
    </w:p>
    <w:p w14:paraId="2CA8E68E" w14:textId="309AD555" w:rsidR="00343130" w:rsidRDefault="00343130" w:rsidP="00343130">
      <w:pPr>
        <w:pStyle w:val="Paragraphedeliste"/>
        <w:numPr>
          <w:ilvl w:val="0"/>
          <w:numId w:val="7"/>
        </w:numPr>
      </w:pPr>
      <w:r w:rsidRPr="00552C8E">
        <w:rPr>
          <w:highlight w:val="yellow"/>
        </w:rPr>
        <w:t>Le module 7 sur l’alimentation du ménage doit impérativement être posées aux femmes du ménage responsable de l</w:t>
      </w:r>
      <w:r w:rsidR="00E6699F" w:rsidRPr="00552C8E">
        <w:rPr>
          <w:highlight w:val="yellow"/>
        </w:rPr>
        <w:t>a préparation des repas</w:t>
      </w:r>
      <w:r w:rsidRPr="00552C8E">
        <w:rPr>
          <w:highlight w:val="yellow"/>
        </w:rPr>
        <w:t>.</w:t>
      </w:r>
    </w:p>
    <w:p w14:paraId="49FC1E40" w14:textId="68216626" w:rsidR="00343130" w:rsidRDefault="00343130" w:rsidP="008E377A"/>
    <w:p w14:paraId="24FD850E" w14:textId="0F7534C0" w:rsidR="008E377A" w:rsidRDefault="008E377A" w:rsidP="00D67D65">
      <w:r>
        <w:t>CU : Choix unique CM : choix multiple</w:t>
      </w:r>
    </w:p>
    <w:p w14:paraId="1E75755B" w14:textId="1B23E21A" w:rsidR="008E551E" w:rsidRDefault="008E551E" w:rsidP="00D67D65"/>
    <w:p w14:paraId="4AA5C235" w14:textId="3B124307" w:rsidR="008E551E" w:rsidRDefault="008E551E" w:rsidP="00D67D65">
      <w:r>
        <w:t>_______________________________________________________________________________</w:t>
      </w:r>
    </w:p>
    <w:p w14:paraId="25C6DC61" w14:textId="49D3EC7D" w:rsidR="00E021F8" w:rsidRDefault="00F0094F" w:rsidP="00E021F8">
      <w:r>
        <w:t xml:space="preserve">Questionnaire (version pour </w:t>
      </w:r>
      <w:proofErr w:type="spellStart"/>
      <w:r>
        <w:t>SurveyCTO</w:t>
      </w:r>
      <w:proofErr w:type="spellEnd"/>
      <w:r>
        <w:t>) :</w:t>
      </w:r>
    </w:p>
    <w:p w14:paraId="37622F7A" w14:textId="0F55F9DC" w:rsidR="00F0094F" w:rsidRDefault="00F0094F" w:rsidP="00F0094F">
      <w:pPr>
        <w:pStyle w:val="Paragraphedeliste"/>
        <w:numPr>
          <w:ilvl w:val="0"/>
          <w:numId w:val="4"/>
        </w:numPr>
      </w:pPr>
      <w:r>
        <w:t>Informations préliminaires de l’enquête</w:t>
      </w:r>
    </w:p>
    <w:p w14:paraId="705F3646" w14:textId="7A43740D" w:rsidR="00F0094F" w:rsidRDefault="00C96B89" w:rsidP="00F0094F">
      <w:pPr>
        <w:pStyle w:val="Paragraphedeliste"/>
        <w:numPr>
          <w:ilvl w:val="1"/>
          <w:numId w:val="4"/>
        </w:numPr>
      </w:pPr>
      <w:r>
        <w:t>Identifiant de l’enquêteur (sélectionner dans la liste)</w:t>
      </w:r>
    </w:p>
    <w:p w14:paraId="0183AF20" w14:textId="04DF4E78" w:rsidR="00C96B89" w:rsidRDefault="00C96B89" w:rsidP="00F0094F">
      <w:pPr>
        <w:pStyle w:val="Paragraphedeliste"/>
        <w:numPr>
          <w:ilvl w:val="1"/>
          <w:numId w:val="4"/>
        </w:numPr>
      </w:pPr>
      <w:r>
        <w:t>Identifiant de l’équipe (sélectionner dans la liste)</w:t>
      </w:r>
    </w:p>
    <w:p w14:paraId="05D1FBEF" w14:textId="2E2DFC9B" w:rsidR="00C96B89" w:rsidRDefault="00C96B89" w:rsidP="00F0094F">
      <w:pPr>
        <w:pStyle w:val="Paragraphedeliste"/>
        <w:numPr>
          <w:ilvl w:val="1"/>
          <w:numId w:val="4"/>
        </w:numPr>
      </w:pPr>
      <w:r>
        <w:t>Date de l’enquête</w:t>
      </w:r>
      <w:r w:rsidR="00C4356F">
        <w:t xml:space="preserve"> </w:t>
      </w:r>
    </w:p>
    <w:p w14:paraId="5591414C" w14:textId="2CE0FB7F" w:rsidR="00C96B89" w:rsidRDefault="00C96B89" w:rsidP="00F0094F">
      <w:pPr>
        <w:pStyle w:val="Paragraphedeliste"/>
        <w:numPr>
          <w:ilvl w:val="1"/>
          <w:numId w:val="4"/>
        </w:numPr>
      </w:pPr>
      <w:r>
        <w:t>Département</w:t>
      </w:r>
      <w:r w:rsidR="00B15173">
        <w:t xml:space="preserve"> (sélectionner dans la liste)</w:t>
      </w:r>
    </w:p>
    <w:p w14:paraId="7862C933" w14:textId="20722083" w:rsidR="00C96B89" w:rsidRDefault="00C96B89" w:rsidP="00F0094F">
      <w:pPr>
        <w:pStyle w:val="Paragraphedeliste"/>
        <w:numPr>
          <w:ilvl w:val="1"/>
          <w:numId w:val="4"/>
        </w:numPr>
      </w:pPr>
      <w:r>
        <w:t>Commune</w:t>
      </w:r>
      <w:r w:rsidR="00B15173">
        <w:t xml:space="preserve"> (sélectionner dans la liste)</w:t>
      </w:r>
    </w:p>
    <w:p w14:paraId="0412D68E" w14:textId="35710D73" w:rsidR="00C96B89" w:rsidRDefault="00C96B89" w:rsidP="00F0094F">
      <w:pPr>
        <w:pStyle w:val="Paragraphedeliste"/>
        <w:numPr>
          <w:ilvl w:val="1"/>
          <w:numId w:val="4"/>
        </w:numPr>
      </w:pPr>
      <w:r>
        <w:t>Village</w:t>
      </w:r>
      <w:r w:rsidR="00B15173">
        <w:t xml:space="preserve"> (sélectionner dans la liste)</w:t>
      </w:r>
    </w:p>
    <w:p w14:paraId="67782B71" w14:textId="172BB305" w:rsidR="00C96B89" w:rsidRDefault="00C96B89" w:rsidP="00F0094F">
      <w:pPr>
        <w:pStyle w:val="Paragraphedeliste"/>
        <w:numPr>
          <w:ilvl w:val="1"/>
          <w:numId w:val="4"/>
        </w:numPr>
      </w:pPr>
      <w:r>
        <w:t>Numéro d’identification du ménage</w:t>
      </w:r>
      <w:r w:rsidR="00343130">
        <w:t xml:space="preserve"> (construire </w:t>
      </w:r>
      <w:proofErr w:type="spellStart"/>
      <w:r w:rsidR="00343130">
        <w:t>Household</w:t>
      </w:r>
      <w:proofErr w:type="spellEnd"/>
      <w:r w:rsidR="00343130">
        <w:t xml:space="preserve"> ID à partir du choix des codes département, commune, village)</w:t>
      </w:r>
    </w:p>
    <w:p w14:paraId="16AB879C" w14:textId="38B778BB" w:rsidR="001D2FC3" w:rsidRDefault="001D2FC3" w:rsidP="00F0094F">
      <w:pPr>
        <w:pStyle w:val="Paragraphedeliste"/>
        <w:numPr>
          <w:ilvl w:val="1"/>
          <w:numId w:val="4"/>
        </w:numPr>
      </w:pPr>
      <w:r>
        <w:t>Point GPS de la maison</w:t>
      </w:r>
    </w:p>
    <w:p w14:paraId="719F69E8" w14:textId="5AE419EC" w:rsidR="001D2FC3" w:rsidRPr="001F4CFF" w:rsidRDefault="001D2FC3" w:rsidP="00F0094F">
      <w:pPr>
        <w:pStyle w:val="Paragraphedeliste"/>
        <w:numPr>
          <w:ilvl w:val="1"/>
          <w:numId w:val="4"/>
        </w:numPr>
      </w:pPr>
      <w:r w:rsidRPr="001F4CFF">
        <w:t>Numéro de téléphone</w:t>
      </w:r>
      <w:r w:rsidR="005410A6" w:rsidRPr="001F4CFF">
        <w:t xml:space="preserve"> (jusqu’à 2 numéros différents, si possible)</w:t>
      </w:r>
    </w:p>
    <w:p w14:paraId="2A39300B" w14:textId="0E262F14" w:rsidR="001D2FC3" w:rsidRPr="00262E78" w:rsidRDefault="001F4CFF" w:rsidP="00262E78">
      <w:pPr>
        <w:pBdr>
          <w:top w:val="single" w:sz="4" w:space="1" w:color="auto"/>
          <w:left w:val="single" w:sz="4" w:space="4" w:color="auto"/>
          <w:bottom w:val="single" w:sz="4" w:space="1" w:color="auto"/>
          <w:right w:val="single" w:sz="4" w:space="4" w:color="auto"/>
        </w:pBdr>
        <w:rPr>
          <w:b/>
          <w:i/>
        </w:rPr>
      </w:pPr>
      <w:commentRangeStart w:id="1"/>
      <w:r w:rsidRPr="00262E78">
        <w:rPr>
          <w:b/>
          <w:i/>
        </w:rPr>
        <w:t>Texte pour la question 1.5</w:t>
      </w:r>
      <w:commentRangeEnd w:id="1"/>
      <w:r w:rsidR="00406194">
        <w:rPr>
          <w:rStyle w:val="Marquedecommentaire"/>
        </w:rPr>
        <w:commentReference w:id="1"/>
      </w:r>
    </w:p>
    <w:p w14:paraId="0A73F276" w14:textId="69A0A70D" w:rsidR="001F4CFF" w:rsidRPr="001F4CFF" w:rsidRDefault="001F4CFF" w:rsidP="00406194">
      <w:pPr>
        <w:pBdr>
          <w:top w:val="single" w:sz="4" w:space="1" w:color="auto"/>
          <w:left w:val="single" w:sz="4" w:space="4" w:color="auto"/>
          <w:bottom w:val="single" w:sz="4" w:space="1" w:color="auto"/>
          <w:right w:val="single" w:sz="4" w:space="4" w:color="auto"/>
        </w:pBdr>
        <w:spacing w:after="0" w:line="240" w:lineRule="auto"/>
        <w:jc w:val="both"/>
        <w:rPr>
          <w:i/>
        </w:rPr>
      </w:pPr>
      <w:r w:rsidRPr="001F4CFF">
        <w:rPr>
          <w:i/>
        </w:rPr>
        <w:t xml:space="preserve">Nous vous proposons de participer à une enquête dans le cadre d’un projet de recherche sur le développement agricole en Basse, Moyenne et Haute Casamance. Elle vise à comprendre la place </w:t>
      </w:r>
      <w:r w:rsidRPr="001F4CFF">
        <w:rPr>
          <w:i/>
        </w:rPr>
        <w:lastRenderedPageBreak/>
        <w:t xml:space="preserve">qu’occupe le riz dans vos systèmes de production et dans votre alimentation. Elle est menée par l’ISRA, le </w:t>
      </w:r>
      <w:proofErr w:type="spellStart"/>
      <w:r w:rsidRPr="001F4CFF">
        <w:rPr>
          <w:i/>
        </w:rPr>
        <w:t>Cirad</w:t>
      </w:r>
      <w:proofErr w:type="spellEnd"/>
      <w:r w:rsidRPr="001F4CFF">
        <w:rPr>
          <w:i/>
        </w:rPr>
        <w:t xml:space="preserve">, et la SODAGRI. </w:t>
      </w:r>
    </w:p>
    <w:p w14:paraId="1AC6F5B1" w14:textId="40ED38B6" w:rsidR="001F4CFF" w:rsidRPr="001F4CFF" w:rsidRDefault="001F4CFF" w:rsidP="00406194">
      <w:pPr>
        <w:pBdr>
          <w:top w:val="single" w:sz="4" w:space="1" w:color="auto"/>
          <w:left w:val="single" w:sz="4" w:space="4" w:color="auto"/>
          <w:bottom w:val="single" w:sz="4" w:space="1" w:color="auto"/>
          <w:right w:val="single" w:sz="4" w:space="4" w:color="auto"/>
        </w:pBdr>
        <w:spacing w:after="0" w:line="240" w:lineRule="auto"/>
        <w:jc w:val="both"/>
        <w:rPr>
          <w:i/>
        </w:rPr>
      </w:pPr>
      <w:r w:rsidRPr="001F4CFF">
        <w:rPr>
          <w:i/>
        </w:rPr>
        <w:t>Les informations concernent votre ménage, vos activités agricoles et votre alimentation</w:t>
      </w:r>
      <w:r w:rsidR="00406194">
        <w:rPr>
          <w:i/>
        </w:rPr>
        <w:t xml:space="preserve">. Elles </w:t>
      </w:r>
      <w:r w:rsidRPr="001F4CFF">
        <w:rPr>
          <w:i/>
        </w:rPr>
        <w:t>seront totalement anonymisées</w:t>
      </w:r>
      <w:r w:rsidR="00406194">
        <w:rPr>
          <w:i/>
        </w:rPr>
        <w:t xml:space="preserve"> et</w:t>
      </w:r>
      <w:r w:rsidRPr="001F4CFF">
        <w:rPr>
          <w:i/>
        </w:rPr>
        <w:t xml:space="preserve"> conservées en sécurité et confidentialité</w:t>
      </w:r>
      <w:r w:rsidR="00406194">
        <w:rPr>
          <w:i/>
        </w:rPr>
        <w:t xml:space="preserve">. Elles </w:t>
      </w:r>
      <w:r w:rsidRPr="001F4CFF">
        <w:rPr>
          <w:i/>
        </w:rPr>
        <w:t>sont réservées à l’usage des partenaires cités dans le cadre de ce projet ou de projet</w:t>
      </w:r>
      <w:r w:rsidR="00406194">
        <w:rPr>
          <w:i/>
        </w:rPr>
        <w:t>s</w:t>
      </w:r>
      <w:r w:rsidRPr="001F4CFF">
        <w:rPr>
          <w:i/>
        </w:rPr>
        <w:t xml:space="preserve"> ultérieur</w:t>
      </w:r>
      <w:r w:rsidR="00406194">
        <w:rPr>
          <w:i/>
        </w:rPr>
        <w:t>s</w:t>
      </w:r>
      <w:r w:rsidRPr="001F4CFF">
        <w:rPr>
          <w:i/>
        </w:rPr>
        <w:t xml:space="preserve"> avec des objectifs similaires</w:t>
      </w:r>
      <w:r w:rsidR="00406194">
        <w:rPr>
          <w:i/>
        </w:rPr>
        <w:t xml:space="preserve"> et </w:t>
      </w:r>
      <w:r w:rsidRPr="001F4CFF">
        <w:rPr>
          <w:i/>
        </w:rPr>
        <w:t>pourront faire l’objet de publications scientifiques ou de rapports</w:t>
      </w:r>
      <w:r w:rsidR="00406194">
        <w:rPr>
          <w:i/>
        </w:rPr>
        <w:t>.</w:t>
      </w:r>
    </w:p>
    <w:p w14:paraId="0B676BBC" w14:textId="6F46A4AA" w:rsidR="001F4CFF" w:rsidRPr="001F4CFF" w:rsidRDefault="001F4CFF" w:rsidP="00406194">
      <w:pPr>
        <w:pBdr>
          <w:top w:val="single" w:sz="4" w:space="1" w:color="auto"/>
          <w:left w:val="single" w:sz="4" w:space="4" w:color="auto"/>
          <w:bottom w:val="single" w:sz="4" w:space="1" w:color="auto"/>
          <w:right w:val="single" w:sz="4" w:space="4" w:color="auto"/>
        </w:pBdr>
        <w:spacing w:after="0" w:line="240" w:lineRule="auto"/>
        <w:jc w:val="both"/>
        <w:rPr>
          <w:i/>
        </w:rPr>
      </w:pPr>
      <w:r w:rsidRPr="001F4CFF">
        <w:rPr>
          <w:i/>
        </w:rPr>
        <w:t>Vous avez le droit d’accepter ou de refuser de participer à cette enquête. Et, si vous acceptez de participer, vous pouvez également ne pas répondre à toutes les questions qui vous sont posées sans avoir à vous justifier. Vous avez le droit d’accéder, de rectifier ou d’effacer des informations qui vous concernent a posteri</w:t>
      </w:r>
      <w:r w:rsidR="00406194">
        <w:rPr>
          <w:i/>
        </w:rPr>
        <w:t>o</w:t>
      </w:r>
      <w:r w:rsidRPr="001F4CFF">
        <w:rPr>
          <w:i/>
        </w:rPr>
        <w:t xml:space="preserve">ri. Vous pouvez à tout moment téléphoner aux partenaires du projet dont les coordonnées sont sur cette fiche. Est-ce que vous acceptez de participer ? </w:t>
      </w:r>
    </w:p>
    <w:p w14:paraId="69E8CF1B" w14:textId="77777777" w:rsidR="001F4CFF" w:rsidRDefault="001F4CFF" w:rsidP="00D67D65">
      <w:pPr>
        <w:ind w:left="360"/>
      </w:pPr>
    </w:p>
    <w:p w14:paraId="4449D27F" w14:textId="6D66ECC2" w:rsidR="00F0094F" w:rsidRPr="00000545" w:rsidRDefault="00F0094F" w:rsidP="00F0094F">
      <w:pPr>
        <w:pStyle w:val="Paragraphedeliste"/>
        <w:numPr>
          <w:ilvl w:val="0"/>
          <w:numId w:val="4"/>
        </w:numPr>
        <w:rPr>
          <w:b/>
        </w:rPr>
      </w:pPr>
      <w:r w:rsidRPr="00000545">
        <w:rPr>
          <w:b/>
        </w:rPr>
        <w:t>Identification du ménage agricole</w:t>
      </w:r>
      <w:r w:rsidR="00C96B89" w:rsidRPr="00000545">
        <w:rPr>
          <w:b/>
        </w:rPr>
        <w:t xml:space="preserve"> et consentement</w:t>
      </w:r>
    </w:p>
    <w:p w14:paraId="2095B97A" w14:textId="41B9B5D0" w:rsidR="00B15173" w:rsidRDefault="00B15173" w:rsidP="00B15173">
      <w:pPr>
        <w:pStyle w:val="Paragraphedeliste"/>
        <w:numPr>
          <w:ilvl w:val="1"/>
          <w:numId w:val="4"/>
        </w:numPr>
      </w:pPr>
      <w:r>
        <w:t>Nom de famille du chef de ménage</w:t>
      </w:r>
    </w:p>
    <w:p w14:paraId="10C7A865" w14:textId="1F478570" w:rsidR="00B15173" w:rsidRDefault="00B15173" w:rsidP="00B15173">
      <w:pPr>
        <w:pStyle w:val="Paragraphedeliste"/>
        <w:numPr>
          <w:ilvl w:val="1"/>
          <w:numId w:val="4"/>
        </w:numPr>
      </w:pPr>
      <w:r>
        <w:t>Prénom du chef de ménage</w:t>
      </w:r>
    </w:p>
    <w:p w14:paraId="789F12AD" w14:textId="479E5FBF" w:rsidR="00A31312" w:rsidRDefault="005410A6" w:rsidP="00B15173">
      <w:pPr>
        <w:pStyle w:val="Paragraphedeliste"/>
        <w:numPr>
          <w:ilvl w:val="1"/>
          <w:numId w:val="4"/>
        </w:numPr>
      </w:pPr>
      <w:r>
        <w:t>Sexe</w:t>
      </w:r>
      <w:r w:rsidR="00A31312">
        <w:t xml:space="preserve"> du chef de ménage : (</w:t>
      </w:r>
      <w:r w:rsidR="00EA5610">
        <w:t>1</w:t>
      </w:r>
      <w:r w:rsidR="00A31312">
        <w:t>) Homme (</w:t>
      </w:r>
      <w:r w:rsidR="00EA5610">
        <w:t>0</w:t>
      </w:r>
      <w:r w:rsidR="00A31312">
        <w:t>) Femme</w:t>
      </w:r>
    </w:p>
    <w:p w14:paraId="21CBFA94" w14:textId="1A43AAFD" w:rsidR="00B86426" w:rsidRDefault="00B86426" w:rsidP="00B15173">
      <w:pPr>
        <w:pStyle w:val="Paragraphedeliste"/>
        <w:numPr>
          <w:ilvl w:val="1"/>
          <w:numId w:val="4"/>
        </w:numPr>
      </w:pPr>
      <w:r>
        <w:t>Produisez</w:t>
      </w:r>
      <w:r w:rsidR="00DC528A">
        <w:t>-</w:t>
      </w:r>
      <w:r>
        <w:t>vous</w:t>
      </w:r>
      <w:r w:rsidR="00401466" w:rsidRPr="00401466">
        <w:rPr>
          <w:highlight w:val="yellow"/>
        </w:rPr>
        <w:t>, ou un/des membre(s) de votre ménage,</w:t>
      </w:r>
      <w:r>
        <w:t xml:space="preserve"> du riz ? (1) Oui (0) Non</w:t>
      </w:r>
      <w:r w:rsidR="001F4CFF">
        <w:t xml:space="preserve"> </w:t>
      </w:r>
      <w:r w:rsidR="00EC360C">
        <w:t>(</w:t>
      </w:r>
      <w:commentRangeStart w:id="2"/>
      <w:r w:rsidR="00EC360C">
        <w:t xml:space="preserve">Si Non, </w:t>
      </w:r>
      <w:r w:rsidR="00401466">
        <w:t xml:space="preserve">posez les questions ci-dessous et </w:t>
      </w:r>
      <w:r w:rsidR="00EC360C">
        <w:t>stoppez l’enquête</w:t>
      </w:r>
      <w:commentRangeEnd w:id="2"/>
      <w:r w:rsidR="008873AC">
        <w:rPr>
          <w:rStyle w:val="Marquedecommentaire"/>
        </w:rPr>
        <w:commentReference w:id="2"/>
      </w:r>
      <w:r w:rsidR="00EC360C">
        <w:t>)</w:t>
      </w:r>
    </w:p>
    <w:p w14:paraId="5D02D608" w14:textId="67B5499E" w:rsidR="00DC528A" w:rsidRPr="00EC360C" w:rsidRDefault="00DC528A" w:rsidP="00DC528A">
      <w:pPr>
        <w:pStyle w:val="Paragraphedeliste"/>
        <w:numPr>
          <w:ilvl w:val="2"/>
          <w:numId w:val="4"/>
        </w:numPr>
        <w:rPr>
          <w:highlight w:val="yellow"/>
        </w:rPr>
      </w:pPr>
      <w:r w:rsidRPr="00EC360C">
        <w:rPr>
          <w:highlight w:val="yellow"/>
        </w:rPr>
        <w:t>Si (0) Non, pourquoi votre ménage ne cultive-t-il pas de riz pendant la campagne EN COURS ? (1) Manque d’équipement mécanisé (2) Manque de main d’œuvre familiale (3) Manque de main d’œuvre extérieure (4) Manque de terres disponibles (5) La culture du riz ne g</w:t>
      </w:r>
      <w:r w:rsidR="00EC360C" w:rsidRPr="00EC360C">
        <w:rPr>
          <w:highlight w:val="yellow"/>
        </w:rPr>
        <w:t>én</w:t>
      </w:r>
      <w:r w:rsidRPr="00EC360C">
        <w:rPr>
          <w:highlight w:val="yellow"/>
        </w:rPr>
        <w:t>ère pas de profits (6) Manque d’accès aux semences (7) Manque d’accès aux autres intrants (engrais, pesticides, etc.) (8) Autres, préciser</w:t>
      </w:r>
      <w:proofErr w:type="gramStart"/>
      <w:r w:rsidRPr="00EC360C">
        <w:rPr>
          <w:highlight w:val="yellow"/>
        </w:rPr>
        <w:t> :…</w:t>
      </w:r>
      <w:proofErr w:type="gramEnd"/>
    </w:p>
    <w:p w14:paraId="50D9CC2B" w14:textId="2007E878" w:rsidR="00DC528A" w:rsidRDefault="00DC528A" w:rsidP="00DC528A">
      <w:pPr>
        <w:pStyle w:val="Paragraphedeliste"/>
        <w:numPr>
          <w:ilvl w:val="2"/>
          <w:numId w:val="4"/>
        </w:numPr>
      </w:pPr>
      <w:r w:rsidRPr="00EC360C">
        <w:t>Si (0) Non, votre ménage a-t-il cultivé du riz pendant une campagne PASSEE ? (1) Oui (0) Non</w:t>
      </w:r>
    </w:p>
    <w:p w14:paraId="73BF1029" w14:textId="73EFCC73" w:rsidR="00343130" w:rsidRDefault="00401466" w:rsidP="009011AC">
      <w:pPr>
        <w:pStyle w:val="Paragraphedeliste"/>
        <w:numPr>
          <w:ilvl w:val="1"/>
          <w:numId w:val="4"/>
        </w:numPr>
      </w:pPr>
      <w:r>
        <w:t xml:space="preserve"> </w:t>
      </w:r>
      <w:r w:rsidR="004C61B2">
        <w:t>[</w:t>
      </w:r>
      <w:commentRangeStart w:id="3"/>
      <w:commentRangeStart w:id="4"/>
      <w:r w:rsidR="004C61B2" w:rsidRPr="00BB0BD7">
        <w:rPr>
          <w:highlight w:val="yellow"/>
        </w:rPr>
        <w:t>Insérer texte</w:t>
      </w:r>
      <w:commentRangeEnd w:id="3"/>
      <w:r w:rsidR="004C61B2" w:rsidRPr="00D93783">
        <w:rPr>
          <w:rStyle w:val="Marquedecommentaire"/>
          <w:highlight w:val="yellow"/>
        </w:rPr>
        <w:commentReference w:id="3"/>
      </w:r>
      <w:commentRangeEnd w:id="4"/>
      <w:r w:rsidR="008E377A" w:rsidRPr="00D93783">
        <w:rPr>
          <w:rStyle w:val="Marquedecommentaire"/>
          <w:highlight w:val="yellow"/>
        </w:rPr>
        <w:commentReference w:id="4"/>
      </w:r>
      <w:r w:rsidR="000A4CA3">
        <w:rPr>
          <w:highlight w:val="yellow"/>
        </w:rPr>
        <w:t xml:space="preserve"> ci-dessus</w:t>
      </w:r>
      <w:r w:rsidR="00683D8B" w:rsidRPr="000A4CA3">
        <w:rPr>
          <w:highlight w:val="yellow"/>
        </w:rPr>
        <w:t>]</w:t>
      </w:r>
      <w:r w:rsidR="00CF0021">
        <w:t xml:space="preserve"> Acceptez-vous de participer à cette étude ? </w:t>
      </w:r>
      <w:r w:rsidR="00EA5610">
        <w:t xml:space="preserve">(1) Oui </w:t>
      </w:r>
      <w:r w:rsidR="00CF0021">
        <w:t>(0) Non</w:t>
      </w:r>
    </w:p>
    <w:p w14:paraId="767B0370" w14:textId="15B92925" w:rsidR="009011AC" w:rsidRDefault="00343130" w:rsidP="00343130">
      <w:pPr>
        <w:pStyle w:val="Paragraphedeliste"/>
        <w:numPr>
          <w:ilvl w:val="1"/>
          <w:numId w:val="4"/>
        </w:numPr>
      </w:pPr>
      <w:bookmarkStart w:id="5" w:name="_Hlk81736020"/>
      <w:r>
        <w:t>Si</w:t>
      </w:r>
      <w:r w:rsidR="00401466">
        <w:t xml:space="preserve"> </w:t>
      </w:r>
      <w:r>
        <w:t xml:space="preserve">(0) Non, </w:t>
      </w:r>
      <w:r w:rsidR="003E504B">
        <w:rPr>
          <w:highlight w:val="yellow"/>
        </w:rPr>
        <w:t xml:space="preserve">pourquoi le ménage refuse-t-il de participer à l’étude ? </w:t>
      </w:r>
      <w:r w:rsidR="00CE5D1D">
        <w:rPr>
          <w:highlight w:val="yellow"/>
        </w:rPr>
        <w:t>(</w:t>
      </w:r>
      <w:r w:rsidR="003E504B">
        <w:rPr>
          <w:highlight w:val="yellow"/>
        </w:rPr>
        <w:t>S</w:t>
      </w:r>
      <w:r w:rsidR="00CE5D1D">
        <w:rPr>
          <w:highlight w:val="yellow"/>
        </w:rPr>
        <w:t xml:space="preserve">électionner dans la liste) </w:t>
      </w:r>
      <w:commentRangeStart w:id="6"/>
      <w:r w:rsidRPr="00CE5D1D">
        <w:rPr>
          <w:highlight w:val="yellow"/>
        </w:rPr>
        <w:t xml:space="preserve">(1) Je n’ai pas le temps (2) </w:t>
      </w:r>
      <w:r w:rsidR="003E504B">
        <w:rPr>
          <w:highlight w:val="yellow"/>
        </w:rPr>
        <w:t>Je n</w:t>
      </w:r>
      <w:r w:rsidRPr="00CE5D1D">
        <w:rPr>
          <w:highlight w:val="yellow"/>
        </w:rPr>
        <w:t>e souhaite pas donner d’informations personnelles (3) Je n’ai pas confiance (4) J’ai déjà été enquêté plusieurs fois sans jamais connaitre les résultats (5)</w:t>
      </w:r>
      <w:r w:rsidR="00A355ED" w:rsidRPr="00CE5D1D">
        <w:rPr>
          <w:highlight w:val="yellow"/>
        </w:rPr>
        <w:t xml:space="preserve"> </w:t>
      </w:r>
      <w:r w:rsidRPr="00CE5D1D">
        <w:rPr>
          <w:highlight w:val="yellow"/>
        </w:rPr>
        <w:t>Autres, préciser.</w:t>
      </w:r>
      <w:commentRangeEnd w:id="6"/>
      <w:r w:rsidRPr="00CE5D1D">
        <w:rPr>
          <w:rStyle w:val="Marquedecommentaire"/>
          <w:highlight w:val="yellow"/>
        </w:rPr>
        <w:commentReference w:id="6"/>
      </w:r>
    </w:p>
    <w:bookmarkEnd w:id="5"/>
    <w:p w14:paraId="44B4EAD5" w14:textId="77777777" w:rsidR="00676C62" w:rsidRDefault="00676C62" w:rsidP="00676C62">
      <w:pPr>
        <w:pStyle w:val="Paragraphedeliste"/>
        <w:ind w:left="360"/>
        <w:rPr>
          <w:b/>
        </w:rPr>
      </w:pPr>
    </w:p>
    <w:p w14:paraId="1D842B8A" w14:textId="6BDAD1F1" w:rsidR="00F0094F" w:rsidRPr="00000545" w:rsidRDefault="00F0094F" w:rsidP="00F0094F">
      <w:pPr>
        <w:pStyle w:val="Paragraphedeliste"/>
        <w:numPr>
          <w:ilvl w:val="0"/>
          <w:numId w:val="4"/>
        </w:numPr>
        <w:rPr>
          <w:b/>
        </w:rPr>
      </w:pPr>
      <w:r w:rsidRPr="00000545">
        <w:rPr>
          <w:b/>
        </w:rPr>
        <w:t>Caractéristiques démographiques et socio-économiques du ménage</w:t>
      </w:r>
    </w:p>
    <w:p w14:paraId="0B97C83C" w14:textId="0F4C8767" w:rsidR="00683D8B" w:rsidRDefault="00683D8B" w:rsidP="00CF0021">
      <w:pPr>
        <w:pStyle w:val="Paragraphedeliste"/>
        <w:numPr>
          <w:ilvl w:val="1"/>
          <w:numId w:val="4"/>
        </w:numPr>
      </w:pPr>
      <w:r>
        <w:t>Quelle est l’ethnie du chef de ménage ? (Sélectionner dans la liste)</w:t>
      </w:r>
      <w:r w:rsidR="008E377A">
        <w:t xml:space="preserve"> CU</w:t>
      </w:r>
    </w:p>
    <w:p w14:paraId="79AE8B0E" w14:textId="008D34A6" w:rsidR="00683D8B" w:rsidRDefault="00683D8B" w:rsidP="00CF0021">
      <w:pPr>
        <w:pStyle w:val="Paragraphedeliste"/>
        <w:numPr>
          <w:ilvl w:val="1"/>
          <w:numId w:val="4"/>
        </w:numPr>
      </w:pPr>
      <w:r>
        <w:t>Quelle est la religion du chef de ménage ? (Sélectionner dans la liste)</w:t>
      </w:r>
      <w:r w:rsidR="008E377A">
        <w:t xml:space="preserve"> CU</w:t>
      </w:r>
    </w:p>
    <w:p w14:paraId="121A193B" w14:textId="7DE76051" w:rsidR="009011AC" w:rsidRDefault="009011AC" w:rsidP="009011AC">
      <w:pPr>
        <w:pStyle w:val="Paragraphedeliste"/>
        <w:numPr>
          <w:ilvl w:val="1"/>
          <w:numId w:val="4"/>
        </w:numPr>
      </w:pPr>
      <w:r>
        <w:t>Est-ce que le chef de ménage est le chef de l’exploitation ?</w:t>
      </w:r>
      <w:r w:rsidR="00EA5610">
        <w:t xml:space="preserve"> (1) Oui</w:t>
      </w:r>
      <w:r>
        <w:t xml:space="preserve"> (0) Non</w:t>
      </w:r>
    </w:p>
    <w:p w14:paraId="7A674E7C" w14:textId="559B4659" w:rsidR="00CF0021" w:rsidRDefault="00CF0021" w:rsidP="00CF0021">
      <w:pPr>
        <w:pStyle w:val="Paragraphedeliste"/>
        <w:numPr>
          <w:ilvl w:val="1"/>
          <w:numId w:val="4"/>
        </w:numPr>
      </w:pPr>
      <w:r>
        <w:t xml:space="preserve">Combien de personnes au total composent le ménage, </w:t>
      </w:r>
      <w:commentRangeStart w:id="7"/>
      <w:r>
        <w:t xml:space="preserve">c’est-à-dire </w:t>
      </w:r>
      <w:r w:rsidR="000B4B1D">
        <w:t xml:space="preserve">habitent et </w:t>
      </w:r>
      <w:r>
        <w:t xml:space="preserve">partagent </w:t>
      </w:r>
      <w:del w:id="8" w:author="Tomoé BOURDIER" w:date="2021-09-05T12:13:00Z">
        <w:r w:rsidR="000B4B1D" w:rsidDel="00D7532A">
          <w:delText xml:space="preserve">habituellement </w:delText>
        </w:r>
      </w:del>
      <w:ins w:id="9" w:author="Tomoé BOURDIER" w:date="2021-09-05T12:13:00Z">
        <w:r w:rsidR="00D7532A">
          <w:t>ré</w:t>
        </w:r>
      </w:ins>
      <w:ins w:id="10" w:author="Tomoé BOURDIER" w:date="2021-09-05T12:14:00Z">
        <w:r w:rsidR="00D7532A">
          <w:t>gulièrement</w:t>
        </w:r>
      </w:ins>
      <w:ins w:id="11" w:author="Tomoé BOURDIER" w:date="2021-09-05T12:13:00Z">
        <w:r w:rsidR="00D7532A">
          <w:t xml:space="preserve"> </w:t>
        </w:r>
      </w:ins>
      <w:r w:rsidR="000B4B1D">
        <w:t>leurs repas</w:t>
      </w:r>
      <w:r>
        <w:t xml:space="preserve"> avec le chef de ménage</w:t>
      </w:r>
      <w:r w:rsidR="000B4B1D">
        <w:t xml:space="preserve"> et mettent en commun tout ou partie de leurs ressources pour subvenir à leurs besoins essentiels tels que l’alimentation</w:t>
      </w:r>
      <w:commentRangeEnd w:id="7"/>
      <w:r w:rsidR="00552C8E">
        <w:rPr>
          <w:rStyle w:val="Marquedecommentaire"/>
        </w:rPr>
        <w:commentReference w:id="7"/>
      </w:r>
      <w:r>
        <w:t> ?</w:t>
      </w:r>
      <w:r w:rsidR="000B4B1D">
        <w:t xml:space="preserve"> (</w:t>
      </w:r>
      <w:r w:rsidR="00683D8B">
        <w:t>Entrer</w:t>
      </w:r>
      <w:r w:rsidR="000B4B1D">
        <w:t xml:space="preserve"> un chiffre entre 1 et </w:t>
      </w:r>
      <w:r w:rsidR="00DC528A" w:rsidRPr="00DC528A">
        <w:rPr>
          <w:highlight w:val="yellow"/>
        </w:rPr>
        <w:t>99</w:t>
      </w:r>
      <w:r w:rsidR="000B4B1D">
        <w:t>)</w:t>
      </w:r>
    </w:p>
    <w:p w14:paraId="7D355630" w14:textId="1C3FCB48" w:rsidR="004D0F84" w:rsidRDefault="004D0F84" w:rsidP="004D0F84">
      <w:pPr>
        <w:pStyle w:val="Paragraphedeliste"/>
        <w:numPr>
          <w:ilvl w:val="1"/>
          <w:numId w:val="4"/>
        </w:numPr>
        <w:spacing w:line="256" w:lineRule="auto"/>
      </w:pPr>
      <w:r>
        <w:t xml:space="preserve">Combien d’enfants de moins de 0 à 4 ans inclus (entrer un chiffre entre 0 et X, </w:t>
      </w:r>
      <w:r w:rsidR="00BC7198">
        <w:t>inférieur à la taille du ménage</w:t>
      </w:r>
      <w:r>
        <w:t>) ?</w:t>
      </w:r>
    </w:p>
    <w:p w14:paraId="023867ED" w14:textId="48257B0D" w:rsidR="004D0F84" w:rsidRDefault="004D0F84" w:rsidP="004D0F84">
      <w:pPr>
        <w:pStyle w:val="Paragraphedeliste"/>
        <w:numPr>
          <w:ilvl w:val="1"/>
          <w:numId w:val="4"/>
        </w:numPr>
        <w:spacing w:line="256" w:lineRule="auto"/>
      </w:pPr>
      <w:r>
        <w:t>Combien d’enfants de 5 à 14 ans inclus : (entrer un chiffre entre 0 et X,</w:t>
      </w:r>
      <w:r w:rsidR="00BC7198">
        <w:t xml:space="preserve"> inférieur à la taille du ménage</w:t>
      </w:r>
      <w:r>
        <w:t>) ?</w:t>
      </w:r>
    </w:p>
    <w:p w14:paraId="48F7A592" w14:textId="5C5FE8AD" w:rsidR="004D0F84" w:rsidRDefault="004D0F84" w:rsidP="004D0F84">
      <w:pPr>
        <w:pStyle w:val="Paragraphedeliste"/>
        <w:numPr>
          <w:ilvl w:val="1"/>
          <w:numId w:val="4"/>
        </w:numPr>
        <w:spacing w:line="256" w:lineRule="auto"/>
      </w:pPr>
      <w:r>
        <w:t xml:space="preserve">Combien de membres du ménage de 15 ans et plus (entrer un chiffre entre 0 et </w:t>
      </w:r>
      <w:r w:rsidR="00BC7198">
        <w:t>X, inférieur à la taille du ménage</w:t>
      </w:r>
      <w:r>
        <w:t xml:space="preserve">) ? Si incohérence entre </w:t>
      </w:r>
      <w:r w:rsidR="00401466">
        <w:t>les différents sous-groupes</w:t>
      </w:r>
      <w:r>
        <w:t>, confirmer les différentes réponses.</w:t>
      </w:r>
    </w:p>
    <w:p w14:paraId="6BDBA117" w14:textId="1848C8B4" w:rsidR="00683D8B" w:rsidRDefault="00683D8B" w:rsidP="00CF0021">
      <w:pPr>
        <w:pStyle w:val="Paragraphedeliste"/>
        <w:numPr>
          <w:ilvl w:val="1"/>
          <w:numId w:val="4"/>
        </w:numPr>
      </w:pPr>
      <w:r>
        <w:t>Pour chaque membre du ménage</w:t>
      </w:r>
      <w:r w:rsidR="00B6394E">
        <w:t xml:space="preserve"> de 15 ans et plu</w:t>
      </w:r>
      <w:r w:rsidR="00116364">
        <w:t>s</w:t>
      </w:r>
      <w:r>
        <w:t xml:space="preserve">, </w:t>
      </w:r>
      <w:r w:rsidRPr="00683D8B">
        <w:rPr>
          <w:u w:val="single"/>
        </w:rPr>
        <w:t>en commençant par le chef de ménage</w:t>
      </w:r>
      <w:r>
        <w:t>, veuillez renseigner les informations suivantes :</w:t>
      </w:r>
    </w:p>
    <w:p w14:paraId="0D738D8D" w14:textId="07837919" w:rsidR="009011AC" w:rsidRDefault="009011AC" w:rsidP="009011AC">
      <w:pPr>
        <w:pStyle w:val="Paragraphedeliste"/>
        <w:numPr>
          <w:ilvl w:val="2"/>
          <w:numId w:val="4"/>
        </w:numPr>
      </w:pPr>
      <w:r>
        <w:lastRenderedPageBreak/>
        <w:t xml:space="preserve"> Prénom</w:t>
      </w:r>
    </w:p>
    <w:p w14:paraId="59C973C5" w14:textId="7E908B16" w:rsidR="009011AC" w:rsidRDefault="009011AC" w:rsidP="009011AC">
      <w:pPr>
        <w:pStyle w:val="Paragraphedeliste"/>
        <w:numPr>
          <w:ilvl w:val="2"/>
          <w:numId w:val="4"/>
        </w:numPr>
      </w:pPr>
      <w:r>
        <w:t xml:space="preserve"> </w:t>
      </w:r>
      <w:r w:rsidR="008E377A">
        <w:t>Sexe </w:t>
      </w:r>
      <w:r w:rsidR="00EA5610">
        <w:t>: (1) Homme (0) Femme</w:t>
      </w:r>
    </w:p>
    <w:p w14:paraId="09252D7E" w14:textId="1E7802DC" w:rsidR="009011AC" w:rsidRDefault="009011AC" w:rsidP="009011AC">
      <w:pPr>
        <w:pStyle w:val="Paragraphedeliste"/>
        <w:numPr>
          <w:ilvl w:val="2"/>
          <w:numId w:val="4"/>
        </w:numPr>
      </w:pPr>
      <w:r>
        <w:t xml:space="preserve"> Age (Entrer un nombre entre </w:t>
      </w:r>
      <w:r w:rsidR="00B6394E">
        <w:t>15</w:t>
      </w:r>
      <w:r>
        <w:t xml:space="preserve"> et </w:t>
      </w:r>
      <w:r w:rsidR="00B6394E">
        <w:t>110</w:t>
      </w:r>
      <w:r>
        <w:t>)</w:t>
      </w:r>
    </w:p>
    <w:p w14:paraId="155FA628" w14:textId="01A6C7B9" w:rsidR="009011AC" w:rsidRDefault="009011AC" w:rsidP="009011AC">
      <w:pPr>
        <w:pStyle w:val="Paragraphedeliste"/>
        <w:numPr>
          <w:ilvl w:val="2"/>
          <w:numId w:val="4"/>
        </w:numPr>
      </w:pPr>
      <w:r>
        <w:t xml:space="preserve"> Situation maritale : (0) Célibataire (1) Marié</w:t>
      </w:r>
      <w:r w:rsidR="00072702">
        <w:t>(e)</w:t>
      </w:r>
      <w:r>
        <w:t xml:space="preserve"> (dans une union </w:t>
      </w:r>
      <w:r w:rsidRPr="009011AC">
        <w:rPr>
          <w:u w:val="single"/>
        </w:rPr>
        <w:t>monogame</w:t>
      </w:r>
      <w:r>
        <w:t>) (2) Marié</w:t>
      </w:r>
      <w:r w:rsidR="00072702">
        <w:t>(e)</w:t>
      </w:r>
      <w:r>
        <w:t xml:space="preserve"> (dans une union </w:t>
      </w:r>
      <w:r w:rsidRPr="009011AC">
        <w:rPr>
          <w:u w:val="single"/>
        </w:rPr>
        <w:t>polygame</w:t>
      </w:r>
      <w:r>
        <w:t>) (2) Veuf</w:t>
      </w:r>
      <w:r w:rsidR="00072702">
        <w:t>/Veuve</w:t>
      </w:r>
      <w:r>
        <w:t xml:space="preserve"> (3) Divorcé</w:t>
      </w:r>
      <w:r w:rsidR="00072702">
        <w:t>(e)</w:t>
      </w:r>
    </w:p>
    <w:p w14:paraId="2600E250" w14:textId="3331D2DC" w:rsidR="009011AC" w:rsidRDefault="00EA5610" w:rsidP="00E94EFE">
      <w:pPr>
        <w:pStyle w:val="Paragraphedeliste"/>
        <w:numPr>
          <w:ilvl w:val="3"/>
          <w:numId w:val="4"/>
        </w:numPr>
      </w:pPr>
      <w:r>
        <w:t xml:space="preserve"> </w:t>
      </w:r>
      <w:r w:rsidR="009011AC">
        <w:t xml:space="preserve">Si </w:t>
      </w:r>
      <w:r w:rsidR="00687485">
        <w:t>(</w:t>
      </w:r>
      <w:r>
        <w:t xml:space="preserve">0) Femme et </w:t>
      </w:r>
      <w:r w:rsidR="009011AC">
        <w:t>(2) Marié</w:t>
      </w:r>
      <w:r w:rsidR="003B13FB">
        <w:t>(e)</w:t>
      </w:r>
      <w:r w:rsidR="009011AC">
        <w:t xml:space="preserve"> dans une union </w:t>
      </w:r>
      <w:r w:rsidR="009011AC">
        <w:rPr>
          <w:u w:val="single"/>
        </w:rPr>
        <w:t>polygame </w:t>
      </w:r>
      <w:r w:rsidR="009011AC">
        <w:t xml:space="preserve">: Quel </w:t>
      </w:r>
      <w:r>
        <w:t xml:space="preserve">est </w:t>
      </w:r>
      <w:r w:rsidR="0059747F">
        <w:t xml:space="preserve">le </w:t>
      </w:r>
      <w:r>
        <w:t xml:space="preserve">rang d’épouse ? (Entrer chiffre entre </w:t>
      </w:r>
      <w:r w:rsidR="008E377A">
        <w:t>1</w:t>
      </w:r>
      <w:r>
        <w:t xml:space="preserve"> et </w:t>
      </w:r>
      <w:commentRangeStart w:id="12"/>
      <w:r w:rsidR="00E64B50">
        <w:t>4</w:t>
      </w:r>
      <w:commentRangeEnd w:id="12"/>
      <w:r w:rsidR="00E64B50">
        <w:rPr>
          <w:rStyle w:val="Marquedecommentaire"/>
        </w:rPr>
        <w:commentReference w:id="12"/>
      </w:r>
      <w:r>
        <w:t>)</w:t>
      </w:r>
    </w:p>
    <w:p w14:paraId="2EB68157" w14:textId="3075DF91" w:rsidR="00E94EFE" w:rsidRPr="00E94EFE" w:rsidRDefault="00E94EFE" w:rsidP="00E94EFE">
      <w:pPr>
        <w:pStyle w:val="Paragraphedeliste"/>
        <w:numPr>
          <w:ilvl w:val="3"/>
          <w:numId w:val="4"/>
        </w:numPr>
        <w:rPr>
          <w:highlight w:val="yellow"/>
        </w:rPr>
      </w:pPr>
      <w:r w:rsidRPr="00E94EFE">
        <w:rPr>
          <w:highlight w:val="yellow"/>
        </w:rPr>
        <w:t>Si (0) Femme et (2) Marié</w:t>
      </w:r>
      <w:r w:rsidR="003B13FB">
        <w:rPr>
          <w:highlight w:val="yellow"/>
        </w:rPr>
        <w:t>(e)</w:t>
      </w:r>
      <w:r w:rsidRPr="00E94EFE">
        <w:rPr>
          <w:highlight w:val="yellow"/>
        </w:rPr>
        <w:t xml:space="preserve"> dans une union </w:t>
      </w:r>
      <w:r w:rsidRPr="00E94EFE">
        <w:rPr>
          <w:highlight w:val="yellow"/>
          <w:u w:val="single"/>
        </w:rPr>
        <w:t>polygame </w:t>
      </w:r>
      <w:r w:rsidRPr="00E94EFE">
        <w:rPr>
          <w:highlight w:val="yellow"/>
        </w:rPr>
        <w:t>: Quel est le prénom du mari ?</w:t>
      </w:r>
    </w:p>
    <w:p w14:paraId="13504863" w14:textId="29A016AD" w:rsidR="009011AC" w:rsidRDefault="00EA5610" w:rsidP="009011AC">
      <w:pPr>
        <w:pStyle w:val="Paragraphedeliste"/>
        <w:numPr>
          <w:ilvl w:val="2"/>
          <w:numId w:val="4"/>
        </w:numPr>
      </w:pPr>
      <w:r>
        <w:t xml:space="preserve"> </w:t>
      </w:r>
      <w:r w:rsidR="009011AC">
        <w:t>Relation au chef de ménage : (0) Chef de ménage (1) Epoux/Epouse/Co-épouse (2) Père/Mère (3) Beau-père/Belle-mère (4) Fils/fille (5) Gendre/Belle-fille (6) Oncle/Tante (7) Neveu/Nièce (8) Cousin/Cousine (9) Autre lien de parenté, préciser</w:t>
      </w:r>
      <w:r>
        <w:t> : …</w:t>
      </w:r>
      <w:r w:rsidR="009011AC">
        <w:t xml:space="preserve"> (10) Pas de lien de parenté</w:t>
      </w:r>
      <w:r w:rsidR="00E64B50">
        <w:t xml:space="preserve"> CU</w:t>
      </w:r>
    </w:p>
    <w:p w14:paraId="0EDA1D4F" w14:textId="24DD054B" w:rsidR="00E30F48" w:rsidRDefault="009011AC" w:rsidP="009011AC">
      <w:pPr>
        <w:pStyle w:val="Paragraphedeliste"/>
        <w:numPr>
          <w:ilvl w:val="2"/>
          <w:numId w:val="4"/>
        </w:numPr>
      </w:pPr>
      <w:r>
        <w:t xml:space="preserve"> </w:t>
      </w:r>
      <w:r w:rsidR="00E30F48">
        <w:t>Alphabétisation en français : (0) Ne sait ni lire ni écrire en français (1) Sait lire mais pas écrire en français (2) Sait lire et écrire en français</w:t>
      </w:r>
      <w:r w:rsidR="00F95A9C">
        <w:t xml:space="preserve"> CU</w:t>
      </w:r>
    </w:p>
    <w:p w14:paraId="30237FC7" w14:textId="22254E94" w:rsidR="00E30F48" w:rsidRDefault="00E30F48" w:rsidP="009011AC">
      <w:pPr>
        <w:pStyle w:val="Paragraphedeliste"/>
        <w:numPr>
          <w:ilvl w:val="2"/>
          <w:numId w:val="4"/>
        </w:numPr>
      </w:pPr>
      <w:r>
        <w:t>Alphabétisation en arabe : (0) Ne sait ni lire ni écrire en arabe (1) Sait lire mais pas écrire en arabe (2) Sait lire et écrire en arabe</w:t>
      </w:r>
      <w:r w:rsidR="00F95A9C">
        <w:t xml:space="preserve"> CU</w:t>
      </w:r>
    </w:p>
    <w:p w14:paraId="3BB5458A" w14:textId="698FB888" w:rsidR="009011AC" w:rsidRDefault="009011AC" w:rsidP="009011AC">
      <w:pPr>
        <w:pStyle w:val="Paragraphedeliste"/>
        <w:numPr>
          <w:ilvl w:val="2"/>
          <w:numId w:val="4"/>
        </w:numPr>
      </w:pPr>
      <w:r>
        <w:t>Niveau d’</w:t>
      </w:r>
      <w:r w:rsidR="00EA5610">
        <w:t>instruction : (0) Jamais scolarisé (1) Primaire (2) Secondaire (3) Supérieur</w:t>
      </w:r>
      <w:r w:rsidR="00F95A9C">
        <w:t xml:space="preserve"> CU</w:t>
      </w:r>
    </w:p>
    <w:p w14:paraId="386EF26F" w14:textId="5C2AD321" w:rsidR="00EA5610" w:rsidRDefault="00EA5610" w:rsidP="009011AC">
      <w:pPr>
        <w:pStyle w:val="Paragraphedeliste"/>
        <w:numPr>
          <w:ilvl w:val="2"/>
          <w:numId w:val="4"/>
        </w:numPr>
      </w:pPr>
      <w:r>
        <w:t xml:space="preserve"> </w:t>
      </w:r>
      <w:r w:rsidR="00687485">
        <w:t xml:space="preserve">Cette personne a-t-elle </w:t>
      </w:r>
      <w:r w:rsidR="00072702">
        <w:t xml:space="preserve">eu </w:t>
      </w:r>
      <w:r w:rsidR="00687485">
        <w:t xml:space="preserve">une </w:t>
      </w:r>
      <w:r w:rsidR="00057950">
        <w:t xml:space="preserve">ou plusieurs </w:t>
      </w:r>
      <w:r w:rsidR="00687485">
        <w:t>activité</w:t>
      </w:r>
      <w:r w:rsidR="00057950">
        <w:t>(s)</w:t>
      </w:r>
      <w:r w:rsidR="00687485">
        <w:t xml:space="preserve"> </w:t>
      </w:r>
      <w:r>
        <w:t>rémunérée</w:t>
      </w:r>
      <w:r w:rsidR="00057950">
        <w:t>(s)</w:t>
      </w:r>
      <w:r>
        <w:t xml:space="preserve"> ou </w:t>
      </w:r>
      <w:r w:rsidR="00072702">
        <w:t>était</w:t>
      </w:r>
      <w:r w:rsidR="00687485">
        <w:t xml:space="preserve">-elle </w:t>
      </w:r>
      <w:r>
        <w:t>en recherche active d’activité rémunérée</w:t>
      </w:r>
      <w:r w:rsidR="00072702">
        <w:t xml:space="preserve"> entre décembre 2020 et </w:t>
      </w:r>
      <w:r w:rsidR="00BC7198" w:rsidRPr="00BC7198">
        <w:rPr>
          <w:highlight w:val="yellow"/>
        </w:rPr>
        <w:t>septembre</w:t>
      </w:r>
      <w:r w:rsidR="00072702" w:rsidRPr="00BC7198">
        <w:rPr>
          <w:highlight w:val="yellow"/>
        </w:rPr>
        <w:t xml:space="preserve"> 2021</w:t>
      </w:r>
      <w:r>
        <w:t xml:space="preserve"> : (0) Non (1) A une activité </w:t>
      </w:r>
      <w:r w:rsidRPr="00E704A7">
        <w:t xml:space="preserve">rémunérée </w:t>
      </w:r>
      <w:r w:rsidRPr="00000545">
        <w:t>(2)</w:t>
      </w:r>
      <w:r w:rsidR="00A355ED" w:rsidRPr="00E704A7">
        <w:t xml:space="preserve"> </w:t>
      </w:r>
      <w:r w:rsidRPr="00E704A7">
        <w:t>En</w:t>
      </w:r>
      <w:r>
        <w:t xml:space="preserve"> recherche active</w:t>
      </w:r>
      <w:r w:rsidR="00E64B50">
        <w:t xml:space="preserve"> CU</w:t>
      </w:r>
    </w:p>
    <w:p w14:paraId="67D6CC4F" w14:textId="666E0B63" w:rsidR="00180FD4" w:rsidRPr="00EC360C" w:rsidRDefault="00180FD4" w:rsidP="009011AC">
      <w:pPr>
        <w:pStyle w:val="Paragraphedeliste"/>
        <w:numPr>
          <w:ilvl w:val="2"/>
          <w:numId w:val="4"/>
        </w:numPr>
        <w:rPr>
          <w:highlight w:val="yellow"/>
        </w:rPr>
      </w:pPr>
      <w:r w:rsidRPr="00EC360C">
        <w:rPr>
          <w:highlight w:val="yellow"/>
        </w:rPr>
        <w:t>Si (1) A une activité rémunérée</w:t>
      </w:r>
      <w:r w:rsidR="00EC360C" w:rsidRPr="00EC360C">
        <w:rPr>
          <w:highlight w:val="yellow"/>
        </w:rPr>
        <w:t> ;</w:t>
      </w:r>
      <w:r w:rsidR="00DC528A" w:rsidRPr="00EC360C">
        <w:rPr>
          <w:highlight w:val="yellow"/>
        </w:rPr>
        <w:t xml:space="preserve"> combien d’activités rémunérées</w:t>
      </w:r>
      <w:r w:rsidR="00EC360C" w:rsidRPr="00EC360C">
        <w:rPr>
          <w:highlight w:val="yellow"/>
        </w:rPr>
        <w:t xml:space="preserve"> </w:t>
      </w:r>
      <w:proofErr w:type="gramStart"/>
      <w:r w:rsidR="00EC360C" w:rsidRPr="00EC360C">
        <w:rPr>
          <w:highlight w:val="yellow"/>
        </w:rPr>
        <w:t>a</w:t>
      </w:r>
      <w:proofErr w:type="gramEnd"/>
      <w:r w:rsidR="00EC360C" w:rsidRPr="00EC360C">
        <w:rPr>
          <w:highlight w:val="yellow"/>
        </w:rPr>
        <w:t xml:space="preserve"> cette personne</w:t>
      </w:r>
      <w:r w:rsidR="00DC528A" w:rsidRPr="00EC360C">
        <w:rPr>
          <w:highlight w:val="yellow"/>
        </w:rPr>
        <w:t> ? (Entrer chiffre entre 1 et 4)</w:t>
      </w:r>
    </w:p>
    <w:p w14:paraId="52CC808B" w14:textId="4C56B371" w:rsidR="00DC528A" w:rsidRPr="00EC360C" w:rsidRDefault="00DC528A" w:rsidP="00DC528A">
      <w:pPr>
        <w:pStyle w:val="Paragraphedeliste"/>
        <w:ind w:left="1224"/>
      </w:pPr>
      <w:r w:rsidRPr="00EC360C">
        <w:t>Pour chaque activité</w:t>
      </w:r>
      <w:r w:rsidR="00116364" w:rsidRPr="00EC360C">
        <w:t>, demander</w:t>
      </w:r>
      <w:r w:rsidRPr="00EC360C">
        <w:t> :</w:t>
      </w:r>
    </w:p>
    <w:p w14:paraId="7FDDC462" w14:textId="42B1D13B" w:rsidR="00180FD4" w:rsidRPr="00EC360C" w:rsidRDefault="00DC528A" w:rsidP="00116364">
      <w:pPr>
        <w:pStyle w:val="Paragraphedeliste"/>
        <w:numPr>
          <w:ilvl w:val="3"/>
          <w:numId w:val="4"/>
        </w:numPr>
      </w:pPr>
      <w:r>
        <w:t>Préciser</w:t>
      </w:r>
      <w:r w:rsidR="00687485">
        <w:t xml:space="preserve"> le type d’activité : (1) Emploi salarié</w:t>
      </w:r>
      <w:r w:rsidR="00E64B50">
        <w:t xml:space="preserve"> agricole (2) Emploi salarié non agricole</w:t>
      </w:r>
      <w:r w:rsidR="00687485">
        <w:t xml:space="preserve"> (</w:t>
      </w:r>
      <w:r w:rsidR="00E64B50">
        <w:t>3</w:t>
      </w:r>
      <w:r w:rsidR="00687485">
        <w:t xml:space="preserve">) </w:t>
      </w:r>
      <w:commentRangeStart w:id="13"/>
      <w:commentRangeStart w:id="14"/>
      <w:r w:rsidR="00687485">
        <w:t>Commerce</w:t>
      </w:r>
      <w:commentRangeEnd w:id="13"/>
      <w:r w:rsidR="00687485">
        <w:rPr>
          <w:rStyle w:val="Marquedecommentaire"/>
        </w:rPr>
        <w:commentReference w:id="13"/>
      </w:r>
      <w:commentRangeEnd w:id="14"/>
      <w:r w:rsidR="0059747F">
        <w:rPr>
          <w:rStyle w:val="Marquedecommentaire"/>
        </w:rPr>
        <w:commentReference w:id="14"/>
      </w:r>
      <w:r w:rsidR="00687485">
        <w:t xml:space="preserve"> ou artisanat </w:t>
      </w:r>
      <w:r w:rsidR="00F95A9C">
        <w:t xml:space="preserve">(4) </w:t>
      </w:r>
      <w:r w:rsidR="00F95A9C" w:rsidRPr="00EC360C">
        <w:t>Elevage</w:t>
      </w:r>
      <w:r w:rsidR="003F66D6">
        <w:t xml:space="preserve"> </w:t>
      </w:r>
      <w:r w:rsidR="009D056C">
        <w:rPr>
          <w:highlight w:val="yellow"/>
        </w:rPr>
        <w:t>(</w:t>
      </w:r>
      <w:r w:rsidR="003F66D6" w:rsidRPr="003F66D6">
        <w:rPr>
          <w:highlight w:val="yellow"/>
        </w:rPr>
        <w:t xml:space="preserve">vente </w:t>
      </w:r>
      <w:r w:rsidR="003B13FB">
        <w:rPr>
          <w:highlight w:val="yellow"/>
        </w:rPr>
        <w:t>d’</w:t>
      </w:r>
      <w:r w:rsidR="003F66D6" w:rsidRPr="003F66D6">
        <w:rPr>
          <w:highlight w:val="yellow"/>
        </w:rPr>
        <w:t>animaux</w:t>
      </w:r>
      <w:r w:rsidR="003F66D6">
        <w:rPr>
          <w:highlight w:val="yellow"/>
        </w:rPr>
        <w:t xml:space="preserve">) </w:t>
      </w:r>
      <w:r w:rsidR="009D056C">
        <w:rPr>
          <w:highlight w:val="yellow"/>
        </w:rPr>
        <w:t>(5) Produits issus des animaux (</w:t>
      </w:r>
      <w:r w:rsidR="003F66D6" w:rsidRPr="003F66D6">
        <w:rPr>
          <w:highlight w:val="yellow"/>
        </w:rPr>
        <w:t xml:space="preserve">lait, </w:t>
      </w:r>
      <w:proofErr w:type="gramStart"/>
      <w:r w:rsidR="003F66D6" w:rsidRPr="003F66D6">
        <w:rPr>
          <w:highlight w:val="yellow"/>
        </w:rPr>
        <w:t>œufs</w:t>
      </w:r>
      <w:r w:rsidR="009D056C">
        <w:rPr>
          <w:highlight w:val="yellow"/>
        </w:rPr>
        <w:t>..</w:t>
      </w:r>
      <w:proofErr w:type="gramEnd"/>
      <w:r w:rsidR="003F66D6" w:rsidRPr="003F66D6">
        <w:rPr>
          <w:highlight w:val="yellow"/>
        </w:rPr>
        <w:t>)</w:t>
      </w:r>
      <w:r w:rsidR="00F95A9C" w:rsidRPr="00EC360C">
        <w:t xml:space="preserve"> </w:t>
      </w:r>
      <w:r w:rsidR="00687485" w:rsidRPr="00EC360C">
        <w:rPr>
          <w:highlight w:val="yellow"/>
        </w:rPr>
        <w:t>(</w:t>
      </w:r>
      <w:r w:rsidR="00F95A9C" w:rsidRPr="00EC360C">
        <w:rPr>
          <w:highlight w:val="yellow"/>
        </w:rPr>
        <w:t>5</w:t>
      </w:r>
      <w:r w:rsidR="00687485" w:rsidRPr="00EC360C">
        <w:rPr>
          <w:highlight w:val="yellow"/>
        </w:rPr>
        <w:t>)</w:t>
      </w:r>
      <w:r w:rsidR="00F60F87" w:rsidRPr="00EC360C">
        <w:rPr>
          <w:highlight w:val="yellow"/>
        </w:rPr>
        <w:t xml:space="preserve"> </w:t>
      </w:r>
      <w:r w:rsidR="00180FD4" w:rsidRPr="00EC360C">
        <w:rPr>
          <w:highlight w:val="yellow"/>
        </w:rPr>
        <w:t>P</w:t>
      </w:r>
      <w:r w:rsidR="00F60F87" w:rsidRPr="00EC360C">
        <w:rPr>
          <w:highlight w:val="yellow"/>
        </w:rPr>
        <w:t>êche</w:t>
      </w:r>
      <w:r w:rsidR="00F60F87" w:rsidRPr="00EC360C">
        <w:t xml:space="preserve"> (</w:t>
      </w:r>
      <w:r w:rsidR="00F60F87" w:rsidRPr="00CD0B08">
        <w:rPr>
          <w:highlight w:val="yellow"/>
        </w:rPr>
        <w:t>6)</w:t>
      </w:r>
      <w:r w:rsidR="00CD0B08" w:rsidRPr="00CD0B08">
        <w:rPr>
          <w:highlight w:val="yellow"/>
        </w:rPr>
        <w:t xml:space="preserve"> Miel</w:t>
      </w:r>
      <w:r w:rsidR="00CD0B08">
        <w:t xml:space="preserve"> </w:t>
      </w:r>
      <w:r w:rsidR="00CD0B08" w:rsidRPr="00923704">
        <w:rPr>
          <w:highlight w:val="yellow"/>
        </w:rPr>
        <w:t>(7)</w:t>
      </w:r>
      <w:r w:rsidR="003F66D6">
        <w:rPr>
          <w:highlight w:val="yellow"/>
        </w:rPr>
        <w:t xml:space="preserve"> </w:t>
      </w:r>
      <w:r w:rsidR="00923704" w:rsidRPr="00923704">
        <w:rPr>
          <w:highlight w:val="yellow"/>
        </w:rPr>
        <w:t>Vin de palme</w:t>
      </w:r>
      <w:r w:rsidR="00923704">
        <w:t xml:space="preserve"> (8)</w:t>
      </w:r>
      <w:r w:rsidR="00687485" w:rsidRPr="00EC360C">
        <w:t xml:space="preserve"> Autre, préciser : …</w:t>
      </w:r>
      <w:r w:rsidR="00E64B50" w:rsidRPr="00EC360C">
        <w:t xml:space="preserve"> </w:t>
      </w:r>
      <w:r w:rsidR="00DC36BD" w:rsidRPr="00EC360C">
        <w:t>C</w:t>
      </w:r>
      <w:r w:rsidR="0059747F" w:rsidRPr="00EC360C">
        <w:t>U</w:t>
      </w:r>
    </w:p>
    <w:p w14:paraId="3F6C5EEA" w14:textId="07DB8F3D" w:rsidR="0059747F" w:rsidRPr="00BC7198" w:rsidRDefault="00116364" w:rsidP="00116364">
      <w:pPr>
        <w:pStyle w:val="Paragraphedeliste"/>
        <w:numPr>
          <w:ilvl w:val="3"/>
          <w:numId w:val="4"/>
        </w:numPr>
      </w:pPr>
      <w:r>
        <w:t>P</w:t>
      </w:r>
      <w:r w:rsidR="00687485">
        <w:t xml:space="preserve">réciser tous les mois durant lesquels cette activité génère des revenus : (0) Tous les mois </w:t>
      </w:r>
      <w:r w:rsidR="00072702">
        <w:t>entre décembre 2020 et août 2021</w:t>
      </w:r>
      <w:r w:rsidR="00687485">
        <w:t xml:space="preserve"> </w:t>
      </w:r>
      <w:r w:rsidR="00072702">
        <w:t xml:space="preserve">(12) Décembre 2020 </w:t>
      </w:r>
      <w:r w:rsidR="00687485">
        <w:t>(1) Janvier</w:t>
      </w:r>
      <w:r w:rsidR="00072702">
        <w:t xml:space="preserve"> 2021</w:t>
      </w:r>
      <w:r w:rsidR="00687485">
        <w:t xml:space="preserve"> (2) Février</w:t>
      </w:r>
      <w:r w:rsidR="00072702">
        <w:t xml:space="preserve"> 2021</w:t>
      </w:r>
      <w:r w:rsidR="00687485">
        <w:t xml:space="preserve"> (3) Mars</w:t>
      </w:r>
      <w:r w:rsidR="00072702">
        <w:t xml:space="preserve"> 2021</w:t>
      </w:r>
      <w:r w:rsidR="00687485">
        <w:t xml:space="preserve"> (4) Avril </w:t>
      </w:r>
      <w:r w:rsidR="00072702">
        <w:t>2021</w:t>
      </w:r>
      <w:r w:rsidR="00687485">
        <w:t xml:space="preserve">(5) Mai </w:t>
      </w:r>
      <w:r w:rsidR="00072702">
        <w:t xml:space="preserve">2021 </w:t>
      </w:r>
      <w:r w:rsidR="00687485">
        <w:t>(6) Juin</w:t>
      </w:r>
      <w:r w:rsidR="00072702">
        <w:t xml:space="preserve"> 2021</w:t>
      </w:r>
      <w:r w:rsidR="00687485">
        <w:t xml:space="preserve"> (7) Juillet </w:t>
      </w:r>
      <w:r w:rsidR="00072702">
        <w:t xml:space="preserve">2021 </w:t>
      </w:r>
      <w:r w:rsidR="00687485">
        <w:t xml:space="preserve">(8) Août </w:t>
      </w:r>
      <w:r w:rsidR="00072702">
        <w:t>2021</w:t>
      </w:r>
      <w:r w:rsidR="00CD0B08">
        <w:t xml:space="preserve"> </w:t>
      </w:r>
      <w:r w:rsidR="00CD0B08" w:rsidRPr="00BC7198">
        <w:rPr>
          <w:highlight w:val="yellow"/>
        </w:rPr>
        <w:t>(9</w:t>
      </w:r>
      <w:r w:rsidR="00CD0B08" w:rsidRPr="00CD0B08">
        <w:rPr>
          <w:highlight w:val="yellow"/>
        </w:rPr>
        <w:t>) Septembre 2021</w:t>
      </w:r>
      <w:r w:rsidR="00072702">
        <w:t xml:space="preserve"> </w:t>
      </w:r>
      <w:r w:rsidRPr="00116364">
        <w:rPr>
          <w:highlight w:val="yellow"/>
        </w:rPr>
        <w:t>CM</w:t>
      </w:r>
    </w:p>
    <w:p w14:paraId="0D12DA13" w14:textId="04892CC6" w:rsidR="00BC7198" w:rsidRPr="00BC7198" w:rsidRDefault="00BC7198" w:rsidP="00BC7198">
      <w:pPr>
        <w:pStyle w:val="Paragraphedeliste"/>
        <w:numPr>
          <w:ilvl w:val="2"/>
          <w:numId w:val="4"/>
        </w:numPr>
        <w:rPr>
          <w:highlight w:val="yellow"/>
        </w:rPr>
      </w:pPr>
      <w:r w:rsidRPr="00BC7198">
        <w:rPr>
          <w:highlight w:val="yellow"/>
        </w:rPr>
        <w:t>Cette personne reçoit-elle des dons ou transferts monétaires réguliers ? (1) Oui (0) Non</w:t>
      </w:r>
    </w:p>
    <w:p w14:paraId="2A3D3F4B" w14:textId="77777777" w:rsidR="004D0F84" w:rsidRDefault="004D0F84" w:rsidP="004D0F84">
      <w:pPr>
        <w:pStyle w:val="Paragraphedeliste"/>
        <w:numPr>
          <w:ilvl w:val="1"/>
          <w:numId w:val="4"/>
        </w:numPr>
      </w:pPr>
      <w:r w:rsidRPr="00180FD4">
        <w:rPr>
          <w:highlight w:val="yellow"/>
        </w:rPr>
        <w:t xml:space="preserve">Au sein de ce ménage, les repas sont-ils généralement préparés sous la forme d’une ou plusieurs marmites ? </w:t>
      </w:r>
      <w:bookmarkStart w:id="16" w:name="_Hlk81851891"/>
      <w:r w:rsidRPr="00180FD4">
        <w:rPr>
          <w:i/>
          <w:highlight w:val="yellow"/>
        </w:rPr>
        <w:t xml:space="preserve">Différentes marmites signifient que plusieurs sous-unités </w:t>
      </w:r>
      <w:r>
        <w:rPr>
          <w:i/>
          <w:highlight w:val="yellow"/>
        </w:rPr>
        <w:t>au sein</w:t>
      </w:r>
      <w:r w:rsidRPr="00180FD4">
        <w:rPr>
          <w:i/>
          <w:highlight w:val="yellow"/>
        </w:rPr>
        <w:t xml:space="preserve"> ménage préparent et consomment leurs repas indépendamment. </w:t>
      </w:r>
      <w:bookmarkEnd w:id="16"/>
      <w:r w:rsidRPr="00180FD4">
        <w:rPr>
          <w:highlight w:val="yellow"/>
        </w:rPr>
        <w:t>(1) Une seule marmite (2) Plusieurs marmites</w:t>
      </w:r>
    </w:p>
    <w:p w14:paraId="0AB1F07F" w14:textId="71F277EB" w:rsidR="004D0F84" w:rsidRPr="00E94EFE" w:rsidRDefault="004D0F84" w:rsidP="004D0F84">
      <w:pPr>
        <w:pStyle w:val="Paragraphedeliste"/>
        <w:numPr>
          <w:ilvl w:val="1"/>
          <w:numId w:val="4"/>
        </w:numPr>
      </w:pPr>
      <w:r>
        <w:t xml:space="preserve"> </w:t>
      </w:r>
      <w:r w:rsidRPr="00E94EFE">
        <w:rPr>
          <w:highlight w:val="yellow"/>
        </w:rPr>
        <w:t>Si (2) Plusieurs marmites, combien de marmites ? (Entrer un chiffre en 2 et 5).</w:t>
      </w:r>
    </w:p>
    <w:p w14:paraId="28B1A620" w14:textId="50E59A65" w:rsidR="004D0F84" w:rsidRPr="004D0F84" w:rsidRDefault="00BC7198" w:rsidP="00BC7198">
      <w:pPr>
        <w:pStyle w:val="Paragraphedeliste"/>
        <w:numPr>
          <w:ilvl w:val="1"/>
          <w:numId w:val="4"/>
        </w:numPr>
        <w:rPr>
          <w:highlight w:val="yellow"/>
        </w:rPr>
      </w:pPr>
      <w:r>
        <w:rPr>
          <w:highlight w:val="yellow"/>
        </w:rPr>
        <w:t xml:space="preserve">Pour chaque marmite, demander : </w:t>
      </w:r>
      <w:r w:rsidR="004D0F84" w:rsidRPr="004D0F84">
        <w:rPr>
          <w:highlight w:val="yellow"/>
        </w:rPr>
        <w:t>Quelle est la</w:t>
      </w:r>
      <w:r w:rsidR="002B308E">
        <w:rPr>
          <w:highlight w:val="yellow"/>
        </w:rPr>
        <w:t>/les</w:t>
      </w:r>
      <w:r w:rsidR="004D0F84" w:rsidRPr="004D0F84">
        <w:rPr>
          <w:highlight w:val="yellow"/>
        </w:rPr>
        <w:t xml:space="preserve"> personne</w:t>
      </w:r>
      <w:r w:rsidR="002B308E">
        <w:rPr>
          <w:highlight w:val="yellow"/>
        </w:rPr>
        <w:t>s</w:t>
      </w:r>
      <w:r w:rsidR="004D0F84" w:rsidRPr="004D0F84">
        <w:rPr>
          <w:highlight w:val="yellow"/>
        </w:rPr>
        <w:t xml:space="preserve"> en charge de la préparation de cette marmite ?</w:t>
      </w:r>
      <w:r w:rsidR="00FA6900" w:rsidRPr="00FA6900">
        <w:rPr>
          <w:highlight w:val="yellow"/>
        </w:rPr>
        <w:t xml:space="preserve"> </w:t>
      </w:r>
      <w:r w:rsidR="00FA6900" w:rsidRPr="004D0F84">
        <w:rPr>
          <w:highlight w:val="yellow"/>
        </w:rPr>
        <w:t>(Sélectionner parmi la liste</w:t>
      </w:r>
      <w:r>
        <w:rPr>
          <w:highlight w:val="yellow"/>
        </w:rPr>
        <w:t xml:space="preserve"> des membres du ménage de 15 ans et plus</w:t>
      </w:r>
      <w:r w:rsidR="00FA6900">
        <w:rPr>
          <w:highlight w:val="yellow"/>
        </w:rPr>
        <w:t>)</w:t>
      </w:r>
    </w:p>
    <w:p w14:paraId="126051C8" w14:textId="489755FD" w:rsidR="00CE5D1D" w:rsidRDefault="00CE5D1D" w:rsidP="00A355ED">
      <w:pPr>
        <w:pStyle w:val="Paragraphedeliste"/>
        <w:numPr>
          <w:ilvl w:val="1"/>
          <w:numId w:val="4"/>
        </w:numPr>
        <w:rPr>
          <w:highlight w:val="yellow"/>
        </w:rPr>
      </w:pPr>
      <w:r>
        <w:rPr>
          <w:highlight w:val="yellow"/>
        </w:rPr>
        <w:t>Nature de l’habitat</w:t>
      </w:r>
    </w:p>
    <w:p w14:paraId="4D9520FD" w14:textId="76171968" w:rsidR="00A355ED" w:rsidRPr="00BE5193" w:rsidRDefault="00A355ED" w:rsidP="00CE5D1D">
      <w:pPr>
        <w:pStyle w:val="Paragraphedeliste"/>
        <w:numPr>
          <w:ilvl w:val="2"/>
          <w:numId w:val="4"/>
        </w:numPr>
        <w:rPr>
          <w:highlight w:val="yellow"/>
        </w:rPr>
      </w:pPr>
      <w:r w:rsidRPr="00BE5193">
        <w:rPr>
          <w:highlight w:val="yellow"/>
        </w:rPr>
        <w:t>L’habitat bénéficie</w:t>
      </w:r>
      <w:r w:rsidR="00A907A5">
        <w:rPr>
          <w:highlight w:val="yellow"/>
        </w:rPr>
        <w:t>-</w:t>
      </w:r>
      <w:r w:rsidRPr="00BE5193">
        <w:rPr>
          <w:highlight w:val="yellow"/>
        </w:rPr>
        <w:t>t-il de l’électricité ? (1) Oui (0) Non</w:t>
      </w:r>
    </w:p>
    <w:p w14:paraId="6D1F59A2" w14:textId="1C36BABB" w:rsidR="00A355ED" w:rsidRDefault="00A355ED" w:rsidP="00CE5D1D">
      <w:pPr>
        <w:pStyle w:val="Paragraphedeliste"/>
        <w:numPr>
          <w:ilvl w:val="2"/>
          <w:numId w:val="4"/>
        </w:numPr>
        <w:rPr>
          <w:highlight w:val="yellow"/>
        </w:rPr>
      </w:pPr>
      <w:r w:rsidRPr="00BE5193">
        <w:rPr>
          <w:highlight w:val="yellow"/>
        </w:rPr>
        <w:t>L’habitat bénéficie</w:t>
      </w:r>
      <w:r w:rsidR="00A907A5">
        <w:rPr>
          <w:highlight w:val="yellow"/>
        </w:rPr>
        <w:t>-</w:t>
      </w:r>
      <w:r w:rsidRPr="00BE5193">
        <w:rPr>
          <w:highlight w:val="yellow"/>
        </w:rPr>
        <w:t>t-il de l’eau courante ? (1) Oui (0) Non</w:t>
      </w:r>
    </w:p>
    <w:p w14:paraId="66BE7FE1" w14:textId="25ABBBA8" w:rsidR="00A355ED" w:rsidRDefault="00A355ED" w:rsidP="00CE5D1D">
      <w:pPr>
        <w:pStyle w:val="Paragraphedeliste"/>
        <w:numPr>
          <w:ilvl w:val="2"/>
          <w:numId w:val="4"/>
        </w:numPr>
        <w:rPr>
          <w:highlight w:val="yellow"/>
        </w:rPr>
      </w:pPr>
      <w:r>
        <w:rPr>
          <w:highlight w:val="yellow"/>
        </w:rPr>
        <w:t>Nature des murs :</w:t>
      </w:r>
      <w:r w:rsidRPr="00BE5193">
        <w:rPr>
          <w:highlight w:val="yellow"/>
        </w:rPr>
        <w:t xml:space="preserve"> </w:t>
      </w:r>
      <w:r>
        <w:rPr>
          <w:highlight w:val="yellow"/>
        </w:rPr>
        <w:t xml:space="preserve">(1) Dur, (2) </w:t>
      </w:r>
      <w:r w:rsidR="00FD713D">
        <w:rPr>
          <w:highlight w:val="yellow"/>
        </w:rPr>
        <w:t>S</w:t>
      </w:r>
      <w:r>
        <w:rPr>
          <w:highlight w:val="yellow"/>
        </w:rPr>
        <w:t xml:space="preserve">emi dur (3) </w:t>
      </w:r>
      <w:r w:rsidR="00FD713D">
        <w:rPr>
          <w:highlight w:val="yellow"/>
        </w:rPr>
        <w:t>T</w:t>
      </w:r>
      <w:r>
        <w:rPr>
          <w:highlight w:val="yellow"/>
        </w:rPr>
        <w:t xml:space="preserve">erre battue (4) </w:t>
      </w:r>
      <w:r w:rsidR="00FD713D">
        <w:rPr>
          <w:highlight w:val="yellow"/>
        </w:rPr>
        <w:t>P</w:t>
      </w:r>
      <w:r>
        <w:rPr>
          <w:highlight w:val="yellow"/>
        </w:rPr>
        <w:t>aille</w:t>
      </w:r>
    </w:p>
    <w:p w14:paraId="353CC776" w14:textId="2A2E7E45" w:rsidR="00A355ED" w:rsidRPr="00BE5193" w:rsidRDefault="00A355ED" w:rsidP="00CE5D1D">
      <w:pPr>
        <w:pStyle w:val="Paragraphedeliste"/>
        <w:numPr>
          <w:ilvl w:val="2"/>
          <w:numId w:val="4"/>
        </w:numPr>
        <w:rPr>
          <w:highlight w:val="yellow"/>
        </w:rPr>
      </w:pPr>
      <w:r>
        <w:rPr>
          <w:highlight w:val="yellow"/>
        </w:rPr>
        <w:lastRenderedPageBreak/>
        <w:t xml:space="preserve">Nature des toits : (1) </w:t>
      </w:r>
      <w:r w:rsidR="00FD713D">
        <w:rPr>
          <w:highlight w:val="yellow"/>
        </w:rPr>
        <w:t>T</w:t>
      </w:r>
      <w:r>
        <w:rPr>
          <w:highlight w:val="yellow"/>
        </w:rPr>
        <w:t xml:space="preserve">aule (2) </w:t>
      </w:r>
      <w:r w:rsidR="00FD713D">
        <w:rPr>
          <w:highlight w:val="yellow"/>
        </w:rPr>
        <w:t>C</w:t>
      </w:r>
      <w:r>
        <w:rPr>
          <w:highlight w:val="yellow"/>
        </w:rPr>
        <w:t xml:space="preserve">haume (3) </w:t>
      </w:r>
      <w:r w:rsidR="00FD713D">
        <w:rPr>
          <w:highlight w:val="yellow"/>
        </w:rPr>
        <w:t>A</w:t>
      </w:r>
      <w:r>
        <w:rPr>
          <w:highlight w:val="yellow"/>
        </w:rPr>
        <w:t xml:space="preserve">rdoise (4) </w:t>
      </w:r>
      <w:r w:rsidR="00FD713D">
        <w:rPr>
          <w:highlight w:val="yellow"/>
        </w:rPr>
        <w:t>D</w:t>
      </w:r>
      <w:r>
        <w:rPr>
          <w:highlight w:val="yellow"/>
        </w:rPr>
        <w:t xml:space="preserve">ur (5) </w:t>
      </w:r>
      <w:r w:rsidR="00FD713D">
        <w:rPr>
          <w:highlight w:val="yellow"/>
        </w:rPr>
        <w:t>A</w:t>
      </w:r>
      <w:r>
        <w:rPr>
          <w:highlight w:val="yellow"/>
        </w:rPr>
        <w:t>utre, à préciser</w:t>
      </w:r>
    </w:p>
    <w:p w14:paraId="03E63E19" w14:textId="2049CAF2" w:rsidR="00683D8B" w:rsidRDefault="00683D8B" w:rsidP="00CF0021">
      <w:pPr>
        <w:pStyle w:val="Paragraphedeliste"/>
        <w:numPr>
          <w:ilvl w:val="1"/>
          <w:numId w:val="4"/>
        </w:numPr>
      </w:pPr>
      <w:r>
        <w:t>Le ménage</w:t>
      </w:r>
      <w:r w:rsidR="00C95BEA">
        <w:t xml:space="preserve"> (ou un membre du ménage)</w:t>
      </w:r>
      <w:r>
        <w:t xml:space="preserve"> possède-t-il les équipements suivants en bon état ?</w:t>
      </w:r>
    </w:p>
    <w:p w14:paraId="6DCB0980" w14:textId="29E5EA9F" w:rsidR="00683D8B" w:rsidRDefault="00683D8B" w:rsidP="00683D8B">
      <w:pPr>
        <w:pStyle w:val="Paragraphedeliste"/>
        <w:numPr>
          <w:ilvl w:val="2"/>
          <w:numId w:val="4"/>
        </w:numPr>
      </w:pPr>
      <w:r>
        <w:t xml:space="preserve"> </w:t>
      </w:r>
      <w:commentRangeStart w:id="17"/>
      <w:r>
        <w:t>Equipements agricoles</w:t>
      </w:r>
      <w:commentRangeEnd w:id="17"/>
      <w:r>
        <w:rPr>
          <w:rStyle w:val="Marquedecommentaire"/>
        </w:rPr>
        <w:commentReference w:id="17"/>
      </w:r>
    </w:p>
    <w:p w14:paraId="7466900E" w14:textId="1ACEB886" w:rsidR="00683D8B" w:rsidRDefault="0098379A" w:rsidP="00683D8B">
      <w:pPr>
        <w:pStyle w:val="Paragraphedeliste"/>
        <w:numPr>
          <w:ilvl w:val="3"/>
          <w:numId w:val="4"/>
        </w:numPr>
      </w:pPr>
      <w:r>
        <w:t>Motoculteur (Entrer un nombre compris entre 0 et 10)</w:t>
      </w:r>
    </w:p>
    <w:p w14:paraId="5306639B" w14:textId="081C0FC6" w:rsidR="0098379A" w:rsidRDefault="0098379A" w:rsidP="00683D8B">
      <w:pPr>
        <w:pStyle w:val="Paragraphedeliste"/>
        <w:numPr>
          <w:ilvl w:val="3"/>
          <w:numId w:val="4"/>
        </w:numPr>
      </w:pPr>
      <w:r>
        <w:t>Tracteur (Entrer un nombre compris entre 0 et 10)</w:t>
      </w:r>
    </w:p>
    <w:p w14:paraId="3795D70D" w14:textId="2A13BBFB" w:rsidR="001D2FC3" w:rsidRDefault="001D2FC3" w:rsidP="001D2FC3">
      <w:pPr>
        <w:pStyle w:val="Paragraphedeliste"/>
        <w:numPr>
          <w:ilvl w:val="3"/>
          <w:numId w:val="4"/>
        </w:numPr>
      </w:pPr>
      <w:r>
        <w:t>Semoir (Entrer un nombre compris entre 0 et 10)</w:t>
      </w:r>
    </w:p>
    <w:p w14:paraId="7E37C5B9" w14:textId="2816A42C" w:rsidR="0098379A" w:rsidRDefault="0098379A" w:rsidP="00683D8B">
      <w:pPr>
        <w:pStyle w:val="Paragraphedeliste"/>
        <w:numPr>
          <w:ilvl w:val="3"/>
          <w:numId w:val="4"/>
        </w:numPr>
      </w:pPr>
      <w:r>
        <w:t>Batteuse (Entrer un nombre compris entre 0 et 10)</w:t>
      </w:r>
    </w:p>
    <w:p w14:paraId="47FD66BA" w14:textId="1784CAF7" w:rsidR="0098379A" w:rsidRDefault="0098379A" w:rsidP="00683D8B">
      <w:pPr>
        <w:pStyle w:val="Paragraphedeliste"/>
        <w:numPr>
          <w:ilvl w:val="3"/>
          <w:numId w:val="4"/>
        </w:numPr>
      </w:pPr>
      <w:r>
        <w:t>Décortiqueuse (Entrer un nombre compris entre 0 et 10)</w:t>
      </w:r>
    </w:p>
    <w:p w14:paraId="5C6B366D" w14:textId="2C82A563" w:rsidR="001D2FC3" w:rsidRDefault="001D2FC3" w:rsidP="00683D8B">
      <w:pPr>
        <w:pStyle w:val="Paragraphedeliste"/>
        <w:numPr>
          <w:ilvl w:val="3"/>
          <w:numId w:val="4"/>
        </w:numPr>
      </w:pPr>
      <w:r>
        <w:t>Charrette (</w:t>
      </w:r>
      <w:r w:rsidR="009B0AC7">
        <w:t>E</w:t>
      </w:r>
      <w:r>
        <w:t>ntrer un nombre compris entre 0 et 10)</w:t>
      </w:r>
    </w:p>
    <w:p w14:paraId="2B0F8B60" w14:textId="32FE3D04" w:rsidR="00BC7198" w:rsidRPr="00BC7198" w:rsidRDefault="00BC7198" w:rsidP="00683D8B">
      <w:pPr>
        <w:pStyle w:val="Paragraphedeliste"/>
        <w:numPr>
          <w:ilvl w:val="3"/>
          <w:numId w:val="4"/>
        </w:numPr>
        <w:rPr>
          <w:highlight w:val="yellow"/>
        </w:rPr>
      </w:pPr>
      <w:r w:rsidRPr="00BC7198">
        <w:rPr>
          <w:highlight w:val="yellow"/>
        </w:rPr>
        <w:t>Pulvérisateur à dos (Entrer un nombre compris entre 0 et 10)</w:t>
      </w:r>
    </w:p>
    <w:p w14:paraId="5E7794F3" w14:textId="6806F51A" w:rsidR="00BC7198" w:rsidRPr="00BC7198" w:rsidRDefault="00BC7198" w:rsidP="00683D8B">
      <w:pPr>
        <w:pStyle w:val="Paragraphedeliste"/>
        <w:numPr>
          <w:ilvl w:val="3"/>
          <w:numId w:val="4"/>
        </w:numPr>
        <w:rPr>
          <w:highlight w:val="yellow"/>
        </w:rPr>
      </w:pPr>
      <w:r w:rsidRPr="00BC7198">
        <w:rPr>
          <w:highlight w:val="yellow"/>
        </w:rPr>
        <w:t>Charrue pour la culture attelée (Entrer un nombre compris entre 0 et 10)</w:t>
      </w:r>
    </w:p>
    <w:p w14:paraId="0AD0B061" w14:textId="608013C0" w:rsidR="00BC7198" w:rsidRPr="00BC7198" w:rsidRDefault="00BC7198" w:rsidP="00683D8B">
      <w:pPr>
        <w:pStyle w:val="Paragraphedeliste"/>
        <w:numPr>
          <w:ilvl w:val="3"/>
          <w:numId w:val="4"/>
        </w:numPr>
        <w:rPr>
          <w:highlight w:val="yellow"/>
        </w:rPr>
      </w:pPr>
      <w:r w:rsidRPr="00BC7198">
        <w:rPr>
          <w:highlight w:val="yellow"/>
        </w:rPr>
        <w:t>Sarcleuse (Entrer un nombre compris entre 0 et 10)</w:t>
      </w:r>
    </w:p>
    <w:p w14:paraId="7387C6DA" w14:textId="7C376EF4" w:rsidR="005F301F" w:rsidRDefault="005F301F" w:rsidP="00683D8B">
      <w:pPr>
        <w:pStyle w:val="Paragraphedeliste"/>
        <w:numPr>
          <w:ilvl w:val="3"/>
          <w:numId w:val="4"/>
        </w:numPr>
      </w:pPr>
      <w:r>
        <w:t>Autre, préciser : … (Entrer un nombre compris entre 0 et 10)</w:t>
      </w:r>
    </w:p>
    <w:p w14:paraId="17116BEE" w14:textId="1DB14F11" w:rsidR="00683D8B" w:rsidRDefault="00683D8B" w:rsidP="00683D8B">
      <w:pPr>
        <w:pStyle w:val="Paragraphedeliste"/>
        <w:numPr>
          <w:ilvl w:val="2"/>
          <w:numId w:val="4"/>
        </w:numPr>
      </w:pPr>
      <w:r>
        <w:t xml:space="preserve"> </w:t>
      </w:r>
      <w:commentRangeStart w:id="18"/>
      <w:r>
        <w:t>Equipements ménagers</w:t>
      </w:r>
      <w:commentRangeEnd w:id="18"/>
      <w:r>
        <w:rPr>
          <w:rStyle w:val="Marquedecommentaire"/>
        </w:rPr>
        <w:commentReference w:id="18"/>
      </w:r>
    </w:p>
    <w:p w14:paraId="3632FAE5" w14:textId="220E9479" w:rsidR="00683D8B" w:rsidRDefault="00683D8B" w:rsidP="00683D8B">
      <w:pPr>
        <w:pStyle w:val="Paragraphedeliste"/>
        <w:numPr>
          <w:ilvl w:val="3"/>
          <w:numId w:val="4"/>
        </w:numPr>
      </w:pPr>
      <w:r>
        <w:t>Voiture (</w:t>
      </w:r>
      <w:r w:rsidR="0098379A">
        <w:t>E</w:t>
      </w:r>
      <w:r>
        <w:t xml:space="preserve">ntrer </w:t>
      </w:r>
      <w:r w:rsidR="0098379A">
        <w:t>un</w:t>
      </w:r>
      <w:r>
        <w:t xml:space="preserve"> nombre</w:t>
      </w:r>
      <w:r w:rsidR="0098379A">
        <w:t xml:space="preserve"> compris entre 0 et 10</w:t>
      </w:r>
      <w:r>
        <w:t>)</w:t>
      </w:r>
    </w:p>
    <w:p w14:paraId="1FDA53E7" w14:textId="27F392DB" w:rsidR="00683D8B" w:rsidRDefault="00683D8B" w:rsidP="00683D8B">
      <w:pPr>
        <w:pStyle w:val="Paragraphedeliste"/>
        <w:numPr>
          <w:ilvl w:val="3"/>
          <w:numId w:val="4"/>
        </w:numPr>
      </w:pPr>
      <w:r>
        <w:t xml:space="preserve">Moto </w:t>
      </w:r>
      <w:r w:rsidR="005F301F">
        <w:t>(Entrer un nombre compris entre 0 et 10)</w:t>
      </w:r>
    </w:p>
    <w:p w14:paraId="5DB8184E" w14:textId="32C3DFB5" w:rsidR="00683D8B" w:rsidRDefault="00683D8B" w:rsidP="00683D8B">
      <w:pPr>
        <w:pStyle w:val="Paragraphedeliste"/>
        <w:numPr>
          <w:ilvl w:val="3"/>
          <w:numId w:val="4"/>
        </w:numPr>
      </w:pPr>
      <w:r>
        <w:t xml:space="preserve">Télévision </w:t>
      </w:r>
      <w:r w:rsidR="005F301F">
        <w:t>(Entrer un nombre compris entre 0 et 10)</w:t>
      </w:r>
    </w:p>
    <w:p w14:paraId="0B301B04" w14:textId="3D4624D6" w:rsidR="00683D8B" w:rsidRDefault="005F301F" w:rsidP="00683D8B">
      <w:pPr>
        <w:pStyle w:val="Paragraphedeliste"/>
        <w:numPr>
          <w:ilvl w:val="3"/>
          <w:numId w:val="4"/>
        </w:numPr>
      </w:pPr>
      <w:r>
        <w:t>Téléphone portable (Entrer un nombre compris entre 0 et 10)</w:t>
      </w:r>
    </w:p>
    <w:p w14:paraId="716BF3C2" w14:textId="244CE2A7" w:rsidR="005F301F" w:rsidRDefault="005F301F" w:rsidP="00683D8B">
      <w:pPr>
        <w:pStyle w:val="Paragraphedeliste"/>
        <w:numPr>
          <w:ilvl w:val="3"/>
          <w:numId w:val="4"/>
        </w:numPr>
      </w:pPr>
      <w:r>
        <w:t>Réfrigérateur (Entrer un nombre compris entre 0 et 10)</w:t>
      </w:r>
    </w:p>
    <w:p w14:paraId="349FDFD5" w14:textId="50DC7821" w:rsidR="005F301F" w:rsidRDefault="005F301F" w:rsidP="00683D8B">
      <w:pPr>
        <w:pStyle w:val="Paragraphedeliste"/>
        <w:numPr>
          <w:ilvl w:val="3"/>
          <w:numId w:val="4"/>
        </w:numPr>
      </w:pPr>
      <w:r>
        <w:t>Ventilateur (Entrer un nombre compris entre 0 et 10)</w:t>
      </w:r>
    </w:p>
    <w:p w14:paraId="34F96A6C" w14:textId="2512BA82" w:rsidR="005F301F" w:rsidRDefault="005F301F" w:rsidP="00683D8B">
      <w:pPr>
        <w:pStyle w:val="Paragraphedeliste"/>
        <w:numPr>
          <w:ilvl w:val="3"/>
          <w:numId w:val="4"/>
        </w:numPr>
      </w:pPr>
      <w:r>
        <w:t>Gazinière (cuisinière) (Entrer un nombre compris entre 0 et 10)</w:t>
      </w:r>
    </w:p>
    <w:p w14:paraId="5A89C952" w14:textId="44C3610A" w:rsidR="005F301F" w:rsidRDefault="005F301F" w:rsidP="00683D8B">
      <w:pPr>
        <w:pStyle w:val="Paragraphedeliste"/>
        <w:numPr>
          <w:ilvl w:val="3"/>
          <w:numId w:val="4"/>
        </w:numPr>
      </w:pPr>
      <w:r>
        <w:t>Four traditionnel (Entrer un nombre compris entre 0 et 10)</w:t>
      </w:r>
    </w:p>
    <w:p w14:paraId="166E84CB" w14:textId="5E974F36" w:rsidR="005F301F" w:rsidRDefault="005F301F" w:rsidP="00683D8B">
      <w:pPr>
        <w:pStyle w:val="Paragraphedeliste"/>
        <w:numPr>
          <w:ilvl w:val="3"/>
          <w:numId w:val="4"/>
        </w:numPr>
      </w:pPr>
      <w:r>
        <w:t>Autre, préciser : … (Entrer un nombre compris entre 0 et 10)</w:t>
      </w:r>
    </w:p>
    <w:p w14:paraId="2382E562" w14:textId="5CCFF41D" w:rsidR="00683D8B" w:rsidRDefault="00683D8B" w:rsidP="00683D8B">
      <w:pPr>
        <w:pStyle w:val="Paragraphedeliste"/>
        <w:numPr>
          <w:ilvl w:val="2"/>
          <w:numId w:val="4"/>
        </w:numPr>
      </w:pPr>
      <w:r>
        <w:t xml:space="preserve"> Animaux</w:t>
      </w:r>
    </w:p>
    <w:p w14:paraId="7DB5071E" w14:textId="59A1E7C1" w:rsidR="00816719" w:rsidRDefault="00816719" w:rsidP="00683D8B">
      <w:pPr>
        <w:pStyle w:val="Paragraphedeliste"/>
        <w:numPr>
          <w:ilvl w:val="3"/>
          <w:numId w:val="4"/>
        </w:numPr>
      </w:pPr>
      <w:r>
        <w:t>Poules et pintades</w:t>
      </w:r>
      <w:r w:rsidR="003118E7">
        <w:t xml:space="preserve"> (Entrer un nombre compris entre 0 et </w:t>
      </w:r>
      <w:r w:rsidR="00E704A7" w:rsidRPr="00000545">
        <w:rPr>
          <w:highlight w:val="yellow"/>
        </w:rPr>
        <w:t>100</w:t>
      </w:r>
      <w:r w:rsidR="003118E7">
        <w:t>)</w:t>
      </w:r>
    </w:p>
    <w:p w14:paraId="78D071DD" w14:textId="7AD3F901" w:rsidR="009B0AC7" w:rsidRDefault="009B0AC7" w:rsidP="00683D8B">
      <w:pPr>
        <w:pStyle w:val="Paragraphedeliste"/>
        <w:numPr>
          <w:ilvl w:val="3"/>
          <w:numId w:val="4"/>
        </w:numPr>
      </w:pPr>
      <w:r>
        <w:t>Bovins de trait (Entrer un nombre compris entre 0 et 50)</w:t>
      </w:r>
    </w:p>
    <w:p w14:paraId="30D4DCF8" w14:textId="3344C928" w:rsidR="00683D8B" w:rsidRPr="00000545" w:rsidRDefault="0098379A" w:rsidP="00683D8B">
      <w:pPr>
        <w:pStyle w:val="Paragraphedeliste"/>
        <w:numPr>
          <w:ilvl w:val="3"/>
          <w:numId w:val="4"/>
        </w:numPr>
      </w:pPr>
      <w:r>
        <w:t>Bovins</w:t>
      </w:r>
      <w:r w:rsidR="00816719">
        <w:t xml:space="preserve"> d’élevage</w:t>
      </w:r>
      <w:r w:rsidR="003118E7">
        <w:t xml:space="preserve"> (Entrer un nombre compris entre 0 </w:t>
      </w:r>
      <w:r w:rsidR="003118E7" w:rsidRPr="00E704A7">
        <w:t xml:space="preserve">et </w:t>
      </w:r>
      <w:r w:rsidR="00E704A7" w:rsidRPr="00000545">
        <w:t>5</w:t>
      </w:r>
      <w:r w:rsidR="003118E7" w:rsidRPr="00E704A7">
        <w:t>0)</w:t>
      </w:r>
    </w:p>
    <w:p w14:paraId="27326BC9" w14:textId="70E5D400" w:rsidR="0098379A" w:rsidRDefault="00816719" w:rsidP="00683D8B">
      <w:pPr>
        <w:pStyle w:val="Paragraphedeliste"/>
        <w:numPr>
          <w:ilvl w:val="3"/>
          <w:numId w:val="4"/>
        </w:numPr>
      </w:pPr>
      <w:r>
        <w:t>Chèvres et moutons</w:t>
      </w:r>
      <w:r w:rsidR="003118E7">
        <w:t xml:space="preserve"> (Entrer un nombre compris entre 0 et </w:t>
      </w:r>
      <w:r w:rsidR="00E704A7" w:rsidRPr="00000545">
        <w:rPr>
          <w:highlight w:val="yellow"/>
        </w:rPr>
        <w:t>10</w:t>
      </w:r>
      <w:r w:rsidR="003118E7" w:rsidRPr="00000545">
        <w:rPr>
          <w:highlight w:val="yellow"/>
        </w:rPr>
        <w:t>0</w:t>
      </w:r>
      <w:r w:rsidR="003118E7">
        <w:t>)</w:t>
      </w:r>
    </w:p>
    <w:p w14:paraId="7E1B5ACC" w14:textId="770DC5AD" w:rsidR="0098379A" w:rsidRDefault="00816719" w:rsidP="0098379A">
      <w:pPr>
        <w:pStyle w:val="Paragraphedeliste"/>
        <w:numPr>
          <w:ilvl w:val="3"/>
          <w:numId w:val="4"/>
        </w:numPr>
      </w:pPr>
      <w:r>
        <w:t>Anes et chevaux</w:t>
      </w:r>
      <w:r w:rsidR="003118E7">
        <w:t xml:space="preserve"> (Entrer un nombre compris entre 0 et 50)</w:t>
      </w:r>
    </w:p>
    <w:p w14:paraId="55EB069D" w14:textId="3C03075A" w:rsidR="00816719" w:rsidRDefault="00816719" w:rsidP="0098379A">
      <w:pPr>
        <w:pStyle w:val="Paragraphedeliste"/>
        <w:numPr>
          <w:ilvl w:val="3"/>
          <w:numId w:val="4"/>
        </w:numPr>
      </w:pPr>
      <w:r>
        <w:t>Porcs</w:t>
      </w:r>
      <w:r w:rsidR="003118E7">
        <w:t xml:space="preserve"> (Entrer un nombre compris entre 0 et </w:t>
      </w:r>
      <w:r w:rsidR="00E704A7">
        <w:t>5</w:t>
      </w:r>
      <w:r w:rsidR="003118E7">
        <w:t>0)</w:t>
      </w:r>
    </w:p>
    <w:p w14:paraId="6EC4E274" w14:textId="054B8940" w:rsidR="00CE5D1D" w:rsidRPr="00CE5D1D" w:rsidRDefault="00CE5D1D" w:rsidP="00CE5D1D">
      <w:pPr>
        <w:pStyle w:val="Paragraphedeliste"/>
        <w:numPr>
          <w:ilvl w:val="1"/>
          <w:numId w:val="4"/>
        </w:numPr>
        <w:rPr>
          <w:highlight w:val="yellow"/>
        </w:rPr>
      </w:pPr>
      <w:r w:rsidRPr="00CE5D1D">
        <w:rPr>
          <w:highlight w:val="yellow"/>
        </w:rPr>
        <w:t>Vous ou un membre de votre ménage est-il membre d’une organisation</w:t>
      </w:r>
      <w:r w:rsidR="00D7491A">
        <w:rPr>
          <w:highlight w:val="yellow"/>
        </w:rPr>
        <w:t xml:space="preserve"> (ex. organisations de producteurs, GIE, coopérative etc.)</w:t>
      </w:r>
      <w:r w:rsidRPr="00CE5D1D">
        <w:rPr>
          <w:highlight w:val="yellow"/>
        </w:rPr>
        <w:t> ? (1) Oui (0) Non</w:t>
      </w:r>
    </w:p>
    <w:p w14:paraId="2A2E5AF8" w14:textId="4A64342C" w:rsidR="00CE5D1D" w:rsidRPr="00CE5D1D" w:rsidRDefault="00CE5D1D" w:rsidP="00CE5D1D">
      <w:pPr>
        <w:pStyle w:val="Paragraphedeliste"/>
        <w:numPr>
          <w:ilvl w:val="1"/>
          <w:numId w:val="4"/>
        </w:numPr>
        <w:rPr>
          <w:highlight w:val="yellow"/>
        </w:rPr>
      </w:pPr>
      <w:r w:rsidRPr="00CE5D1D">
        <w:rPr>
          <w:highlight w:val="yellow"/>
        </w:rPr>
        <w:t>Si 2.16</w:t>
      </w:r>
      <w:r w:rsidR="00116364">
        <w:rPr>
          <w:highlight w:val="yellow"/>
        </w:rPr>
        <w:t xml:space="preserve"> </w:t>
      </w:r>
      <w:r w:rsidRPr="00CE5D1D">
        <w:rPr>
          <w:highlight w:val="yellow"/>
        </w:rPr>
        <w:t>=</w:t>
      </w:r>
      <w:r w:rsidR="00116364">
        <w:rPr>
          <w:highlight w:val="yellow"/>
        </w:rPr>
        <w:t xml:space="preserve"> </w:t>
      </w:r>
      <w:r w:rsidRPr="00CE5D1D">
        <w:rPr>
          <w:highlight w:val="yellow"/>
        </w:rPr>
        <w:t>(1)</w:t>
      </w:r>
      <w:r w:rsidR="00116364">
        <w:rPr>
          <w:highlight w:val="yellow"/>
        </w:rPr>
        <w:t xml:space="preserve"> Oui</w:t>
      </w:r>
      <w:r w:rsidRPr="00CE5D1D">
        <w:rPr>
          <w:highlight w:val="yellow"/>
        </w:rPr>
        <w:t>, A combien d’organisations</w:t>
      </w:r>
      <w:r w:rsidR="00116364">
        <w:rPr>
          <w:highlight w:val="yellow"/>
        </w:rPr>
        <w:t xml:space="preserve"> </w:t>
      </w:r>
      <w:r w:rsidRPr="00CE5D1D">
        <w:rPr>
          <w:highlight w:val="yellow"/>
        </w:rPr>
        <w:t>vous-mêmes ou des membres de votre ménage participent</w:t>
      </w:r>
      <w:r w:rsidR="00116364">
        <w:rPr>
          <w:highlight w:val="yellow"/>
        </w:rPr>
        <w:t>-</w:t>
      </w:r>
      <w:r w:rsidR="009467F6" w:rsidRPr="00CE5D1D">
        <w:rPr>
          <w:highlight w:val="yellow"/>
        </w:rPr>
        <w:t>ils ?</w:t>
      </w:r>
      <w:r w:rsidRPr="00CE5D1D">
        <w:rPr>
          <w:highlight w:val="yellow"/>
        </w:rPr>
        <w:t xml:space="preserve"> (</w:t>
      </w:r>
      <w:r w:rsidR="00116364">
        <w:rPr>
          <w:highlight w:val="yellow"/>
        </w:rPr>
        <w:t>E</w:t>
      </w:r>
      <w:r w:rsidRPr="00CE5D1D">
        <w:rPr>
          <w:highlight w:val="yellow"/>
        </w:rPr>
        <w:t>ntrer chiffre entre 1 et 5)</w:t>
      </w:r>
    </w:p>
    <w:p w14:paraId="1F9BE19D" w14:textId="547521F0" w:rsidR="00CE5D1D" w:rsidRPr="00CE5D1D" w:rsidRDefault="00CE5D1D" w:rsidP="00CE5D1D">
      <w:pPr>
        <w:pStyle w:val="Paragraphedeliste"/>
        <w:numPr>
          <w:ilvl w:val="2"/>
          <w:numId w:val="4"/>
        </w:numPr>
        <w:rPr>
          <w:highlight w:val="yellow"/>
        </w:rPr>
      </w:pPr>
      <w:r w:rsidRPr="00CE5D1D">
        <w:rPr>
          <w:highlight w:val="yellow"/>
        </w:rPr>
        <w:t xml:space="preserve">Pour chaque organisation : Nom </w:t>
      </w:r>
      <w:r w:rsidR="009D156A">
        <w:rPr>
          <w:highlight w:val="yellow"/>
        </w:rPr>
        <w:t xml:space="preserve">de </w:t>
      </w:r>
      <w:r w:rsidR="004E187B">
        <w:rPr>
          <w:highlight w:val="yellow"/>
        </w:rPr>
        <w:t>l’organisation</w:t>
      </w:r>
      <w:r w:rsidR="009D156A">
        <w:rPr>
          <w:highlight w:val="yellow"/>
        </w:rPr>
        <w:t xml:space="preserve"> </w:t>
      </w:r>
      <w:r w:rsidRPr="00CE5D1D">
        <w:rPr>
          <w:highlight w:val="yellow"/>
        </w:rPr>
        <w:t>(sélectionner dans la liste – mettre une option autre à préciser dans la liste)</w:t>
      </w:r>
    </w:p>
    <w:p w14:paraId="653DFC17" w14:textId="2AA43498" w:rsidR="00CE5D1D" w:rsidRPr="00CE5D1D" w:rsidRDefault="00CE5D1D" w:rsidP="00CE5D1D">
      <w:pPr>
        <w:pStyle w:val="Paragraphedeliste"/>
        <w:numPr>
          <w:ilvl w:val="2"/>
          <w:numId w:val="4"/>
        </w:numPr>
        <w:rPr>
          <w:highlight w:val="yellow"/>
        </w:rPr>
      </w:pPr>
      <w:r w:rsidRPr="00CE5D1D">
        <w:rPr>
          <w:highlight w:val="yellow"/>
        </w:rPr>
        <w:t xml:space="preserve">Pour chaque organisation : Qui </w:t>
      </w:r>
      <w:r w:rsidR="009D156A">
        <w:rPr>
          <w:highlight w:val="yellow"/>
        </w:rPr>
        <w:t xml:space="preserve">est membre ? </w:t>
      </w:r>
      <w:r w:rsidRPr="00CE5D1D">
        <w:rPr>
          <w:highlight w:val="yellow"/>
        </w:rPr>
        <w:t>(</w:t>
      </w:r>
      <w:r w:rsidR="004427BF" w:rsidRPr="00CE5D1D">
        <w:rPr>
          <w:highlight w:val="yellow"/>
        </w:rPr>
        <w:t>Sélectionner</w:t>
      </w:r>
      <w:r w:rsidRPr="00CE5D1D">
        <w:rPr>
          <w:highlight w:val="yellow"/>
        </w:rPr>
        <w:t xml:space="preserve"> un ou plusieurs membres)</w:t>
      </w:r>
      <w:r w:rsidR="00116364">
        <w:rPr>
          <w:highlight w:val="yellow"/>
        </w:rPr>
        <w:t> </w:t>
      </w:r>
    </w:p>
    <w:p w14:paraId="6A1968EA" w14:textId="77777777" w:rsidR="00676C62" w:rsidRDefault="00676C62" w:rsidP="00676C62">
      <w:pPr>
        <w:pStyle w:val="Paragraphedeliste"/>
        <w:ind w:left="360"/>
        <w:rPr>
          <w:b/>
        </w:rPr>
      </w:pPr>
    </w:p>
    <w:p w14:paraId="20090974" w14:textId="6C4D6E4E" w:rsidR="00F0094F" w:rsidRDefault="00092D4B" w:rsidP="00F0094F">
      <w:pPr>
        <w:pStyle w:val="Paragraphedeliste"/>
        <w:numPr>
          <w:ilvl w:val="0"/>
          <w:numId w:val="4"/>
        </w:numPr>
        <w:rPr>
          <w:b/>
          <w:highlight w:val="yellow"/>
        </w:rPr>
      </w:pPr>
      <w:r w:rsidRPr="00693170">
        <w:rPr>
          <w:b/>
          <w:highlight w:val="yellow"/>
        </w:rPr>
        <w:t>Hivernage</w:t>
      </w:r>
      <w:r w:rsidR="00F0094F" w:rsidRPr="00693170">
        <w:rPr>
          <w:b/>
          <w:highlight w:val="yellow"/>
        </w:rPr>
        <w:t xml:space="preserve"> 2020 : Production</w:t>
      </w:r>
      <w:r w:rsidR="00661380" w:rsidRPr="00693170">
        <w:rPr>
          <w:b/>
          <w:highlight w:val="yellow"/>
        </w:rPr>
        <w:t>s</w:t>
      </w:r>
      <w:r w:rsidR="00F0094F" w:rsidRPr="00693170">
        <w:rPr>
          <w:b/>
          <w:highlight w:val="yellow"/>
        </w:rPr>
        <w:t xml:space="preserve"> </w:t>
      </w:r>
      <w:r w:rsidRPr="00693170">
        <w:rPr>
          <w:b/>
          <w:highlight w:val="yellow"/>
        </w:rPr>
        <w:t>et destinations</w:t>
      </w:r>
    </w:p>
    <w:p w14:paraId="718D9EBE" w14:textId="1FED1AA7" w:rsidR="004427BF" w:rsidRDefault="004427BF" w:rsidP="004427BF">
      <w:pPr>
        <w:pStyle w:val="Paragraphedeliste"/>
        <w:ind w:left="360"/>
        <w:rPr>
          <w:i/>
          <w:highlight w:val="yellow"/>
        </w:rPr>
      </w:pPr>
      <w:r w:rsidRPr="004427BF">
        <w:rPr>
          <w:i/>
          <w:highlight w:val="yellow"/>
        </w:rPr>
        <w:t>Note : Cette première partie concerne les cultures pratiquées pendant l’hivernage dernier (2020), les niveaux de production et l</w:t>
      </w:r>
      <w:r>
        <w:rPr>
          <w:i/>
          <w:highlight w:val="yellow"/>
        </w:rPr>
        <w:t>eurs destinations.</w:t>
      </w:r>
    </w:p>
    <w:p w14:paraId="2CC0EB0F" w14:textId="77777777" w:rsidR="004427BF" w:rsidRDefault="004427BF" w:rsidP="004427BF">
      <w:pPr>
        <w:pStyle w:val="Paragraphedeliste"/>
        <w:ind w:left="360"/>
        <w:rPr>
          <w:i/>
          <w:highlight w:val="yellow"/>
        </w:rPr>
      </w:pPr>
    </w:p>
    <w:p w14:paraId="66244E3C" w14:textId="6C9BB6CE" w:rsidR="004427BF" w:rsidRPr="004427BF" w:rsidRDefault="004427BF" w:rsidP="009467F6">
      <w:pPr>
        <w:pStyle w:val="Paragraphedeliste"/>
        <w:ind w:left="792"/>
        <w:rPr>
          <w:b/>
          <w:i/>
          <w:highlight w:val="yellow"/>
        </w:rPr>
      </w:pPr>
      <w:r w:rsidRPr="004427BF">
        <w:rPr>
          <w:b/>
          <w:i/>
          <w:highlight w:val="yellow"/>
        </w:rPr>
        <w:t>Riz paddy</w:t>
      </w:r>
    </w:p>
    <w:p w14:paraId="4CFE807C" w14:textId="30B42FCE" w:rsidR="008436A3" w:rsidRPr="00000545" w:rsidRDefault="00816719" w:rsidP="00000545">
      <w:pPr>
        <w:pStyle w:val="Paragraphedeliste"/>
        <w:numPr>
          <w:ilvl w:val="1"/>
          <w:numId w:val="4"/>
        </w:numPr>
        <w:rPr>
          <w:strike/>
        </w:rPr>
      </w:pPr>
      <w:r w:rsidRPr="004427BF">
        <w:lastRenderedPageBreak/>
        <w:t xml:space="preserve">Votre ménage a-t-il cultivé du riz </w:t>
      </w:r>
      <w:r w:rsidR="00661380" w:rsidRPr="004427BF">
        <w:t xml:space="preserve">de consommation </w:t>
      </w:r>
      <w:r w:rsidR="009E033F" w:rsidRPr="004427BF">
        <w:t>au cours</w:t>
      </w:r>
      <w:r w:rsidRPr="004427BF">
        <w:t xml:space="preserve"> de la campagne 2020</w:t>
      </w:r>
      <w:r w:rsidR="009D156A" w:rsidRPr="004427BF">
        <w:t xml:space="preserve"> </w:t>
      </w:r>
      <w:r w:rsidR="009D156A" w:rsidRPr="004427BF">
        <w:rPr>
          <w:highlight w:val="yellow"/>
        </w:rPr>
        <w:t>sur des parcelles</w:t>
      </w:r>
      <w:r w:rsidR="009D156A" w:rsidRPr="00693170">
        <w:rPr>
          <w:highlight w:val="yellow"/>
        </w:rPr>
        <w:t xml:space="preserve"> </w:t>
      </w:r>
      <w:r w:rsidR="009467F6" w:rsidRPr="00693170">
        <w:rPr>
          <w:highlight w:val="yellow"/>
        </w:rPr>
        <w:t>individuelles ?</w:t>
      </w:r>
      <w:r w:rsidR="00633D11">
        <w:t xml:space="preserve"> </w:t>
      </w:r>
      <w:r w:rsidR="00661380" w:rsidRPr="00661380">
        <w:rPr>
          <w:i/>
          <w:highlight w:val="yellow"/>
        </w:rPr>
        <w:t>Note : ici, la multiplication de semences de riz n’est pas concernée</w:t>
      </w:r>
      <w:r w:rsidR="00661380" w:rsidRPr="00661380">
        <w:rPr>
          <w:i/>
        </w:rPr>
        <w:t xml:space="preserve"> </w:t>
      </w:r>
      <w:r w:rsidR="00633D11">
        <w:t>(1) Oui (0) Non (</w:t>
      </w:r>
      <w:r w:rsidR="00633D11" w:rsidRPr="00C67817">
        <w:rPr>
          <w:highlight w:val="yellow"/>
        </w:rPr>
        <w:t xml:space="preserve">Passer </w:t>
      </w:r>
      <w:r w:rsidR="00C67817" w:rsidRPr="00C67817">
        <w:rPr>
          <w:highlight w:val="yellow"/>
        </w:rPr>
        <w:t xml:space="preserve">à </w:t>
      </w:r>
      <w:r w:rsidR="00675B37">
        <w:rPr>
          <w:highlight w:val="yellow"/>
        </w:rPr>
        <w:t>la question</w:t>
      </w:r>
      <w:r w:rsidR="00C67817" w:rsidRPr="00C67817">
        <w:rPr>
          <w:highlight w:val="yellow"/>
        </w:rPr>
        <w:t xml:space="preserve"> sur les parcelles collectives</w:t>
      </w:r>
      <w:r w:rsidR="00633D11">
        <w:t>)</w:t>
      </w:r>
    </w:p>
    <w:p w14:paraId="4F1B9169" w14:textId="43195580" w:rsidR="00633D11" w:rsidRPr="0064793D" w:rsidRDefault="008436A3" w:rsidP="00683D8B">
      <w:pPr>
        <w:pStyle w:val="Paragraphedeliste"/>
        <w:numPr>
          <w:ilvl w:val="1"/>
          <w:numId w:val="4"/>
        </w:numPr>
      </w:pPr>
      <w:commentRangeStart w:id="19"/>
      <w:r>
        <w:t xml:space="preserve">Quelle(s) variété(s) </w:t>
      </w:r>
      <w:r w:rsidR="0064793D">
        <w:t>cultivée</w:t>
      </w:r>
      <w:r>
        <w:t>(s</w:t>
      </w:r>
      <w:commentRangeEnd w:id="19"/>
      <w:r w:rsidR="00E704A7">
        <w:rPr>
          <w:rStyle w:val="Marquedecommentaire"/>
        </w:rPr>
        <w:commentReference w:id="19"/>
      </w:r>
      <w:r>
        <w:t>) ? (</w:t>
      </w:r>
      <w:r w:rsidR="00BD0957">
        <w:t>S</w:t>
      </w:r>
      <w:r>
        <w:t>électionner dans la liste) CM</w:t>
      </w:r>
      <w:r w:rsidR="00E20F0A">
        <w:t xml:space="preserve"> </w:t>
      </w:r>
      <w:r w:rsidR="00E20F0A" w:rsidRPr="00BC6845">
        <w:rPr>
          <w:rFonts w:cstheme="minorHAnsi"/>
        </w:rPr>
        <w:t xml:space="preserve">(1) </w:t>
      </w:r>
      <w:r w:rsidR="00E20F0A" w:rsidRPr="00BC6845">
        <w:rPr>
          <w:rFonts w:cstheme="minorHAnsi"/>
          <w:color w:val="000000"/>
          <w:shd w:val="clear" w:color="auto" w:fill="FDFDFC"/>
        </w:rPr>
        <w:t>WAR 77 (2) BG 90-2 (3) ROCK 5 (4) SAHEL 108 (4) SAHEL 134 (5) IR 15-29 (6) TOX 728-1 (7) NERICA L19 (8) NERICA S44 (9) ITA 123 (10) DJ 12 519 (11) NERICA 1, (12) NERICA 4 (13) NERICA 5 (14) NERICA 6 (15) NERICA 8 (16) WAB 5650 (17) Autre, préciser</w:t>
      </w:r>
    </w:p>
    <w:p w14:paraId="2C1232F4" w14:textId="08221585" w:rsidR="00633D11" w:rsidRDefault="00633D11" w:rsidP="00683D8B">
      <w:pPr>
        <w:pStyle w:val="Paragraphedeliste"/>
        <w:numPr>
          <w:ilvl w:val="1"/>
          <w:numId w:val="4"/>
        </w:numPr>
      </w:pPr>
      <w:r>
        <w:t xml:space="preserve">Quelle quantité totale de paddy votre </w:t>
      </w:r>
      <w:r w:rsidRPr="00000545">
        <w:rPr>
          <w:u w:val="single"/>
        </w:rPr>
        <w:t>ménage</w:t>
      </w:r>
      <w:r w:rsidR="007834F1">
        <w:rPr>
          <w:u w:val="single"/>
        </w:rPr>
        <w:t xml:space="preserve"> (vous et/ou les autres membres)</w:t>
      </w:r>
      <w:r>
        <w:t xml:space="preserve"> a-t-il produit </w:t>
      </w:r>
      <w:r w:rsidR="009E033F">
        <w:t>au cours</w:t>
      </w:r>
      <w:r>
        <w:t xml:space="preserve"> de la campagne 2020 </w:t>
      </w:r>
      <w:r w:rsidR="00693170" w:rsidRPr="00693170">
        <w:rPr>
          <w:highlight w:val="yellow"/>
        </w:rPr>
        <w:t xml:space="preserve">sur </w:t>
      </w:r>
      <w:r w:rsidR="007834F1">
        <w:rPr>
          <w:highlight w:val="yellow"/>
        </w:rPr>
        <w:t>vos</w:t>
      </w:r>
      <w:r w:rsidR="00693170" w:rsidRPr="00693170">
        <w:rPr>
          <w:highlight w:val="yellow"/>
        </w:rPr>
        <w:t xml:space="preserve"> parcelles </w:t>
      </w:r>
      <w:r w:rsidR="007834F1">
        <w:rPr>
          <w:highlight w:val="yellow"/>
        </w:rPr>
        <w:t xml:space="preserve">propres </w:t>
      </w:r>
      <w:r>
        <w:t>?</w:t>
      </w:r>
      <w:r w:rsidR="007834F1">
        <w:t xml:space="preserve"> </w:t>
      </w:r>
      <w:r w:rsidR="007834F1" w:rsidRPr="007834F1">
        <w:rPr>
          <w:i/>
          <w:highlight w:val="yellow"/>
        </w:rPr>
        <w:t>Note : parcelles propres signifient que ce sont des parcelles familiales ou individuelles (d’une des femmes par exemple), au contraire de parcelles collectivement exploitées par un GIE ou une organisation</w:t>
      </w:r>
      <w:r w:rsidR="007834F1">
        <w:t xml:space="preserve"> </w:t>
      </w:r>
    </w:p>
    <w:p w14:paraId="52B6C1B3" w14:textId="02A0E4C3" w:rsidR="00633D11" w:rsidRDefault="00633D11" w:rsidP="00633D11">
      <w:pPr>
        <w:pStyle w:val="Paragraphedeliste"/>
        <w:numPr>
          <w:ilvl w:val="2"/>
          <w:numId w:val="4"/>
        </w:numPr>
      </w:pPr>
      <w:r>
        <w:t xml:space="preserve"> </w:t>
      </w:r>
      <w:r w:rsidR="00F06B0C">
        <w:t>Nombre</w:t>
      </w:r>
      <w:r w:rsidR="00290E50">
        <w:t xml:space="preserve"> de sacs</w:t>
      </w:r>
    </w:p>
    <w:p w14:paraId="169BEA9A" w14:textId="48F70F06" w:rsidR="00633D11" w:rsidRPr="00693170" w:rsidRDefault="00E704A7" w:rsidP="00000545">
      <w:pPr>
        <w:pStyle w:val="Paragraphedeliste"/>
        <w:numPr>
          <w:ilvl w:val="2"/>
          <w:numId w:val="4"/>
        </w:numPr>
      </w:pPr>
      <w:r>
        <w:t xml:space="preserve"> </w:t>
      </w:r>
      <w:r w:rsidR="00633D11">
        <w:t xml:space="preserve"> </w:t>
      </w:r>
      <w:r w:rsidR="00290E50">
        <w:rPr>
          <w:highlight w:val="yellow"/>
        </w:rPr>
        <w:t>C</w:t>
      </w:r>
      <w:r w:rsidR="00F06B0C" w:rsidRPr="00000545">
        <w:rPr>
          <w:highlight w:val="yellow"/>
        </w:rPr>
        <w:t>onditionnement</w:t>
      </w:r>
      <w:r w:rsidR="00290E50">
        <w:rPr>
          <w:highlight w:val="yellow"/>
        </w:rPr>
        <w:t xml:space="preserve"> des sacs</w:t>
      </w:r>
      <w:r w:rsidR="00F06B0C" w:rsidRPr="00000545">
        <w:rPr>
          <w:highlight w:val="yellow"/>
        </w:rPr>
        <w:t xml:space="preserve"> </w:t>
      </w:r>
      <w:r w:rsidR="00633D11" w:rsidRPr="00000545">
        <w:rPr>
          <w:highlight w:val="yellow"/>
        </w:rPr>
        <w:t>(</w:t>
      </w:r>
      <w:commentRangeStart w:id="20"/>
      <w:r w:rsidR="00290E50" w:rsidRPr="00000545">
        <w:rPr>
          <w:highlight w:val="yellow"/>
        </w:rPr>
        <w:t xml:space="preserve">1) </w:t>
      </w:r>
      <w:bookmarkStart w:id="21" w:name="_Hlk81775908"/>
      <w:r w:rsidR="00A578B0">
        <w:rPr>
          <w:highlight w:val="yellow"/>
        </w:rPr>
        <w:t>S</w:t>
      </w:r>
      <w:r w:rsidR="00290E50" w:rsidRPr="00000545">
        <w:rPr>
          <w:highlight w:val="yellow"/>
        </w:rPr>
        <w:t xml:space="preserve">ac de 50 kilos (2) </w:t>
      </w:r>
      <w:r w:rsidR="00A578B0">
        <w:rPr>
          <w:highlight w:val="yellow"/>
        </w:rPr>
        <w:t>S</w:t>
      </w:r>
      <w:r w:rsidR="00290E50" w:rsidRPr="00000545">
        <w:rPr>
          <w:highlight w:val="yellow"/>
        </w:rPr>
        <w:t xml:space="preserve">ac de </w:t>
      </w:r>
      <w:r w:rsidR="00290E50">
        <w:rPr>
          <w:highlight w:val="yellow"/>
        </w:rPr>
        <w:t>25</w:t>
      </w:r>
      <w:r w:rsidR="00290E50" w:rsidRPr="00000545">
        <w:rPr>
          <w:highlight w:val="yellow"/>
        </w:rPr>
        <w:t xml:space="preserve"> kilos </w:t>
      </w:r>
      <w:bookmarkEnd w:id="21"/>
      <w:r w:rsidR="00290E50" w:rsidRPr="00000545">
        <w:rPr>
          <w:highlight w:val="yellow"/>
        </w:rPr>
        <w:t>(3) Autres, préciser</w:t>
      </w:r>
      <w:commentRangeEnd w:id="20"/>
      <w:r w:rsidR="00290E50">
        <w:rPr>
          <w:rStyle w:val="Marquedecommentaire"/>
        </w:rPr>
        <w:commentReference w:id="20"/>
      </w:r>
    </w:p>
    <w:p w14:paraId="22FA60DC" w14:textId="3E7F2505" w:rsidR="00693170" w:rsidRPr="00693170" w:rsidRDefault="00693170" w:rsidP="00693170">
      <w:pPr>
        <w:pStyle w:val="Paragraphedeliste"/>
        <w:numPr>
          <w:ilvl w:val="1"/>
          <w:numId w:val="4"/>
        </w:numPr>
        <w:rPr>
          <w:highlight w:val="yellow"/>
        </w:rPr>
      </w:pPr>
      <w:r>
        <w:rPr>
          <w:highlight w:val="yellow"/>
        </w:rPr>
        <w:t xml:space="preserve">Avez-vous </w:t>
      </w:r>
      <w:r w:rsidR="004427BF">
        <w:rPr>
          <w:highlight w:val="yellow"/>
        </w:rPr>
        <w:t xml:space="preserve">reçu </w:t>
      </w:r>
      <w:r>
        <w:rPr>
          <w:highlight w:val="yellow"/>
        </w:rPr>
        <w:t xml:space="preserve">du paddy </w:t>
      </w:r>
      <w:r w:rsidR="007834F1">
        <w:rPr>
          <w:highlight w:val="yellow"/>
        </w:rPr>
        <w:t>issu</w:t>
      </w:r>
      <w:r>
        <w:rPr>
          <w:highlight w:val="yellow"/>
        </w:rPr>
        <w:t xml:space="preserve"> </w:t>
      </w:r>
      <w:r w:rsidR="009467F6">
        <w:rPr>
          <w:highlight w:val="yellow"/>
        </w:rPr>
        <w:t>de</w:t>
      </w:r>
      <w:r>
        <w:rPr>
          <w:highlight w:val="yellow"/>
        </w:rPr>
        <w:t xml:space="preserve"> </w:t>
      </w:r>
      <w:r w:rsidRPr="00693170">
        <w:rPr>
          <w:highlight w:val="yellow"/>
        </w:rPr>
        <w:t>parcelles collectives </w:t>
      </w:r>
      <w:r w:rsidR="007834F1">
        <w:rPr>
          <w:highlight w:val="yellow"/>
        </w:rPr>
        <w:t>pendant l’hivernage 2020</w:t>
      </w:r>
      <w:r w:rsidR="007834F1" w:rsidRPr="00693170">
        <w:rPr>
          <w:highlight w:val="yellow"/>
        </w:rPr>
        <w:t xml:space="preserve"> ?</w:t>
      </w:r>
      <w:r>
        <w:rPr>
          <w:highlight w:val="yellow"/>
        </w:rPr>
        <w:t xml:space="preserve"> (1) </w:t>
      </w:r>
      <w:r w:rsidR="009467F6">
        <w:rPr>
          <w:highlight w:val="yellow"/>
        </w:rPr>
        <w:t>O</w:t>
      </w:r>
      <w:r>
        <w:rPr>
          <w:highlight w:val="yellow"/>
        </w:rPr>
        <w:t xml:space="preserve">ui (0) </w:t>
      </w:r>
      <w:r w:rsidR="009467F6">
        <w:rPr>
          <w:highlight w:val="yellow"/>
        </w:rPr>
        <w:t>N</w:t>
      </w:r>
      <w:r>
        <w:rPr>
          <w:highlight w:val="yellow"/>
        </w:rPr>
        <w:t>on</w:t>
      </w:r>
    </w:p>
    <w:p w14:paraId="37736779" w14:textId="2B7D6458" w:rsidR="00693170" w:rsidRPr="00693170" w:rsidRDefault="00693170" w:rsidP="00693170">
      <w:pPr>
        <w:pStyle w:val="Paragraphedeliste"/>
        <w:numPr>
          <w:ilvl w:val="2"/>
          <w:numId w:val="4"/>
        </w:numPr>
        <w:rPr>
          <w:highlight w:val="yellow"/>
        </w:rPr>
      </w:pPr>
      <w:r>
        <w:rPr>
          <w:highlight w:val="yellow"/>
        </w:rPr>
        <w:t xml:space="preserve">Si </w:t>
      </w:r>
      <w:r w:rsidR="0097024F">
        <w:rPr>
          <w:highlight w:val="yellow"/>
        </w:rPr>
        <w:t>(1) O</w:t>
      </w:r>
      <w:r>
        <w:rPr>
          <w:highlight w:val="yellow"/>
        </w:rPr>
        <w:t xml:space="preserve">ui, </w:t>
      </w:r>
      <w:r w:rsidRPr="00693170">
        <w:rPr>
          <w:highlight w:val="yellow"/>
        </w:rPr>
        <w:t>Nombre de sacs</w:t>
      </w:r>
    </w:p>
    <w:p w14:paraId="490842E7" w14:textId="3C11A2C4" w:rsidR="00693170" w:rsidRDefault="00693170" w:rsidP="00693170">
      <w:pPr>
        <w:pStyle w:val="Paragraphedeliste"/>
        <w:numPr>
          <w:ilvl w:val="2"/>
          <w:numId w:val="4"/>
        </w:numPr>
        <w:rPr>
          <w:highlight w:val="yellow"/>
        </w:rPr>
      </w:pPr>
      <w:r>
        <w:rPr>
          <w:highlight w:val="yellow"/>
        </w:rPr>
        <w:t xml:space="preserve">Si </w:t>
      </w:r>
      <w:r w:rsidR="0097024F">
        <w:rPr>
          <w:highlight w:val="yellow"/>
        </w:rPr>
        <w:t>(1) O</w:t>
      </w:r>
      <w:r>
        <w:rPr>
          <w:highlight w:val="yellow"/>
        </w:rPr>
        <w:t xml:space="preserve">ui, </w:t>
      </w:r>
      <w:r w:rsidRPr="00693170">
        <w:rPr>
          <w:highlight w:val="yellow"/>
        </w:rPr>
        <w:t>Conditionnement des sacs (1) Sac de 50 kilos (2) Sac de 25 kilos (3) Autres, préciser</w:t>
      </w:r>
    </w:p>
    <w:p w14:paraId="0B9E14EB" w14:textId="7627D4C9" w:rsidR="00341249" w:rsidRDefault="009F0326" w:rsidP="00341249">
      <w:pPr>
        <w:pStyle w:val="Paragraphedeliste"/>
        <w:numPr>
          <w:ilvl w:val="1"/>
          <w:numId w:val="4"/>
        </w:numPr>
        <w:rPr>
          <w:highlight w:val="yellow"/>
        </w:rPr>
      </w:pPr>
      <w:r>
        <w:rPr>
          <w:highlight w:val="yellow"/>
        </w:rPr>
        <w:t>Avant la mise en grenier, avez-vous rembours</w:t>
      </w:r>
      <w:r w:rsidR="00342165">
        <w:rPr>
          <w:highlight w:val="yellow"/>
        </w:rPr>
        <w:t>é</w:t>
      </w:r>
      <w:r>
        <w:rPr>
          <w:highlight w:val="yellow"/>
        </w:rPr>
        <w:t xml:space="preserve"> des crédits avec le paddy ? (1) </w:t>
      </w:r>
      <w:r w:rsidR="00342165">
        <w:rPr>
          <w:highlight w:val="yellow"/>
        </w:rPr>
        <w:t>O</w:t>
      </w:r>
      <w:r>
        <w:rPr>
          <w:highlight w:val="yellow"/>
        </w:rPr>
        <w:t xml:space="preserve">ui (0) </w:t>
      </w:r>
      <w:r w:rsidR="00342165">
        <w:rPr>
          <w:highlight w:val="yellow"/>
        </w:rPr>
        <w:t>N</w:t>
      </w:r>
      <w:r>
        <w:rPr>
          <w:highlight w:val="yellow"/>
        </w:rPr>
        <w:t>on</w:t>
      </w:r>
    </w:p>
    <w:p w14:paraId="1F792532" w14:textId="6E3BE19E" w:rsidR="009F0326" w:rsidRDefault="009F0326" w:rsidP="009F0326">
      <w:pPr>
        <w:pStyle w:val="Paragraphedeliste"/>
        <w:ind w:left="1497"/>
        <w:rPr>
          <w:highlight w:val="yellow"/>
        </w:rPr>
      </w:pPr>
      <w:r>
        <w:rPr>
          <w:highlight w:val="yellow"/>
        </w:rPr>
        <w:t xml:space="preserve">Si </w:t>
      </w:r>
      <w:r w:rsidR="00342165">
        <w:rPr>
          <w:highlight w:val="yellow"/>
        </w:rPr>
        <w:t>(1) Oui</w:t>
      </w:r>
      <w:r>
        <w:rPr>
          <w:highlight w:val="yellow"/>
        </w:rPr>
        <w:t xml:space="preserve"> : </w:t>
      </w:r>
    </w:p>
    <w:p w14:paraId="7182992D" w14:textId="21B1077E" w:rsidR="009F0326" w:rsidRDefault="009F0326" w:rsidP="009F0326">
      <w:pPr>
        <w:pStyle w:val="Paragraphedeliste"/>
        <w:numPr>
          <w:ilvl w:val="2"/>
          <w:numId w:val="4"/>
        </w:numPr>
        <w:rPr>
          <w:highlight w:val="yellow"/>
        </w:rPr>
      </w:pPr>
      <w:r>
        <w:rPr>
          <w:highlight w:val="yellow"/>
        </w:rPr>
        <w:t>Nombre de sacs</w:t>
      </w:r>
    </w:p>
    <w:p w14:paraId="3612093E" w14:textId="7EC667D9" w:rsidR="009F0326" w:rsidRDefault="009F0326" w:rsidP="009F0326">
      <w:pPr>
        <w:pStyle w:val="Paragraphedeliste"/>
        <w:numPr>
          <w:ilvl w:val="2"/>
          <w:numId w:val="4"/>
        </w:numPr>
        <w:rPr>
          <w:highlight w:val="yellow"/>
        </w:rPr>
      </w:pPr>
      <w:r>
        <w:rPr>
          <w:highlight w:val="yellow"/>
        </w:rPr>
        <w:t xml:space="preserve">Conditionnement des sacs : </w:t>
      </w:r>
    </w:p>
    <w:p w14:paraId="1A2A0F61" w14:textId="1088694A" w:rsidR="009F0326" w:rsidRPr="00CD3E82" w:rsidRDefault="009F0326" w:rsidP="009F0326">
      <w:pPr>
        <w:pStyle w:val="Paragraphedeliste"/>
        <w:numPr>
          <w:ilvl w:val="2"/>
          <w:numId w:val="4"/>
        </w:numPr>
        <w:rPr>
          <w:highlight w:val="yellow"/>
        </w:rPr>
      </w:pPr>
      <w:r>
        <w:t xml:space="preserve">A </w:t>
      </w:r>
      <w:r w:rsidRPr="007222B1">
        <w:t xml:space="preserve">Qui ? (1) Fournisseur d’intrants, (2) Voisins ou membre de la famille, (3) Commerçants (4) Organisations de producteurs </w:t>
      </w:r>
      <w:r>
        <w:rPr>
          <w:highlight w:val="yellow"/>
        </w:rPr>
        <w:t>(5) A</w:t>
      </w:r>
      <w:r w:rsidRPr="00CD3E82">
        <w:rPr>
          <w:highlight w:val="yellow"/>
        </w:rPr>
        <w:t>utres, précise</w:t>
      </w:r>
      <w:r>
        <w:rPr>
          <w:highlight w:val="yellow"/>
        </w:rPr>
        <w:t>r</w:t>
      </w:r>
      <w:r w:rsidRPr="00CD3E82">
        <w:rPr>
          <w:highlight w:val="yellow"/>
        </w:rPr>
        <w:t>. (CM)</w:t>
      </w:r>
    </w:p>
    <w:p w14:paraId="65803060" w14:textId="382949BC" w:rsidR="009F0326" w:rsidRDefault="009F0326" w:rsidP="009F0326">
      <w:pPr>
        <w:pStyle w:val="Paragraphedeliste"/>
        <w:numPr>
          <w:ilvl w:val="1"/>
          <w:numId w:val="4"/>
        </w:numPr>
        <w:rPr>
          <w:highlight w:val="yellow"/>
        </w:rPr>
      </w:pPr>
      <w:r>
        <w:rPr>
          <w:highlight w:val="yellow"/>
        </w:rPr>
        <w:t>Avant la mise en grenier, avez-vous vendu du paddy</w:t>
      </w:r>
      <w:r w:rsidR="00342165">
        <w:rPr>
          <w:highlight w:val="yellow"/>
        </w:rPr>
        <w:t> </w:t>
      </w:r>
      <w:r>
        <w:rPr>
          <w:highlight w:val="yellow"/>
        </w:rPr>
        <w:t xml:space="preserve">? (1) </w:t>
      </w:r>
      <w:r w:rsidR="00342165">
        <w:rPr>
          <w:highlight w:val="yellow"/>
        </w:rPr>
        <w:t>O</w:t>
      </w:r>
      <w:r>
        <w:rPr>
          <w:highlight w:val="yellow"/>
        </w:rPr>
        <w:t xml:space="preserve">ui (0) </w:t>
      </w:r>
      <w:r w:rsidR="00342165">
        <w:rPr>
          <w:highlight w:val="yellow"/>
        </w:rPr>
        <w:t>N</w:t>
      </w:r>
      <w:r>
        <w:rPr>
          <w:highlight w:val="yellow"/>
        </w:rPr>
        <w:t>on</w:t>
      </w:r>
    </w:p>
    <w:p w14:paraId="01CCC8D1" w14:textId="3203E93C" w:rsidR="009F0326" w:rsidRDefault="009F0326" w:rsidP="009F0326">
      <w:pPr>
        <w:pStyle w:val="Paragraphedeliste"/>
        <w:ind w:left="1497"/>
        <w:rPr>
          <w:highlight w:val="yellow"/>
        </w:rPr>
      </w:pPr>
      <w:r>
        <w:rPr>
          <w:highlight w:val="yellow"/>
        </w:rPr>
        <w:t xml:space="preserve">Si </w:t>
      </w:r>
      <w:r w:rsidR="00342165">
        <w:rPr>
          <w:highlight w:val="yellow"/>
        </w:rPr>
        <w:t>(1) Oui </w:t>
      </w:r>
      <w:r>
        <w:rPr>
          <w:highlight w:val="yellow"/>
        </w:rPr>
        <w:t xml:space="preserve">: </w:t>
      </w:r>
    </w:p>
    <w:p w14:paraId="2840A9A8" w14:textId="77777777" w:rsidR="009F0326" w:rsidRDefault="009F0326" w:rsidP="009F0326">
      <w:pPr>
        <w:pStyle w:val="Paragraphedeliste"/>
        <w:numPr>
          <w:ilvl w:val="2"/>
          <w:numId w:val="4"/>
        </w:numPr>
        <w:rPr>
          <w:highlight w:val="yellow"/>
        </w:rPr>
      </w:pPr>
      <w:r>
        <w:rPr>
          <w:highlight w:val="yellow"/>
        </w:rPr>
        <w:t>Nombre de sacs</w:t>
      </w:r>
    </w:p>
    <w:p w14:paraId="53B9608F" w14:textId="77777777" w:rsidR="009F0326" w:rsidRDefault="009F0326" w:rsidP="009F0326">
      <w:pPr>
        <w:pStyle w:val="Paragraphedeliste"/>
        <w:numPr>
          <w:ilvl w:val="2"/>
          <w:numId w:val="4"/>
        </w:numPr>
        <w:rPr>
          <w:highlight w:val="yellow"/>
        </w:rPr>
      </w:pPr>
      <w:r>
        <w:rPr>
          <w:highlight w:val="yellow"/>
        </w:rPr>
        <w:t xml:space="preserve">Conditionnement des sacs : </w:t>
      </w:r>
    </w:p>
    <w:p w14:paraId="36B393A1" w14:textId="16DDD227" w:rsidR="009F0326" w:rsidRDefault="009F0326" w:rsidP="009F0326">
      <w:pPr>
        <w:pStyle w:val="Paragraphedeliste"/>
        <w:numPr>
          <w:ilvl w:val="2"/>
          <w:numId w:val="4"/>
        </w:numPr>
        <w:rPr>
          <w:highlight w:val="yellow"/>
        </w:rPr>
      </w:pPr>
      <w:r w:rsidRPr="00662FA3">
        <w:rPr>
          <w:highlight w:val="yellow"/>
        </w:rPr>
        <w:t xml:space="preserve">Acheteurs : (1) </w:t>
      </w:r>
      <w:r>
        <w:rPr>
          <w:highlight w:val="yellow"/>
        </w:rPr>
        <w:t>Particulier (2) Décortiqueuse privée (3) Décortiqueuse villageoise (4) Rizerie (5) OP (6) Autres, préciser</w:t>
      </w:r>
    </w:p>
    <w:p w14:paraId="56D3EF45" w14:textId="77777777" w:rsidR="00635E1C" w:rsidRPr="00662FA3" w:rsidRDefault="00635E1C" w:rsidP="00635E1C">
      <w:pPr>
        <w:pStyle w:val="Paragraphedeliste"/>
        <w:ind w:left="1497"/>
        <w:rPr>
          <w:highlight w:val="yellow"/>
        </w:rPr>
      </w:pPr>
    </w:p>
    <w:p w14:paraId="59A70DEA" w14:textId="168A9FF8" w:rsidR="009F0326" w:rsidRDefault="009F0326" w:rsidP="009F0326">
      <w:pPr>
        <w:pStyle w:val="Paragraphedeliste"/>
        <w:numPr>
          <w:ilvl w:val="1"/>
          <w:numId w:val="4"/>
        </w:numPr>
        <w:rPr>
          <w:highlight w:val="yellow"/>
        </w:rPr>
      </w:pPr>
      <w:r>
        <w:rPr>
          <w:highlight w:val="yellow"/>
        </w:rPr>
        <w:t>Lors de la mise en grenier</w:t>
      </w:r>
      <w:r w:rsidRPr="00976647">
        <w:rPr>
          <w:highlight w:val="yellow"/>
        </w:rPr>
        <w:t xml:space="preserve">, comment </w:t>
      </w:r>
      <w:r>
        <w:rPr>
          <w:highlight w:val="yellow"/>
        </w:rPr>
        <w:t>a été</w:t>
      </w:r>
      <w:r w:rsidRPr="00976647">
        <w:rPr>
          <w:highlight w:val="yellow"/>
        </w:rPr>
        <w:t xml:space="preserve"> répartie la production</w:t>
      </w:r>
      <w:r>
        <w:rPr>
          <w:highlight w:val="yellow"/>
        </w:rPr>
        <w:t xml:space="preserve"> restante</w:t>
      </w:r>
      <w:r w:rsidRPr="00976647">
        <w:rPr>
          <w:highlight w:val="yellow"/>
        </w:rPr>
        <w:t> ?</w:t>
      </w:r>
      <w:r w:rsidRPr="00976647">
        <w:rPr>
          <w:b/>
          <w:highlight w:val="yellow"/>
        </w:rPr>
        <w:t xml:space="preserve"> </w:t>
      </w:r>
      <w:r w:rsidRPr="00976647">
        <w:rPr>
          <w:highlight w:val="yellow"/>
        </w:rPr>
        <w:t xml:space="preserve">(1) Un seul grenier (2) </w:t>
      </w:r>
      <w:r>
        <w:rPr>
          <w:highlight w:val="yellow"/>
        </w:rPr>
        <w:t>Plusieurs greniers CU</w:t>
      </w:r>
    </w:p>
    <w:p w14:paraId="5F27A5BD" w14:textId="4477CFD3" w:rsidR="00342165" w:rsidRDefault="00342165" w:rsidP="009F0326">
      <w:pPr>
        <w:pStyle w:val="Paragraphedeliste"/>
        <w:numPr>
          <w:ilvl w:val="1"/>
          <w:numId w:val="4"/>
        </w:numPr>
        <w:rPr>
          <w:highlight w:val="yellow"/>
        </w:rPr>
      </w:pPr>
      <w:r>
        <w:rPr>
          <w:highlight w:val="yellow"/>
        </w:rPr>
        <w:t>Si (2) Plusieurs greniers, combien ? (Entrer chiffre entre 2 et 5)</w:t>
      </w:r>
    </w:p>
    <w:p w14:paraId="436CB72E" w14:textId="79912C9C" w:rsidR="00342165" w:rsidRDefault="00342165" w:rsidP="009F0326">
      <w:pPr>
        <w:pStyle w:val="Paragraphedeliste"/>
        <w:numPr>
          <w:ilvl w:val="1"/>
          <w:numId w:val="4"/>
        </w:numPr>
        <w:rPr>
          <w:highlight w:val="yellow"/>
        </w:rPr>
      </w:pPr>
      <w:r>
        <w:rPr>
          <w:highlight w:val="yellow"/>
        </w:rPr>
        <w:t>Pour chaque grenier (&gt;=1), demander :</w:t>
      </w:r>
    </w:p>
    <w:p w14:paraId="1C9C9C83" w14:textId="79B29686" w:rsidR="009F0326" w:rsidRPr="009F0326" w:rsidRDefault="00342165" w:rsidP="000E3904">
      <w:pPr>
        <w:pStyle w:val="Paragraphedeliste"/>
        <w:numPr>
          <w:ilvl w:val="2"/>
          <w:numId w:val="4"/>
        </w:numPr>
        <w:rPr>
          <w:highlight w:val="yellow"/>
        </w:rPr>
      </w:pPr>
      <w:r>
        <w:rPr>
          <w:highlight w:val="yellow"/>
        </w:rPr>
        <w:t xml:space="preserve"> </w:t>
      </w:r>
      <w:r w:rsidR="009F0326" w:rsidRPr="009F0326">
        <w:rPr>
          <w:highlight w:val="yellow"/>
        </w:rPr>
        <w:t>Nombre de sacs</w:t>
      </w:r>
      <w:r>
        <w:rPr>
          <w:highlight w:val="yellow"/>
        </w:rPr>
        <w:t xml:space="preserve"> en paddy</w:t>
      </w:r>
    </w:p>
    <w:p w14:paraId="111B2EB2" w14:textId="51338CB3" w:rsidR="009F0326" w:rsidRPr="009F0326" w:rsidRDefault="009F0326" w:rsidP="009F0326">
      <w:pPr>
        <w:pStyle w:val="Paragraphedeliste"/>
        <w:numPr>
          <w:ilvl w:val="2"/>
          <w:numId w:val="4"/>
        </w:numPr>
        <w:rPr>
          <w:highlight w:val="yellow"/>
        </w:rPr>
      </w:pPr>
      <w:r w:rsidRPr="009F0326">
        <w:rPr>
          <w:highlight w:val="yellow"/>
        </w:rPr>
        <w:t>Conditionnement des sacs (1) Sac de 50 kilos (2) Sac de 25 kilos (3) Autres, préciser</w:t>
      </w:r>
    </w:p>
    <w:p w14:paraId="31CB150D" w14:textId="1F81837F" w:rsidR="009F0326" w:rsidRDefault="00342165" w:rsidP="009F0326">
      <w:pPr>
        <w:pStyle w:val="Paragraphedeliste"/>
        <w:numPr>
          <w:ilvl w:val="2"/>
          <w:numId w:val="4"/>
        </w:numPr>
        <w:rPr>
          <w:highlight w:val="yellow"/>
        </w:rPr>
      </w:pPr>
      <w:r>
        <w:rPr>
          <w:highlight w:val="yellow"/>
        </w:rPr>
        <w:t xml:space="preserve"> </w:t>
      </w:r>
      <w:r w:rsidR="009F0326" w:rsidRPr="009F0326">
        <w:rPr>
          <w:highlight w:val="yellow"/>
        </w:rPr>
        <w:t>Qui est responsable du grenier ? (Sélectionner dans la liste)</w:t>
      </w:r>
    </w:p>
    <w:p w14:paraId="67497FF0" w14:textId="469E5D8D" w:rsidR="009F0326" w:rsidRDefault="009F0326" w:rsidP="009F0326">
      <w:pPr>
        <w:pStyle w:val="Paragraphedeliste"/>
        <w:numPr>
          <w:ilvl w:val="2"/>
          <w:numId w:val="4"/>
        </w:numPr>
        <w:rPr>
          <w:highlight w:val="yellow"/>
        </w:rPr>
      </w:pPr>
      <w:r>
        <w:rPr>
          <w:highlight w:val="yellow"/>
        </w:rPr>
        <w:t xml:space="preserve"> </w:t>
      </w:r>
      <w:r w:rsidR="00342165">
        <w:rPr>
          <w:highlight w:val="yellow"/>
        </w:rPr>
        <w:t>E</w:t>
      </w:r>
      <w:r>
        <w:rPr>
          <w:highlight w:val="yellow"/>
        </w:rPr>
        <w:t>st</w:t>
      </w:r>
      <w:r w:rsidR="00342165">
        <w:rPr>
          <w:highlight w:val="yellow"/>
        </w:rPr>
        <w:t>-</w:t>
      </w:r>
      <w:r>
        <w:rPr>
          <w:highlight w:val="yellow"/>
        </w:rPr>
        <w:t>ce que du paddy a été vendu au cours de l’année ? (</w:t>
      </w:r>
      <w:r w:rsidR="00635E1C">
        <w:rPr>
          <w:highlight w:val="yellow"/>
        </w:rPr>
        <w:t xml:space="preserve">1) </w:t>
      </w:r>
      <w:r w:rsidR="00342165">
        <w:rPr>
          <w:highlight w:val="yellow"/>
        </w:rPr>
        <w:t>O</w:t>
      </w:r>
      <w:r w:rsidR="00635E1C">
        <w:rPr>
          <w:highlight w:val="yellow"/>
        </w:rPr>
        <w:t xml:space="preserve">ui (0) </w:t>
      </w:r>
      <w:r w:rsidR="00342165">
        <w:rPr>
          <w:highlight w:val="yellow"/>
        </w:rPr>
        <w:t>N</w:t>
      </w:r>
      <w:r w:rsidR="00635E1C">
        <w:rPr>
          <w:highlight w:val="yellow"/>
        </w:rPr>
        <w:t>on</w:t>
      </w:r>
    </w:p>
    <w:p w14:paraId="7B02B5DF" w14:textId="58C03B8A" w:rsidR="00635E1C" w:rsidRDefault="00635E1C" w:rsidP="00635E1C">
      <w:pPr>
        <w:pStyle w:val="Paragraphedeliste"/>
        <w:numPr>
          <w:ilvl w:val="3"/>
          <w:numId w:val="4"/>
        </w:numPr>
        <w:rPr>
          <w:highlight w:val="yellow"/>
        </w:rPr>
      </w:pPr>
      <w:r>
        <w:rPr>
          <w:highlight w:val="yellow"/>
        </w:rPr>
        <w:t xml:space="preserve">Si </w:t>
      </w:r>
      <w:r w:rsidR="00342165">
        <w:rPr>
          <w:highlight w:val="yellow"/>
        </w:rPr>
        <w:t>(1) Oui :</w:t>
      </w:r>
      <w:r>
        <w:rPr>
          <w:highlight w:val="yellow"/>
        </w:rPr>
        <w:t xml:space="preserve"> Nombre de sacs :</w:t>
      </w:r>
    </w:p>
    <w:p w14:paraId="1213450F" w14:textId="72011795" w:rsidR="00635E1C" w:rsidRDefault="00635E1C" w:rsidP="00635E1C">
      <w:pPr>
        <w:pStyle w:val="Paragraphedeliste"/>
        <w:numPr>
          <w:ilvl w:val="3"/>
          <w:numId w:val="4"/>
        </w:numPr>
        <w:rPr>
          <w:highlight w:val="yellow"/>
        </w:rPr>
      </w:pPr>
      <w:r>
        <w:rPr>
          <w:highlight w:val="yellow"/>
        </w:rPr>
        <w:t xml:space="preserve">Si </w:t>
      </w:r>
      <w:r w:rsidR="00342165">
        <w:rPr>
          <w:highlight w:val="yellow"/>
        </w:rPr>
        <w:t>(1) Oui : C</w:t>
      </w:r>
      <w:r>
        <w:rPr>
          <w:highlight w:val="yellow"/>
        </w:rPr>
        <w:t>onditionnement des sacs (</w:t>
      </w:r>
      <w:r w:rsidRPr="009F0326">
        <w:rPr>
          <w:highlight w:val="yellow"/>
        </w:rPr>
        <w:t>1) Sac de 50 kilos (2) Sac de 25 kilos (3) Autres, préciser</w:t>
      </w:r>
    </w:p>
    <w:p w14:paraId="32AC4B9F" w14:textId="3CEEC783" w:rsidR="00635E1C" w:rsidRPr="00662FA3" w:rsidRDefault="00635E1C" w:rsidP="00635E1C">
      <w:pPr>
        <w:pStyle w:val="Paragraphedeliste"/>
        <w:numPr>
          <w:ilvl w:val="3"/>
          <w:numId w:val="4"/>
        </w:numPr>
        <w:rPr>
          <w:highlight w:val="yellow"/>
        </w:rPr>
      </w:pPr>
      <w:r>
        <w:rPr>
          <w:highlight w:val="yellow"/>
        </w:rPr>
        <w:t xml:space="preserve">Si </w:t>
      </w:r>
      <w:r w:rsidR="00342165">
        <w:rPr>
          <w:highlight w:val="yellow"/>
        </w:rPr>
        <w:t>(1) Oui :</w:t>
      </w:r>
      <w:r>
        <w:rPr>
          <w:highlight w:val="yellow"/>
        </w:rPr>
        <w:t xml:space="preserve"> </w:t>
      </w:r>
      <w:r w:rsidRPr="00662FA3">
        <w:rPr>
          <w:highlight w:val="yellow"/>
        </w:rPr>
        <w:t xml:space="preserve">Acheteurs (1) </w:t>
      </w:r>
      <w:r>
        <w:rPr>
          <w:highlight w:val="yellow"/>
        </w:rPr>
        <w:t>Particulier (2) Décortiqueuse privée (3) Décortiqueuse villageoise (4) Rizerie (5) OP (6) Autres, préciser</w:t>
      </w:r>
    </w:p>
    <w:p w14:paraId="1D693784" w14:textId="3DF0BAA7" w:rsidR="00635E1C" w:rsidRPr="00342CC3" w:rsidRDefault="00635E1C" w:rsidP="00635E1C">
      <w:pPr>
        <w:pStyle w:val="Paragraphedeliste"/>
        <w:numPr>
          <w:ilvl w:val="2"/>
          <w:numId w:val="4"/>
        </w:numPr>
        <w:rPr>
          <w:highlight w:val="yellow"/>
        </w:rPr>
      </w:pPr>
      <w:r w:rsidRPr="00342CC3">
        <w:rPr>
          <w:highlight w:val="yellow"/>
        </w:rPr>
        <w:t xml:space="preserve">Stocks : </w:t>
      </w:r>
      <w:r>
        <w:rPr>
          <w:highlight w:val="yellow"/>
        </w:rPr>
        <w:t>Y a</w:t>
      </w:r>
      <w:r w:rsidR="00342165">
        <w:rPr>
          <w:highlight w:val="yellow"/>
        </w:rPr>
        <w:t>-</w:t>
      </w:r>
      <w:r>
        <w:rPr>
          <w:highlight w:val="yellow"/>
        </w:rPr>
        <w:t>t-il</w:t>
      </w:r>
      <w:r w:rsidRPr="00342CC3">
        <w:rPr>
          <w:highlight w:val="yellow"/>
        </w:rPr>
        <w:t xml:space="preserve"> </w:t>
      </w:r>
      <w:r w:rsidRPr="007D3191">
        <w:rPr>
          <w:highlight w:val="yellow"/>
          <w:u w:val="single"/>
        </w:rPr>
        <w:t>présentement</w:t>
      </w:r>
      <w:r w:rsidRPr="00342CC3">
        <w:rPr>
          <w:highlight w:val="yellow"/>
        </w:rPr>
        <w:t xml:space="preserve"> du paddy </w:t>
      </w:r>
      <w:r>
        <w:rPr>
          <w:highlight w:val="yellow"/>
        </w:rPr>
        <w:t>de la campagne 2020 en stock</w:t>
      </w:r>
      <w:r w:rsidR="00342165">
        <w:rPr>
          <w:highlight w:val="yellow"/>
        </w:rPr>
        <w:t xml:space="preserve"> dans ce grenier</w:t>
      </w:r>
      <w:r w:rsidRPr="00342CC3">
        <w:rPr>
          <w:highlight w:val="yellow"/>
        </w:rPr>
        <w:t xml:space="preserve"> ? (1) Oui (0) Non </w:t>
      </w:r>
    </w:p>
    <w:p w14:paraId="68837AC6" w14:textId="77777777" w:rsidR="00635E1C" w:rsidRPr="00635E1C" w:rsidRDefault="00635E1C" w:rsidP="00635E1C">
      <w:pPr>
        <w:pStyle w:val="Paragraphedeliste"/>
        <w:numPr>
          <w:ilvl w:val="3"/>
          <w:numId w:val="4"/>
        </w:numPr>
        <w:rPr>
          <w:highlight w:val="yellow"/>
        </w:rPr>
      </w:pPr>
      <w:r w:rsidRPr="00635E1C">
        <w:rPr>
          <w:highlight w:val="yellow"/>
        </w:rPr>
        <w:lastRenderedPageBreak/>
        <w:t>Si (1) Oui : Nombre de sacs</w:t>
      </w:r>
    </w:p>
    <w:p w14:paraId="1709E422" w14:textId="77777777" w:rsidR="00635E1C" w:rsidRPr="00635E1C" w:rsidRDefault="00635E1C" w:rsidP="00635E1C">
      <w:pPr>
        <w:pStyle w:val="Paragraphedeliste"/>
        <w:numPr>
          <w:ilvl w:val="3"/>
          <w:numId w:val="4"/>
        </w:numPr>
        <w:rPr>
          <w:highlight w:val="yellow"/>
        </w:rPr>
      </w:pPr>
      <w:r w:rsidRPr="00635E1C">
        <w:rPr>
          <w:highlight w:val="yellow"/>
        </w:rPr>
        <w:t>Si (1) Oui : Conditionnement des sacs (1) Sac de 50 kilos (2) Sac de 25 kilos (3) Autres, préciser</w:t>
      </w:r>
    </w:p>
    <w:p w14:paraId="5045D961" w14:textId="1598843A" w:rsidR="007D3191" w:rsidRDefault="007D3191" w:rsidP="00635E1C">
      <w:pPr>
        <w:pStyle w:val="Paragraphedeliste"/>
        <w:numPr>
          <w:ilvl w:val="1"/>
          <w:numId w:val="4"/>
        </w:numPr>
      </w:pPr>
      <w:r>
        <w:t xml:space="preserve">Avez-vous </w:t>
      </w:r>
      <w:r w:rsidR="0097024F" w:rsidRPr="0097024F">
        <w:rPr>
          <w:highlight w:val="yellow"/>
          <w:u w:val="single"/>
        </w:rPr>
        <w:t>présentement</w:t>
      </w:r>
      <w:r w:rsidR="0097024F">
        <w:t xml:space="preserve"> </w:t>
      </w:r>
      <w:r>
        <w:t xml:space="preserve">en stock du paddy de campagnes précédentes (2019 ou plus tôt) (plusieurs choix possibles) : (1) Campagne </w:t>
      </w:r>
      <w:r w:rsidRPr="007D3191">
        <w:rPr>
          <w:highlight w:val="yellow"/>
        </w:rPr>
        <w:t>2019</w:t>
      </w:r>
      <w:r>
        <w:t xml:space="preserve"> (2) Campagne </w:t>
      </w:r>
      <w:r w:rsidRPr="007D3191">
        <w:rPr>
          <w:highlight w:val="yellow"/>
        </w:rPr>
        <w:t>2018</w:t>
      </w:r>
      <w:r>
        <w:t xml:space="preserve"> (3) Campagne </w:t>
      </w:r>
      <w:r w:rsidRPr="007D3191">
        <w:rPr>
          <w:highlight w:val="yellow"/>
        </w:rPr>
        <w:t>2017</w:t>
      </w:r>
      <w:r>
        <w:t xml:space="preserve"> (4) Autre, préciser</w:t>
      </w:r>
      <w:r w:rsidR="009467F6">
        <w:t> : ...</w:t>
      </w:r>
      <w:r>
        <w:t xml:space="preserve"> CM</w:t>
      </w:r>
    </w:p>
    <w:p w14:paraId="0F09C2B8" w14:textId="342A19A7" w:rsidR="00635E1C" w:rsidRDefault="00635E1C" w:rsidP="00635E1C">
      <w:pPr>
        <w:pStyle w:val="Paragraphedeliste"/>
        <w:numPr>
          <w:ilvl w:val="1"/>
          <w:numId w:val="4"/>
        </w:numPr>
      </w:pPr>
      <w:r>
        <w:t>Décorticage</w:t>
      </w:r>
    </w:p>
    <w:p w14:paraId="1E3D89FD" w14:textId="2F86BE12" w:rsidR="00F82A84" w:rsidRDefault="00F82A84" w:rsidP="00635E1C">
      <w:pPr>
        <w:pStyle w:val="Paragraphedeliste"/>
        <w:numPr>
          <w:ilvl w:val="2"/>
          <w:numId w:val="4"/>
        </w:numPr>
      </w:pPr>
      <w:r>
        <w:t xml:space="preserve">Au total, à combien </w:t>
      </w:r>
      <w:r w:rsidR="00BD0957">
        <w:t xml:space="preserve">de </w:t>
      </w:r>
      <w:r>
        <w:t>d</w:t>
      </w:r>
      <w:r w:rsidR="00444892">
        <w:t>écortiqueuse</w:t>
      </w:r>
      <w:r w:rsidR="00BD0957">
        <w:t>s</w:t>
      </w:r>
      <w:r w:rsidR="00444892">
        <w:t xml:space="preserve"> ou d</w:t>
      </w:r>
      <w:r>
        <w:t xml:space="preserve">’unités de transformation différentes votre ménage a-t-il eu recours entre décembre 2020 et </w:t>
      </w:r>
      <w:r w:rsidR="00635E1C">
        <w:rPr>
          <w:highlight w:val="yellow"/>
        </w:rPr>
        <w:t>la date de l’enquête</w:t>
      </w:r>
      <w:r w:rsidR="00342165">
        <w:t> </w:t>
      </w:r>
      <w:r>
        <w:t>? (Indiquer un nombre entre 1 et 10).</w:t>
      </w:r>
    </w:p>
    <w:p w14:paraId="42FD0BD7" w14:textId="7445AD79" w:rsidR="00F82A84" w:rsidRDefault="00F82A84" w:rsidP="00F82A84">
      <w:pPr>
        <w:pStyle w:val="Paragraphedeliste"/>
        <w:numPr>
          <w:ilvl w:val="2"/>
          <w:numId w:val="4"/>
        </w:numPr>
      </w:pPr>
      <w:r>
        <w:t xml:space="preserve">Pour chaque </w:t>
      </w:r>
      <w:r w:rsidR="00444892">
        <w:t xml:space="preserve">décortiqueuse ou </w:t>
      </w:r>
      <w:r>
        <w:t>unité de transformation, veuillez renseigner les informations suivantes</w:t>
      </w:r>
      <w:r w:rsidR="00BD1C56">
        <w:t> :</w:t>
      </w:r>
    </w:p>
    <w:p w14:paraId="0CC0E31C" w14:textId="5C6CB517" w:rsidR="00AA7A18" w:rsidRDefault="00AA7A18" w:rsidP="00BD1C56">
      <w:pPr>
        <w:pStyle w:val="Paragraphedeliste"/>
        <w:numPr>
          <w:ilvl w:val="3"/>
          <w:numId w:val="4"/>
        </w:numPr>
      </w:pPr>
      <w:r>
        <w:t>Nom de l’unité de transformation</w:t>
      </w:r>
    </w:p>
    <w:p w14:paraId="5B9A234C" w14:textId="5DD4D687" w:rsidR="00BD1C56" w:rsidRDefault="00BD1C56" w:rsidP="00BD1C56">
      <w:pPr>
        <w:pStyle w:val="Paragraphedeliste"/>
        <w:numPr>
          <w:ilvl w:val="3"/>
          <w:numId w:val="4"/>
        </w:numPr>
      </w:pPr>
      <w:r>
        <w:t>Type d’unité de transformation (Sélectionner dans la liste)</w:t>
      </w:r>
      <w:r w:rsidR="00444892">
        <w:t xml:space="preserve"> : (1) </w:t>
      </w:r>
      <w:r w:rsidR="00C156FC">
        <w:t>D</w:t>
      </w:r>
      <w:r w:rsidR="00444892">
        <w:t xml:space="preserve">écortiqueuse villageoise, (2) </w:t>
      </w:r>
      <w:r w:rsidR="00C156FC">
        <w:t>D</w:t>
      </w:r>
      <w:r w:rsidR="00444892">
        <w:t xml:space="preserve">écortiqueuse d’un groupement ou organisation, (3) </w:t>
      </w:r>
      <w:r w:rsidR="00C156FC">
        <w:t>D</w:t>
      </w:r>
      <w:r w:rsidR="00444892">
        <w:t xml:space="preserve">écortiqueuse privée monobloc, (4) </w:t>
      </w:r>
      <w:r w:rsidR="00C156FC">
        <w:t>D</w:t>
      </w:r>
      <w:r w:rsidR="00444892">
        <w:t xml:space="preserve">écortiqueuse privée semi industrielle, (5) </w:t>
      </w:r>
      <w:r w:rsidR="00C156FC">
        <w:t>A</w:t>
      </w:r>
      <w:r w:rsidR="00444892">
        <w:t>utres, précisez</w:t>
      </w:r>
    </w:p>
    <w:p w14:paraId="785E43B2" w14:textId="4F0772E4" w:rsidR="00B84ABA" w:rsidRDefault="00B84ABA" w:rsidP="00BD1C56">
      <w:pPr>
        <w:pStyle w:val="Paragraphedeliste"/>
        <w:numPr>
          <w:ilvl w:val="3"/>
          <w:numId w:val="4"/>
        </w:numPr>
      </w:pPr>
      <w:r>
        <w:t>Distance entre l’habitation du ménage et cette unité de transformation (Indiquer la distance en km)</w:t>
      </w:r>
    </w:p>
    <w:p w14:paraId="6BCF7EB3" w14:textId="3B297412" w:rsidR="00B84ABA" w:rsidRDefault="00B84ABA" w:rsidP="00BD1C56">
      <w:pPr>
        <w:pStyle w:val="Paragraphedeliste"/>
        <w:numPr>
          <w:ilvl w:val="3"/>
          <w:numId w:val="4"/>
        </w:numPr>
      </w:pPr>
      <w:r>
        <w:t>Temps moyen nécessaire pour se rendre de l’habitation à l’unité de transformation (Indiquer le temps en heures et minutes)</w:t>
      </w:r>
    </w:p>
    <w:p w14:paraId="4056A60A" w14:textId="6C540A65" w:rsidR="00B84ABA" w:rsidRDefault="00B84ABA" w:rsidP="00BD1C56">
      <w:pPr>
        <w:pStyle w:val="Paragraphedeliste"/>
        <w:numPr>
          <w:ilvl w:val="3"/>
          <w:numId w:val="4"/>
        </w:numPr>
      </w:pPr>
      <w:r>
        <w:t>Coût moyen de transformation par cette unité :</w:t>
      </w:r>
    </w:p>
    <w:p w14:paraId="6F1FC8B6" w14:textId="4CA23A6F" w:rsidR="00B84ABA" w:rsidRDefault="00B84ABA" w:rsidP="00B84ABA">
      <w:pPr>
        <w:pStyle w:val="Paragraphedeliste"/>
        <w:numPr>
          <w:ilvl w:val="4"/>
          <w:numId w:val="4"/>
        </w:numPr>
      </w:pPr>
      <w:r>
        <w:t>Coût (en FCFA)</w:t>
      </w:r>
    </w:p>
    <w:p w14:paraId="104A723B" w14:textId="3705DD25" w:rsidR="00444892" w:rsidRPr="00241469" w:rsidRDefault="00444892" w:rsidP="00B84ABA">
      <w:pPr>
        <w:pStyle w:val="Paragraphedeliste"/>
        <w:numPr>
          <w:ilvl w:val="4"/>
          <w:numId w:val="4"/>
        </w:numPr>
        <w:rPr>
          <w:highlight w:val="yellow"/>
        </w:rPr>
      </w:pPr>
      <w:r w:rsidRPr="00241469">
        <w:rPr>
          <w:highlight w:val="yellow"/>
        </w:rPr>
        <w:t>Unité</w:t>
      </w:r>
      <w:r w:rsidR="00BD0957" w:rsidRPr="00241469">
        <w:rPr>
          <w:highlight w:val="yellow"/>
        </w:rPr>
        <w:t> :</w:t>
      </w:r>
      <w:r w:rsidRPr="00241469">
        <w:rPr>
          <w:highlight w:val="yellow"/>
        </w:rPr>
        <w:t xml:space="preserve"> (0) </w:t>
      </w:r>
      <w:r w:rsidR="00C156FC" w:rsidRPr="00241469">
        <w:rPr>
          <w:highlight w:val="yellow"/>
        </w:rPr>
        <w:t>P</w:t>
      </w:r>
      <w:r w:rsidRPr="00241469">
        <w:rPr>
          <w:highlight w:val="yellow"/>
        </w:rPr>
        <w:t xml:space="preserve">ar sac, (1) </w:t>
      </w:r>
      <w:commentRangeStart w:id="22"/>
      <w:r w:rsidR="00C156FC" w:rsidRPr="00241469">
        <w:rPr>
          <w:highlight w:val="yellow"/>
        </w:rPr>
        <w:t>P</w:t>
      </w:r>
      <w:r w:rsidRPr="00241469">
        <w:rPr>
          <w:highlight w:val="yellow"/>
        </w:rPr>
        <w:t xml:space="preserve">ar kilo, (2) </w:t>
      </w:r>
      <w:r w:rsidR="00C156FC" w:rsidRPr="00241469">
        <w:rPr>
          <w:highlight w:val="yellow"/>
        </w:rPr>
        <w:t xml:space="preserve">Par </w:t>
      </w:r>
      <w:r w:rsidR="009E039D" w:rsidRPr="00241469">
        <w:rPr>
          <w:highlight w:val="yellow"/>
        </w:rPr>
        <w:t xml:space="preserve">bassine, (3) </w:t>
      </w:r>
      <w:r w:rsidR="00C156FC" w:rsidRPr="00241469">
        <w:rPr>
          <w:highlight w:val="yellow"/>
        </w:rPr>
        <w:t xml:space="preserve">Par </w:t>
      </w:r>
      <w:r w:rsidR="009E039D" w:rsidRPr="00241469">
        <w:rPr>
          <w:highlight w:val="yellow"/>
        </w:rPr>
        <w:t>pot</w:t>
      </w:r>
      <w:r w:rsidR="00676C62" w:rsidRPr="00241469">
        <w:rPr>
          <w:highlight w:val="yellow"/>
        </w:rPr>
        <w:t xml:space="preserve"> de café nescafé</w:t>
      </w:r>
      <w:r w:rsidR="009E039D" w:rsidRPr="00241469">
        <w:rPr>
          <w:highlight w:val="yellow"/>
        </w:rPr>
        <w:t>, (4)</w:t>
      </w:r>
      <w:r w:rsidR="00676C62" w:rsidRPr="00241469">
        <w:rPr>
          <w:highlight w:val="yellow"/>
        </w:rPr>
        <w:t xml:space="preserve"> </w:t>
      </w:r>
      <w:r w:rsidR="00BA63C5">
        <w:rPr>
          <w:highlight w:val="yellow"/>
        </w:rPr>
        <w:t>Par p</w:t>
      </w:r>
      <w:r w:rsidR="00676C62" w:rsidRPr="00241469">
        <w:rPr>
          <w:highlight w:val="yellow"/>
        </w:rPr>
        <w:t>ot de 2kg de tomates,</w:t>
      </w:r>
      <w:r w:rsidR="009E039D" w:rsidRPr="00241469">
        <w:rPr>
          <w:highlight w:val="yellow"/>
        </w:rPr>
        <w:t xml:space="preserve"> </w:t>
      </w:r>
      <w:r w:rsidR="00676C62" w:rsidRPr="00241469">
        <w:rPr>
          <w:highlight w:val="yellow"/>
        </w:rPr>
        <w:t xml:space="preserve">(5) </w:t>
      </w:r>
      <w:r w:rsidR="00C156FC" w:rsidRPr="00241469">
        <w:rPr>
          <w:highlight w:val="yellow"/>
        </w:rPr>
        <w:t>A</w:t>
      </w:r>
      <w:r w:rsidRPr="00241469">
        <w:rPr>
          <w:highlight w:val="yellow"/>
        </w:rPr>
        <w:t>utre, précisez</w:t>
      </w:r>
      <w:commentRangeEnd w:id="22"/>
      <w:r w:rsidR="00676C62" w:rsidRPr="00241469">
        <w:rPr>
          <w:rStyle w:val="Marquedecommentaire"/>
          <w:highlight w:val="yellow"/>
        </w:rPr>
        <w:commentReference w:id="22"/>
      </w:r>
    </w:p>
    <w:p w14:paraId="38E8C7C5" w14:textId="5D32B137" w:rsidR="004427BF" w:rsidRDefault="007D3191" w:rsidP="007D3191">
      <w:pPr>
        <w:pStyle w:val="Paragraphedeliste"/>
        <w:numPr>
          <w:ilvl w:val="1"/>
          <w:numId w:val="4"/>
        </w:numPr>
        <w:rPr>
          <w:b/>
        </w:rPr>
      </w:pPr>
      <w:r w:rsidRPr="009467F6">
        <w:rPr>
          <w:highlight w:val="yellow"/>
        </w:rPr>
        <w:t>Q</w:t>
      </w:r>
      <w:r w:rsidRPr="005A1365">
        <w:rPr>
          <w:highlight w:val="yellow"/>
        </w:rPr>
        <w:t xml:space="preserve">uelle(s) autres spéculation(s) votre ménage ou un de ses membres en particulier a-t-il cultivé pendant l’hivernage 2020, </w:t>
      </w:r>
      <w:r w:rsidRPr="00B57388">
        <w:rPr>
          <w:strike/>
          <w:highlight w:val="yellow"/>
        </w:rPr>
        <w:t>c’est-à-dire entre juin 2020 et décembre 2020 environ</w:t>
      </w:r>
      <w:r w:rsidRPr="007D3191">
        <w:t xml:space="preserve"> ? </w:t>
      </w:r>
      <w:r w:rsidRPr="007D3191">
        <w:rPr>
          <w:i/>
          <w:highlight w:val="yellow"/>
        </w:rPr>
        <w:t>(Note : Pensez à demander spécifiquement la multiplication de semences si l’enquêté ne le mentionne pas de lui-même)</w:t>
      </w:r>
      <w:r>
        <w:t xml:space="preserve"> </w:t>
      </w:r>
      <w:r w:rsidRPr="00A67DFA">
        <w:rPr>
          <w:highlight w:val="yellow"/>
        </w:rPr>
        <w:t>(</w:t>
      </w:r>
      <w:r w:rsidR="00342165">
        <w:rPr>
          <w:highlight w:val="yellow"/>
        </w:rPr>
        <w:t>S</w:t>
      </w:r>
      <w:r w:rsidRPr="00A67DFA">
        <w:rPr>
          <w:highlight w:val="yellow"/>
        </w:rPr>
        <w:t xml:space="preserve">électionner dans la liste) CM (1) Arachide (2) Maïs (3) Mil (4) Sorgho </w:t>
      </w:r>
      <w:r w:rsidR="00614B6E">
        <w:rPr>
          <w:highlight w:val="yellow"/>
        </w:rPr>
        <w:t xml:space="preserve">(5) Autres céréales </w:t>
      </w:r>
      <w:r w:rsidRPr="00A67DFA">
        <w:rPr>
          <w:highlight w:val="yellow"/>
        </w:rPr>
        <w:t>(</w:t>
      </w:r>
      <w:r w:rsidR="00614B6E">
        <w:rPr>
          <w:highlight w:val="yellow"/>
        </w:rPr>
        <w:t>6</w:t>
      </w:r>
      <w:r w:rsidRPr="00A67DFA">
        <w:rPr>
          <w:highlight w:val="yellow"/>
        </w:rPr>
        <w:t>) Niébé</w:t>
      </w:r>
      <w:r w:rsidR="00A67DFA" w:rsidRPr="00A67DFA">
        <w:rPr>
          <w:highlight w:val="yellow"/>
        </w:rPr>
        <w:t xml:space="preserve"> (</w:t>
      </w:r>
      <w:bookmarkStart w:id="23" w:name="_Hlk81903754"/>
      <w:r w:rsidR="00614B6E">
        <w:rPr>
          <w:highlight w:val="yellow"/>
        </w:rPr>
        <w:t>7</w:t>
      </w:r>
      <w:r w:rsidR="00A67DFA" w:rsidRPr="00A67DFA">
        <w:rPr>
          <w:highlight w:val="yellow"/>
        </w:rPr>
        <w:t>) Autres haricots</w:t>
      </w:r>
      <w:r w:rsidR="00120365">
        <w:rPr>
          <w:highlight w:val="yellow"/>
        </w:rPr>
        <w:t xml:space="preserve"> </w:t>
      </w:r>
      <w:bookmarkEnd w:id="23"/>
      <w:r w:rsidRPr="00A67DFA">
        <w:rPr>
          <w:highlight w:val="yellow"/>
        </w:rPr>
        <w:t>(</w:t>
      </w:r>
      <w:r w:rsidR="00614B6E">
        <w:rPr>
          <w:highlight w:val="yellow"/>
        </w:rPr>
        <w:t>8</w:t>
      </w:r>
      <w:r w:rsidRPr="00A67DFA">
        <w:rPr>
          <w:highlight w:val="yellow"/>
        </w:rPr>
        <w:t>) Multiplication de semences</w:t>
      </w:r>
      <w:r w:rsidR="00C1682A" w:rsidRPr="00A67DFA">
        <w:rPr>
          <w:highlight w:val="yellow"/>
        </w:rPr>
        <w:t xml:space="preserve"> de riz</w:t>
      </w:r>
      <w:r w:rsidRPr="00A67DFA">
        <w:rPr>
          <w:highlight w:val="yellow"/>
        </w:rPr>
        <w:t xml:space="preserve"> (</w:t>
      </w:r>
      <w:r w:rsidR="00614B6E">
        <w:rPr>
          <w:highlight w:val="yellow"/>
        </w:rPr>
        <w:t>9</w:t>
      </w:r>
      <w:r w:rsidRPr="00A67DFA">
        <w:rPr>
          <w:highlight w:val="yellow"/>
        </w:rPr>
        <w:t xml:space="preserve">) </w:t>
      </w:r>
      <w:r w:rsidR="00254506">
        <w:rPr>
          <w:highlight w:val="yellow"/>
        </w:rPr>
        <w:t xml:space="preserve">Patate </w:t>
      </w:r>
      <w:r w:rsidR="0000705B">
        <w:rPr>
          <w:highlight w:val="yellow"/>
        </w:rPr>
        <w:t>(</w:t>
      </w:r>
      <w:r w:rsidR="00614B6E">
        <w:rPr>
          <w:highlight w:val="yellow"/>
        </w:rPr>
        <w:t>10</w:t>
      </w:r>
      <w:r w:rsidR="0000705B">
        <w:rPr>
          <w:highlight w:val="yellow"/>
        </w:rPr>
        <w:t>) Patate douce (1</w:t>
      </w:r>
      <w:r w:rsidR="00614B6E">
        <w:rPr>
          <w:highlight w:val="yellow"/>
        </w:rPr>
        <w:t>1</w:t>
      </w:r>
      <w:r w:rsidR="0000705B">
        <w:rPr>
          <w:highlight w:val="yellow"/>
        </w:rPr>
        <w:t>) Autres tubercules (1</w:t>
      </w:r>
      <w:r w:rsidR="007B4D5C">
        <w:rPr>
          <w:highlight w:val="yellow"/>
        </w:rPr>
        <w:t>2</w:t>
      </w:r>
      <w:r w:rsidR="0000705B">
        <w:rPr>
          <w:highlight w:val="yellow"/>
        </w:rPr>
        <w:t>) A</w:t>
      </w:r>
      <w:r w:rsidRPr="00A67DFA">
        <w:rPr>
          <w:highlight w:val="yellow"/>
        </w:rPr>
        <w:t>utres, préciser</w:t>
      </w:r>
    </w:p>
    <w:p w14:paraId="3BDBF95E" w14:textId="4A66A278" w:rsidR="007D3191" w:rsidRDefault="007D3191" w:rsidP="009467F6">
      <w:pPr>
        <w:pStyle w:val="Paragraphedeliste"/>
        <w:ind w:left="993"/>
      </w:pPr>
      <w:r>
        <w:t>Pour chaque spéculation</w:t>
      </w:r>
      <w:bookmarkStart w:id="24" w:name="_Hlk81934888"/>
      <w:r w:rsidR="009467F6">
        <w:t> :</w:t>
      </w:r>
      <w:bookmarkEnd w:id="24"/>
    </w:p>
    <w:p w14:paraId="0DF340F6" w14:textId="5F10C1A7" w:rsidR="007D3191" w:rsidRDefault="007D3191" w:rsidP="007D3191">
      <w:pPr>
        <w:pStyle w:val="Paragraphedeliste"/>
        <w:numPr>
          <w:ilvl w:val="2"/>
          <w:numId w:val="4"/>
        </w:numPr>
      </w:pPr>
      <w:r>
        <w:t xml:space="preserve">Production totale </w:t>
      </w:r>
    </w:p>
    <w:p w14:paraId="480FCCCC" w14:textId="77777777" w:rsidR="007D3191" w:rsidRDefault="007D3191" w:rsidP="007D3191">
      <w:pPr>
        <w:pStyle w:val="Paragraphedeliste"/>
        <w:numPr>
          <w:ilvl w:val="3"/>
          <w:numId w:val="4"/>
        </w:numPr>
      </w:pPr>
      <w:r>
        <w:t>Quantité</w:t>
      </w:r>
    </w:p>
    <w:p w14:paraId="21308720" w14:textId="3442AFAB" w:rsidR="007D3191" w:rsidRDefault="007D3191" w:rsidP="007D3191">
      <w:pPr>
        <w:pStyle w:val="Paragraphedeliste"/>
        <w:numPr>
          <w:ilvl w:val="3"/>
          <w:numId w:val="4"/>
        </w:numPr>
        <w:rPr>
          <w:highlight w:val="yellow"/>
        </w:rPr>
      </w:pPr>
      <w:r w:rsidRPr="00241469">
        <w:rPr>
          <w:highlight w:val="yellow"/>
        </w:rPr>
        <w:t>Uni</w:t>
      </w:r>
      <w:commentRangeStart w:id="25"/>
      <w:r w:rsidRPr="00241469">
        <w:rPr>
          <w:highlight w:val="yellow"/>
        </w:rPr>
        <w:t xml:space="preserve">té (1) </w:t>
      </w:r>
      <w:r>
        <w:rPr>
          <w:highlight w:val="yellow"/>
        </w:rPr>
        <w:t>K</w:t>
      </w:r>
      <w:r w:rsidRPr="00241469">
        <w:rPr>
          <w:highlight w:val="yellow"/>
        </w:rPr>
        <w:t xml:space="preserve">ilos (2) </w:t>
      </w:r>
      <w:r>
        <w:rPr>
          <w:highlight w:val="yellow"/>
        </w:rPr>
        <w:t>T</w:t>
      </w:r>
      <w:r w:rsidRPr="00241469">
        <w:rPr>
          <w:highlight w:val="yellow"/>
        </w:rPr>
        <w:t xml:space="preserve">onnes (3) </w:t>
      </w:r>
      <w:r>
        <w:rPr>
          <w:highlight w:val="yellow"/>
        </w:rPr>
        <w:t>B</w:t>
      </w:r>
      <w:r w:rsidRPr="00241469">
        <w:rPr>
          <w:highlight w:val="yellow"/>
        </w:rPr>
        <w:t xml:space="preserve">assines (4) </w:t>
      </w:r>
      <w:r>
        <w:rPr>
          <w:highlight w:val="yellow"/>
        </w:rPr>
        <w:t>S</w:t>
      </w:r>
      <w:r w:rsidRPr="00241469">
        <w:rPr>
          <w:highlight w:val="yellow"/>
        </w:rPr>
        <w:t xml:space="preserve">acs (5) …… (6) </w:t>
      </w:r>
      <w:r>
        <w:rPr>
          <w:highlight w:val="yellow"/>
        </w:rPr>
        <w:t>A</w:t>
      </w:r>
      <w:r w:rsidRPr="00241469">
        <w:rPr>
          <w:highlight w:val="yellow"/>
        </w:rPr>
        <w:t>utre, préciser</w:t>
      </w:r>
      <w:commentRangeEnd w:id="25"/>
      <w:r w:rsidRPr="00241469">
        <w:rPr>
          <w:rStyle w:val="Marquedecommentaire"/>
          <w:highlight w:val="yellow"/>
        </w:rPr>
        <w:commentReference w:id="25"/>
      </w:r>
    </w:p>
    <w:p w14:paraId="0259CEEC" w14:textId="125C3F27" w:rsidR="005A1365" w:rsidRPr="0064793D" w:rsidRDefault="005A1365" w:rsidP="005A1365">
      <w:pPr>
        <w:pStyle w:val="Paragraphedeliste"/>
        <w:numPr>
          <w:ilvl w:val="3"/>
          <w:numId w:val="4"/>
        </w:numPr>
        <w:rPr>
          <w:highlight w:val="yellow"/>
        </w:rPr>
      </w:pPr>
      <w:r>
        <w:rPr>
          <w:highlight w:val="yellow"/>
        </w:rPr>
        <w:t xml:space="preserve">Si </w:t>
      </w:r>
      <w:r w:rsidR="00FE4AD6">
        <w:rPr>
          <w:highlight w:val="yellow"/>
        </w:rPr>
        <w:t>(8</w:t>
      </w:r>
      <w:r>
        <w:rPr>
          <w:highlight w:val="yellow"/>
        </w:rPr>
        <w:t xml:space="preserve">) </w:t>
      </w:r>
      <w:r w:rsidR="0097024F">
        <w:rPr>
          <w:highlight w:val="yellow"/>
        </w:rPr>
        <w:t>M</w:t>
      </w:r>
      <w:r>
        <w:rPr>
          <w:highlight w:val="yellow"/>
        </w:rPr>
        <w:t>ultiplication de semences</w:t>
      </w:r>
      <w:r w:rsidR="0097024F">
        <w:rPr>
          <w:highlight w:val="yellow"/>
        </w:rPr>
        <w:t xml:space="preserve"> de riz</w:t>
      </w:r>
      <w:r w:rsidR="00FE4AD6" w:rsidRPr="00FE4AD6">
        <w:rPr>
          <w:highlight w:val="yellow"/>
        </w:rPr>
        <w:t> :</w:t>
      </w:r>
      <w:r>
        <w:rPr>
          <w:highlight w:val="yellow"/>
        </w:rPr>
        <w:t xml:space="preserve"> </w:t>
      </w:r>
      <w:r w:rsidRPr="0064793D">
        <w:rPr>
          <w:highlight w:val="yellow"/>
        </w:rPr>
        <w:t xml:space="preserve">Quelles variété(s) multipliée(s) ? (Sélectionner dans la liste) CM </w:t>
      </w:r>
      <w:r w:rsidRPr="0064793D">
        <w:rPr>
          <w:rFonts w:cstheme="minorHAnsi"/>
          <w:highlight w:val="yellow"/>
        </w:rPr>
        <w:t xml:space="preserve">(1) </w:t>
      </w:r>
      <w:r w:rsidRPr="0064793D">
        <w:rPr>
          <w:rFonts w:cstheme="minorHAnsi"/>
          <w:color w:val="000000"/>
          <w:highlight w:val="yellow"/>
          <w:shd w:val="clear" w:color="auto" w:fill="FDFDFC"/>
        </w:rPr>
        <w:t>WAR 77 (2) BG 90-2 (3) ROCK 5 (4) SAHEL 108 (4) SAHEL 134 (5) IR 15-29 (6) TOX 728-1 (7) NERICA L19 (8) NERICA S44 (9) ITA 123 (10) DJ 12 519 (11) NERICA 1, (12) NERICA 4 (13) NERICA 5 (14) NERICA 6 (15) NERICA 8 (16) WAB 5650 (17) Autre, préciser</w:t>
      </w:r>
    </w:p>
    <w:p w14:paraId="299424DF" w14:textId="3254FC86" w:rsidR="007D3191" w:rsidRDefault="007D3191" w:rsidP="007D3191">
      <w:pPr>
        <w:pStyle w:val="Paragraphedeliste"/>
        <w:numPr>
          <w:ilvl w:val="2"/>
          <w:numId w:val="4"/>
        </w:numPr>
      </w:pPr>
      <w:r>
        <w:t xml:space="preserve"> Préciser tous les mois durant lesquels cette culture </w:t>
      </w:r>
      <w:r w:rsidR="00030C1D" w:rsidRPr="00030C1D">
        <w:rPr>
          <w:highlight w:val="yellow"/>
        </w:rPr>
        <w:t>a été</w:t>
      </w:r>
      <w:r>
        <w:t xml:space="preserve"> consommée par le ménage : </w:t>
      </w:r>
      <w:r w:rsidRPr="00465536">
        <w:rPr>
          <w:highlight w:val="yellow"/>
        </w:rPr>
        <w:t xml:space="preserve">(0) Tous les mois entre décembre 2020 et </w:t>
      </w:r>
      <w:r w:rsidR="0004707D">
        <w:rPr>
          <w:highlight w:val="yellow"/>
        </w:rPr>
        <w:t>septembre</w:t>
      </w:r>
      <w:r w:rsidRPr="00465536">
        <w:rPr>
          <w:highlight w:val="yellow"/>
        </w:rPr>
        <w:t xml:space="preserve"> 2021 (12) Décembre 2020 (1) Janvier 2021 (2) Février 2021 (3) Mars 2021 (4) Avril 2021(5) Mai 2021 (6) Juin 2021</w:t>
      </w:r>
      <w:r>
        <w:rPr>
          <w:highlight w:val="yellow"/>
        </w:rPr>
        <w:t xml:space="preserve"> (7) Juillet 2021 (8) Aout 2021</w:t>
      </w:r>
      <w:r w:rsidR="00BB2FF6">
        <w:rPr>
          <w:highlight w:val="yellow"/>
        </w:rPr>
        <w:t xml:space="preserve"> (9) </w:t>
      </w:r>
      <w:r w:rsidR="00DD4C26">
        <w:rPr>
          <w:highlight w:val="yellow"/>
        </w:rPr>
        <w:t>Septembre 2021</w:t>
      </w:r>
      <w:r w:rsidR="006F42FE">
        <w:rPr>
          <w:highlight w:val="yellow"/>
        </w:rPr>
        <w:t xml:space="preserve"> (</w:t>
      </w:r>
      <w:r w:rsidR="00FE4AD6">
        <w:rPr>
          <w:highlight w:val="yellow"/>
        </w:rPr>
        <w:t>98</w:t>
      </w:r>
      <w:r w:rsidR="006F42FE">
        <w:rPr>
          <w:highlight w:val="yellow"/>
        </w:rPr>
        <w:t>) N’a pas été consommé</w:t>
      </w:r>
    </w:p>
    <w:p w14:paraId="39EF1688" w14:textId="4DDBDE2B" w:rsidR="00976647" w:rsidRPr="006F42FE" w:rsidRDefault="007D3191" w:rsidP="00976647">
      <w:pPr>
        <w:pStyle w:val="Paragraphedeliste"/>
        <w:numPr>
          <w:ilvl w:val="2"/>
          <w:numId w:val="4"/>
        </w:numPr>
      </w:pPr>
      <w:r>
        <w:t xml:space="preserve"> Préciser tous les mois durant lesquels cette culture </w:t>
      </w:r>
      <w:r w:rsidR="00030C1D" w:rsidRPr="00030C1D">
        <w:rPr>
          <w:highlight w:val="yellow"/>
        </w:rPr>
        <w:t xml:space="preserve">a </w:t>
      </w:r>
      <w:r w:rsidR="00030C1D">
        <w:rPr>
          <w:highlight w:val="yellow"/>
        </w:rPr>
        <w:t>généré</w:t>
      </w:r>
      <w:r w:rsidR="00030C1D">
        <w:t xml:space="preserve"> </w:t>
      </w:r>
      <w:r>
        <w:t xml:space="preserve">des revenus : </w:t>
      </w:r>
      <w:r w:rsidRPr="00465536">
        <w:rPr>
          <w:highlight w:val="yellow"/>
        </w:rPr>
        <w:t xml:space="preserve">(0) Tous les mois entre décembre 2020 et </w:t>
      </w:r>
      <w:r w:rsidR="0004707D">
        <w:rPr>
          <w:highlight w:val="yellow"/>
        </w:rPr>
        <w:t>septembre</w:t>
      </w:r>
      <w:r w:rsidRPr="00465536">
        <w:rPr>
          <w:highlight w:val="yellow"/>
        </w:rPr>
        <w:t xml:space="preserve"> 2021 (12) Décembre 2020 (1) </w:t>
      </w:r>
      <w:r w:rsidRPr="00465536">
        <w:rPr>
          <w:highlight w:val="yellow"/>
        </w:rPr>
        <w:lastRenderedPageBreak/>
        <w:t>Janvier 2021 (2) Février 2021 (3) Mars 2021 (4) Avril 2021(5) Mai 2021 (6) Juin 2021</w:t>
      </w:r>
      <w:r>
        <w:rPr>
          <w:highlight w:val="yellow"/>
        </w:rPr>
        <w:t xml:space="preserve"> (7) Juillet 2021 (8) Aout 2021</w:t>
      </w:r>
      <w:r w:rsidR="00DD4C26">
        <w:rPr>
          <w:highlight w:val="yellow"/>
        </w:rPr>
        <w:t xml:space="preserve"> (9) </w:t>
      </w:r>
      <w:r w:rsidR="00976647">
        <w:rPr>
          <w:highlight w:val="yellow"/>
        </w:rPr>
        <w:t>S</w:t>
      </w:r>
      <w:r w:rsidR="00DD4C26">
        <w:rPr>
          <w:highlight w:val="yellow"/>
        </w:rPr>
        <w:t>eptembre 2021</w:t>
      </w:r>
      <w:r w:rsidR="006F42FE">
        <w:rPr>
          <w:highlight w:val="yellow"/>
        </w:rPr>
        <w:t xml:space="preserve"> (</w:t>
      </w:r>
      <w:r w:rsidR="00FE4AD6">
        <w:rPr>
          <w:highlight w:val="yellow"/>
        </w:rPr>
        <w:t>98</w:t>
      </w:r>
      <w:r w:rsidR="006F42FE">
        <w:rPr>
          <w:highlight w:val="yellow"/>
        </w:rPr>
        <w:t>) N’a pas été vendu</w:t>
      </w:r>
    </w:p>
    <w:p w14:paraId="7989084B" w14:textId="0604F386" w:rsidR="004427BF" w:rsidRDefault="00976647" w:rsidP="00976647">
      <w:pPr>
        <w:pStyle w:val="Paragraphedeliste"/>
        <w:numPr>
          <w:ilvl w:val="2"/>
          <w:numId w:val="4"/>
        </w:numPr>
        <w:rPr>
          <w:highlight w:val="yellow"/>
        </w:rPr>
      </w:pPr>
      <w:r>
        <w:t xml:space="preserve"> </w:t>
      </w:r>
      <w:r w:rsidRPr="00976647">
        <w:rPr>
          <w:highlight w:val="yellow"/>
        </w:rPr>
        <w:t>A l’issue de la récolte, comment est répartie la production ?</w:t>
      </w:r>
      <w:r w:rsidRPr="00976647">
        <w:rPr>
          <w:b/>
          <w:highlight w:val="yellow"/>
        </w:rPr>
        <w:t xml:space="preserve"> </w:t>
      </w:r>
      <w:r w:rsidRPr="00976647">
        <w:rPr>
          <w:highlight w:val="yellow"/>
        </w:rPr>
        <w:t xml:space="preserve">(1) Un seul grenier (2) </w:t>
      </w:r>
      <w:r w:rsidR="00063755">
        <w:rPr>
          <w:highlight w:val="yellow"/>
        </w:rPr>
        <w:t>Plusieurs greniers</w:t>
      </w:r>
    </w:p>
    <w:p w14:paraId="5D4D71CF" w14:textId="1471ECA9" w:rsidR="00036B7F" w:rsidRDefault="00FE4AD6" w:rsidP="00976647">
      <w:pPr>
        <w:pStyle w:val="Paragraphedeliste"/>
        <w:numPr>
          <w:ilvl w:val="2"/>
          <w:numId w:val="4"/>
        </w:numPr>
        <w:rPr>
          <w:highlight w:val="yellow"/>
        </w:rPr>
      </w:pPr>
      <w:r>
        <w:rPr>
          <w:highlight w:val="yellow"/>
        </w:rPr>
        <w:t>Si (2) Plusieurs greniers, combien ? (Entrer chiffre entre 2 et 5)</w:t>
      </w:r>
    </w:p>
    <w:p w14:paraId="0559875C" w14:textId="101C05D8" w:rsidR="00063755" w:rsidRDefault="00063755" w:rsidP="00FE4AD6">
      <w:pPr>
        <w:pStyle w:val="Paragraphedeliste"/>
        <w:numPr>
          <w:ilvl w:val="2"/>
          <w:numId w:val="4"/>
        </w:numPr>
        <w:rPr>
          <w:highlight w:val="yellow"/>
        </w:rPr>
      </w:pPr>
      <w:r>
        <w:rPr>
          <w:highlight w:val="yellow"/>
        </w:rPr>
        <w:t>Pour chaque grenier</w:t>
      </w:r>
      <w:r w:rsidR="00FE4AD6">
        <w:rPr>
          <w:highlight w:val="yellow"/>
        </w:rPr>
        <w:t xml:space="preserve"> (&gt;=1)</w:t>
      </w:r>
      <w:bookmarkStart w:id="26" w:name="_Hlk81935453"/>
      <w:r>
        <w:rPr>
          <w:highlight w:val="yellow"/>
        </w:rPr>
        <w:t> </w:t>
      </w:r>
      <w:bookmarkEnd w:id="26"/>
      <w:r>
        <w:rPr>
          <w:highlight w:val="yellow"/>
        </w:rPr>
        <w:t xml:space="preserve">: </w:t>
      </w:r>
      <w:r w:rsidR="00FE4AD6">
        <w:rPr>
          <w:highlight w:val="yellow"/>
        </w:rPr>
        <w:t>Q</w:t>
      </w:r>
      <w:r>
        <w:rPr>
          <w:highlight w:val="yellow"/>
        </w:rPr>
        <w:t>ui est responsable (sélectionner dans la liste)</w:t>
      </w:r>
    </w:p>
    <w:p w14:paraId="486EEFE1" w14:textId="77777777" w:rsidR="00036B7F" w:rsidRPr="00976647" w:rsidRDefault="00036B7F" w:rsidP="00036B7F">
      <w:pPr>
        <w:pStyle w:val="Paragraphedeliste"/>
        <w:ind w:left="1497"/>
        <w:rPr>
          <w:highlight w:val="yellow"/>
        </w:rPr>
      </w:pPr>
    </w:p>
    <w:p w14:paraId="6DE9B086" w14:textId="1BA3B155" w:rsidR="00F0094F" w:rsidRPr="00676C62" w:rsidRDefault="00F0094F" w:rsidP="00F0094F">
      <w:pPr>
        <w:pStyle w:val="Paragraphedeliste"/>
        <w:numPr>
          <w:ilvl w:val="0"/>
          <w:numId w:val="4"/>
        </w:numPr>
        <w:rPr>
          <w:b/>
        </w:rPr>
      </w:pPr>
      <w:r w:rsidRPr="00676C62">
        <w:rPr>
          <w:b/>
        </w:rPr>
        <w:t>Contre-saison 2020-2021 : Types de cultures</w:t>
      </w:r>
    </w:p>
    <w:p w14:paraId="389C05AF" w14:textId="78B42F06" w:rsidR="0065059A" w:rsidRDefault="0065059A" w:rsidP="0065059A">
      <w:pPr>
        <w:pStyle w:val="Paragraphedeliste"/>
        <w:numPr>
          <w:ilvl w:val="1"/>
          <w:numId w:val="4"/>
        </w:numPr>
        <w:rPr>
          <w:highlight w:val="yellow"/>
        </w:rPr>
      </w:pPr>
      <w:r w:rsidRPr="00CD44C2">
        <w:rPr>
          <w:highlight w:val="yellow"/>
        </w:rPr>
        <w:t>Combien de parcelles ont</w:t>
      </w:r>
      <w:r>
        <w:rPr>
          <w:highlight w:val="yellow"/>
        </w:rPr>
        <w:t>-elles</w:t>
      </w:r>
      <w:r w:rsidRPr="00CD44C2">
        <w:rPr>
          <w:highlight w:val="yellow"/>
        </w:rPr>
        <w:t xml:space="preserve"> été emblavées</w:t>
      </w:r>
      <w:r>
        <w:rPr>
          <w:highlight w:val="yellow"/>
        </w:rPr>
        <w:t xml:space="preserve"> en contre-saison</w:t>
      </w:r>
      <w:r w:rsidRPr="00CD44C2">
        <w:rPr>
          <w:highlight w:val="yellow"/>
        </w:rPr>
        <w:t xml:space="preserve"> </w:t>
      </w:r>
      <w:r>
        <w:rPr>
          <w:highlight w:val="yellow"/>
        </w:rPr>
        <w:t>par votre ménage ou un de ses membres</w:t>
      </w:r>
      <w:r w:rsidRPr="00CD44C2">
        <w:rPr>
          <w:highlight w:val="yellow"/>
        </w:rPr>
        <w:t> ? (</w:t>
      </w:r>
      <w:r>
        <w:rPr>
          <w:highlight w:val="yellow"/>
        </w:rPr>
        <w:t>E</w:t>
      </w:r>
      <w:r w:rsidRPr="00CD44C2">
        <w:rPr>
          <w:highlight w:val="yellow"/>
        </w:rPr>
        <w:t xml:space="preserve">ntrer </w:t>
      </w:r>
      <w:r>
        <w:rPr>
          <w:highlight w:val="yellow"/>
        </w:rPr>
        <w:t>nombre entre 1 et 25</w:t>
      </w:r>
      <w:r w:rsidRPr="00CD44C2">
        <w:rPr>
          <w:highlight w:val="yellow"/>
        </w:rPr>
        <w:t>)</w:t>
      </w:r>
    </w:p>
    <w:p w14:paraId="3BB6492C" w14:textId="5FA6FE2C" w:rsidR="0065059A" w:rsidRDefault="0065059A" w:rsidP="0065059A">
      <w:pPr>
        <w:pStyle w:val="Paragraphedeliste"/>
        <w:numPr>
          <w:ilvl w:val="1"/>
          <w:numId w:val="4"/>
        </w:numPr>
      </w:pPr>
      <w:r>
        <w:t>Pour chacune des parcelles emblavées en contre-saison, veuillez renseigner les informations suivantes :</w:t>
      </w:r>
    </w:p>
    <w:p w14:paraId="5B21F7B9" w14:textId="77777777" w:rsidR="0065059A" w:rsidRDefault="0065059A" w:rsidP="0065059A">
      <w:pPr>
        <w:pStyle w:val="Paragraphedeliste"/>
        <w:numPr>
          <w:ilvl w:val="2"/>
          <w:numId w:val="4"/>
        </w:numPr>
      </w:pPr>
      <w:r>
        <w:t xml:space="preserve">Nom de la parcelle </w:t>
      </w:r>
    </w:p>
    <w:p w14:paraId="41294CC6" w14:textId="77777777" w:rsidR="0065059A" w:rsidRDefault="0065059A" w:rsidP="0065059A">
      <w:pPr>
        <w:pStyle w:val="Paragraphedeliste"/>
        <w:numPr>
          <w:ilvl w:val="2"/>
          <w:numId w:val="4"/>
        </w:numPr>
      </w:pPr>
      <w:r>
        <w:t>Type de parcelle : (1) Bas-fonds (2) Plateau (3) Nappe (4) Mangrove</w:t>
      </w:r>
    </w:p>
    <w:p w14:paraId="3A4789D3" w14:textId="682CA2AB" w:rsidR="0004707D" w:rsidRPr="0004707D" w:rsidRDefault="0065059A" w:rsidP="0004707D">
      <w:pPr>
        <w:pStyle w:val="Paragraphedeliste"/>
        <w:numPr>
          <w:ilvl w:val="2"/>
          <w:numId w:val="4"/>
        </w:numPr>
        <w:rPr>
          <w:highlight w:val="yellow"/>
        </w:rPr>
      </w:pPr>
      <w:r>
        <w:rPr>
          <w:highlight w:val="yellow"/>
        </w:rPr>
        <w:t>Surface emblavée (Entrer la</w:t>
      </w:r>
      <w:r w:rsidR="006A4347">
        <w:rPr>
          <w:highlight w:val="yellow"/>
        </w:rPr>
        <w:t xml:space="preserve"> surface en hectares</w:t>
      </w:r>
      <w:r w:rsidR="0004707D" w:rsidRPr="0004707D">
        <w:rPr>
          <w:highlight w:val="yellow"/>
        </w:rPr>
        <w:t>)</w:t>
      </w:r>
    </w:p>
    <w:p w14:paraId="7E780B21" w14:textId="03EA6BC9" w:rsidR="003D47B3" w:rsidRDefault="003D47B3" w:rsidP="003D47B3">
      <w:pPr>
        <w:pStyle w:val="Paragraphedeliste"/>
        <w:numPr>
          <w:ilvl w:val="1"/>
          <w:numId w:val="4"/>
        </w:numPr>
      </w:pPr>
      <w:r>
        <w:t>Quelle(s) spéculation(s) votre ménage</w:t>
      </w:r>
      <w:r w:rsidR="0097629C">
        <w:t xml:space="preserve"> ou</w:t>
      </w:r>
      <w:r w:rsidR="004942FA">
        <w:t xml:space="preserve"> un</w:t>
      </w:r>
      <w:r w:rsidR="0097629C">
        <w:t xml:space="preserve"> de ses membres </w:t>
      </w:r>
      <w:r>
        <w:t>a-t-il</w:t>
      </w:r>
      <w:r w:rsidR="007A7417">
        <w:t xml:space="preserve"> </w:t>
      </w:r>
      <w:r>
        <w:t xml:space="preserve">cultivé </w:t>
      </w:r>
      <w:r w:rsidR="00465536">
        <w:t>en contre-saison</w:t>
      </w:r>
      <w:r w:rsidR="0065059A">
        <w:t xml:space="preserve"> sur cette parcelle</w:t>
      </w:r>
      <w:r w:rsidR="006A4347" w:rsidRPr="006A4347">
        <w:t> </w:t>
      </w:r>
      <w:r>
        <w:t xml:space="preserve">? (Sélectionner toutes les réponses </w:t>
      </w:r>
      <w:r w:rsidR="00E44A36">
        <w:t xml:space="preserve">valables </w:t>
      </w:r>
      <w:r>
        <w:t>dans la liste</w:t>
      </w:r>
      <w:r w:rsidR="00BA63C5">
        <w:t>.</w:t>
      </w:r>
      <w:r w:rsidR="006A4347">
        <w:t>)</w:t>
      </w:r>
      <w:r w:rsidR="00BA63C5">
        <w:t xml:space="preserve"> </w:t>
      </w:r>
      <w:r w:rsidR="000D6E2C" w:rsidRPr="00CD0B08">
        <w:rPr>
          <w:highlight w:val="yellow"/>
        </w:rPr>
        <w:t>(1)</w:t>
      </w:r>
      <w:r w:rsidR="00E20F0A" w:rsidRPr="00CD0B08">
        <w:rPr>
          <w:highlight w:val="yellow"/>
        </w:rPr>
        <w:t xml:space="preserve"> </w:t>
      </w:r>
      <w:r w:rsidR="007A06C0" w:rsidRPr="00CD0B08">
        <w:rPr>
          <w:highlight w:val="yellow"/>
        </w:rPr>
        <w:t>M</w:t>
      </w:r>
      <w:r w:rsidR="00E20F0A" w:rsidRPr="00CD0B08">
        <w:rPr>
          <w:highlight w:val="yellow"/>
        </w:rPr>
        <w:t xml:space="preserve">anioc </w:t>
      </w:r>
      <w:r w:rsidR="00B658BB" w:rsidRPr="00CD0B08">
        <w:rPr>
          <w:highlight w:val="yellow"/>
        </w:rPr>
        <w:t>(</w:t>
      </w:r>
      <w:r w:rsidR="000D6E2C" w:rsidRPr="00CD0B08">
        <w:rPr>
          <w:highlight w:val="yellow"/>
        </w:rPr>
        <w:t>2</w:t>
      </w:r>
      <w:r w:rsidR="00B658BB" w:rsidRPr="00CD0B08">
        <w:rPr>
          <w:highlight w:val="yellow"/>
        </w:rPr>
        <w:t>)</w:t>
      </w:r>
      <w:r w:rsidR="00E20F0A" w:rsidRPr="00CD0B08">
        <w:rPr>
          <w:highlight w:val="yellow"/>
        </w:rPr>
        <w:t xml:space="preserve"> </w:t>
      </w:r>
      <w:r w:rsidR="007A06C0" w:rsidRPr="00CD0B08">
        <w:rPr>
          <w:highlight w:val="yellow"/>
        </w:rPr>
        <w:t>P</w:t>
      </w:r>
      <w:r w:rsidR="00E20F0A" w:rsidRPr="00CD0B08">
        <w:rPr>
          <w:highlight w:val="yellow"/>
        </w:rPr>
        <w:t xml:space="preserve">atate </w:t>
      </w:r>
      <w:r w:rsidR="00B658BB" w:rsidRPr="00CD0B08">
        <w:rPr>
          <w:highlight w:val="yellow"/>
        </w:rPr>
        <w:t>(</w:t>
      </w:r>
      <w:r w:rsidR="000D6E2C" w:rsidRPr="00CD0B08">
        <w:rPr>
          <w:highlight w:val="yellow"/>
        </w:rPr>
        <w:t>3</w:t>
      </w:r>
      <w:r w:rsidR="00B658BB" w:rsidRPr="00CD0B08">
        <w:rPr>
          <w:highlight w:val="yellow"/>
        </w:rPr>
        <w:t xml:space="preserve">) </w:t>
      </w:r>
      <w:r w:rsidR="007A06C0" w:rsidRPr="00CD0B08">
        <w:rPr>
          <w:highlight w:val="yellow"/>
        </w:rPr>
        <w:t>P</w:t>
      </w:r>
      <w:r w:rsidR="00B658BB" w:rsidRPr="00CD0B08">
        <w:rPr>
          <w:highlight w:val="yellow"/>
        </w:rPr>
        <w:t xml:space="preserve">atate douce </w:t>
      </w:r>
      <w:r w:rsidR="000D6E2C" w:rsidRPr="00CD0B08">
        <w:rPr>
          <w:highlight w:val="yellow"/>
        </w:rPr>
        <w:t>(4)</w:t>
      </w:r>
      <w:r w:rsidR="00E20F0A" w:rsidRPr="00CD0B08">
        <w:rPr>
          <w:highlight w:val="yellow"/>
        </w:rPr>
        <w:t xml:space="preserve"> </w:t>
      </w:r>
      <w:r w:rsidR="007A06C0" w:rsidRPr="00CD0B08">
        <w:rPr>
          <w:highlight w:val="yellow"/>
        </w:rPr>
        <w:t>O</w:t>
      </w:r>
      <w:r w:rsidR="00866C33" w:rsidRPr="00CD0B08">
        <w:rPr>
          <w:highlight w:val="yellow"/>
        </w:rPr>
        <w:t>ignon (</w:t>
      </w:r>
      <w:r w:rsidR="000D6E2C" w:rsidRPr="00CD0B08">
        <w:rPr>
          <w:highlight w:val="yellow"/>
        </w:rPr>
        <w:t xml:space="preserve">5) </w:t>
      </w:r>
      <w:r w:rsidR="00CD0B08">
        <w:rPr>
          <w:highlight w:val="yellow"/>
        </w:rPr>
        <w:t>Autre</w:t>
      </w:r>
      <w:r w:rsidR="006A4347">
        <w:rPr>
          <w:highlight w:val="yellow"/>
        </w:rPr>
        <w:t xml:space="preserve">s cultures de </w:t>
      </w:r>
      <w:r w:rsidR="00CD0B08" w:rsidRPr="006A4347">
        <w:rPr>
          <w:highlight w:val="yellow"/>
        </w:rPr>
        <w:t>m</w:t>
      </w:r>
      <w:r w:rsidR="00E20F0A" w:rsidRPr="006A4347">
        <w:rPr>
          <w:highlight w:val="yellow"/>
        </w:rPr>
        <w:t>ara</w:t>
      </w:r>
      <w:r w:rsidR="004942FA" w:rsidRPr="006A4347">
        <w:rPr>
          <w:highlight w:val="yellow"/>
        </w:rPr>
        <w:t>î</w:t>
      </w:r>
      <w:r w:rsidR="00E20F0A" w:rsidRPr="006A4347">
        <w:rPr>
          <w:highlight w:val="yellow"/>
        </w:rPr>
        <w:t>chage</w:t>
      </w:r>
      <w:r w:rsidR="00CD0B08" w:rsidRPr="006A4347">
        <w:rPr>
          <w:highlight w:val="yellow"/>
        </w:rPr>
        <w:t xml:space="preserve"> </w:t>
      </w:r>
      <w:r w:rsidR="00CD0B08" w:rsidRPr="00CD0B08">
        <w:rPr>
          <w:highlight w:val="yellow"/>
        </w:rPr>
        <w:t>(6</w:t>
      </w:r>
      <w:r w:rsidR="00933955" w:rsidRPr="00CD0B08">
        <w:rPr>
          <w:highlight w:val="yellow"/>
        </w:rPr>
        <w:t xml:space="preserve">) Autres, </w:t>
      </w:r>
      <w:r w:rsidR="00CD0B08">
        <w:rPr>
          <w:highlight w:val="yellow"/>
        </w:rPr>
        <w:t xml:space="preserve">à </w:t>
      </w:r>
      <w:r w:rsidR="00933955" w:rsidRPr="00CD0B08">
        <w:rPr>
          <w:highlight w:val="yellow"/>
        </w:rPr>
        <w:t>préciser</w:t>
      </w:r>
    </w:p>
    <w:p w14:paraId="1B2BFDB8" w14:textId="6821EDCE" w:rsidR="003D47B3" w:rsidRDefault="003D47B3" w:rsidP="003D47B3">
      <w:pPr>
        <w:pStyle w:val="Paragraphedeliste"/>
        <w:numPr>
          <w:ilvl w:val="1"/>
          <w:numId w:val="4"/>
        </w:numPr>
      </w:pPr>
      <w:r>
        <w:t xml:space="preserve">Pour chaque type de </w:t>
      </w:r>
      <w:r w:rsidR="00E44A36">
        <w:t>spéculation</w:t>
      </w:r>
      <w:r w:rsidR="0065059A">
        <w:t xml:space="preserve"> cultivé</w:t>
      </w:r>
      <w:r w:rsidR="007B7A63">
        <w:t>e</w:t>
      </w:r>
      <w:r w:rsidR="0065059A">
        <w:t xml:space="preserve"> sur cette parcelle</w:t>
      </w:r>
      <w:r>
        <w:t>, veuillez renseigner les informations suivantes :</w:t>
      </w:r>
    </w:p>
    <w:p w14:paraId="4E9A5A67" w14:textId="0F646C62" w:rsidR="00E44A36" w:rsidRDefault="00E44A36" w:rsidP="003D47B3">
      <w:pPr>
        <w:pStyle w:val="Paragraphedeliste"/>
        <w:numPr>
          <w:ilvl w:val="2"/>
          <w:numId w:val="4"/>
        </w:numPr>
      </w:pPr>
      <w:r>
        <w:t xml:space="preserve"> Production</w:t>
      </w:r>
    </w:p>
    <w:p w14:paraId="1B792053" w14:textId="1F5B6DDA" w:rsidR="009365BC" w:rsidRDefault="009365BC" w:rsidP="009365BC">
      <w:pPr>
        <w:pStyle w:val="Paragraphedeliste"/>
        <w:numPr>
          <w:ilvl w:val="3"/>
          <w:numId w:val="4"/>
        </w:numPr>
      </w:pPr>
      <w:r>
        <w:t>Quantité</w:t>
      </w:r>
    </w:p>
    <w:p w14:paraId="1191F919" w14:textId="5F101F81" w:rsidR="009365BC" w:rsidRPr="00241469" w:rsidRDefault="009365BC" w:rsidP="009365BC">
      <w:pPr>
        <w:pStyle w:val="Paragraphedeliste"/>
        <w:numPr>
          <w:ilvl w:val="3"/>
          <w:numId w:val="4"/>
        </w:numPr>
        <w:rPr>
          <w:highlight w:val="yellow"/>
        </w:rPr>
      </w:pPr>
      <w:r w:rsidRPr="00241469">
        <w:rPr>
          <w:highlight w:val="yellow"/>
        </w:rPr>
        <w:t>Uni</w:t>
      </w:r>
      <w:commentRangeStart w:id="27"/>
      <w:r w:rsidRPr="00241469">
        <w:rPr>
          <w:highlight w:val="yellow"/>
        </w:rPr>
        <w:t>té</w:t>
      </w:r>
      <w:r w:rsidR="00676C62" w:rsidRPr="00241469">
        <w:rPr>
          <w:highlight w:val="yellow"/>
        </w:rPr>
        <w:t xml:space="preserve"> (1) </w:t>
      </w:r>
      <w:r w:rsidR="00BA63C5">
        <w:rPr>
          <w:highlight w:val="yellow"/>
        </w:rPr>
        <w:t>K</w:t>
      </w:r>
      <w:r w:rsidR="00676C62" w:rsidRPr="00241469">
        <w:rPr>
          <w:highlight w:val="yellow"/>
        </w:rPr>
        <w:t xml:space="preserve">ilos (2) </w:t>
      </w:r>
      <w:r w:rsidR="00BA63C5">
        <w:rPr>
          <w:highlight w:val="yellow"/>
        </w:rPr>
        <w:t>T</w:t>
      </w:r>
      <w:r w:rsidR="00676C62" w:rsidRPr="00241469">
        <w:rPr>
          <w:highlight w:val="yellow"/>
        </w:rPr>
        <w:t xml:space="preserve">onnes (3) </w:t>
      </w:r>
      <w:r w:rsidR="00BA63C5">
        <w:rPr>
          <w:highlight w:val="yellow"/>
        </w:rPr>
        <w:t>B</w:t>
      </w:r>
      <w:r w:rsidR="00676C62" w:rsidRPr="00241469">
        <w:rPr>
          <w:highlight w:val="yellow"/>
        </w:rPr>
        <w:t xml:space="preserve">assines (4) </w:t>
      </w:r>
      <w:r w:rsidR="00BA63C5">
        <w:rPr>
          <w:highlight w:val="yellow"/>
        </w:rPr>
        <w:t>S</w:t>
      </w:r>
      <w:r w:rsidR="00676C62" w:rsidRPr="00241469">
        <w:rPr>
          <w:highlight w:val="yellow"/>
        </w:rPr>
        <w:t xml:space="preserve">acs (5) …… (6) </w:t>
      </w:r>
      <w:r w:rsidR="00BA63C5">
        <w:rPr>
          <w:highlight w:val="yellow"/>
        </w:rPr>
        <w:t>A</w:t>
      </w:r>
      <w:r w:rsidR="00676C62" w:rsidRPr="00241469">
        <w:rPr>
          <w:highlight w:val="yellow"/>
        </w:rPr>
        <w:t>utre, préciser</w:t>
      </w:r>
      <w:commentRangeEnd w:id="27"/>
      <w:r w:rsidR="00676C62" w:rsidRPr="00241469">
        <w:rPr>
          <w:rStyle w:val="Marquedecommentaire"/>
          <w:highlight w:val="yellow"/>
        </w:rPr>
        <w:commentReference w:id="27"/>
      </w:r>
    </w:p>
    <w:p w14:paraId="36DB97A7" w14:textId="6E840B81" w:rsidR="009B10E7" w:rsidRDefault="0004707D" w:rsidP="009B10E7">
      <w:pPr>
        <w:pStyle w:val="Paragraphedeliste"/>
        <w:numPr>
          <w:ilvl w:val="2"/>
          <w:numId w:val="4"/>
        </w:numPr>
      </w:pPr>
      <w:r>
        <w:t>Préciser</w:t>
      </w:r>
      <w:r w:rsidR="009B10E7">
        <w:t xml:space="preserve"> tous les mois durant lesquels cette culture</w:t>
      </w:r>
      <w:r w:rsidR="00EA1019">
        <w:t xml:space="preserve"> </w:t>
      </w:r>
      <w:r w:rsidR="00EA1019" w:rsidRPr="00EA1019">
        <w:rPr>
          <w:highlight w:val="yellow"/>
        </w:rPr>
        <w:t>sur cette parcelle</w:t>
      </w:r>
      <w:r w:rsidR="009B10E7">
        <w:t xml:space="preserve"> </w:t>
      </w:r>
      <w:r w:rsidRPr="0004707D">
        <w:rPr>
          <w:highlight w:val="yellow"/>
        </w:rPr>
        <w:t>a été</w:t>
      </w:r>
      <w:r w:rsidR="009B10E7">
        <w:t xml:space="preserve"> consommée par le ménage : </w:t>
      </w:r>
      <w:r w:rsidR="006A4347" w:rsidRPr="00465536">
        <w:rPr>
          <w:highlight w:val="yellow"/>
        </w:rPr>
        <w:t xml:space="preserve">(0) Tous les mois entre décembre 2020 et </w:t>
      </w:r>
      <w:r w:rsidR="006A4347">
        <w:rPr>
          <w:highlight w:val="yellow"/>
        </w:rPr>
        <w:t>septembre</w:t>
      </w:r>
      <w:r w:rsidR="006A4347" w:rsidRPr="00465536">
        <w:rPr>
          <w:highlight w:val="yellow"/>
        </w:rPr>
        <w:t xml:space="preserve"> 2021 (12) Décembre 2020 (1) Janvier 2021 (2) Février 2021 (3) Mars 2021 (4) Avril 2021(5) Mai 2021 (6) Juin 2021</w:t>
      </w:r>
      <w:r w:rsidR="006A4347">
        <w:rPr>
          <w:highlight w:val="yellow"/>
        </w:rPr>
        <w:t xml:space="preserve"> (7) Juillet 2021 (8) Aout 2021 (9) Septembre 2021 (98) N’a pas été consommé</w:t>
      </w:r>
      <w:r w:rsidR="0065059A">
        <w:rPr>
          <w:highlight w:val="yellow"/>
        </w:rPr>
        <w:t>e</w:t>
      </w:r>
    </w:p>
    <w:p w14:paraId="69777CF8" w14:textId="03DA8901" w:rsidR="0098357D" w:rsidRDefault="0098357D" w:rsidP="0098357D">
      <w:pPr>
        <w:pStyle w:val="Paragraphedeliste"/>
        <w:numPr>
          <w:ilvl w:val="2"/>
          <w:numId w:val="4"/>
        </w:numPr>
      </w:pPr>
      <w:r>
        <w:t xml:space="preserve"> </w:t>
      </w:r>
      <w:r w:rsidR="00D51025">
        <w:t>P</w:t>
      </w:r>
      <w:r>
        <w:t xml:space="preserve">réciser tous les mois durant lesquels cette </w:t>
      </w:r>
      <w:r w:rsidR="00E44A36" w:rsidRPr="0004707D">
        <w:rPr>
          <w:highlight w:val="yellow"/>
        </w:rPr>
        <w:t>culture</w:t>
      </w:r>
      <w:r w:rsidRPr="0004707D">
        <w:rPr>
          <w:highlight w:val="yellow"/>
        </w:rPr>
        <w:t xml:space="preserve"> </w:t>
      </w:r>
      <w:r w:rsidR="00EA1019">
        <w:rPr>
          <w:highlight w:val="yellow"/>
        </w:rPr>
        <w:t xml:space="preserve">sur cette parcelle </w:t>
      </w:r>
      <w:r w:rsidR="0004707D" w:rsidRPr="0004707D">
        <w:rPr>
          <w:highlight w:val="yellow"/>
        </w:rPr>
        <w:t>a généré</w:t>
      </w:r>
      <w:r w:rsidRPr="0004707D">
        <w:rPr>
          <w:highlight w:val="yellow"/>
        </w:rPr>
        <w:t xml:space="preserve"> des</w:t>
      </w:r>
      <w:r>
        <w:t xml:space="preserve"> revenus : </w:t>
      </w:r>
      <w:r w:rsidR="006A4347" w:rsidRPr="00465536">
        <w:rPr>
          <w:highlight w:val="yellow"/>
        </w:rPr>
        <w:t xml:space="preserve">(0) Tous les mois entre décembre 2020 et </w:t>
      </w:r>
      <w:r w:rsidR="006A4347">
        <w:rPr>
          <w:highlight w:val="yellow"/>
        </w:rPr>
        <w:t>septembre</w:t>
      </w:r>
      <w:r w:rsidR="006A4347" w:rsidRPr="00465536">
        <w:rPr>
          <w:highlight w:val="yellow"/>
        </w:rPr>
        <w:t xml:space="preserve"> 2021 (12) Décembre 2020 (1) Janvier 2021 (2) Février 2021 (3) Mars 2021 (4) Avril 2021(5) Mai 2021 (6) Juin 2021</w:t>
      </w:r>
      <w:r w:rsidR="006A4347">
        <w:rPr>
          <w:highlight w:val="yellow"/>
        </w:rPr>
        <w:t xml:space="preserve"> (7) Juillet 2021 (8) Aout 2021 (9) Septembre 2021 (98) N’a pas été vendu</w:t>
      </w:r>
      <w:r w:rsidR="0065059A">
        <w:rPr>
          <w:highlight w:val="yellow"/>
        </w:rPr>
        <w:t>e</w:t>
      </w:r>
    </w:p>
    <w:p w14:paraId="36BD2755" w14:textId="34F5F64E" w:rsidR="0098357D" w:rsidRDefault="00E44A36" w:rsidP="00EA1019">
      <w:pPr>
        <w:pStyle w:val="Paragraphedeliste"/>
        <w:numPr>
          <w:ilvl w:val="1"/>
          <w:numId w:val="4"/>
        </w:numPr>
      </w:pPr>
      <w:r>
        <w:t xml:space="preserve"> Par</w:t>
      </w:r>
      <w:r w:rsidR="006B7482">
        <w:t>mi tous</w:t>
      </w:r>
      <w:r>
        <w:t xml:space="preserve"> les membres du ménage, sélectionner la personne principalement responsable de chacune des activités suivantes </w:t>
      </w:r>
      <w:r w:rsidR="00EA1019" w:rsidRPr="00EA1019">
        <w:rPr>
          <w:highlight w:val="yellow"/>
        </w:rPr>
        <w:t>sur cette parcelle</w:t>
      </w:r>
      <w:r w:rsidR="00EA1019">
        <w:t xml:space="preserve"> </w:t>
      </w:r>
      <w:r w:rsidR="006B7482">
        <w:t>(</w:t>
      </w:r>
      <w:r w:rsidR="00241469" w:rsidRPr="00241469">
        <w:rPr>
          <w:highlight w:val="yellow"/>
        </w:rPr>
        <w:t>ajouter une option</w:t>
      </w:r>
      <w:r w:rsidR="006B7482" w:rsidRPr="00241469">
        <w:rPr>
          <w:highlight w:val="yellow"/>
        </w:rPr>
        <w:t xml:space="preserve"> Non Applicable</w:t>
      </w:r>
      <w:r w:rsidR="00241469" w:rsidRPr="00241469">
        <w:rPr>
          <w:highlight w:val="yellow"/>
        </w:rPr>
        <w:t xml:space="preserve">, à cocher </w:t>
      </w:r>
      <w:r w:rsidR="006B7482" w:rsidRPr="00241469">
        <w:rPr>
          <w:highlight w:val="yellow"/>
        </w:rPr>
        <w:t>si l’activité n’est pas pratiquée</w:t>
      </w:r>
      <w:r w:rsidR="006B7482">
        <w:t>) :</w:t>
      </w:r>
      <w:r w:rsidR="00241BAA">
        <w:t>CU</w:t>
      </w:r>
    </w:p>
    <w:p w14:paraId="2B1BCF94" w14:textId="35DFAF45" w:rsidR="00E44A36" w:rsidRDefault="00E44A36" w:rsidP="00E44A36">
      <w:pPr>
        <w:pStyle w:val="Paragraphedeliste"/>
        <w:numPr>
          <w:ilvl w:val="4"/>
          <w:numId w:val="4"/>
        </w:numPr>
      </w:pPr>
      <w:r>
        <w:t>Préparation de la terre/Labourage</w:t>
      </w:r>
    </w:p>
    <w:p w14:paraId="6153C182" w14:textId="56A535EB" w:rsidR="006B7482" w:rsidRDefault="006B7482" w:rsidP="00E44A36">
      <w:pPr>
        <w:pStyle w:val="Paragraphedeliste"/>
        <w:numPr>
          <w:ilvl w:val="4"/>
          <w:numId w:val="4"/>
        </w:numPr>
      </w:pPr>
      <w:r>
        <w:t>Achats de semences</w:t>
      </w:r>
    </w:p>
    <w:p w14:paraId="4DDC0CE2" w14:textId="2DB91B18" w:rsidR="00E44A36" w:rsidRDefault="006B7482" w:rsidP="00E44A36">
      <w:pPr>
        <w:pStyle w:val="Paragraphedeliste"/>
        <w:numPr>
          <w:ilvl w:val="4"/>
          <w:numId w:val="4"/>
        </w:numPr>
      </w:pPr>
      <w:r>
        <w:t>Semis/Repiquage</w:t>
      </w:r>
    </w:p>
    <w:p w14:paraId="31513259" w14:textId="66999585" w:rsidR="006B7482" w:rsidRDefault="006B7482" w:rsidP="00E44A36">
      <w:pPr>
        <w:pStyle w:val="Paragraphedeliste"/>
        <w:numPr>
          <w:ilvl w:val="4"/>
          <w:numId w:val="4"/>
        </w:numPr>
      </w:pPr>
      <w:r>
        <w:t>Achat d’engrais</w:t>
      </w:r>
    </w:p>
    <w:p w14:paraId="2D0A09E7" w14:textId="13739DDB" w:rsidR="006B7482" w:rsidRDefault="006B7482" w:rsidP="00E44A36">
      <w:pPr>
        <w:pStyle w:val="Paragraphedeliste"/>
        <w:numPr>
          <w:ilvl w:val="4"/>
          <w:numId w:val="4"/>
        </w:numPr>
      </w:pPr>
      <w:r>
        <w:t>Application d’engrais</w:t>
      </w:r>
    </w:p>
    <w:p w14:paraId="557B9022" w14:textId="6E301B98" w:rsidR="00D46A0D" w:rsidRDefault="00D46A0D" w:rsidP="00E44A36">
      <w:pPr>
        <w:pStyle w:val="Paragraphedeliste"/>
        <w:numPr>
          <w:ilvl w:val="4"/>
          <w:numId w:val="4"/>
        </w:numPr>
      </w:pPr>
      <w:r>
        <w:t>Achat de produits phytosanitaires</w:t>
      </w:r>
    </w:p>
    <w:p w14:paraId="469F8D5B" w14:textId="0D7E059F" w:rsidR="00D46A0D" w:rsidRDefault="00D46A0D" w:rsidP="00E44A36">
      <w:pPr>
        <w:pStyle w:val="Paragraphedeliste"/>
        <w:numPr>
          <w:ilvl w:val="4"/>
          <w:numId w:val="4"/>
        </w:numPr>
      </w:pPr>
      <w:r>
        <w:t>Application de produits phytosanitaires</w:t>
      </w:r>
    </w:p>
    <w:p w14:paraId="679E2F18" w14:textId="5415B60D" w:rsidR="006B7482" w:rsidRDefault="006B7482" w:rsidP="00E44A36">
      <w:pPr>
        <w:pStyle w:val="Paragraphedeliste"/>
        <w:numPr>
          <w:ilvl w:val="4"/>
          <w:numId w:val="4"/>
        </w:numPr>
      </w:pPr>
      <w:r>
        <w:t>Désherbage</w:t>
      </w:r>
    </w:p>
    <w:p w14:paraId="5FF5F905" w14:textId="6101D52D" w:rsidR="006B7482" w:rsidRDefault="006B7482" w:rsidP="00E44A36">
      <w:pPr>
        <w:pStyle w:val="Paragraphedeliste"/>
        <w:numPr>
          <w:ilvl w:val="4"/>
          <w:numId w:val="4"/>
        </w:numPr>
      </w:pPr>
      <w:r>
        <w:t>Récolte</w:t>
      </w:r>
    </w:p>
    <w:p w14:paraId="4E241B2E" w14:textId="77777777" w:rsidR="003F1E7B" w:rsidRDefault="003F1E7B" w:rsidP="00E44A36">
      <w:pPr>
        <w:pStyle w:val="Paragraphedeliste"/>
        <w:numPr>
          <w:ilvl w:val="4"/>
          <w:numId w:val="4"/>
        </w:numPr>
      </w:pPr>
      <w:r>
        <w:t>B</w:t>
      </w:r>
      <w:r w:rsidR="00EB466E">
        <w:t>attage</w:t>
      </w:r>
    </w:p>
    <w:p w14:paraId="1E5BF897" w14:textId="0987687F" w:rsidR="00EB466E" w:rsidRDefault="003F1E7B" w:rsidP="00E44A36">
      <w:pPr>
        <w:pStyle w:val="Paragraphedeliste"/>
        <w:numPr>
          <w:ilvl w:val="4"/>
          <w:numId w:val="4"/>
        </w:numPr>
      </w:pPr>
      <w:r>
        <w:t>D</w:t>
      </w:r>
      <w:r w:rsidR="00EB466E">
        <w:t>écorticage</w:t>
      </w:r>
    </w:p>
    <w:p w14:paraId="59F7017C" w14:textId="243339B6" w:rsidR="006B7482" w:rsidRDefault="006B7482" w:rsidP="00E44A36">
      <w:pPr>
        <w:pStyle w:val="Paragraphedeliste"/>
        <w:numPr>
          <w:ilvl w:val="4"/>
          <w:numId w:val="4"/>
        </w:numPr>
      </w:pPr>
      <w:r>
        <w:t>Vente</w:t>
      </w:r>
    </w:p>
    <w:p w14:paraId="23E67C9C" w14:textId="5CBFE18F" w:rsidR="006B7482" w:rsidRDefault="006B7482" w:rsidP="006B7482">
      <w:pPr>
        <w:pStyle w:val="Paragraphedeliste"/>
        <w:numPr>
          <w:ilvl w:val="2"/>
          <w:numId w:val="4"/>
        </w:numPr>
      </w:pPr>
      <w:r>
        <w:lastRenderedPageBreak/>
        <w:t xml:space="preserve">Parmi tous les membres du ménage, sélectionner les autres personnes participant à chacune des activités suivantes </w:t>
      </w:r>
      <w:r w:rsidR="00EA1019" w:rsidRPr="00EA1019">
        <w:rPr>
          <w:highlight w:val="yellow"/>
        </w:rPr>
        <w:t>sur cette parcelle</w:t>
      </w:r>
      <w:r w:rsidR="00EA1019">
        <w:t xml:space="preserve"> </w:t>
      </w:r>
      <w:r>
        <w:t>(ne pas afficher la question si l’activité n’est pas pratiquée) :</w:t>
      </w:r>
      <w:r w:rsidR="00241BAA">
        <w:t>CM</w:t>
      </w:r>
    </w:p>
    <w:p w14:paraId="5C473C65" w14:textId="77777777" w:rsidR="006B7482" w:rsidRDefault="006B7482" w:rsidP="006B7482">
      <w:pPr>
        <w:pStyle w:val="Paragraphedeliste"/>
        <w:numPr>
          <w:ilvl w:val="4"/>
          <w:numId w:val="4"/>
        </w:numPr>
      </w:pPr>
      <w:r>
        <w:t>Préparation de la terre/Labourage</w:t>
      </w:r>
    </w:p>
    <w:p w14:paraId="33E4D2B9" w14:textId="77777777" w:rsidR="006B7482" w:rsidRDefault="006B7482" w:rsidP="006B7482">
      <w:pPr>
        <w:pStyle w:val="Paragraphedeliste"/>
        <w:numPr>
          <w:ilvl w:val="4"/>
          <w:numId w:val="4"/>
        </w:numPr>
      </w:pPr>
      <w:r>
        <w:t>Achats de semences</w:t>
      </w:r>
    </w:p>
    <w:p w14:paraId="6C74C97D" w14:textId="77777777" w:rsidR="006B7482" w:rsidRDefault="006B7482" w:rsidP="006B7482">
      <w:pPr>
        <w:pStyle w:val="Paragraphedeliste"/>
        <w:numPr>
          <w:ilvl w:val="4"/>
          <w:numId w:val="4"/>
        </w:numPr>
      </w:pPr>
      <w:r>
        <w:t>Semis/Repiquage</w:t>
      </w:r>
    </w:p>
    <w:p w14:paraId="5762A8C9" w14:textId="77777777" w:rsidR="006B7482" w:rsidRDefault="006B7482" w:rsidP="006B7482">
      <w:pPr>
        <w:pStyle w:val="Paragraphedeliste"/>
        <w:numPr>
          <w:ilvl w:val="4"/>
          <w:numId w:val="4"/>
        </w:numPr>
      </w:pPr>
      <w:r>
        <w:t>Achat d’engrais</w:t>
      </w:r>
    </w:p>
    <w:p w14:paraId="7EF201E7" w14:textId="2C89EBB6" w:rsidR="006B7482" w:rsidRDefault="006B7482" w:rsidP="006B7482">
      <w:pPr>
        <w:pStyle w:val="Paragraphedeliste"/>
        <w:numPr>
          <w:ilvl w:val="4"/>
          <w:numId w:val="4"/>
        </w:numPr>
      </w:pPr>
      <w:r>
        <w:t>Application d’engrais</w:t>
      </w:r>
    </w:p>
    <w:p w14:paraId="0AD44973" w14:textId="77777777" w:rsidR="00D46A0D" w:rsidRDefault="00D46A0D" w:rsidP="00D46A0D">
      <w:pPr>
        <w:pStyle w:val="Paragraphedeliste"/>
        <w:numPr>
          <w:ilvl w:val="4"/>
          <w:numId w:val="4"/>
        </w:numPr>
      </w:pPr>
      <w:r>
        <w:t>Achat de produits phytosanitaires</w:t>
      </w:r>
    </w:p>
    <w:p w14:paraId="42246F72" w14:textId="0D127CE0" w:rsidR="00D46A0D" w:rsidRDefault="00D46A0D" w:rsidP="00D46A0D">
      <w:pPr>
        <w:pStyle w:val="Paragraphedeliste"/>
        <w:numPr>
          <w:ilvl w:val="4"/>
          <w:numId w:val="4"/>
        </w:numPr>
      </w:pPr>
      <w:r>
        <w:t>Application de produits phytosanitaires</w:t>
      </w:r>
    </w:p>
    <w:p w14:paraId="254007C9" w14:textId="77777777" w:rsidR="006B7482" w:rsidRDefault="006B7482" w:rsidP="006B7482">
      <w:pPr>
        <w:pStyle w:val="Paragraphedeliste"/>
        <w:numPr>
          <w:ilvl w:val="4"/>
          <w:numId w:val="4"/>
        </w:numPr>
      </w:pPr>
      <w:r>
        <w:t>Désherbage</w:t>
      </w:r>
    </w:p>
    <w:p w14:paraId="24777014" w14:textId="783BB4AE" w:rsidR="006B7482" w:rsidRDefault="006B7482" w:rsidP="006B7482">
      <w:pPr>
        <w:pStyle w:val="Paragraphedeliste"/>
        <w:numPr>
          <w:ilvl w:val="4"/>
          <w:numId w:val="4"/>
        </w:numPr>
      </w:pPr>
      <w:r>
        <w:t>Récolte</w:t>
      </w:r>
    </w:p>
    <w:p w14:paraId="6BB071CF" w14:textId="77777777" w:rsidR="003F1E7B" w:rsidRDefault="003F1E7B" w:rsidP="00EB466E">
      <w:pPr>
        <w:pStyle w:val="Paragraphedeliste"/>
        <w:numPr>
          <w:ilvl w:val="4"/>
          <w:numId w:val="4"/>
        </w:numPr>
      </w:pPr>
      <w:r>
        <w:t>B</w:t>
      </w:r>
      <w:r w:rsidR="00EB466E">
        <w:t>attage</w:t>
      </w:r>
    </w:p>
    <w:p w14:paraId="08F990E2" w14:textId="534F2292" w:rsidR="00EB466E" w:rsidRDefault="009365BC" w:rsidP="00EB466E">
      <w:pPr>
        <w:pStyle w:val="Paragraphedeliste"/>
        <w:numPr>
          <w:ilvl w:val="4"/>
          <w:numId w:val="4"/>
        </w:numPr>
      </w:pPr>
      <w:r>
        <w:t>D</w:t>
      </w:r>
      <w:r w:rsidR="00EB466E">
        <w:t>écorticage</w:t>
      </w:r>
    </w:p>
    <w:p w14:paraId="151382BD" w14:textId="4A3953A6" w:rsidR="006B7482" w:rsidRDefault="006B7482" w:rsidP="006B7482">
      <w:pPr>
        <w:pStyle w:val="Paragraphedeliste"/>
        <w:numPr>
          <w:ilvl w:val="4"/>
          <w:numId w:val="4"/>
        </w:numPr>
      </w:pPr>
      <w:r>
        <w:t>Vente</w:t>
      </w:r>
    </w:p>
    <w:p w14:paraId="359B4D5A" w14:textId="6C6FF1D1" w:rsidR="00D13C2A" w:rsidRPr="00923704" w:rsidRDefault="00D13C2A" w:rsidP="00923704">
      <w:pPr>
        <w:pStyle w:val="Paragraphedeliste"/>
        <w:numPr>
          <w:ilvl w:val="1"/>
          <w:numId w:val="4"/>
        </w:numPr>
        <w:rPr>
          <w:highlight w:val="yellow"/>
        </w:rPr>
      </w:pPr>
      <w:r w:rsidRPr="00923704">
        <w:rPr>
          <w:highlight w:val="yellow"/>
        </w:rPr>
        <w:t xml:space="preserve">L’année passée, est ce que </w:t>
      </w:r>
      <w:r w:rsidR="00EA1019">
        <w:rPr>
          <w:highlight w:val="yellow"/>
        </w:rPr>
        <w:t>votre ménage ou un de ses membres</w:t>
      </w:r>
      <w:r w:rsidRPr="00923704">
        <w:rPr>
          <w:highlight w:val="yellow"/>
        </w:rPr>
        <w:t xml:space="preserve"> a récolté des produits des arbres pour la consommation ou la vente, sur les parcelles du ménage ou d’un des membres</w:t>
      </w:r>
      <w:r w:rsidR="006A4347">
        <w:rPr>
          <w:highlight w:val="yellow"/>
        </w:rPr>
        <w:t xml:space="preserve"> du ménage</w:t>
      </w:r>
      <w:r w:rsidRPr="00923704">
        <w:rPr>
          <w:highlight w:val="yellow"/>
        </w:rPr>
        <w:t xml:space="preserve"> ? (1) </w:t>
      </w:r>
      <w:r w:rsidR="006A4347">
        <w:rPr>
          <w:highlight w:val="yellow"/>
        </w:rPr>
        <w:t>O</w:t>
      </w:r>
      <w:r w:rsidRPr="00923704">
        <w:rPr>
          <w:highlight w:val="yellow"/>
        </w:rPr>
        <w:t xml:space="preserve">ui (0) </w:t>
      </w:r>
      <w:r w:rsidR="006A4347">
        <w:rPr>
          <w:highlight w:val="yellow"/>
        </w:rPr>
        <w:t>N</w:t>
      </w:r>
      <w:r w:rsidRPr="00923704">
        <w:rPr>
          <w:highlight w:val="yellow"/>
        </w:rPr>
        <w:t>on</w:t>
      </w:r>
    </w:p>
    <w:p w14:paraId="05133060" w14:textId="5091C398" w:rsidR="00D13C2A" w:rsidRDefault="00D13C2A" w:rsidP="00923704">
      <w:pPr>
        <w:pStyle w:val="Paragraphedeliste"/>
        <w:numPr>
          <w:ilvl w:val="2"/>
          <w:numId w:val="4"/>
        </w:numPr>
        <w:rPr>
          <w:highlight w:val="yellow"/>
        </w:rPr>
      </w:pPr>
      <w:r w:rsidRPr="00923704">
        <w:rPr>
          <w:highlight w:val="yellow"/>
        </w:rPr>
        <w:t xml:space="preserve">Si </w:t>
      </w:r>
      <w:r w:rsidR="006A4347">
        <w:rPr>
          <w:highlight w:val="yellow"/>
        </w:rPr>
        <w:t>(1) O</w:t>
      </w:r>
      <w:r w:rsidRPr="00923704">
        <w:rPr>
          <w:highlight w:val="yellow"/>
        </w:rPr>
        <w:t xml:space="preserve">ui, lesquels ? (1) </w:t>
      </w:r>
      <w:r w:rsidR="006A4347">
        <w:rPr>
          <w:highlight w:val="yellow"/>
        </w:rPr>
        <w:t>M</w:t>
      </w:r>
      <w:r w:rsidRPr="00923704">
        <w:rPr>
          <w:highlight w:val="yellow"/>
        </w:rPr>
        <w:t xml:space="preserve">angue (2) </w:t>
      </w:r>
      <w:r w:rsidR="006A4347">
        <w:rPr>
          <w:highlight w:val="yellow"/>
        </w:rPr>
        <w:t>A</w:t>
      </w:r>
      <w:r w:rsidRPr="00923704">
        <w:rPr>
          <w:highlight w:val="yellow"/>
        </w:rPr>
        <w:t>grumes (</w:t>
      </w:r>
      <w:r w:rsidR="00923704" w:rsidRPr="00923704">
        <w:rPr>
          <w:highlight w:val="yellow"/>
        </w:rPr>
        <w:t xml:space="preserve">3) </w:t>
      </w:r>
      <w:r w:rsidR="006A4347">
        <w:rPr>
          <w:highlight w:val="yellow"/>
        </w:rPr>
        <w:t>B</w:t>
      </w:r>
      <w:r w:rsidR="00923704" w:rsidRPr="00923704">
        <w:rPr>
          <w:highlight w:val="yellow"/>
        </w:rPr>
        <w:t>anane</w:t>
      </w:r>
      <w:r w:rsidRPr="00923704">
        <w:rPr>
          <w:highlight w:val="yellow"/>
        </w:rPr>
        <w:t xml:space="preserve"> (4) </w:t>
      </w:r>
      <w:r w:rsidR="006A4347">
        <w:rPr>
          <w:highlight w:val="yellow"/>
        </w:rPr>
        <w:t>P</w:t>
      </w:r>
      <w:r w:rsidRPr="00923704">
        <w:rPr>
          <w:highlight w:val="yellow"/>
        </w:rPr>
        <w:t xml:space="preserve">apaye (5) </w:t>
      </w:r>
      <w:r w:rsidR="006A4347">
        <w:rPr>
          <w:highlight w:val="yellow"/>
        </w:rPr>
        <w:t>A</w:t>
      </w:r>
      <w:r w:rsidRPr="00923704">
        <w:rPr>
          <w:highlight w:val="yellow"/>
        </w:rPr>
        <w:t>nacarde (6)</w:t>
      </w:r>
      <w:r w:rsidR="00923704" w:rsidRPr="00923704">
        <w:rPr>
          <w:highlight w:val="yellow"/>
        </w:rPr>
        <w:t xml:space="preserve"> </w:t>
      </w:r>
      <w:r w:rsidR="006A4347">
        <w:rPr>
          <w:highlight w:val="yellow"/>
        </w:rPr>
        <w:t>H</w:t>
      </w:r>
      <w:r w:rsidR="00923704" w:rsidRPr="00923704">
        <w:rPr>
          <w:highlight w:val="yellow"/>
        </w:rPr>
        <w:t xml:space="preserve">uile de palme (7) </w:t>
      </w:r>
      <w:r w:rsidR="006A4347">
        <w:rPr>
          <w:highlight w:val="yellow"/>
        </w:rPr>
        <w:t>A</w:t>
      </w:r>
      <w:r w:rsidR="00923704" w:rsidRPr="00923704">
        <w:rPr>
          <w:highlight w:val="yellow"/>
        </w:rPr>
        <w:t>utres, préciser</w:t>
      </w:r>
    </w:p>
    <w:p w14:paraId="0EB20984" w14:textId="6C8BD526" w:rsidR="00923704" w:rsidRPr="00923704" w:rsidRDefault="00923704" w:rsidP="00923704">
      <w:pPr>
        <w:ind w:left="993"/>
        <w:rPr>
          <w:highlight w:val="yellow"/>
          <w:u w:val="single"/>
        </w:rPr>
      </w:pPr>
      <w:r w:rsidRPr="00923704">
        <w:rPr>
          <w:highlight w:val="yellow"/>
          <w:u w:val="single"/>
        </w:rPr>
        <w:t xml:space="preserve">Pour chaque produit : </w:t>
      </w:r>
    </w:p>
    <w:p w14:paraId="4C7E0392" w14:textId="675958DB" w:rsidR="00923704" w:rsidRPr="00923704" w:rsidRDefault="00923704" w:rsidP="00923704">
      <w:pPr>
        <w:pStyle w:val="Paragraphedeliste"/>
        <w:numPr>
          <w:ilvl w:val="2"/>
          <w:numId w:val="4"/>
        </w:numPr>
        <w:rPr>
          <w:highlight w:val="yellow"/>
        </w:rPr>
      </w:pPr>
      <w:r w:rsidRPr="00923704">
        <w:rPr>
          <w:highlight w:val="yellow"/>
        </w:rPr>
        <w:t xml:space="preserve">Quel type de parcelles (1) </w:t>
      </w:r>
      <w:r w:rsidR="006A4347">
        <w:rPr>
          <w:highlight w:val="yellow"/>
        </w:rPr>
        <w:t>A</w:t>
      </w:r>
      <w:r w:rsidRPr="00923704">
        <w:rPr>
          <w:highlight w:val="yellow"/>
        </w:rPr>
        <w:t xml:space="preserve">rbres éparses dans les parcelles (2) </w:t>
      </w:r>
      <w:r w:rsidR="006A4347">
        <w:rPr>
          <w:highlight w:val="yellow"/>
        </w:rPr>
        <w:t>V</w:t>
      </w:r>
      <w:r w:rsidRPr="00923704">
        <w:rPr>
          <w:highlight w:val="yellow"/>
        </w:rPr>
        <w:t>ergers</w:t>
      </w:r>
    </w:p>
    <w:p w14:paraId="15ED3BD3" w14:textId="24DB55BD" w:rsidR="00923704" w:rsidRPr="00923704" w:rsidRDefault="00923704" w:rsidP="00923704">
      <w:pPr>
        <w:pStyle w:val="Paragraphedeliste"/>
        <w:numPr>
          <w:ilvl w:val="3"/>
          <w:numId w:val="4"/>
        </w:numPr>
        <w:rPr>
          <w:highlight w:val="yellow"/>
        </w:rPr>
      </w:pPr>
      <w:r w:rsidRPr="00923704">
        <w:rPr>
          <w:highlight w:val="yellow"/>
        </w:rPr>
        <w:t xml:space="preserve">Si (2) </w:t>
      </w:r>
      <w:r w:rsidR="006A4347">
        <w:rPr>
          <w:highlight w:val="yellow"/>
        </w:rPr>
        <w:t>V</w:t>
      </w:r>
      <w:r w:rsidRPr="00923704">
        <w:rPr>
          <w:highlight w:val="yellow"/>
        </w:rPr>
        <w:t xml:space="preserve">ergers : </w:t>
      </w:r>
      <w:r w:rsidR="00EA1019">
        <w:rPr>
          <w:highlight w:val="yellow"/>
        </w:rPr>
        <w:t>Q</w:t>
      </w:r>
      <w:r w:rsidRPr="00923704">
        <w:rPr>
          <w:highlight w:val="yellow"/>
        </w:rPr>
        <w:t>uelle surface ?</w:t>
      </w:r>
      <w:r w:rsidR="007B4D5C">
        <w:rPr>
          <w:highlight w:val="yellow"/>
        </w:rPr>
        <w:t xml:space="preserve"> (Entrer la surface en hectares)</w:t>
      </w:r>
    </w:p>
    <w:p w14:paraId="7EFE6B0B" w14:textId="4B7D043F" w:rsidR="00923704" w:rsidRDefault="00923704" w:rsidP="00923704">
      <w:pPr>
        <w:pStyle w:val="Paragraphedeliste"/>
        <w:numPr>
          <w:ilvl w:val="2"/>
          <w:numId w:val="4"/>
        </w:numPr>
      </w:pPr>
      <w:r>
        <w:t xml:space="preserve">Production </w:t>
      </w:r>
      <w:r w:rsidRPr="0004707D">
        <w:rPr>
          <w:highlight w:val="yellow"/>
        </w:rPr>
        <w:t xml:space="preserve">totale </w:t>
      </w:r>
    </w:p>
    <w:p w14:paraId="015D8E45" w14:textId="77777777" w:rsidR="00923704" w:rsidRDefault="00923704" w:rsidP="00923704">
      <w:pPr>
        <w:pStyle w:val="Paragraphedeliste"/>
        <w:numPr>
          <w:ilvl w:val="3"/>
          <w:numId w:val="4"/>
        </w:numPr>
      </w:pPr>
      <w:r>
        <w:t>Quantité</w:t>
      </w:r>
    </w:p>
    <w:p w14:paraId="7D27978C" w14:textId="77777777" w:rsidR="00923704" w:rsidRPr="00241469" w:rsidRDefault="00923704" w:rsidP="00923704">
      <w:pPr>
        <w:pStyle w:val="Paragraphedeliste"/>
        <w:numPr>
          <w:ilvl w:val="3"/>
          <w:numId w:val="4"/>
        </w:numPr>
        <w:rPr>
          <w:highlight w:val="yellow"/>
        </w:rPr>
      </w:pPr>
      <w:r w:rsidRPr="00241469">
        <w:rPr>
          <w:highlight w:val="yellow"/>
        </w:rPr>
        <w:t>Uni</w:t>
      </w:r>
      <w:commentRangeStart w:id="28"/>
      <w:r w:rsidRPr="00241469">
        <w:rPr>
          <w:highlight w:val="yellow"/>
        </w:rPr>
        <w:t xml:space="preserve">té (1) </w:t>
      </w:r>
      <w:r>
        <w:rPr>
          <w:highlight w:val="yellow"/>
        </w:rPr>
        <w:t>K</w:t>
      </w:r>
      <w:r w:rsidRPr="00241469">
        <w:rPr>
          <w:highlight w:val="yellow"/>
        </w:rPr>
        <w:t xml:space="preserve">ilos (2) </w:t>
      </w:r>
      <w:r>
        <w:rPr>
          <w:highlight w:val="yellow"/>
        </w:rPr>
        <w:t>T</w:t>
      </w:r>
      <w:r w:rsidRPr="00241469">
        <w:rPr>
          <w:highlight w:val="yellow"/>
        </w:rPr>
        <w:t xml:space="preserve">onnes (3) </w:t>
      </w:r>
      <w:r>
        <w:rPr>
          <w:highlight w:val="yellow"/>
        </w:rPr>
        <w:t>B</w:t>
      </w:r>
      <w:r w:rsidRPr="00241469">
        <w:rPr>
          <w:highlight w:val="yellow"/>
        </w:rPr>
        <w:t xml:space="preserve">assines (4) </w:t>
      </w:r>
      <w:r>
        <w:rPr>
          <w:highlight w:val="yellow"/>
        </w:rPr>
        <w:t>S</w:t>
      </w:r>
      <w:r w:rsidRPr="00241469">
        <w:rPr>
          <w:highlight w:val="yellow"/>
        </w:rPr>
        <w:t xml:space="preserve">acs (5) …… (6) </w:t>
      </w:r>
      <w:r>
        <w:rPr>
          <w:highlight w:val="yellow"/>
        </w:rPr>
        <w:t>A</w:t>
      </w:r>
      <w:r w:rsidRPr="00241469">
        <w:rPr>
          <w:highlight w:val="yellow"/>
        </w:rPr>
        <w:t>utre, préciser</w:t>
      </w:r>
      <w:commentRangeEnd w:id="28"/>
      <w:r w:rsidRPr="00241469">
        <w:rPr>
          <w:rStyle w:val="Marquedecommentaire"/>
          <w:highlight w:val="yellow"/>
        </w:rPr>
        <w:commentReference w:id="28"/>
      </w:r>
    </w:p>
    <w:p w14:paraId="72EDD5AF" w14:textId="6BE46C9D" w:rsidR="00923704" w:rsidRDefault="00923704" w:rsidP="00923704">
      <w:pPr>
        <w:pStyle w:val="Paragraphedeliste"/>
        <w:numPr>
          <w:ilvl w:val="2"/>
          <w:numId w:val="4"/>
        </w:numPr>
      </w:pPr>
      <w:r>
        <w:t xml:space="preserve">Préciser tous les mois durant lesquels ce produit </w:t>
      </w:r>
      <w:r w:rsidRPr="0004707D">
        <w:rPr>
          <w:highlight w:val="yellow"/>
        </w:rPr>
        <w:t>a été</w:t>
      </w:r>
      <w:r>
        <w:t xml:space="preserve"> consommé par le ménage : </w:t>
      </w:r>
      <w:r w:rsidR="006A4347" w:rsidRPr="00465536">
        <w:rPr>
          <w:highlight w:val="yellow"/>
        </w:rPr>
        <w:t xml:space="preserve">(0) Tous les mois entre décembre 2020 et </w:t>
      </w:r>
      <w:r w:rsidR="006A4347">
        <w:rPr>
          <w:highlight w:val="yellow"/>
        </w:rPr>
        <w:t>septembre</w:t>
      </w:r>
      <w:r w:rsidR="006A4347" w:rsidRPr="00465536">
        <w:rPr>
          <w:highlight w:val="yellow"/>
        </w:rPr>
        <w:t xml:space="preserve"> 2021 (12) Décembre 2020 (1) Janvier 2021 (2) Février 2021 (3) Mars 2021 (4) Avril 2021(5) Mai 2021 (6) Juin 2021</w:t>
      </w:r>
      <w:r w:rsidR="006A4347">
        <w:rPr>
          <w:highlight w:val="yellow"/>
        </w:rPr>
        <w:t xml:space="preserve"> (7) Juillet 2021 (8) Aout 2021 (9) Septembre 2021 (98) N’a pas été consommé</w:t>
      </w:r>
    </w:p>
    <w:p w14:paraId="292BA1AC" w14:textId="4C94854B" w:rsidR="00923704" w:rsidRDefault="00923704" w:rsidP="00923704">
      <w:pPr>
        <w:pStyle w:val="Paragraphedeliste"/>
        <w:numPr>
          <w:ilvl w:val="2"/>
          <w:numId w:val="4"/>
        </w:numPr>
      </w:pPr>
      <w:r>
        <w:t xml:space="preserve"> Préciser tous les mois durant lesquels ce produit </w:t>
      </w:r>
      <w:r w:rsidRPr="0004707D">
        <w:rPr>
          <w:highlight w:val="yellow"/>
        </w:rPr>
        <w:t>a généré des</w:t>
      </w:r>
      <w:r>
        <w:t xml:space="preserve"> revenus : </w:t>
      </w:r>
      <w:r w:rsidR="006A4347" w:rsidRPr="00465536">
        <w:rPr>
          <w:highlight w:val="yellow"/>
        </w:rPr>
        <w:t xml:space="preserve">(0) Tous les mois entre décembre 2020 et </w:t>
      </w:r>
      <w:r w:rsidR="006A4347">
        <w:rPr>
          <w:highlight w:val="yellow"/>
        </w:rPr>
        <w:t>septembre</w:t>
      </w:r>
      <w:r w:rsidR="006A4347" w:rsidRPr="00465536">
        <w:rPr>
          <w:highlight w:val="yellow"/>
        </w:rPr>
        <w:t xml:space="preserve"> 2021 (12) Décembre 2020 (1) Janvier 2021 (2) Février 2021 (3) Mars 2021 (4) Avril 2021(5) Mai 2021 (6) Juin 2021</w:t>
      </w:r>
      <w:r w:rsidR="006A4347">
        <w:rPr>
          <w:highlight w:val="yellow"/>
        </w:rPr>
        <w:t xml:space="preserve"> (7) Juillet 2021 (8) Aout 2021 (9) Septembre 2021 (98) N’a pas été vendu</w:t>
      </w:r>
    </w:p>
    <w:p w14:paraId="1AC17DCD" w14:textId="0F406445" w:rsidR="00923704" w:rsidRDefault="00923704" w:rsidP="00923704">
      <w:pPr>
        <w:pStyle w:val="Paragraphedeliste"/>
        <w:numPr>
          <w:ilvl w:val="2"/>
          <w:numId w:val="4"/>
        </w:numPr>
      </w:pPr>
      <w:r>
        <w:t xml:space="preserve">Parmi tous les membres du ménage, sélectionner les </w:t>
      </w:r>
      <w:r w:rsidRPr="00923704">
        <w:rPr>
          <w:highlight w:val="yellow"/>
        </w:rPr>
        <w:t>personnes</w:t>
      </w:r>
      <w:r>
        <w:t xml:space="preserve"> participant à chacune des activités suivantes </w:t>
      </w:r>
      <w:r w:rsidRPr="00923704">
        <w:rPr>
          <w:highlight w:val="yellow"/>
        </w:rPr>
        <w:t>(sélectionner dans la liste)</w:t>
      </w:r>
      <w:r>
        <w:t xml:space="preserve"> :</w:t>
      </w:r>
      <w:r w:rsidRPr="007B4D5C">
        <w:rPr>
          <w:highlight w:val="yellow"/>
        </w:rPr>
        <w:t>CM</w:t>
      </w:r>
    </w:p>
    <w:p w14:paraId="342C6282" w14:textId="77777777" w:rsidR="00923704" w:rsidRDefault="00923704" w:rsidP="00923704">
      <w:pPr>
        <w:pStyle w:val="Paragraphedeliste"/>
        <w:numPr>
          <w:ilvl w:val="4"/>
          <w:numId w:val="4"/>
        </w:numPr>
      </w:pPr>
      <w:r>
        <w:t>Récolte</w:t>
      </w:r>
    </w:p>
    <w:p w14:paraId="3BFCB139" w14:textId="1B2255C0" w:rsidR="00923704" w:rsidRPr="000F1921" w:rsidRDefault="00923704" w:rsidP="00923704">
      <w:pPr>
        <w:pStyle w:val="Paragraphedeliste"/>
        <w:numPr>
          <w:ilvl w:val="4"/>
          <w:numId w:val="4"/>
        </w:numPr>
        <w:rPr>
          <w:highlight w:val="yellow"/>
        </w:rPr>
      </w:pPr>
      <w:r w:rsidRPr="000F1921">
        <w:rPr>
          <w:highlight w:val="yellow"/>
        </w:rPr>
        <w:t xml:space="preserve">Si </w:t>
      </w:r>
      <w:r w:rsidR="007B4D5C">
        <w:rPr>
          <w:highlight w:val="yellow"/>
        </w:rPr>
        <w:t>produit</w:t>
      </w:r>
      <w:r w:rsidRPr="000F1921">
        <w:rPr>
          <w:highlight w:val="yellow"/>
        </w:rPr>
        <w:t xml:space="preserve"> </w:t>
      </w:r>
      <w:r w:rsidR="00025ED1">
        <w:rPr>
          <w:highlight w:val="yellow"/>
        </w:rPr>
        <w:t>vendu au moins un mois (</w:t>
      </w:r>
      <w:r w:rsidR="007B4D5C">
        <w:rPr>
          <w:highlight w:val="yellow"/>
        </w:rPr>
        <w:t xml:space="preserve">Question </w:t>
      </w:r>
      <w:r w:rsidR="00025ED1">
        <w:rPr>
          <w:highlight w:val="yellow"/>
        </w:rPr>
        <w:t>4.4.5</w:t>
      </w:r>
      <w:proofErr w:type="gramStart"/>
      <w:r w:rsidR="007B4D5C">
        <w:rPr>
          <w:highlight w:val="yellow"/>
        </w:rPr>
        <w:t xml:space="preserve"> </w:t>
      </w:r>
      <w:r w:rsidR="00025ED1">
        <w:rPr>
          <w:highlight w:val="yellow"/>
        </w:rPr>
        <w:t>!=</w:t>
      </w:r>
      <w:proofErr w:type="gramEnd"/>
      <w:r w:rsidRPr="000F1921">
        <w:rPr>
          <w:highlight w:val="yellow"/>
        </w:rPr>
        <w:t xml:space="preserve"> (</w:t>
      </w:r>
      <w:r w:rsidR="007B4D5C">
        <w:rPr>
          <w:highlight w:val="yellow"/>
        </w:rPr>
        <w:t>98</w:t>
      </w:r>
      <w:r w:rsidRPr="000F1921">
        <w:rPr>
          <w:highlight w:val="yellow"/>
        </w:rPr>
        <w:t>)</w:t>
      </w:r>
      <w:r w:rsidR="007B4D5C">
        <w:rPr>
          <w:highlight w:val="yellow"/>
        </w:rPr>
        <w:t xml:space="preserve"> N’a pas été vendu)</w:t>
      </w:r>
      <w:r w:rsidR="007B4D5C" w:rsidRPr="00923704">
        <w:rPr>
          <w:highlight w:val="yellow"/>
        </w:rPr>
        <w:t> </w:t>
      </w:r>
      <w:r w:rsidRPr="000F1921">
        <w:rPr>
          <w:highlight w:val="yellow"/>
        </w:rPr>
        <w:t>: Vente</w:t>
      </w:r>
    </w:p>
    <w:p w14:paraId="04319FA6" w14:textId="77777777" w:rsidR="00607324" w:rsidRDefault="00607324" w:rsidP="00607324">
      <w:pPr>
        <w:pStyle w:val="Paragraphedeliste"/>
        <w:ind w:left="2232"/>
      </w:pPr>
    </w:p>
    <w:p w14:paraId="721A4132" w14:textId="4E40E6FD" w:rsidR="00F0094F" w:rsidRPr="00D66323" w:rsidRDefault="00F0094F" w:rsidP="00923704">
      <w:pPr>
        <w:pStyle w:val="Paragraphedeliste"/>
        <w:numPr>
          <w:ilvl w:val="0"/>
          <w:numId w:val="4"/>
        </w:numPr>
        <w:rPr>
          <w:b/>
        </w:rPr>
      </w:pPr>
      <w:r w:rsidRPr="00D66323">
        <w:rPr>
          <w:b/>
        </w:rPr>
        <w:t xml:space="preserve">Campagne 2021 : Activités rizicoles </w:t>
      </w:r>
      <w:r w:rsidR="000E160A" w:rsidRPr="000E160A">
        <w:rPr>
          <w:b/>
          <w:highlight w:val="yellow"/>
        </w:rPr>
        <w:t>entre juin 2021 et la date de l’enquête</w:t>
      </w:r>
    </w:p>
    <w:p w14:paraId="450FE742" w14:textId="13D5E1FA" w:rsidR="009B7CCA" w:rsidRDefault="00607324" w:rsidP="00923704">
      <w:pPr>
        <w:pStyle w:val="Paragraphedeliste"/>
        <w:numPr>
          <w:ilvl w:val="1"/>
          <w:numId w:val="4"/>
        </w:numPr>
      </w:pPr>
      <w:r w:rsidRPr="00607324">
        <w:rPr>
          <w:highlight w:val="yellow"/>
        </w:rPr>
        <w:t>Hors d’éventuelles parcelles collectives :</w:t>
      </w:r>
      <w:r>
        <w:t xml:space="preserve"> </w:t>
      </w:r>
      <w:r w:rsidR="009B7CCA">
        <w:t xml:space="preserve">Combien de parcelles, au total, ont-elles été emblavées en riz </w:t>
      </w:r>
      <w:r w:rsidR="0064793D" w:rsidRPr="0064793D">
        <w:rPr>
          <w:highlight w:val="yellow"/>
        </w:rPr>
        <w:t>(y compris pour la multiplication de semences)</w:t>
      </w:r>
      <w:r w:rsidR="0064793D">
        <w:t xml:space="preserve"> </w:t>
      </w:r>
      <w:r w:rsidR="009B7CCA">
        <w:t>au cours de cette campagne/hivernage 2021</w:t>
      </w:r>
      <w:r>
        <w:t xml:space="preserve">, </w:t>
      </w:r>
      <w:r w:rsidRPr="00607324">
        <w:rPr>
          <w:highlight w:val="yellow"/>
        </w:rPr>
        <w:t>par les membres de votre ménage</w:t>
      </w:r>
      <w:r w:rsidR="009B7CCA">
        <w:t> ? (Entrer un nombre entre 1 et 10)</w:t>
      </w:r>
    </w:p>
    <w:p w14:paraId="520E8F27" w14:textId="25F41E01" w:rsidR="00E44A36" w:rsidRDefault="009E033F" w:rsidP="00923704">
      <w:pPr>
        <w:pStyle w:val="Paragraphedeliste"/>
        <w:numPr>
          <w:ilvl w:val="1"/>
          <w:numId w:val="4"/>
        </w:numPr>
      </w:pPr>
      <w:r>
        <w:t xml:space="preserve">Pour chacune des parcelles emblavées en riz </w:t>
      </w:r>
      <w:r w:rsidR="009B7CCA">
        <w:t>au cours de cette campagne/hivernage 2021, veuillez renseigner les informations suivantes :</w:t>
      </w:r>
    </w:p>
    <w:p w14:paraId="3726CAAE" w14:textId="5713EC86" w:rsidR="00F17EE2" w:rsidRDefault="00F17EE2" w:rsidP="00923704">
      <w:pPr>
        <w:pStyle w:val="Paragraphedeliste"/>
        <w:numPr>
          <w:ilvl w:val="2"/>
          <w:numId w:val="4"/>
        </w:numPr>
      </w:pPr>
      <w:r>
        <w:lastRenderedPageBreak/>
        <w:t>Nom de la parcelle</w:t>
      </w:r>
      <w:r w:rsidR="009B7CCA">
        <w:t xml:space="preserve"> </w:t>
      </w:r>
    </w:p>
    <w:p w14:paraId="1B68A78A" w14:textId="70C45611" w:rsidR="009B7CCA" w:rsidRDefault="009B7CCA" w:rsidP="00923704">
      <w:pPr>
        <w:pStyle w:val="Paragraphedeliste"/>
        <w:numPr>
          <w:ilvl w:val="2"/>
          <w:numId w:val="4"/>
        </w:numPr>
      </w:pPr>
      <w:r>
        <w:t>Type de parcelle : (1) Bas-fonds (2) Plateau (3) Nappe (4) Mangrove</w:t>
      </w:r>
    </w:p>
    <w:p w14:paraId="6C84A3FC" w14:textId="48EE415F" w:rsidR="00BC7198" w:rsidRPr="00BC7198" w:rsidRDefault="001D0FAD" w:rsidP="00923704">
      <w:pPr>
        <w:pStyle w:val="Paragraphedeliste"/>
        <w:numPr>
          <w:ilvl w:val="2"/>
          <w:numId w:val="4"/>
        </w:numPr>
        <w:rPr>
          <w:highlight w:val="yellow"/>
        </w:rPr>
      </w:pPr>
      <w:r w:rsidRPr="00BC7198">
        <w:rPr>
          <w:highlight w:val="yellow"/>
        </w:rPr>
        <w:t xml:space="preserve">Si (1) </w:t>
      </w:r>
      <w:r w:rsidR="006C15F7" w:rsidRPr="00BC7198">
        <w:rPr>
          <w:highlight w:val="yellow"/>
        </w:rPr>
        <w:t xml:space="preserve">Bas-fonds </w:t>
      </w:r>
      <w:r w:rsidRPr="00BC7198">
        <w:rPr>
          <w:highlight w:val="yellow"/>
        </w:rPr>
        <w:t>ou (3)</w:t>
      </w:r>
      <w:r w:rsidR="006C15F7" w:rsidRPr="00BC7198">
        <w:rPr>
          <w:highlight w:val="yellow"/>
        </w:rPr>
        <w:t xml:space="preserve"> Nappe</w:t>
      </w:r>
      <w:r w:rsidRPr="00BC7198">
        <w:rPr>
          <w:highlight w:val="yellow"/>
        </w:rPr>
        <w:t xml:space="preserve"> : </w:t>
      </w:r>
      <w:r w:rsidR="00BC7198" w:rsidRPr="00BC7198">
        <w:rPr>
          <w:highlight w:val="yellow"/>
        </w:rPr>
        <w:t xml:space="preserve">La parcelle est-elle dans une vallée aménagée ? (1) Oui (0) Non </w:t>
      </w:r>
    </w:p>
    <w:p w14:paraId="6716713D" w14:textId="65A9CDEC" w:rsidR="00062DF1" w:rsidRPr="00BC7198" w:rsidRDefault="00BC7198" w:rsidP="00923704">
      <w:pPr>
        <w:pStyle w:val="Paragraphedeliste"/>
        <w:numPr>
          <w:ilvl w:val="2"/>
          <w:numId w:val="4"/>
        </w:numPr>
        <w:rPr>
          <w:highlight w:val="yellow"/>
        </w:rPr>
      </w:pPr>
      <w:r w:rsidRPr="00BC7198">
        <w:rPr>
          <w:highlight w:val="yellow"/>
        </w:rPr>
        <w:t xml:space="preserve">Si (1) Oui : </w:t>
      </w:r>
      <w:r w:rsidR="001D0FAD" w:rsidRPr="00BC7198">
        <w:rPr>
          <w:highlight w:val="yellow"/>
        </w:rPr>
        <w:t>Nom de la vallée (</w:t>
      </w:r>
      <w:r w:rsidR="00241469" w:rsidRPr="00BC7198">
        <w:rPr>
          <w:highlight w:val="yellow"/>
        </w:rPr>
        <w:t>texte libre</w:t>
      </w:r>
      <w:r w:rsidR="001D0FAD" w:rsidRPr="00BC7198">
        <w:rPr>
          <w:highlight w:val="yellow"/>
        </w:rPr>
        <w:t>)</w:t>
      </w:r>
    </w:p>
    <w:p w14:paraId="72BF7E9F" w14:textId="3D2EB5E2" w:rsidR="00241469" w:rsidRPr="00446AAF" w:rsidRDefault="00540A7B" w:rsidP="00923704">
      <w:pPr>
        <w:pStyle w:val="Paragraphedeliste"/>
        <w:numPr>
          <w:ilvl w:val="2"/>
          <w:numId w:val="4"/>
        </w:numPr>
        <w:rPr>
          <w:highlight w:val="yellow"/>
        </w:rPr>
      </w:pPr>
      <w:r w:rsidRPr="00446AAF">
        <w:rPr>
          <w:highlight w:val="yellow"/>
        </w:rPr>
        <w:t xml:space="preserve">Si (1) </w:t>
      </w:r>
      <w:r w:rsidR="00446AAF" w:rsidRPr="00446AAF">
        <w:rPr>
          <w:highlight w:val="yellow"/>
        </w:rPr>
        <w:t>Oui</w:t>
      </w:r>
      <w:r w:rsidRPr="00446AAF">
        <w:rPr>
          <w:highlight w:val="yellow"/>
        </w:rPr>
        <w:t xml:space="preserve"> : </w:t>
      </w:r>
      <w:r w:rsidR="00446AAF" w:rsidRPr="00446AAF">
        <w:rPr>
          <w:highlight w:val="yellow"/>
        </w:rPr>
        <w:t xml:space="preserve">Etes-vous satisfaits de l’état de fonctionnement (c’est-à-dire si l’aménagement permet un minimum de maitrise de l’eau pour le riz) ? </w:t>
      </w:r>
      <w:r w:rsidR="00EA72DC" w:rsidRPr="00446AAF">
        <w:rPr>
          <w:highlight w:val="yellow"/>
        </w:rPr>
        <w:t>êtes-vous</w:t>
      </w:r>
      <w:r w:rsidRPr="00446AAF">
        <w:rPr>
          <w:highlight w:val="yellow"/>
        </w:rPr>
        <w:t xml:space="preserve"> satisfaits de la maintenance de cet </w:t>
      </w:r>
      <w:r w:rsidR="00EA72DC" w:rsidRPr="00446AAF">
        <w:rPr>
          <w:highlight w:val="yellow"/>
        </w:rPr>
        <w:t>aménagement</w:t>
      </w:r>
      <w:r w:rsidRPr="00446AAF">
        <w:rPr>
          <w:highlight w:val="yellow"/>
        </w:rPr>
        <w:t xml:space="preserve"> ? (0) </w:t>
      </w:r>
      <w:r w:rsidR="00446AAF" w:rsidRPr="00446AAF">
        <w:rPr>
          <w:highlight w:val="yellow"/>
        </w:rPr>
        <w:t>I</w:t>
      </w:r>
      <w:r w:rsidRPr="00446AAF">
        <w:rPr>
          <w:highlight w:val="yellow"/>
        </w:rPr>
        <w:t xml:space="preserve">nsatisfait (1) </w:t>
      </w:r>
      <w:r w:rsidR="00446AAF" w:rsidRPr="00446AAF">
        <w:rPr>
          <w:highlight w:val="yellow"/>
        </w:rPr>
        <w:t>P</w:t>
      </w:r>
      <w:r w:rsidRPr="00446AAF">
        <w:rPr>
          <w:highlight w:val="yellow"/>
        </w:rPr>
        <w:t xml:space="preserve">lutôt insatisfait (2) Plutôt satisfait (3) </w:t>
      </w:r>
      <w:r w:rsidR="00446AAF" w:rsidRPr="00446AAF">
        <w:rPr>
          <w:highlight w:val="yellow"/>
        </w:rPr>
        <w:t>T</w:t>
      </w:r>
      <w:r w:rsidRPr="00446AAF">
        <w:rPr>
          <w:highlight w:val="yellow"/>
        </w:rPr>
        <w:t>rès satisfait</w:t>
      </w:r>
    </w:p>
    <w:p w14:paraId="212FE288" w14:textId="62DA340B" w:rsidR="009B7CCA" w:rsidRDefault="009B10E7" w:rsidP="00923704">
      <w:pPr>
        <w:pStyle w:val="Paragraphedeliste"/>
        <w:numPr>
          <w:ilvl w:val="2"/>
          <w:numId w:val="4"/>
        </w:numPr>
      </w:pPr>
      <w:r>
        <w:t xml:space="preserve"> </w:t>
      </w:r>
      <w:r w:rsidR="009B7CCA">
        <w:t>Accès foncier à la parcelle : (1) Héritage (2) Achat (3) Don (4) Métayage (5) Fermage</w:t>
      </w:r>
    </w:p>
    <w:p w14:paraId="43C81108" w14:textId="1F0EBEDD" w:rsidR="009B7CCA" w:rsidRDefault="009B10E7" w:rsidP="00923704">
      <w:pPr>
        <w:pStyle w:val="Paragraphedeliste"/>
        <w:numPr>
          <w:ilvl w:val="2"/>
          <w:numId w:val="4"/>
        </w:numPr>
      </w:pPr>
      <w:r>
        <w:t xml:space="preserve"> </w:t>
      </w:r>
      <w:r w:rsidR="009B7CCA">
        <w:t xml:space="preserve">Si (1) </w:t>
      </w:r>
      <w:r w:rsidR="00446AAF">
        <w:t xml:space="preserve">Héritage, (2) Achat ou </w:t>
      </w:r>
      <w:r w:rsidR="009B7CCA">
        <w:t>(3)</w:t>
      </w:r>
      <w:r w:rsidR="00446AAF">
        <w:t xml:space="preserve"> Don</w:t>
      </w:r>
      <w:r w:rsidR="009B7CCA">
        <w:t>, qui est le propriétaire de cette parcelle ? (Sélectionner un membre du ménage)</w:t>
      </w:r>
    </w:p>
    <w:p w14:paraId="7C7D5BA4" w14:textId="39EA7832" w:rsidR="003D42DA" w:rsidRDefault="003D42DA" w:rsidP="00923704">
      <w:pPr>
        <w:pStyle w:val="Paragraphedeliste"/>
        <w:numPr>
          <w:ilvl w:val="2"/>
          <w:numId w:val="4"/>
        </w:numPr>
      </w:pPr>
      <w:r>
        <w:t>Temps pour aller à la parcelle (minutes)</w:t>
      </w:r>
    </w:p>
    <w:p w14:paraId="380A1126" w14:textId="1A24EDE6" w:rsidR="009B7CCA" w:rsidRDefault="009B10E7" w:rsidP="00923704">
      <w:pPr>
        <w:pStyle w:val="Paragraphedeliste"/>
        <w:numPr>
          <w:ilvl w:val="2"/>
          <w:numId w:val="4"/>
        </w:numPr>
      </w:pPr>
      <w:r>
        <w:t xml:space="preserve"> </w:t>
      </w:r>
      <w:r w:rsidR="009B7CCA">
        <w:t xml:space="preserve">Surface totale de la parcelle </w:t>
      </w:r>
      <w:r>
        <w:t>(Indiquer la surface en hectares)</w:t>
      </w:r>
    </w:p>
    <w:p w14:paraId="75CB4BD8" w14:textId="3BC8B4E0" w:rsidR="009B7CCA" w:rsidRDefault="009B10E7" w:rsidP="00923704">
      <w:pPr>
        <w:pStyle w:val="Paragraphedeliste"/>
        <w:numPr>
          <w:ilvl w:val="2"/>
          <w:numId w:val="4"/>
        </w:numPr>
      </w:pPr>
      <w:r>
        <w:t xml:space="preserve"> </w:t>
      </w:r>
      <w:r w:rsidR="009B7CCA">
        <w:t xml:space="preserve">Surface emblavée en riz </w:t>
      </w:r>
      <w:r>
        <w:t xml:space="preserve">sur cette parcelle </w:t>
      </w:r>
      <w:r w:rsidR="009B7CCA">
        <w:t>au cours de cette campagne/hivernage 2021</w:t>
      </w:r>
      <w:r>
        <w:t xml:space="preserve"> (Indiquer la surface en </w:t>
      </w:r>
      <w:commentRangeStart w:id="29"/>
      <w:r>
        <w:t>hectares</w:t>
      </w:r>
      <w:commentRangeEnd w:id="29"/>
      <w:r w:rsidR="009E0E4C">
        <w:rPr>
          <w:rStyle w:val="Marquedecommentaire"/>
        </w:rPr>
        <w:commentReference w:id="29"/>
      </w:r>
      <w:r>
        <w:t xml:space="preserve">. Doit être inférieure ou égale à la surface indiquée à la </w:t>
      </w:r>
      <w:r w:rsidRPr="00540A7B">
        <w:rPr>
          <w:highlight w:val="yellow"/>
        </w:rPr>
        <w:t>Question 5.</w:t>
      </w:r>
      <w:r w:rsidR="00EF6712" w:rsidRPr="00540A7B">
        <w:rPr>
          <w:highlight w:val="yellow"/>
        </w:rPr>
        <w:t>2</w:t>
      </w:r>
      <w:r w:rsidR="000E160A" w:rsidRPr="00540A7B">
        <w:rPr>
          <w:highlight w:val="yellow"/>
        </w:rPr>
        <w:t>.</w:t>
      </w:r>
      <w:r w:rsidR="00540A7B" w:rsidRPr="00540A7B">
        <w:rPr>
          <w:highlight w:val="yellow"/>
        </w:rPr>
        <w:t>9</w:t>
      </w:r>
      <w:r>
        <w:t>)</w:t>
      </w:r>
    </w:p>
    <w:p w14:paraId="4ECA9B24" w14:textId="0F4AEF18" w:rsidR="008F010C" w:rsidRDefault="008F010C" w:rsidP="00923704">
      <w:pPr>
        <w:pStyle w:val="Paragraphedeliste"/>
        <w:numPr>
          <w:ilvl w:val="2"/>
          <w:numId w:val="4"/>
        </w:numPr>
      </w:pPr>
      <w:r>
        <w:t xml:space="preserve">Surface emblavée en riz sur cette parcelle au cours de la campagne passée </w:t>
      </w:r>
      <w:r w:rsidR="003B4636">
        <w:t>(campagne 2020)</w:t>
      </w:r>
    </w:p>
    <w:p w14:paraId="48C312D5" w14:textId="1582D1BD" w:rsidR="0064793D" w:rsidRPr="006C15F7" w:rsidRDefault="006C15F7" w:rsidP="00923704">
      <w:pPr>
        <w:pStyle w:val="Paragraphedeliste"/>
        <w:numPr>
          <w:ilvl w:val="2"/>
          <w:numId w:val="4"/>
        </w:numPr>
        <w:rPr>
          <w:highlight w:val="yellow"/>
        </w:rPr>
      </w:pPr>
      <w:r w:rsidRPr="006C15F7">
        <w:rPr>
          <w:highlight w:val="yellow"/>
        </w:rPr>
        <w:t>Type de production : (1) Paddy (2) Multiplication de semences</w:t>
      </w:r>
      <w:r>
        <w:rPr>
          <w:highlight w:val="yellow"/>
        </w:rPr>
        <w:t xml:space="preserve"> </w:t>
      </w:r>
      <w:commentRangeStart w:id="30"/>
      <w:commentRangeStart w:id="31"/>
      <w:r>
        <w:rPr>
          <w:highlight w:val="yellow"/>
        </w:rPr>
        <w:t>C</w:t>
      </w:r>
      <w:commentRangeEnd w:id="30"/>
      <w:r>
        <w:rPr>
          <w:rStyle w:val="Marquedecommentaire"/>
        </w:rPr>
        <w:commentReference w:id="30"/>
      </w:r>
      <w:r w:rsidR="00115805">
        <w:rPr>
          <w:highlight w:val="yellow"/>
        </w:rPr>
        <w:t>U</w:t>
      </w:r>
      <w:commentRangeEnd w:id="31"/>
      <w:r w:rsidR="00115805">
        <w:rPr>
          <w:rStyle w:val="Marquedecommentaire"/>
        </w:rPr>
        <w:commentReference w:id="31"/>
      </w:r>
    </w:p>
    <w:p w14:paraId="7C3BA824" w14:textId="45966469" w:rsidR="009B10E7" w:rsidRDefault="009B10E7" w:rsidP="00923704">
      <w:pPr>
        <w:pStyle w:val="Paragraphedeliste"/>
        <w:numPr>
          <w:ilvl w:val="2"/>
          <w:numId w:val="4"/>
        </w:numPr>
      </w:pPr>
      <w:r>
        <w:t xml:space="preserve"> </w:t>
      </w:r>
      <w:commentRangeStart w:id="32"/>
      <w:r>
        <w:t>Maîtrise de l’eau : (1) Pas de maîtrise d’eau (2) Maîtrise partielle (3) Maîtrise totale (parcelle irriguée) (</w:t>
      </w:r>
      <w:r w:rsidR="00EB466E">
        <w:t>CU</w:t>
      </w:r>
      <w:r>
        <w:t xml:space="preserve">) </w:t>
      </w:r>
      <w:commentRangeEnd w:id="32"/>
      <w:r w:rsidR="009E0E4C">
        <w:rPr>
          <w:rStyle w:val="Marquedecommentaire"/>
        </w:rPr>
        <w:commentReference w:id="32"/>
      </w:r>
    </w:p>
    <w:p w14:paraId="233AF4D4" w14:textId="6707EBAF" w:rsidR="007B312F" w:rsidRPr="009E0E4C" w:rsidRDefault="007B312F" w:rsidP="00923704">
      <w:pPr>
        <w:pStyle w:val="Paragraphedeliste"/>
        <w:numPr>
          <w:ilvl w:val="2"/>
          <w:numId w:val="4"/>
        </w:numPr>
        <w:rPr>
          <w:highlight w:val="yellow"/>
        </w:rPr>
      </w:pPr>
      <w:commentRangeStart w:id="33"/>
      <w:r>
        <w:t>Quel est le type de semences utilisé sur cette parcelle ? (1</w:t>
      </w:r>
      <w:r w:rsidRPr="009E0E4C">
        <w:rPr>
          <w:highlight w:val="yellow"/>
        </w:rPr>
        <w:t xml:space="preserve">) </w:t>
      </w:r>
      <w:r w:rsidR="009E0E4C" w:rsidRPr="009E0E4C">
        <w:rPr>
          <w:highlight w:val="yellow"/>
        </w:rPr>
        <w:t>Paysannes</w:t>
      </w:r>
      <w:r w:rsidRPr="009E0E4C">
        <w:rPr>
          <w:highlight w:val="yellow"/>
        </w:rPr>
        <w:t xml:space="preserve"> (2) </w:t>
      </w:r>
      <w:r w:rsidR="009E0E4C" w:rsidRPr="009E0E4C">
        <w:rPr>
          <w:highlight w:val="yellow"/>
        </w:rPr>
        <w:t>Certifiées (3) Autres, préciser</w:t>
      </w:r>
      <w:commentRangeEnd w:id="33"/>
      <w:r w:rsidR="009E0E4C" w:rsidRPr="009E0E4C">
        <w:rPr>
          <w:rStyle w:val="Marquedecommentaire"/>
          <w:highlight w:val="yellow"/>
        </w:rPr>
        <w:commentReference w:id="33"/>
      </w:r>
    </w:p>
    <w:p w14:paraId="5FFF2B96" w14:textId="3D67F65F" w:rsidR="007B312F" w:rsidRPr="00E20F0A" w:rsidRDefault="007B312F" w:rsidP="00923704">
      <w:pPr>
        <w:pStyle w:val="Paragraphedeliste"/>
        <w:numPr>
          <w:ilvl w:val="2"/>
          <w:numId w:val="4"/>
        </w:numPr>
        <w:rPr>
          <w:lang w:val="en-US"/>
        </w:rPr>
      </w:pPr>
      <w:r>
        <w:t xml:space="preserve"> Quel est la </w:t>
      </w:r>
      <w:commentRangeStart w:id="34"/>
      <w:commentRangeStart w:id="35"/>
      <w:commentRangeStart w:id="36"/>
      <w:commentRangeStart w:id="37"/>
      <w:r>
        <w:t>variété</w:t>
      </w:r>
      <w:commentRangeEnd w:id="34"/>
      <w:r>
        <w:rPr>
          <w:rStyle w:val="Marquedecommentaire"/>
        </w:rPr>
        <w:commentReference w:id="34"/>
      </w:r>
      <w:commentRangeEnd w:id="35"/>
      <w:r w:rsidR="00EB466E">
        <w:rPr>
          <w:rStyle w:val="Marquedecommentaire"/>
        </w:rPr>
        <w:commentReference w:id="35"/>
      </w:r>
      <w:commentRangeEnd w:id="36"/>
      <w:r w:rsidR="00EF6712">
        <w:rPr>
          <w:rStyle w:val="Marquedecommentaire"/>
        </w:rPr>
        <w:commentReference w:id="36"/>
      </w:r>
      <w:commentRangeEnd w:id="37"/>
      <w:r w:rsidR="009E0E4C">
        <w:rPr>
          <w:rStyle w:val="Marquedecommentaire"/>
        </w:rPr>
        <w:commentReference w:id="37"/>
      </w:r>
      <w:r>
        <w:t xml:space="preserve"> de </w:t>
      </w:r>
      <w:proofErr w:type="gramStart"/>
      <w:r>
        <w:t>riz cultivée</w:t>
      </w:r>
      <w:proofErr w:type="gramEnd"/>
      <w:r>
        <w:t xml:space="preserve"> sur cette parcelle </w:t>
      </w:r>
      <w:r w:rsidRPr="00E20F0A">
        <w:rPr>
          <w:rFonts w:cstheme="minorHAnsi"/>
        </w:rPr>
        <w:t xml:space="preserve">? </w:t>
      </w:r>
      <w:r w:rsidR="00257748" w:rsidRPr="00E20F0A">
        <w:rPr>
          <w:rFonts w:cstheme="minorHAnsi"/>
          <w:lang w:val="en-US"/>
        </w:rPr>
        <w:t xml:space="preserve">(1) </w:t>
      </w:r>
      <w:r w:rsidR="00257748" w:rsidRPr="00E20F0A">
        <w:rPr>
          <w:rFonts w:cstheme="minorHAnsi"/>
          <w:color w:val="000000"/>
          <w:shd w:val="clear" w:color="auto" w:fill="FDFDFC"/>
          <w:lang w:val="en-US"/>
        </w:rPr>
        <w:t>WAR 77 (2) BG 90-2 (3) ROCK 5 (4) SAHEL 108 (4) SAHEL 134 (5) IR 15-29 (6) TOX 728-1 (7) NERICA L19 (8) NERICA S44</w:t>
      </w:r>
      <w:r w:rsidR="00E20F0A" w:rsidRPr="00E20F0A">
        <w:rPr>
          <w:rFonts w:cstheme="minorHAnsi"/>
          <w:color w:val="000000"/>
          <w:shd w:val="clear" w:color="auto" w:fill="FDFDFC"/>
          <w:lang w:val="en-US"/>
        </w:rPr>
        <w:t xml:space="preserve"> (9) </w:t>
      </w:r>
      <w:r w:rsidR="00257748" w:rsidRPr="00E20F0A">
        <w:rPr>
          <w:rFonts w:cstheme="minorHAnsi"/>
          <w:color w:val="000000"/>
          <w:shd w:val="clear" w:color="auto" w:fill="FDFDFC"/>
          <w:lang w:val="en-US"/>
        </w:rPr>
        <w:t>ITA 123</w:t>
      </w:r>
      <w:r w:rsidR="00E20F0A" w:rsidRPr="00E20F0A">
        <w:rPr>
          <w:rFonts w:cstheme="minorHAnsi"/>
          <w:color w:val="000000"/>
          <w:shd w:val="clear" w:color="auto" w:fill="FDFDFC"/>
          <w:lang w:val="en-US"/>
        </w:rPr>
        <w:t xml:space="preserve"> (10) </w:t>
      </w:r>
      <w:r w:rsidR="00257748" w:rsidRPr="00E20F0A">
        <w:rPr>
          <w:rFonts w:cstheme="minorHAnsi"/>
          <w:color w:val="000000"/>
          <w:shd w:val="clear" w:color="auto" w:fill="FDFDFC"/>
          <w:lang w:val="en-US"/>
        </w:rPr>
        <w:t xml:space="preserve">DJ 12 519 </w:t>
      </w:r>
      <w:r w:rsidR="00E20F0A" w:rsidRPr="00E20F0A">
        <w:rPr>
          <w:rFonts w:cstheme="minorHAnsi"/>
          <w:color w:val="000000"/>
          <w:shd w:val="clear" w:color="auto" w:fill="FDFDFC"/>
          <w:lang w:val="en-US"/>
        </w:rPr>
        <w:t xml:space="preserve">(11) </w:t>
      </w:r>
      <w:r w:rsidR="00257748" w:rsidRPr="00E20F0A">
        <w:rPr>
          <w:rFonts w:cstheme="minorHAnsi"/>
          <w:color w:val="000000"/>
          <w:shd w:val="clear" w:color="auto" w:fill="FDFDFC"/>
          <w:lang w:val="en-US"/>
        </w:rPr>
        <w:t xml:space="preserve">NERICA 1, </w:t>
      </w:r>
      <w:r w:rsidR="00E20F0A" w:rsidRPr="00E20F0A">
        <w:rPr>
          <w:rFonts w:cstheme="minorHAnsi"/>
          <w:color w:val="000000"/>
          <w:shd w:val="clear" w:color="auto" w:fill="FDFDFC"/>
          <w:lang w:val="en-US"/>
        </w:rPr>
        <w:t xml:space="preserve">(12) </w:t>
      </w:r>
      <w:r w:rsidR="00257748" w:rsidRPr="00E20F0A">
        <w:rPr>
          <w:rFonts w:cstheme="minorHAnsi"/>
          <w:color w:val="000000"/>
          <w:shd w:val="clear" w:color="auto" w:fill="FDFDFC"/>
          <w:lang w:val="en-US"/>
        </w:rPr>
        <w:t>NERICA 4</w:t>
      </w:r>
      <w:r w:rsidR="00E20F0A" w:rsidRPr="00E20F0A">
        <w:rPr>
          <w:rFonts w:cstheme="minorHAnsi"/>
          <w:color w:val="000000"/>
          <w:shd w:val="clear" w:color="auto" w:fill="FDFDFC"/>
          <w:lang w:val="en-US"/>
        </w:rPr>
        <w:t xml:space="preserve"> (13)</w:t>
      </w:r>
      <w:r w:rsidR="00257748" w:rsidRPr="00E20F0A">
        <w:rPr>
          <w:rFonts w:cstheme="minorHAnsi"/>
          <w:color w:val="000000"/>
          <w:shd w:val="clear" w:color="auto" w:fill="FDFDFC"/>
          <w:lang w:val="en-US"/>
        </w:rPr>
        <w:t xml:space="preserve"> NERICA 5</w:t>
      </w:r>
      <w:r w:rsidR="00E20F0A" w:rsidRPr="00E20F0A">
        <w:rPr>
          <w:rFonts w:cstheme="minorHAnsi"/>
          <w:color w:val="000000"/>
          <w:shd w:val="clear" w:color="auto" w:fill="FDFDFC"/>
          <w:lang w:val="en-US"/>
        </w:rPr>
        <w:t xml:space="preserve"> (14)</w:t>
      </w:r>
      <w:r w:rsidR="00257748" w:rsidRPr="00E20F0A">
        <w:rPr>
          <w:rFonts w:cstheme="minorHAnsi"/>
          <w:color w:val="000000"/>
          <w:shd w:val="clear" w:color="auto" w:fill="FDFDFC"/>
          <w:lang w:val="en-US"/>
        </w:rPr>
        <w:t xml:space="preserve"> NERICA 6</w:t>
      </w:r>
      <w:r w:rsidR="00E20F0A" w:rsidRPr="00E20F0A">
        <w:rPr>
          <w:rFonts w:cstheme="minorHAnsi"/>
          <w:color w:val="000000"/>
          <w:shd w:val="clear" w:color="auto" w:fill="FDFDFC"/>
          <w:lang w:val="en-US"/>
        </w:rPr>
        <w:t xml:space="preserve"> (15) </w:t>
      </w:r>
      <w:r w:rsidR="00257748" w:rsidRPr="00E20F0A">
        <w:rPr>
          <w:rFonts w:cstheme="minorHAnsi"/>
          <w:color w:val="000000"/>
          <w:shd w:val="clear" w:color="auto" w:fill="FDFDFC"/>
          <w:lang w:val="en-US"/>
        </w:rPr>
        <w:t>NERICA 8</w:t>
      </w:r>
      <w:r w:rsidR="00E20F0A" w:rsidRPr="00E20F0A">
        <w:rPr>
          <w:rFonts w:cstheme="minorHAnsi"/>
          <w:color w:val="000000"/>
          <w:shd w:val="clear" w:color="auto" w:fill="FDFDFC"/>
          <w:lang w:val="en-US"/>
        </w:rPr>
        <w:t xml:space="preserve"> (16)</w:t>
      </w:r>
      <w:r w:rsidR="00257748" w:rsidRPr="00E20F0A">
        <w:rPr>
          <w:rFonts w:cstheme="minorHAnsi"/>
          <w:color w:val="000000"/>
          <w:shd w:val="clear" w:color="auto" w:fill="FDFDFC"/>
          <w:lang w:val="en-US"/>
        </w:rPr>
        <w:t xml:space="preserve"> WAB 5650</w:t>
      </w:r>
      <w:r w:rsidR="00E20F0A" w:rsidRPr="00E20F0A">
        <w:rPr>
          <w:rFonts w:cstheme="minorHAnsi"/>
          <w:color w:val="000000"/>
          <w:shd w:val="clear" w:color="auto" w:fill="FDFDFC"/>
          <w:lang w:val="en-US"/>
        </w:rPr>
        <w:t xml:space="preserve"> (17) </w:t>
      </w:r>
      <w:proofErr w:type="spellStart"/>
      <w:r w:rsidR="00E20F0A" w:rsidRPr="00E20F0A">
        <w:rPr>
          <w:rFonts w:cstheme="minorHAnsi"/>
          <w:color w:val="000000"/>
          <w:shd w:val="clear" w:color="auto" w:fill="FDFDFC"/>
          <w:lang w:val="en-US"/>
        </w:rPr>
        <w:t>Autre</w:t>
      </w:r>
      <w:proofErr w:type="spellEnd"/>
      <w:r w:rsidR="00E20F0A" w:rsidRPr="00E20F0A">
        <w:rPr>
          <w:rFonts w:cstheme="minorHAnsi"/>
          <w:color w:val="000000"/>
          <w:shd w:val="clear" w:color="auto" w:fill="FDFDFC"/>
          <w:lang w:val="en-US"/>
        </w:rPr>
        <w:t xml:space="preserve">, </w:t>
      </w:r>
      <w:proofErr w:type="spellStart"/>
      <w:r w:rsidR="00E20F0A" w:rsidRPr="00E20F0A">
        <w:rPr>
          <w:rFonts w:cstheme="minorHAnsi"/>
          <w:color w:val="000000"/>
          <w:shd w:val="clear" w:color="auto" w:fill="FDFDFC"/>
          <w:lang w:val="en-US"/>
        </w:rPr>
        <w:t>préciser</w:t>
      </w:r>
      <w:proofErr w:type="spellEnd"/>
      <w:r w:rsidR="00E20F0A" w:rsidRPr="00E20F0A">
        <w:rPr>
          <w:rFonts w:cstheme="minorHAnsi"/>
          <w:color w:val="000000"/>
          <w:shd w:val="clear" w:color="auto" w:fill="FDFDFC"/>
          <w:lang w:val="en-US"/>
        </w:rPr>
        <w:t>.</w:t>
      </w:r>
    </w:p>
    <w:p w14:paraId="250F2E34" w14:textId="7961F546" w:rsidR="00F5021D" w:rsidRDefault="00B827F4" w:rsidP="00923704">
      <w:pPr>
        <w:pStyle w:val="Paragraphedeliste"/>
        <w:numPr>
          <w:ilvl w:val="2"/>
          <w:numId w:val="4"/>
        </w:numPr>
      </w:pPr>
      <w:r w:rsidRPr="00E20F0A">
        <w:rPr>
          <w:lang w:val="en-US"/>
        </w:rPr>
        <w:t xml:space="preserve"> </w:t>
      </w:r>
      <w:r>
        <w:t xml:space="preserve">Quelle </w:t>
      </w:r>
      <w:r w:rsidR="00F5021D">
        <w:t xml:space="preserve">est la </w:t>
      </w:r>
      <w:r>
        <w:t>quantité de semences utilisé</w:t>
      </w:r>
      <w:r w:rsidR="00F5021D">
        <w:t>e</w:t>
      </w:r>
      <w:r>
        <w:t xml:space="preserve"> sur cette parcelle ? (Indiquer la quantité en kg)</w:t>
      </w:r>
    </w:p>
    <w:p w14:paraId="00EDF59B" w14:textId="3596F393" w:rsidR="00F5021D" w:rsidRPr="00D14000" w:rsidRDefault="00F5021D" w:rsidP="00923704">
      <w:pPr>
        <w:pStyle w:val="Paragraphedeliste"/>
        <w:numPr>
          <w:ilvl w:val="2"/>
          <w:numId w:val="4"/>
        </w:numPr>
      </w:pPr>
      <w:r w:rsidRPr="00D14000">
        <w:t>Comment les semences utilisées ont-elles été obtenues ? (1) Achat</w:t>
      </w:r>
      <w:r w:rsidR="004D380B" w:rsidRPr="00D14000">
        <w:t xml:space="preserve"> autofinancé</w:t>
      </w:r>
      <w:r w:rsidR="004D380B" w:rsidRPr="006778A8">
        <w:t xml:space="preserve"> (2) Achat à crédit</w:t>
      </w:r>
      <w:r w:rsidRPr="00D14000">
        <w:t xml:space="preserve"> (</w:t>
      </w:r>
      <w:r w:rsidR="004D380B" w:rsidRPr="006778A8">
        <w:t>3</w:t>
      </w:r>
      <w:r w:rsidRPr="00D14000">
        <w:t>) Semences conservées d’une récolte précédente (</w:t>
      </w:r>
      <w:r w:rsidR="004D380B" w:rsidRPr="006778A8">
        <w:t>4</w:t>
      </w:r>
      <w:r w:rsidRPr="00D14000">
        <w:t>) Don (</w:t>
      </w:r>
      <w:r w:rsidR="004D380B" w:rsidRPr="006778A8">
        <w:t>5</w:t>
      </w:r>
      <w:r w:rsidRPr="00D14000">
        <w:t>) Echange ou troc</w:t>
      </w:r>
      <w:r w:rsidR="004D380B" w:rsidRPr="00D14000">
        <w:t xml:space="preserve"> </w:t>
      </w:r>
      <w:r w:rsidR="001B1B41" w:rsidRPr="006778A8">
        <w:t>CM</w:t>
      </w:r>
    </w:p>
    <w:p w14:paraId="22441674" w14:textId="7EB6482C" w:rsidR="00F5021D" w:rsidRDefault="00D46A0D" w:rsidP="00923704">
      <w:pPr>
        <w:pStyle w:val="Paragraphedeliste"/>
        <w:numPr>
          <w:ilvl w:val="2"/>
          <w:numId w:val="4"/>
        </w:numPr>
      </w:pPr>
      <w:r>
        <w:t>Si (1) ou</w:t>
      </w:r>
      <w:r w:rsidR="004D380B">
        <w:t xml:space="preserve"> (2) ou</w:t>
      </w:r>
      <w:r>
        <w:t xml:space="preserve"> (</w:t>
      </w:r>
      <w:r w:rsidR="004D380B">
        <w:t>4</w:t>
      </w:r>
      <w:r>
        <w:t>) ou (</w:t>
      </w:r>
      <w:r w:rsidR="004D380B">
        <w:t>5</w:t>
      </w:r>
      <w:r>
        <w:t>), a</w:t>
      </w:r>
      <w:r w:rsidR="00F5021D">
        <w:t xml:space="preserve">uprès de qui ces semences ont-elles été obtenues ? </w:t>
      </w:r>
      <w:r>
        <w:t>(1) Producteur (2) Semencier (3) OP (4)</w:t>
      </w:r>
      <w:r w:rsidR="00AA2E8D">
        <w:t xml:space="preserve"> SODAGRI, (5)</w:t>
      </w:r>
      <w:r>
        <w:t xml:space="preserve"> Autre ; préciser : …</w:t>
      </w:r>
      <w:r w:rsidR="001B1B41">
        <w:t xml:space="preserve"> CM</w:t>
      </w:r>
    </w:p>
    <w:p w14:paraId="5F934F7A" w14:textId="0BFC3863" w:rsidR="00B827F4" w:rsidRDefault="00F5021D" w:rsidP="00923704">
      <w:pPr>
        <w:pStyle w:val="Paragraphedeliste"/>
        <w:numPr>
          <w:ilvl w:val="2"/>
          <w:numId w:val="4"/>
        </w:numPr>
      </w:pPr>
      <w:r>
        <w:t>Si (1)</w:t>
      </w:r>
      <w:r w:rsidR="004D380B">
        <w:t xml:space="preserve"> </w:t>
      </w:r>
      <w:r>
        <w:t>Achat</w:t>
      </w:r>
      <w:r w:rsidR="0086200D">
        <w:t xml:space="preserve"> autofinancé</w:t>
      </w:r>
      <w:r>
        <w:t>, quel est le prix au kilogramme de semences ? (Indiquer le prix en FCFA par kg)</w:t>
      </w:r>
    </w:p>
    <w:p w14:paraId="5F3562F3" w14:textId="660BD78C" w:rsidR="00D46A0D" w:rsidRDefault="00D46A0D" w:rsidP="00923704">
      <w:pPr>
        <w:pStyle w:val="Paragraphedeliste"/>
        <w:numPr>
          <w:ilvl w:val="2"/>
          <w:numId w:val="4"/>
        </w:numPr>
      </w:pPr>
      <w:r>
        <w:t xml:space="preserve">Si (2) </w:t>
      </w:r>
      <w:r w:rsidR="0086200D">
        <w:t>Achat à c</w:t>
      </w:r>
      <w:r>
        <w:t>rédit, qui est le créditeur ? (1) Unité de transformation (2) Commerçant de paddy (3) Boutique de vente de produits agricoles</w:t>
      </w:r>
      <w:r w:rsidR="00F00C3C">
        <w:t xml:space="preserve"> ou de semences </w:t>
      </w:r>
      <w:r>
        <w:t>(4) Famille ou amis (5)</w:t>
      </w:r>
      <w:r w:rsidR="00F00C3C">
        <w:t xml:space="preserve"> SODAGRI </w:t>
      </w:r>
      <w:r w:rsidR="0086200D" w:rsidRPr="009E0E4C">
        <w:rPr>
          <w:highlight w:val="yellow"/>
        </w:rPr>
        <w:t>(6)</w:t>
      </w:r>
      <w:r w:rsidR="009E0E4C" w:rsidRPr="009E0E4C">
        <w:rPr>
          <w:highlight w:val="yellow"/>
        </w:rPr>
        <w:t xml:space="preserve"> OP</w:t>
      </w:r>
      <w:r w:rsidR="009E0E4C">
        <w:t xml:space="preserve"> (7) </w:t>
      </w:r>
      <w:r>
        <w:t>Autre, préciser : …</w:t>
      </w:r>
    </w:p>
    <w:p w14:paraId="69058C1D" w14:textId="39409A7C" w:rsidR="004D380B" w:rsidRDefault="004D380B" w:rsidP="00923704">
      <w:pPr>
        <w:pStyle w:val="Paragraphedeliste"/>
        <w:numPr>
          <w:ilvl w:val="2"/>
          <w:numId w:val="4"/>
        </w:numPr>
      </w:pPr>
      <w:r>
        <w:t xml:space="preserve">Si </w:t>
      </w:r>
      <w:r w:rsidR="0086200D">
        <w:t>(2) Achat à crédit,</w:t>
      </w:r>
      <w:r>
        <w:t xml:space="preserve"> </w:t>
      </w:r>
      <w:r w:rsidR="0086200D">
        <w:t>c</w:t>
      </w:r>
      <w:r>
        <w:t>omment remboursez</w:t>
      </w:r>
      <w:r w:rsidR="004F0D46">
        <w:t>-</w:t>
      </w:r>
      <w:r>
        <w:t>vous les semences ? (1)</w:t>
      </w:r>
      <w:r w:rsidR="004F0D46">
        <w:t xml:space="preserve"> P</w:t>
      </w:r>
      <w:r>
        <w:t>addy (2)</w:t>
      </w:r>
      <w:r w:rsidR="004F0D46">
        <w:t xml:space="preserve"> </w:t>
      </w:r>
      <w:r>
        <w:t xml:space="preserve">Riz blanc (3) Espèce (4) </w:t>
      </w:r>
      <w:r w:rsidR="004F0D46">
        <w:t>A</w:t>
      </w:r>
      <w:r>
        <w:t>utre, précisez</w:t>
      </w:r>
    </w:p>
    <w:p w14:paraId="77AAB1E3" w14:textId="3D41C53B" w:rsidR="00F5021D" w:rsidRDefault="006C15F7" w:rsidP="00923704">
      <w:pPr>
        <w:pStyle w:val="Paragraphedeliste"/>
        <w:numPr>
          <w:ilvl w:val="2"/>
          <w:numId w:val="4"/>
        </w:numPr>
      </w:pPr>
      <w:r>
        <w:t xml:space="preserve">Si </w:t>
      </w:r>
      <w:r w:rsidR="0086200D">
        <w:t>(1)</w:t>
      </w:r>
      <w:r w:rsidR="003E7C6E">
        <w:t xml:space="preserve"> Achat autofinancé</w:t>
      </w:r>
      <w:r w:rsidR="003E7C6E" w:rsidRPr="00D66323">
        <w:rPr>
          <w:highlight w:val="yellow"/>
        </w:rPr>
        <w:t xml:space="preserve"> </w:t>
      </w:r>
      <w:r w:rsidR="00D66323" w:rsidRPr="003E7C6E">
        <w:rPr>
          <w:highlight w:val="yellow"/>
        </w:rPr>
        <w:t>ou (2)</w:t>
      </w:r>
      <w:r w:rsidR="0086200D" w:rsidRPr="003E7C6E">
        <w:rPr>
          <w:highlight w:val="yellow"/>
        </w:rPr>
        <w:t xml:space="preserve"> Achat </w:t>
      </w:r>
      <w:r w:rsidR="003E7C6E" w:rsidRPr="003E7C6E">
        <w:rPr>
          <w:highlight w:val="yellow"/>
        </w:rPr>
        <w:t>à crédit</w:t>
      </w:r>
      <w:r w:rsidR="0086200D">
        <w:t>,</w:t>
      </w:r>
      <w:r w:rsidR="00F5021D">
        <w:t xml:space="preserve"> quelle est la personne principalement responsable de l’achat de semences sur cette parcelle ? (Sélectionner un membre du ménage)</w:t>
      </w:r>
      <w:r w:rsidR="00F00C3C">
        <w:t xml:space="preserve"> CU</w:t>
      </w:r>
    </w:p>
    <w:p w14:paraId="77620A4A" w14:textId="73C5F2B0" w:rsidR="00F319E7" w:rsidRDefault="006C15F7" w:rsidP="00923704">
      <w:pPr>
        <w:pStyle w:val="Paragraphedeliste"/>
        <w:numPr>
          <w:ilvl w:val="2"/>
          <w:numId w:val="4"/>
        </w:numPr>
      </w:pPr>
      <w:r>
        <w:lastRenderedPageBreak/>
        <w:t>Si</w:t>
      </w:r>
      <w:r w:rsidR="003E7C6E">
        <w:t xml:space="preserve"> (1) Achat autofinancé</w:t>
      </w:r>
      <w:r w:rsidR="003E7C6E" w:rsidRPr="00D66323">
        <w:rPr>
          <w:highlight w:val="yellow"/>
        </w:rPr>
        <w:t xml:space="preserve"> </w:t>
      </w:r>
      <w:r w:rsidR="003E7C6E" w:rsidRPr="003E7C6E">
        <w:rPr>
          <w:highlight w:val="yellow"/>
        </w:rPr>
        <w:t>ou (2) Achat à crédit</w:t>
      </w:r>
      <w:r w:rsidR="003E7C6E">
        <w:t xml:space="preserve">, </w:t>
      </w:r>
      <w:r w:rsidR="00F319E7">
        <w:t>d’autres membres du ménage ont-ils participé financièrement à l’achat de semences sur cette parcelle ? (Sélectionner les autres membres du ménage)</w:t>
      </w:r>
      <w:r w:rsidR="00F00C3C">
        <w:t xml:space="preserve"> CM</w:t>
      </w:r>
    </w:p>
    <w:p w14:paraId="3EAC8A1F" w14:textId="56C70CB8" w:rsidR="009B10E7" w:rsidRDefault="009B10E7" w:rsidP="00923704">
      <w:pPr>
        <w:pStyle w:val="Paragraphedeliste"/>
        <w:numPr>
          <w:ilvl w:val="2"/>
          <w:numId w:val="4"/>
        </w:numPr>
      </w:pPr>
      <w:r>
        <w:t xml:space="preserve"> Quel est le mode de semi réalisé sur cette parcelle ? </w:t>
      </w:r>
      <w:r w:rsidRPr="00E51C0F">
        <w:rPr>
          <w:highlight w:val="yellow"/>
        </w:rPr>
        <w:t>(1) Semi direct (2) Repiquage</w:t>
      </w:r>
      <w:r>
        <w:t xml:space="preserve"> </w:t>
      </w:r>
      <w:r w:rsidR="00A72827" w:rsidRPr="00A72827">
        <w:rPr>
          <w:highlight w:val="yellow"/>
        </w:rPr>
        <w:t>CM</w:t>
      </w:r>
    </w:p>
    <w:p w14:paraId="72E87CBD" w14:textId="249731B2" w:rsidR="0086200D" w:rsidRDefault="0086200D" w:rsidP="00923704">
      <w:pPr>
        <w:pStyle w:val="Paragraphedeliste"/>
        <w:numPr>
          <w:ilvl w:val="2"/>
          <w:numId w:val="4"/>
        </w:numPr>
      </w:pPr>
      <w:r>
        <w:t>Si (1) Semi, quel est le mode de semi utilisé ? (1) En ligne (2) A la volée</w:t>
      </w:r>
    </w:p>
    <w:p w14:paraId="3A3D6758" w14:textId="77777777" w:rsidR="006C15F7" w:rsidRDefault="006C15F7" w:rsidP="00923704">
      <w:pPr>
        <w:pStyle w:val="Paragraphedeliste"/>
        <w:numPr>
          <w:ilvl w:val="2"/>
          <w:numId w:val="4"/>
        </w:numPr>
      </w:pPr>
      <w:r>
        <w:t>Si (1) Semi, à quelle date le semi a-t-il débuté ? (Sélectionner jour et mois)</w:t>
      </w:r>
    </w:p>
    <w:p w14:paraId="266C1477" w14:textId="60B27508" w:rsidR="009B10E7" w:rsidRPr="00A72827" w:rsidRDefault="009B10E7" w:rsidP="00923704">
      <w:pPr>
        <w:pStyle w:val="Paragraphedeliste"/>
        <w:numPr>
          <w:ilvl w:val="2"/>
          <w:numId w:val="4"/>
        </w:numPr>
        <w:rPr>
          <w:strike/>
          <w:highlight w:val="yellow"/>
        </w:rPr>
      </w:pPr>
      <w:r w:rsidRPr="00A72827">
        <w:rPr>
          <w:strike/>
        </w:rPr>
        <w:t xml:space="preserve"> </w:t>
      </w:r>
      <w:r w:rsidRPr="00A72827">
        <w:rPr>
          <w:strike/>
          <w:highlight w:val="yellow"/>
        </w:rPr>
        <w:t xml:space="preserve">Si (2) Repiquage, quel est le mode de </w:t>
      </w:r>
      <w:r w:rsidR="0086200D" w:rsidRPr="00A72827">
        <w:rPr>
          <w:strike/>
          <w:highlight w:val="yellow"/>
        </w:rPr>
        <w:t xml:space="preserve">repiquage </w:t>
      </w:r>
      <w:r w:rsidRPr="00A72827">
        <w:rPr>
          <w:strike/>
          <w:highlight w:val="yellow"/>
        </w:rPr>
        <w:t>utilisé ? (1) En ligne (2) En vrac</w:t>
      </w:r>
    </w:p>
    <w:p w14:paraId="2597A2FB" w14:textId="1F712C2B" w:rsidR="007B312F" w:rsidRDefault="007B312F" w:rsidP="00923704">
      <w:pPr>
        <w:pStyle w:val="Paragraphedeliste"/>
        <w:numPr>
          <w:ilvl w:val="2"/>
          <w:numId w:val="4"/>
        </w:numPr>
      </w:pPr>
      <w:r>
        <w:t>Si (2)</w:t>
      </w:r>
      <w:r w:rsidR="006C15F7">
        <w:t xml:space="preserve"> Repiquage</w:t>
      </w:r>
      <w:r>
        <w:t>, à quelle date le repiquage a-t-il débuté ? (Sélectionner jour et mois)</w:t>
      </w:r>
    </w:p>
    <w:p w14:paraId="14DF4BB2" w14:textId="3DC3C4B7" w:rsidR="007B312F" w:rsidRDefault="007B312F" w:rsidP="00923704">
      <w:pPr>
        <w:pStyle w:val="Paragraphedeliste"/>
        <w:numPr>
          <w:ilvl w:val="2"/>
          <w:numId w:val="4"/>
        </w:numPr>
      </w:pPr>
      <w:r>
        <w:t xml:space="preserve"> Quelle est la personne principalement responsable du semi/repiquage sur cette parcelle ? (Sélectionner un membre du ménage)</w:t>
      </w:r>
      <w:r w:rsidR="00F00C3C">
        <w:t xml:space="preserve"> CU</w:t>
      </w:r>
    </w:p>
    <w:p w14:paraId="263B6B56" w14:textId="3364EE12" w:rsidR="007B312F" w:rsidRDefault="007B312F" w:rsidP="00923704">
      <w:pPr>
        <w:pStyle w:val="Paragraphedeliste"/>
        <w:numPr>
          <w:ilvl w:val="2"/>
          <w:numId w:val="4"/>
        </w:numPr>
      </w:pPr>
      <w:r>
        <w:t>D’autres membres du ménage ont-ils participé au semi/repiquage sur cette parcelle ? (Sélectionner les autres membres du ménage)</w:t>
      </w:r>
      <w:r w:rsidR="00F00C3C">
        <w:t xml:space="preserve"> CM</w:t>
      </w:r>
    </w:p>
    <w:p w14:paraId="54B3C3BE" w14:textId="3C5E8C49" w:rsidR="00EF4A92" w:rsidRDefault="007B312F" w:rsidP="00923704">
      <w:pPr>
        <w:pStyle w:val="Paragraphedeliste"/>
        <w:numPr>
          <w:ilvl w:val="2"/>
          <w:numId w:val="4"/>
        </w:numPr>
      </w:pPr>
      <w:r>
        <w:t xml:space="preserve"> </w:t>
      </w:r>
      <w:r w:rsidR="00EF4A92">
        <w:t xml:space="preserve">Comment a </w:t>
      </w:r>
      <w:r>
        <w:t xml:space="preserve">été réalisé le labour sur cette parcelle ? (1) A la </w:t>
      </w:r>
      <w:r w:rsidR="00F00C3C">
        <w:t xml:space="preserve">daba (2) Au kayendou </w:t>
      </w:r>
      <w:r>
        <w:t>(</w:t>
      </w:r>
      <w:r w:rsidR="00F00C3C">
        <w:t>3</w:t>
      </w:r>
      <w:r>
        <w:t>) Animal de trait (</w:t>
      </w:r>
      <w:r w:rsidR="00F00C3C">
        <w:t>4</w:t>
      </w:r>
      <w:r>
        <w:t>) Motoculteur (</w:t>
      </w:r>
      <w:r w:rsidR="00F00C3C">
        <w:t>5</w:t>
      </w:r>
      <w:r>
        <w:t>) Tracteur</w:t>
      </w:r>
      <w:r w:rsidR="00E51C0F">
        <w:t xml:space="preserve"> </w:t>
      </w:r>
    </w:p>
    <w:p w14:paraId="12389FC5" w14:textId="361C8021" w:rsidR="00465536" w:rsidRPr="005E5462" w:rsidRDefault="00465536" w:rsidP="00923704">
      <w:pPr>
        <w:pStyle w:val="Paragraphedeliste"/>
        <w:numPr>
          <w:ilvl w:val="2"/>
          <w:numId w:val="4"/>
        </w:numPr>
        <w:rPr>
          <w:highlight w:val="yellow"/>
        </w:rPr>
      </w:pPr>
      <w:r w:rsidRPr="005E5462">
        <w:rPr>
          <w:highlight w:val="yellow"/>
        </w:rPr>
        <w:t xml:space="preserve">Si (3) Animal de trait ou (4) Motoculteur ou (5) Tracteur, préciser la provenance de l’équipement : (1) Appartient à un membre du ménage </w:t>
      </w:r>
      <w:commentRangeStart w:id="38"/>
      <w:r w:rsidRPr="005E5462">
        <w:rPr>
          <w:highlight w:val="yellow"/>
        </w:rPr>
        <w:t>(2) Loué ou emprunté</w:t>
      </w:r>
      <w:commentRangeEnd w:id="38"/>
      <w:r w:rsidRPr="005E5462">
        <w:rPr>
          <w:rStyle w:val="Marquedecommentaire"/>
          <w:highlight w:val="yellow"/>
        </w:rPr>
        <w:commentReference w:id="38"/>
      </w:r>
    </w:p>
    <w:p w14:paraId="55F7C39D" w14:textId="193C0D8C" w:rsidR="00465536" w:rsidRPr="005E5462" w:rsidRDefault="00465536" w:rsidP="00923704">
      <w:pPr>
        <w:pStyle w:val="Paragraphedeliste"/>
        <w:numPr>
          <w:ilvl w:val="3"/>
          <w:numId w:val="4"/>
        </w:numPr>
        <w:rPr>
          <w:highlight w:val="yellow"/>
        </w:rPr>
      </w:pPr>
      <w:r w:rsidRPr="005E5462">
        <w:rPr>
          <w:highlight w:val="yellow"/>
        </w:rPr>
        <w:t>Si (1)</w:t>
      </w:r>
      <w:r w:rsidR="006C15F7">
        <w:rPr>
          <w:highlight w:val="yellow"/>
        </w:rPr>
        <w:t xml:space="preserve"> Appartient à un membre du ménage</w:t>
      </w:r>
      <w:r w:rsidRPr="005E5462">
        <w:rPr>
          <w:highlight w:val="yellow"/>
        </w:rPr>
        <w:t>, à qui appartient cet équipement ? (Sélectionner un membre du ménage)</w:t>
      </w:r>
    </w:p>
    <w:p w14:paraId="3E5EBB8F" w14:textId="25D5CECF" w:rsidR="00465536" w:rsidRPr="005E5462" w:rsidRDefault="005E5462" w:rsidP="00923704">
      <w:pPr>
        <w:pStyle w:val="Paragraphedeliste"/>
        <w:numPr>
          <w:ilvl w:val="3"/>
          <w:numId w:val="4"/>
        </w:numPr>
        <w:rPr>
          <w:highlight w:val="yellow"/>
        </w:rPr>
      </w:pPr>
      <w:r w:rsidRPr="005E5462">
        <w:rPr>
          <w:highlight w:val="yellow"/>
        </w:rPr>
        <w:t>Si (2)</w:t>
      </w:r>
      <w:r w:rsidR="006C15F7">
        <w:rPr>
          <w:highlight w:val="yellow"/>
        </w:rPr>
        <w:t xml:space="preserve"> Loué ou emprunté</w:t>
      </w:r>
      <w:r w:rsidRPr="005E5462">
        <w:rPr>
          <w:highlight w:val="yellow"/>
        </w:rPr>
        <w:t>, auprès de qui ? (1) OP (2) SODAGRI (3) GIE (4) Famille ou amis (5) Autre, préciser</w:t>
      </w:r>
    </w:p>
    <w:p w14:paraId="0F7E8B87" w14:textId="7B75B36B" w:rsidR="007B312F" w:rsidRDefault="007B312F" w:rsidP="00923704">
      <w:pPr>
        <w:pStyle w:val="Paragraphedeliste"/>
        <w:numPr>
          <w:ilvl w:val="2"/>
          <w:numId w:val="4"/>
        </w:numPr>
      </w:pPr>
      <w:r>
        <w:t>Qui a réalisé le labour sur cette parcelle ? (1) Membres du ménage (2) Main d’œuvre agricole/Prestation de services</w:t>
      </w:r>
    </w:p>
    <w:p w14:paraId="408FF219" w14:textId="3E099DCB" w:rsidR="007B312F" w:rsidRDefault="00F319E7" w:rsidP="00923704">
      <w:pPr>
        <w:pStyle w:val="Paragraphedeliste"/>
        <w:numPr>
          <w:ilvl w:val="2"/>
          <w:numId w:val="4"/>
        </w:numPr>
      </w:pPr>
      <w:r>
        <w:t>Si (1) Membres du ménage, q</w:t>
      </w:r>
      <w:r w:rsidR="007B312F">
        <w:t>uelle est la personne principalement responsable du labour sur cette parcelle ? (Sélectionner un membre du ménage)</w:t>
      </w:r>
      <w:r w:rsidR="003A7C58">
        <w:t xml:space="preserve"> CU</w:t>
      </w:r>
    </w:p>
    <w:p w14:paraId="6D4770A3" w14:textId="7E246506" w:rsidR="007B312F" w:rsidRDefault="00F319E7" w:rsidP="00923704">
      <w:pPr>
        <w:pStyle w:val="Paragraphedeliste"/>
        <w:numPr>
          <w:ilvl w:val="2"/>
          <w:numId w:val="4"/>
        </w:numPr>
      </w:pPr>
      <w:r>
        <w:t>Si (1) Membres du ménage, d</w:t>
      </w:r>
      <w:r w:rsidR="007B312F">
        <w:t>’autres membres du ménage ont-ils participé au labour sur cette parcelle ? (Sélectionner les autres membres du ménage)</w:t>
      </w:r>
      <w:r w:rsidR="003A7C58">
        <w:t xml:space="preserve"> CM</w:t>
      </w:r>
    </w:p>
    <w:p w14:paraId="40356D80" w14:textId="0020DDA5" w:rsidR="00F319E7" w:rsidRDefault="00F319E7" w:rsidP="00923704">
      <w:pPr>
        <w:pStyle w:val="Paragraphedeliste"/>
        <w:numPr>
          <w:ilvl w:val="2"/>
          <w:numId w:val="4"/>
        </w:numPr>
      </w:pPr>
      <w:r>
        <w:t>Si (2) Prestation de services, quelle est la personne principalement responsable du financement du labour sur cette parcelle ? (Sélectionner un membre du ménage)</w:t>
      </w:r>
      <w:r w:rsidR="003A7C58">
        <w:t xml:space="preserve"> CU</w:t>
      </w:r>
    </w:p>
    <w:p w14:paraId="52B24307" w14:textId="0F267B6E" w:rsidR="00F319E7" w:rsidRDefault="00F319E7" w:rsidP="00923704">
      <w:pPr>
        <w:pStyle w:val="Paragraphedeliste"/>
        <w:numPr>
          <w:ilvl w:val="2"/>
          <w:numId w:val="4"/>
        </w:numPr>
      </w:pPr>
      <w:r>
        <w:t>Si (</w:t>
      </w:r>
      <w:r w:rsidR="003A7C58">
        <w:t>2</w:t>
      </w:r>
      <w:r>
        <w:t xml:space="preserve">) </w:t>
      </w:r>
      <w:r w:rsidR="0086200D">
        <w:t>Prestation de services</w:t>
      </w:r>
      <w:r>
        <w:t>, d’autres membres du ménage ont-ils participé au financement du labour sur cette parcelle ? (Sélectionner les autres membres du ménage)</w:t>
      </w:r>
      <w:r w:rsidR="003A7C58">
        <w:t xml:space="preserve"> CM</w:t>
      </w:r>
    </w:p>
    <w:p w14:paraId="06D90DB5" w14:textId="1E90DA89" w:rsidR="003A7C58" w:rsidRDefault="003A7C58" w:rsidP="00923704">
      <w:pPr>
        <w:pStyle w:val="Paragraphedeliste"/>
        <w:numPr>
          <w:ilvl w:val="2"/>
          <w:numId w:val="4"/>
        </w:numPr>
      </w:pPr>
      <w:r>
        <w:t xml:space="preserve">Si </w:t>
      </w:r>
      <w:r w:rsidRPr="005E5462">
        <w:rPr>
          <w:highlight w:val="yellow"/>
        </w:rPr>
        <w:t>(</w:t>
      </w:r>
      <w:r w:rsidR="005E5462" w:rsidRPr="005E5462">
        <w:rPr>
          <w:highlight w:val="yellow"/>
        </w:rPr>
        <w:t>2</w:t>
      </w:r>
      <w:r w:rsidRPr="005E5462">
        <w:rPr>
          <w:highlight w:val="yellow"/>
        </w:rPr>
        <w:t>)</w:t>
      </w:r>
      <w:r w:rsidR="006C15F7">
        <w:t xml:space="preserve"> Prestation de services, q</w:t>
      </w:r>
      <w:r>
        <w:t xml:space="preserve">ui a effectué le labour ? (1) SODAGRI, (2) </w:t>
      </w:r>
      <w:r w:rsidR="0086200D">
        <w:t>O</w:t>
      </w:r>
      <w:r>
        <w:t xml:space="preserve">rganisation de producteurs (3) </w:t>
      </w:r>
      <w:r w:rsidR="0086200D">
        <w:t>P</w:t>
      </w:r>
      <w:r>
        <w:t xml:space="preserve">rivé (4) </w:t>
      </w:r>
      <w:r w:rsidR="0086200D">
        <w:t>A</w:t>
      </w:r>
      <w:r>
        <w:t>utre, à préciser</w:t>
      </w:r>
    </w:p>
    <w:p w14:paraId="57C25171" w14:textId="573098E9" w:rsidR="00C840FA" w:rsidRDefault="00C840FA" w:rsidP="00923704">
      <w:pPr>
        <w:pStyle w:val="Paragraphedeliste"/>
        <w:numPr>
          <w:ilvl w:val="2"/>
          <w:numId w:val="4"/>
        </w:numPr>
      </w:pPr>
      <w:r>
        <w:t>A quelle date le labour a-t-il débuté ? (Sélectionner jour et mois)</w:t>
      </w:r>
    </w:p>
    <w:p w14:paraId="58B1AAAA" w14:textId="6015998F" w:rsidR="007B312F" w:rsidRDefault="00D46A0D" w:rsidP="00923704">
      <w:pPr>
        <w:pStyle w:val="Paragraphedeliste"/>
        <w:numPr>
          <w:ilvl w:val="2"/>
          <w:numId w:val="4"/>
        </w:numPr>
      </w:pPr>
      <w:r>
        <w:t>Votre ménage a-t-il utilisé de l’</w:t>
      </w:r>
      <w:commentRangeStart w:id="39"/>
      <w:r>
        <w:t>engrais</w:t>
      </w:r>
      <w:commentRangeEnd w:id="39"/>
      <w:r w:rsidR="00A72827">
        <w:rPr>
          <w:rStyle w:val="Marquedecommentaire"/>
        </w:rPr>
        <w:commentReference w:id="39"/>
      </w:r>
      <w:r>
        <w:t xml:space="preserve"> sur cette parcelle entre juin </w:t>
      </w:r>
      <w:r w:rsidR="00992C09">
        <w:t xml:space="preserve">2021 </w:t>
      </w:r>
      <w:r>
        <w:t xml:space="preserve">et </w:t>
      </w:r>
      <w:r w:rsidR="00992C09">
        <w:t>la date de l’enquête</w:t>
      </w:r>
      <w:r>
        <w:t> ? (1) Oui (0) Non (Passer aux produits phytosanitaires)</w:t>
      </w:r>
    </w:p>
    <w:p w14:paraId="67B49844" w14:textId="01A4D42E" w:rsidR="00486BC7" w:rsidRDefault="00486BC7" w:rsidP="00923704">
      <w:pPr>
        <w:pStyle w:val="Paragraphedeliste"/>
        <w:numPr>
          <w:ilvl w:val="2"/>
          <w:numId w:val="4"/>
        </w:numPr>
      </w:pPr>
      <w:r w:rsidRPr="00A72827">
        <w:rPr>
          <w:highlight w:val="yellow"/>
          <w:u w:val="single"/>
        </w:rPr>
        <w:t>NPK</w:t>
      </w:r>
      <w:r>
        <w:t> : (1) Oui (0) Non (Passer à l’engrais suivant)</w:t>
      </w:r>
    </w:p>
    <w:p w14:paraId="54DE15C0" w14:textId="639A84C5" w:rsidR="005E5462" w:rsidRPr="00A72827" w:rsidRDefault="005E5462" w:rsidP="00923704">
      <w:pPr>
        <w:pStyle w:val="Paragraphedeliste"/>
        <w:numPr>
          <w:ilvl w:val="3"/>
          <w:numId w:val="4"/>
        </w:numPr>
        <w:rPr>
          <w:strike/>
          <w:highlight w:val="yellow"/>
        </w:rPr>
      </w:pPr>
      <w:r w:rsidRPr="00A72827">
        <w:rPr>
          <w:strike/>
          <w:highlight w:val="yellow"/>
        </w:rPr>
        <w:t>Quantité utilisée (Indiquer la quantité en kg)</w:t>
      </w:r>
    </w:p>
    <w:p w14:paraId="16425700" w14:textId="60B32D4F" w:rsidR="00486BC7" w:rsidRDefault="00486BC7" w:rsidP="00923704">
      <w:pPr>
        <w:pStyle w:val="Paragraphedeliste"/>
        <w:numPr>
          <w:ilvl w:val="3"/>
          <w:numId w:val="4"/>
        </w:numPr>
      </w:pPr>
      <w:r>
        <w:t xml:space="preserve">Accès : (1) Achat autofinancé (2) Achat à crédit (3) Don (4) Echange ou troc (5) </w:t>
      </w:r>
      <w:r w:rsidR="009C5DBF">
        <w:t xml:space="preserve">Production propre (6) </w:t>
      </w:r>
      <w:r>
        <w:t>Autre ; préciser : …</w:t>
      </w:r>
      <w:r w:rsidR="001B1B41">
        <w:t xml:space="preserve"> CM</w:t>
      </w:r>
    </w:p>
    <w:p w14:paraId="0E9E88B9" w14:textId="3C7760F3" w:rsidR="00486BC7" w:rsidRDefault="00486BC7" w:rsidP="00923704">
      <w:pPr>
        <w:pStyle w:val="Paragraphedeliste"/>
        <w:numPr>
          <w:ilvl w:val="3"/>
          <w:numId w:val="4"/>
        </w:numPr>
      </w:pPr>
      <w:r>
        <w:t xml:space="preserve">Source : (1) OP (2) </w:t>
      </w:r>
      <w:r w:rsidR="009C5DBF">
        <w:t xml:space="preserve">SEDAB (3) </w:t>
      </w:r>
      <w:r>
        <w:t>Boutique de vente de produits agricoles (</w:t>
      </w:r>
      <w:r w:rsidR="009C5DBF">
        <w:t>4) SODAGRI (5</w:t>
      </w:r>
      <w:r>
        <w:t>)</w:t>
      </w:r>
      <w:r w:rsidR="009C5DBF">
        <w:t xml:space="preserve"> Projets</w:t>
      </w:r>
      <w:r w:rsidR="007D2815">
        <w:t xml:space="preserve"> PAPSEN PAIS, etc.</w:t>
      </w:r>
      <w:r w:rsidR="009C5DBF">
        <w:t xml:space="preserve"> (6) </w:t>
      </w:r>
      <w:r w:rsidR="007D2815">
        <w:t>A</w:t>
      </w:r>
      <w:r w:rsidR="009C5DBF">
        <w:t>utre producteur (7)</w:t>
      </w:r>
      <w:r>
        <w:t xml:space="preserve"> Autre, préciser : …</w:t>
      </w:r>
      <w:r w:rsidR="001B1B41">
        <w:t xml:space="preserve"> CM</w:t>
      </w:r>
    </w:p>
    <w:p w14:paraId="456094E7" w14:textId="5BFA6175" w:rsidR="00F319E7" w:rsidRDefault="00F319E7" w:rsidP="00923704">
      <w:pPr>
        <w:pStyle w:val="Paragraphedeliste"/>
        <w:numPr>
          <w:ilvl w:val="3"/>
          <w:numId w:val="4"/>
        </w:numPr>
      </w:pPr>
      <w:r>
        <w:lastRenderedPageBreak/>
        <w:t xml:space="preserve">Si </w:t>
      </w:r>
      <w:r w:rsidR="005E5462">
        <w:t>(1) Achat autofinancé</w:t>
      </w:r>
      <w:r w:rsidR="005E5462" w:rsidRPr="00D66323">
        <w:rPr>
          <w:highlight w:val="yellow"/>
        </w:rPr>
        <w:t xml:space="preserve"> </w:t>
      </w:r>
      <w:r w:rsidR="005E5462" w:rsidRPr="003E7C6E">
        <w:rPr>
          <w:highlight w:val="yellow"/>
        </w:rPr>
        <w:t>ou (2) Achat à crédit</w:t>
      </w:r>
      <w:r>
        <w:t> : quelle est la personne principalement responsable de l’achat de cet engrais sur cette parcelle ? (Sélectionner un membre du ménage)</w:t>
      </w:r>
      <w:r w:rsidR="009C5DBF">
        <w:t xml:space="preserve"> CU</w:t>
      </w:r>
    </w:p>
    <w:p w14:paraId="667C3094" w14:textId="111B24B2" w:rsidR="00F319E7" w:rsidRDefault="00F319E7" w:rsidP="00923704">
      <w:pPr>
        <w:pStyle w:val="Paragraphedeliste"/>
        <w:numPr>
          <w:ilvl w:val="3"/>
          <w:numId w:val="4"/>
        </w:numPr>
      </w:pPr>
      <w:r>
        <w:t xml:space="preserve">Si </w:t>
      </w:r>
      <w:r w:rsidR="005E5462">
        <w:t>(1) Achat autofinancé</w:t>
      </w:r>
      <w:r w:rsidR="005E5462" w:rsidRPr="00D66323">
        <w:rPr>
          <w:highlight w:val="yellow"/>
        </w:rPr>
        <w:t xml:space="preserve"> </w:t>
      </w:r>
      <w:r w:rsidR="005E5462" w:rsidRPr="003E7C6E">
        <w:rPr>
          <w:highlight w:val="yellow"/>
        </w:rPr>
        <w:t>ou (2) Achat à crédit</w:t>
      </w:r>
      <w:r w:rsidR="003348E9">
        <w:t> :</w:t>
      </w:r>
      <w:r>
        <w:t xml:space="preserve"> d’autres membres du ménage ont-ils participé financièrement à l’achat de cet engrais sur cette parcelle ? (Sélectionner les autres membres du ménage)</w:t>
      </w:r>
      <w:r w:rsidR="009C5DBF">
        <w:t xml:space="preserve"> </w:t>
      </w:r>
      <w:r w:rsidR="00D14000">
        <w:t>C</w:t>
      </w:r>
      <w:r w:rsidR="009C5DBF">
        <w:t>M</w:t>
      </w:r>
    </w:p>
    <w:p w14:paraId="10944477" w14:textId="04530491" w:rsidR="009C5DBF" w:rsidRDefault="003348E9" w:rsidP="00923704">
      <w:pPr>
        <w:pStyle w:val="Paragraphedeliste"/>
        <w:numPr>
          <w:ilvl w:val="3"/>
          <w:numId w:val="4"/>
        </w:numPr>
      </w:pPr>
      <w:r>
        <w:t>Si (2) Achat à crédit :</w:t>
      </w:r>
      <w:r w:rsidR="009C5DBF">
        <w:t xml:space="preserve"> comment </w:t>
      </w:r>
      <w:r w:rsidR="00D14000">
        <w:t>remboursez-vous</w:t>
      </w:r>
      <w:r w:rsidR="009C5DBF">
        <w:t xml:space="preserve"> ? (1) </w:t>
      </w:r>
      <w:r w:rsidR="007D2815">
        <w:t>P</w:t>
      </w:r>
      <w:r w:rsidR="009C5DBF">
        <w:t xml:space="preserve">addy, (2) </w:t>
      </w:r>
      <w:r w:rsidR="007D2815">
        <w:t>R</w:t>
      </w:r>
      <w:r w:rsidR="009C5DBF">
        <w:t xml:space="preserve">iz blanc (3) </w:t>
      </w:r>
      <w:r w:rsidR="007D2815">
        <w:t>E</w:t>
      </w:r>
      <w:r w:rsidR="009C5DBF">
        <w:t xml:space="preserve">spèce (4) </w:t>
      </w:r>
      <w:r w:rsidR="007D2815">
        <w:t>A</w:t>
      </w:r>
      <w:r w:rsidR="009C5DBF">
        <w:t>utre, préciser</w:t>
      </w:r>
    </w:p>
    <w:p w14:paraId="34951A39" w14:textId="50B451F9" w:rsidR="00F319E7" w:rsidRDefault="00F319E7" w:rsidP="00923704">
      <w:pPr>
        <w:pStyle w:val="Paragraphedeliste"/>
        <w:numPr>
          <w:ilvl w:val="3"/>
          <w:numId w:val="4"/>
        </w:numPr>
      </w:pPr>
      <w:r>
        <w:t>Quelle est la personne principalement responsable de l’application de cet engrais sur cette parcelle ? (Sélectionner un membre du ménage)</w:t>
      </w:r>
      <w:r w:rsidR="009C5DBF">
        <w:t xml:space="preserve"> </w:t>
      </w:r>
      <w:r w:rsidR="007D2815">
        <w:t>C</w:t>
      </w:r>
      <w:r w:rsidR="009C5DBF">
        <w:t>U</w:t>
      </w:r>
    </w:p>
    <w:p w14:paraId="6DE9920E" w14:textId="39646F08" w:rsidR="00F319E7" w:rsidRDefault="00F319E7" w:rsidP="00923704">
      <w:pPr>
        <w:pStyle w:val="Paragraphedeliste"/>
        <w:numPr>
          <w:ilvl w:val="3"/>
          <w:numId w:val="4"/>
        </w:numPr>
      </w:pPr>
      <w:r>
        <w:t>D’autres membres du ménage ont-ils participé à l’application de cet engrais sur cette parcelle ? (Sélectionner les autres membres du ménage)</w:t>
      </w:r>
      <w:r w:rsidR="009C5DBF">
        <w:t xml:space="preserve"> CM</w:t>
      </w:r>
    </w:p>
    <w:p w14:paraId="0A83E374" w14:textId="0D565707" w:rsidR="00B0318E" w:rsidRDefault="00B0318E" w:rsidP="00B0318E">
      <w:pPr>
        <w:pStyle w:val="Paragraphedeliste"/>
        <w:numPr>
          <w:ilvl w:val="3"/>
          <w:numId w:val="4"/>
        </w:numPr>
      </w:pPr>
      <w:r w:rsidRPr="00A72827">
        <w:rPr>
          <w:highlight w:val="yellow"/>
        </w:rPr>
        <w:t>A quelle date l’application d</w:t>
      </w:r>
      <w:r>
        <w:rPr>
          <w:highlight w:val="yellow"/>
        </w:rPr>
        <w:t>e NPK</w:t>
      </w:r>
      <w:r w:rsidRPr="00A72827">
        <w:rPr>
          <w:highlight w:val="yellow"/>
        </w:rPr>
        <w:t xml:space="preserve"> a-t-elle débuté ? (Sélectionner jour et mois)</w:t>
      </w:r>
    </w:p>
    <w:p w14:paraId="522DD93C" w14:textId="77777777" w:rsidR="00A72827" w:rsidRDefault="00A72827" w:rsidP="00A72827">
      <w:pPr>
        <w:pStyle w:val="Paragraphedeliste"/>
        <w:numPr>
          <w:ilvl w:val="2"/>
          <w:numId w:val="4"/>
        </w:numPr>
      </w:pPr>
      <w:r w:rsidRPr="00A72827">
        <w:rPr>
          <w:highlight w:val="yellow"/>
          <w:u w:val="single"/>
        </w:rPr>
        <w:t>Urée</w:t>
      </w:r>
      <w:r>
        <w:t xml:space="preserve"> </w:t>
      </w:r>
      <w:commentRangeStart w:id="40"/>
      <w:commentRangeStart w:id="41"/>
      <w:commentRangeEnd w:id="40"/>
      <w:r>
        <w:rPr>
          <w:rStyle w:val="Marquedecommentaire"/>
        </w:rPr>
        <w:commentReference w:id="40"/>
      </w:r>
      <w:commentRangeEnd w:id="41"/>
      <w:r w:rsidR="00B0318E">
        <w:rPr>
          <w:rStyle w:val="Marquedecommentaire"/>
        </w:rPr>
        <w:commentReference w:id="41"/>
      </w:r>
      <w:r>
        <w:t>: (1) Oui (0) Non (Passer à l’engrais suivant)</w:t>
      </w:r>
    </w:p>
    <w:p w14:paraId="43F3AA03" w14:textId="77777777" w:rsidR="00A72827" w:rsidRPr="00A72827" w:rsidRDefault="00A72827" w:rsidP="00A72827">
      <w:pPr>
        <w:pStyle w:val="Paragraphedeliste"/>
        <w:numPr>
          <w:ilvl w:val="3"/>
          <w:numId w:val="4"/>
        </w:numPr>
        <w:rPr>
          <w:strike/>
          <w:highlight w:val="yellow"/>
        </w:rPr>
      </w:pPr>
      <w:r w:rsidRPr="00A72827">
        <w:rPr>
          <w:strike/>
          <w:highlight w:val="yellow"/>
        </w:rPr>
        <w:t>Quantité utilisée (Indiquer la quantité en kg)</w:t>
      </w:r>
    </w:p>
    <w:p w14:paraId="75CE1F69" w14:textId="77777777" w:rsidR="00A72827" w:rsidRDefault="00A72827" w:rsidP="00A72827">
      <w:pPr>
        <w:pStyle w:val="Paragraphedeliste"/>
        <w:numPr>
          <w:ilvl w:val="3"/>
          <w:numId w:val="4"/>
        </w:numPr>
      </w:pPr>
      <w:r>
        <w:t>Accès : (1) Achat autofinancé (2) Achat à crédit (3) Don (4) Echange ou troc (5) Production propre (6) Autre ; préciser : … CM</w:t>
      </w:r>
    </w:p>
    <w:p w14:paraId="7F97F5AD" w14:textId="77777777" w:rsidR="00A72827" w:rsidRDefault="00A72827" w:rsidP="00A72827">
      <w:pPr>
        <w:pStyle w:val="Paragraphedeliste"/>
        <w:numPr>
          <w:ilvl w:val="3"/>
          <w:numId w:val="4"/>
        </w:numPr>
      </w:pPr>
      <w:r>
        <w:t>Source : (1) OP (2) SEDAB (3) Boutique de vente de produits agricoles (4) SODAGRI (5) Projets PAPSEN PAIS, etc. (6) Autre producteur (7) Autre, préciser : … CM</w:t>
      </w:r>
    </w:p>
    <w:p w14:paraId="03B8FBD7" w14:textId="77777777" w:rsidR="00A72827" w:rsidRDefault="00A72827" w:rsidP="00A72827">
      <w:pPr>
        <w:pStyle w:val="Paragraphedeliste"/>
        <w:numPr>
          <w:ilvl w:val="3"/>
          <w:numId w:val="4"/>
        </w:numPr>
      </w:pPr>
      <w:r>
        <w:t>Si (1) Achat autofinancé</w:t>
      </w:r>
      <w:r w:rsidRPr="00D66323">
        <w:rPr>
          <w:highlight w:val="yellow"/>
        </w:rPr>
        <w:t xml:space="preserve"> </w:t>
      </w:r>
      <w:r w:rsidRPr="003E7C6E">
        <w:rPr>
          <w:highlight w:val="yellow"/>
        </w:rPr>
        <w:t>ou (2) Achat à crédit</w:t>
      </w:r>
      <w:r>
        <w:t xml:space="preserve"> : quelle est la personne principalement responsable de l’achat de cet engrais sur cette parcelle ? (Sélectionner un membre du ménage) CU</w:t>
      </w:r>
    </w:p>
    <w:p w14:paraId="6AA222AC" w14:textId="77777777" w:rsidR="00A72827" w:rsidRDefault="00A72827" w:rsidP="00A72827">
      <w:pPr>
        <w:pStyle w:val="Paragraphedeliste"/>
        <w:numPr>
          <w:ilvl w:val="3"/>
          <w:numId w:val="4"/>
        </w:numPr>
      </w:pPr>
      <w:r>
        <w:t>Si ((1) Achat autofinancé</w:t>
      </w:r>
      <w:r w:rsidRPr="00D66323">
        <w:rPr>
          <w:highlight w:val="yellow"/>
        </w:rPr>
        <w:t xml:space="preserve"> </w:t>
      </w:r>
      <w:r w:rsidRPr="003E7C6E">
        <w:rPr>
          <w:highlight w:val="yellow"/>
        </w:rPr>
        <w:t>ou (2) Achat à crédit</w:t>
      </w:r>
      <w:r>
        <w:rPr>
          <w:highlight w:val="yellow"/>
        </w:rPr>
        <w:t xml:space="preserve"> </w:t>
      </w:r>
      <w:r>
        <w:t>: d’autres membres du ménage ont-ils participé financièrement à l’achat de cet engrais sur cette parcelle ? (Sélectionner les autres membres du ménage) CU</w:t>
      </w:r>
    </w:p>
    <w:p w14:paraId="691909D5" w14:textId="77777777" w:rsidR="00A72827" w:rsidRDefault="00A72827" w:rsidP="00A72827">
      <w:pPr>
        <w:pStyle w:val="Paragraphedeliste"/>
        <w:numPr>
          <w:ilvl w:val="3"/>
          <w:numId w:val="4"/>
        </w:numPr>
      </w:pPr>
      <w:r>
        <w:t>Si (2) Achat à crédit : comment remboursez-vous ? (1) Paddy (2) Riz blanc (3) Espèce (4) Autre, préciser</w:t>
      </w:r>
    </w:p>
    <w:p w14:paraId="009B190F" w14:textId="77777777" w:rsidR="00A72827" w:rsidRDefault="00A72827" w:rsidP="00A72827">
      <w:pPr>
        <w:pStyle w:val="Paragraphedeliste"/>
        <w:numPr>
          <w:ilvl w:val="3"/>
          <w:numId w:val="4"/>
        </w:numPr>
      </w:pPr>
      <w:r>
        <w:t>Quelle est la personne principalement responsable de l’application de cet engrais sur cette parcelle ? (Sélectionner un membre du ménage) CU</w:t>
      </w:r>
    </w:p>
    <w:p w14:paraId="591CFE68" w14:textId="7D416B76" w:rsidR="00A72827" w:rsidRDefault="00A72827" w:rsidP="00A72827">
      <w:pPr>
        <w:pStyle w:val="Paragraphedeliste"/>
        <w:numPr>
          <w:ilvl w:val="3"/>
          <w:numId w:val="4"/>
        </w:numPr>
      </w:pPr>
      <w:r>
        <w:t>D’autres membres du ménage ont-ils participé à l’application de cet engrais sur cette parcelle ? (Sélectionner les autres membres du ménage) CM</w:t>
      </w:r>
    </w:p>
    <w:p w14:paraId="79635EB3" w14:textId="546072E0" w:rsidR="00A72827" w:rsidRDefault="00A72827" w:rsidP="00B0318E">
      <w:pPr>
        <w:pStyle w:val="Paragraphedeliste"/>
        <w:numPr>
          <w:ilvl w:val="3"/>
          <w:numId w:val="4"/>
        </w:numPr>
      </w:pPr>
      <w:r w:rsidRPr="00A72827">
        <w:rPr>
          <w:highlight w:val="yellow"/>
        </w:rPr>
        <w:t>A quelle date l’application d’urée a-t-elle débuté ? (Sélectionner jour et mois)</w:t>
      </w:r>
    </w:p>
    <w:p w14:paraId="2CC40A0E" w14:textId="46CD98DD" w:rsidR="00486BC7" w:rsidRDefault="00486BC7" w:rsidP="00923704">
      <w:pPr>
        <w:pStyle w:val="Paragraphedeliste"/>
        <w:numPr>
          <w:ilvl w:val="2"/>
          <w:numId w:val="4"/>
        </w:numPr>
      </w:pPr>
      <w:commentRangeStart w:id="42"/>
      <w:r w:rsidRPr="00607324">
        <w:rPr>
          <w:u w:val="single"/>
        </w:rPr>
        <w:t>Organique</w:t>
      </w:r>
      <w:r w:rsidR="009C5DBF" w:rsidRPr="00607324">
        <w:rPr>
          <w:u w:val="single"/>
        </w:rPr>
        <w:t>/compost/fumure</w:t>
      </w:r>
      <w:commentRangeEnd w:id="42"/>
      <w:r w:rsidR="00B0318E">
        <w:rPr>
          <w:rStyle w:val="Marquedecommentaire"/>
        </w:rPr>
        <w:commentReference w:id="42"/>
      </w:r>
      <w:r>
        <w:t> : (1) Oui (0) Non (</w:t>
      </w:r>
      <w:r w:rsidRPr="00A72827">
        <w:rPr>
          <w:highlight w:val="yellow"/>
        </w:rPr>
        <w:t xml:space="preserve">Passer </w:t>
      </w:r>
      <w:r w:rsidR="00A72827" w:rsidRPr="00A72827">
        <w:rPr>
          <w:highlight w:val="yellow"/>
        </w:rPr>
        <w:t>au</w:t>
      </w:r>
      <w:r w:rsidR="00A72827">
        <w:rPr>
          <w:highlight w:val="yellow"/>
        </w:rPr>
        <w:t>x produits phytosanitaires</w:t>
      </w:r>
      <w:r>
        <w:t>)</w:t>
      </w:r>
    </w:p>
    <w:p w14:paraId="2831AB24" w14:textId="77777777" w:rsidR="005E5462" w:rsidRPr="00A72827" w:rsidRDefault="005E5462" w:rsidP="00923704">
      <w:pPr>
        <w:pStyle w:val="Paragraphedeliste"/>
        <w:numPr>
          <w:ilvl w:val="3"/>
          <w:numId w:val="4"/>
        </w:numPr>
        <w:rPr>
          <w:strike/>
          <w:highlight w:val="yellow"/>
        </w:rPr>
      </w:pPr>
      <w:r w:rsidRPr="00A72827">
        <w:rPr>
          <w:strike/>
          <w:highlight w:val="yellow"/>
        </w:rPr>
        <w:t>Quantité utilisée (Indiquer la quantité en kg)</w:t>
      </w:r>
    </w:p>
    <w:p w14:paraId="77C295E5" w14:textId="64F1563E" w:rsidR="00486BC7" w:rsidRDefault="00486BC7" w:rsidP="00923704">
      <w:pPr>
        <w:pStyle w:val="Paragraphedeliste"/>
        <w:numPr>
          <w:ilvl w:val="3"/>
          <w:numId w:val="4"/>
        </w:numPr>
      </w:pPr>
      <w:r>
        <w:t>Accès : (1) Achat autofinancé (2) Achat à crédit (3) Don (4) Echange ou troc (5)</w:t>
      </w:r>
      <w:r w:rsidR="001B1B41">
        <w:t xml:space="preserve"> Production propre (6)</w:t>
      </w:r>
      <w:r>
        <w:t xml:space="preserve"> Autre ; préciser : …</w:t>
      </w:r>
      <w:r w:rsidR="001B1B41">
        <w:t xml:space="preserve"> CM</w:t>
      </w:r>
    </w:p>
    <w:p w14:paraId="0323E725" w14:textId="6DE6D164" w:rsidR="00486BC7" w:rsidRDefault="00486BC7" w:rsidP="00923704">
      <w:pPr>
        <w:pStyle w:val="Paragraphedeliste"/>
        <w:numPr>
          <w:ilvl w:val="3"/>
          <w:numId w:val="4"/>
        </w:numPr>
      </w:pPr>
      <w:r>
        <w:t xml:space="preserve">Source : (1) OP (2) </w:t>
      </w:r>
      <w:r w:rsidR="009C5DBF">
        <w:t xml:space="preserve">SEDAB (3) </w:t>
      </w:r>
      <w:r>
        <w:t>Boutique de vente de produits agricoles (</w:t>
      </w:r>
      <w:r w:rsidR="009C5DBF">
        <w:t>4</w:t>
      </w:r>
      <w:r>
        <w:t>)</w:t>
      </w:r>
      <w:r w:rsidR="007D2815">
        <w:t xml:space="preserve"> </w:t>
      </w:r>
      <w:r w:rsidR="009C5DBF">
        <w:t>SODAGRI (5) Projets</w:t>
      </w:r>
      <w:r w:rsidR="007D2815">
        <w:t xml:space="preserve"> </w:t>
      </w:r>
      <w:r w:rsidR="009C5DBF">
        <w:t>PAPSEN</w:t>
      </w:r>
      <w:r w:rsidR="007D2815">
        <w:t xml:space="preserve"> </w:t>
      </w:r>
      <w:r w:rsidR="009C5DBF">
        <w:t>PAIS</w:t>
      </w:r>
      <w:r w:rsidR="007D2815">
        <w:t>, etc.</w:t>
      </w:r>
      <w:r w:rsidR="009C5DBF">
        <w:t xml:space="preserve"> (6)</w:t>
      </w:r>
      <w:r>
        <w:t xml:space="preserve"> </w:t>
      </w:r>
      <w:r w:rsidR="007D2815">
        <w:t>A</w:t>
      </w:r>
      <w:r w:rsidR="009C5DBF">
        <w:t xml:space="preserve">utre producteur (7) </w:t>
      </w:r>
      <w:r>
        <w:t>Autre, préciser : …</w:t>
      </w:r>
      <w:r w:rsidR="001B1B41">
        <w:t xml:space="preserve"> CM</w:t>
      </w:r>
    </w:p>
    <w:p w14:paraId="755A318A" w14:textId="4762C1A8" w:rsidR="00F319E7" w:rsidRDefault="00F319E7" w:rsidP="00923704">
      <w:pPr>
        <w:pStyle w:val="Paragraphedeliste"/>
        <w:numPr>
          <w:ilvl w:val="3"/>
          <w:numId w:val="4"/>
        </w:numPr>
      </w:pPr>
      <w:r>
        <w:t xml:space="preserve">Si </w:t>
      </w:r>
      <w:r w:rsidR="006C7FF6">
        <w:t>(1) Achat autofinancé</w:t>
      </w:r>
      <w:r w:rsidR="006C7FF6" w:rsidRPr="00D66323">
        <w:rPr>
          <w:highlight w:val="yellow"/>
        </w:rPr>
        <w:t xml:space="preserve"> </w:t>
      </w:r>
      <w:r w:rsidR="006C7FF6" w:rsidRPr="003E7C6E">
        <w:rPr>
          <w:highlight w:val="yellow"/>
        </w:rPr>
        <w:t>ou (2) Achat à crédit</w:t>
      </w:r>
      <w:r>
        <w:t> : quelle est la personne principalement responsable de l’achat de cet engrais sur cette parcelle ? (Sélectionner un membre du ménage)</w:t>
      </w:r>
      <w:r w:rsidR="00D14000">
        <w:t xml:space="preserve"> </w:t>
      </w:r>
      <w:r w:rsidR="009C5DBF">
        <w:t>CU</w:t>
      </w:r>
    </w:p>
    <w:p w14:paraId="58E5722E" w14:textId="13729675" w:rsidR="00F319E7" w:rsidRDefault="00F319E7" w:rsidP="00923704">
      <w:pPr>
        <w:pStyle w:val="Paragraphedeliste"/>
        <w:numPr>
          <w:ilvl w:val="3"/>
          <w:numId w:val="4"/>
        </w:numPr>
      </w:pPr>
      <w:r>
        <w:t xml:space="preserve">Si </w:t>
      </w:r>
      <w:r w:rsidR="006C7FF6">
        <w:t>(1) Achat autofinancé</w:t>
      </w:r>
      <w:r w:rsidR="006C7FF6" w:rsidRPr="00D66323">
        <w:rPr>
          <w:highlight w:val="yellow"/>
        </w:rPr>
        <w:t xml:space="preserve"> </w:t>
      </w:r>
      <w:r w:rsidR="006C7FF6" w:rsidRPr="003E7C6E">
        <w:rPr>
          <w:highlight w:val="yellow"/>
        </w:rPr>
        <w:t>ou (2) Achat à crédit</w:t>
      </w:r>
      <w:r w:rsidR="007D2815">
        <w:t> :</w:t>
      </w:r>
      <w:r>
        <w:t xml:space="preserve"> d’autres membres du ménage ont-ils participé financièrement à l’achat de cet engrais sur cette parcelle ? (Sélectionner les autres membres du ménage)</w:t>
      </w:r>
      <w:r w:rsidR="009C5DBF">
        <w:t xml:space="preserve"> CM</w:t>
      </w:r>
    </w:p>
    <w:p w14:paraId="0C7E6B34" w14:textId="209C29F9" w:rsidR="009C5DBF" w:rsidRDefault="009C5DBF" w:rsidP="00923704">
      <w:pPr>
        <w:pStyle w:val="Paragraphedeliste"/>
        <w:numPr>
          <w:ilvl w:val="3"/>
          <w:numId w:val="4"/>
        </w:numPr>
      </w:pPr>
      <w:r>
        <w:lastRenderedPageBreak/>
        <w:t xml:space="preserve">Si </w:t>
      </w:r>
      <w:r w:rsidR="007D2815">
        <w:t>(2) Achat à crédit :</w:t>
      </w:r>
      <w:r>
        <w:t xml:space="preserve"> comment </w:t>
      </w:r>
      <w:r w:rsidR="00D14000">
        <w:t>remboursez-vous</w:t>
      </w:r>
      <w:r>
        <w:t xml:space="preserve"> ? (1) </w:t>
      </w:r>
      <w:r w:rsidR="007D2815">
        <w:t>P</w:t>
      </w:r>
      <w:r>
        <w:t xml:space="preserve">addy (2) </w:t>
      </w:r>
      <w:r w:rsidR="007D2815">
        <w:t>R</w:t>
      </w:r>
      <w:r>
        <w:t xml:space="preserve">iz blanc (3) </w:t>
      </w:r>
      <w:r w:rsidR="007D2815">
        <w:t>E</w:t>
      </w:r>
      <w:r>
        <w:t xml:space="preserve">spèce (4) </w:t>
      </w:r>
      <w:r w:rsidR="007D2815">
        <w:t>A</w:t>
      </w:r>
      <w:r>
        <w:t>utre, préciser</w:t>
      </w:r>
    </w:p>
    <w:p w14:paraId="721BB8DE" w14:textId="7EEB1E77" w:rsidR="00F319E7" w:rsidRDefault="00F319E7" w:rsidP="00923704">
      <w:pPr>
        <w:pStyle w:val="Paragraphedeliste"/>
        <w:numPr>
          <w:ilvl w:val="3"/>
          <w:numId w:val="4"/>
        </w:numPr>
      </w:pPr>
      <w:r>
        <w:t>Quelle est la personne principalement responsable de l’application de cet engrais sur cette parcelle ? (Sélectionner un membre du ménage)</w:t>
      </w:r>
      <w:r w:rsidR="00D14000">
        <w:t xml:space="preserve"> </w:t>
      </w:r>
      <w:r w:rsidR="009C5DBF">
        <w:t>CU</w:t>
      </w:r>
    </w:p>
    <w:p w14:paraId="3C21A74B" w14:textId="1A1853A7" w:rsidR="00F319E7" w:rsidRDefault="00F319E7" w:rsidP="00923704">
      <w:pPr>
        <w:pStyle w:val="Paragraphedeliste"/>
        <w:numPr>
          <w:ilvl w:val="3"/>
          <w:numId w:val="4"/>
        </w:numPr>
      </w:pPr>
      <w:r>
        <w:t>D’autres membres du ménage ont-ils participé à l’application de cet engrais sur cette parcelle ? (Sélectionner les autres membres du ménage)</w:t>
      </w:r>
      <w:r w:rsidR="009C5DBF">
        <w:t xml:space="preserve"> CM</w:t>
      </w:r>
    </w:p>
    <w:p w14:paraId="34D183C9" w14:textId="5E48A537" w:rsidR="00486BC7" w:rsidRDefault="00486BC7" w:rsidP="00923704">
      <w:pPr>
        <w:pStyle w:val="Paragraphedeliste"/>
        <w:numPr>
          <w:ilvl w:val="2"/>
          <w:numId w:val="4"/>
        </w:numPr>
      </w:pPr>
      <w:r>
        <w:t>Votre ménage a-t-il utilisé des produits phytosanitaires sur cette parcelle entre juin et août 2021 ? (1) Oui (0) Non (Passer au désherbage manuel)</w:t>
      </w:r>
    </w:p>
    <w:p w14:paraId="64B979CF" w14:textId="5D61230B" w:rsidR="00486BC7" w:rsidRDefault="00486BC7" w:rsidP="00923704">
      <w:pPr>
        <w:pStyle w:val="Paragraphedeliste"/>
        <w:numPr>
          <w:ilvl w:val="2"/>
          <w:numId w:val="4"/>
        </w:numPr>
      </w:pPr>
      <w:r w:rsidRPr="005E5462">
        <w:rPr>
          <w:u w:val="single"/>
        </w:rPr>
        <w:t>Herbicide</w:t>
      </w:r>
      <w:r>
        <w:t> : (1) Oui (0) Non (</w:t>
      </w:r>
      <w:r w:rsidR="00F319E7">
        <w:t>Passer au produit</w:t>
      </w:r>
      <w:r>
        <w:t xml:space="preserve"> suivant)</w:t>
      </w:r>
    </w:p>
    <w:p w14:paraId="17C5D628" w14:textId="3C3E42C6" w:rsidR="005E5462" w:rsidRPr="00B0318E" w:rsidRDefault="005E5462" w:rsidP="00923704">
      <w:pPr>
        <w:pStyle w:val="Paragraphedeliste"/>
        <w:numPr>
          <w:ilvl w:val="3"/>
          <w:numId w:val="4"/>
        </w:numPr>
        <w:rPr>
          <w:strike/>
          <w:highlight w:val="yellow"/>
        </w:rPr>
      </w:pPr>
      <w:r w:rsidRPr="00B0318E">
        <w:rPr>
          <w:strike/>
          <w:highlight w:val="yellow"/>
        </w:rPr>
        <w:t>Quantité utilisée (Indiquer la quantité en kg)</w:t>
      </w:r>
    </w:p>
    <w:p w14:paraId="3A82EAAB" w14:textId="5E73B3CE" w:rsidR="00486BC7" w:rsidRDefault="00486BC7" w:rsidP="00923704">
      <w:pPr>
        <w:pStyle w:val="Paragraphedeliste"/>
        <w:numPr>
          <w:ilvl w:val="3"/>
          <w:numId w:val="4"/>
        </w:numPr>
      </w:pPr>
      <w:r>
        <w:t>Accès : (1) Achat autofinancé (2) Achat à crédit (3) Don (4) Echange ou troc (5)</w:t>
      </w:r>
      <w:r w:rsidR="00D14000">
        <w:t xml:space="preserve"> </w:t>
      </w:r>
      <w:r w:rsidR="001B1B41">
        <w:t>Production propre (6)</w:t>
      </w:r>
      <w:r>
        <w:t xml:space="preserve"> Autre ; préciser : …</w:t>
      </w:r>
      <w:r w:rsidR="001B1B41">
        <w:t xml:space="preserve"> CM</w:t>
      </w:r>
    </w:p>
    <w:p w14:paraId="7FE9453C" w14:textId="38D2637F" w:rsidR="00F319E7" w:rsidRDefault="00486BC7" w:rsidP="00923704">
      <w:pPr>
        <w:pStyle w:val="Paragraphedeliste"/>
        <w:numPr>
          <w:ilvl w:val="3"/>
          <w:numId w:val="4"/>
        </w:numPr>
      </w:pPr>
      <w:r>
        <w:t>Source : (1) OP (2)</w:t>
      </w:r>
      <w:r w:rsidR="00D14000">
        <w:t xml:space="preserve"> </w:t>
      </w:r>
      <w:r w:rsidR="001B1B41">
        <w:t>SEDAB (3)</w:t>
      </w:r>
      <w:r>
        <w:t xml:space="preserve"> Boutique de vente de produits agricoles (</w:t>
      </w:r>
      <w:r w:rsidR="001B1B41">
        <w:t>4</w:t>
      </w:r>
      <w:r>
        <w:t xml:space="preserve">) </w:t>
      </w:r>
      <w:r w:rsidR="001B1B41">
        <w:t xml:space="preserve">SODAGRI (5) </w:t>
      </w:r>
      <w:r w:rsidR="007D2815">
        <w:t>P</w:t>
      </w:r>
      <w:r w:rsidR="001B1B41">
        <w:t>rojets</w:t>
      </w:r>
      <w:r w:rsidR="007D2815">
        <w:t xml:space="preserve"> PAPSEN PAIS,</w:t>
      </w:r>
      <w:r w:rsidR="001B1B41">
        <w:t xml:space="preserve"> etc. (6) Autre producteur (7) </w:t>
      </w:r>
      <w:r>
        <w:t>Autre, préciser : …</w:t>
      </w:r>
      <w:r w:rsidR="00F319E7" w:rsidRPr="00F319E7">
        <w:t xml:space="preserve"> </w:t>
      </w:r>
      <w:r w:rsidR="001B1B41">
        <w:t xml:space="preserve"> CM</w:t>
      </w:r>
    </w:p>
    <w:p w14:paraId="0B86FF32" w14:textId="3DBBF4C8" w:rsidR="00F319E7" w:rsidRDefault="00F319E7" w:rsidP="00923704">
      <w:pPr>
        <w:pStyle w:val="Paragraphedeliste"/>
        <w:numPr>
          <w:ilvl w:val="3"/>
          <w:numId w:val="4"/>
        </w:numPr>
      </w:pPr>
      <w:r>
        <w:t xml:space="preserve">Si </w:t>
      </w:r>
      <w:r w:rsidR="006C7FF6">
        <w:t>(1) Achat autofinancé</w:t>
      </w:r>
      <w:r w:rsidR="006C7FF6" w:rsidRPr="00D66323">
        <w:rPr>
          <w:highlight w:val="yellow"/>
        </w:rPr>
        <w:t xml:space="preserve"> </w:t>
      </w:r>
      <w:r w:rsidR="006C7FF6" w:rsidRPr="003E7C6E">
        <w:rPr>
          <w:highlight w:val="yellow"/>
        </w:rPr>
        <w:t>ou (2) Achat à crédit</w:t>
      </w:r>
      <w:r w:rsidR="0085258F">
        <w:t> :</w:t>
      </w:r>
      <w:r>
        <w:t xml:space="preserve"> quelle est la personne principalement responsable de l’achat de ce produit sur cette parcelle ? (Sélectionner un membre du ménage)</w:t>
      </w:r>
      <w:r w:rsidR="001B1B41">
        <w:t xml:space="preserve"> CU</w:t>
      </w:r>
    </w:p>
    <w:p w14:paraId="4B716E3F" w14:textId="1BE9FF50" w:rsidR="00486BC7" w:rsidRDefault="00F319E7" w:rsidP="00923704">
      <w:pPr>
        <w:pStyle w:val="Paragraphedeliste"/>
        <w:numPr>
          <w:ilvl w:val="3"/>
          <w:numId w:val="4"/>
        </w:numPr>
      </w:pPr>
      <w:r>
        <w:t xml:space="preserve">Si </w:t>
      </w:r>
      <w:r w:rsidR="006C7FF6">
        <w:t>(1) Achat autofinancé</w:t>
      </w:r>
      <w:r w:rsidR="006C7FF6" w:rsidRPr="00D66323">
        <w:rPr>
          <w:highlight w:val="yellow"/>
        </w:rPr>
        <w:t xml:space="preserve"> </w:t>
      </w:r>
      <w:r w:rsidR="006C7FF6" w:rsidRPr="003E7C6E">
        <w:rPr>
          <w:highlight w:val="yellow"/>
        </w:rPr>
        <w:t>ou (2) Achat à crédit</w:t>
      </w:r>
      <w:r w:rsidR="0085258F">
        <w:t> :</w:t>
      </w:r>
      <w:r>
        <w:t xml:space="preserve"> d’autres membres du ménage ont-ils participé financièrement à l’achat de ce produit sur cette parcelle ? (Sélectionner les autres membres du ménage)</w:t>
      </w:r>
      <w:r w:rsidR="001B1B41">
        <w:t xml:space="preserve"> CM</w:t>
      </w:r>
    </w:p>
    <w:p w14:paraId="293337E3" w14:textId="0C46E3B0" w:rsidR="00631788" w:rsidRDefault="00631788" w:rsidP="00923704">
      <w:pPr>
        <w:pStyle w:val="Paragraphedeliste"/>
        <w:numPr>
          <w:ilvl w:val="3"/>
          <w:numId w:val="4"/>
        </w:numPr>
      </w:pPr>
      <w:r>
        <w:t xml:space="preserve">Si </w:t>
      </w:r>
      <w:r w:rsidR="007D2815">
        <w:t>(2) Achat à crédit :</w:t>
      </w:r>
      <w:r>
        <w:t xml:space="preserve"> comment </w:t>
      </w:r>
      <w:r w:rsidR="00D14000">
        <w:t>remboursez-vous</w:t>
      </w:r>
      <w:r>
        <w:t> :</w:t>
      </w:r>
      <w:r w:rsidRPr="00631788">
        <w:rPr>
          <w:rFonts w:ascii="Calibri" w:hAnsi="Calibri" w:cs="Calibri"/>
          <w:color w:val="000000"/>
          <w:shd w:val="clear" w:color="auto" w:fill="FFFFFF"/>
        </w:rPr>
        <w:t xml:space="preserve"> </w:t>
      </w:r>
      <w:r>
        <w:rPr>
          <w:rFonts w:ascii="Calibri" w:hAnsi="Calibri" w:cs="Calibri"/>
          <w:color w:val="000000"/>
          <w:shd w:val="clear" w:color="auto" w:fill="FFFFFF"/>
        </w:rPr>
        <w:t xml:space="preserve">(1) </w:t>
      </w:r>
      <w:r w:rsidR="007D2815">
        <w:rPr>
          <w:rFonts w:ascii="Calibri" w:hAnsi="Calibri" w:cs="Calibri"/>
          <w:color w:val="000000"/>
          <w:shd w:val="clear" w:color="auto" w:fill="FFFFFF"/>
        </w:rPr>
        <w:t>P</w:t>
      </w:r>
      <w:r>
        <w:rPr>
          <w:rFonts w:ascii="Calibri" w:hAnsi="Calibri" w:cs="Calibri"/>
          <w:color w:val="000000"/>
          <w:shd w:val="clear" w:color="auto" w:fill="FFFFFF"/>
        </w:rPr>
        <w:t xml:space="preserve">addy (2) </w:t>
      </w:r>
      <w:r w:rsidR="007D2815">
        <w:rPr>
          <w:rFonts w:ascii="Calibri" w:hAnsi="Calibri" w:cs="Calibri"/>
          <w:color w:val="000000"/>
          <w:shd w:val="clear" w:color="auto" w:fill="FFFFFF"/>
        </w:rPr>
        <w:t>R</w:t>
      </w:r>
      <w:r>
        <w:rPr>
          <w:rFonts w:ascii="Calibri" w:hAnsi="Calibri" w:cs="Calibri"/>
          <w:color w:val="000000"/>
          <w:shd w:val="clear" w:color="auto" w:fill="FFFFFF"/>
        </w:rPr>
        <w:t xml:space="preserve">iz blanc (3) </w:t>
      </w:r>
      <w:r w:rsidR="007D2815">
        <w:rPr>
          <w:rFonts w:ascii="Calibri" w:hAnsi="Calibri" w:cs="Calibri"/>
          <w:color w:val="000000"/>
          <w:shd w:val="clear" w:color="auto" w:fill="FFFFFF"/>
        </w:rPr>
        <w:t>E</w:t>
      </w:r>
      <w:r>
        <w:rPr>
          <w:rFonts w:ascii="Calibri" w:hAnsi="Calibri" w:cs="Calibri"/>
          <w:color w:val="000000"/>
          <w:shd w:val="clear" w:color="auto" w:fill="FFFFFF"/>
        </w:rPr>
        <w:t xml:space="preserve">spèce (4) </w:t>
      </w:r>
      <w:r w:rsidR="007D2815">
        <w:rPr>
          <w:rFonts w:ascii="Calibri" w:hAnsi="Calibri" w:cs="Calibri"/>
          <w:color w:val="000000"/>
          <w:shd w:val="clear" w:color="auto" w:fill="FFFFFF"/>
        </w:rPr>
        <w:t>A</w:t>
      </w:r>
      <w:r>
        <w:rPr>
          <w:rFonts w:ascii="Calibri" w:hAnsi="Calibri" w:cs="Calibri"/>
          <w:color w:val="000000"/>
          <w:shd w:val="clear" w:color="auto" w:fill="FFFFFF"/>
        </w:rPr>
        <w:t>utre, préciser</w:t>
      </w:r>
    </w:p>
    <w:p w14:paraId="10D38C2B" w14:textId="355B0EA9" w:rsidR="00F319E7" w:rsidRDefault="00F319E7" w:rsidP="00923704">
      <w:pPr>
        <w:pStyle w:val="Paragraphedeliste"/>
        <w:numPr>
          <w:ilvl w:val="3"/>
          <w:numId w:val="4"/>
        </w:numPr>
      </w:pPr>
      <w:r>
        <w:t>Quelle est la personne principalement responsable de l’application de ce produit sur cette parcelle ? (Sélectionner un membre du ménage)</w:t>
      </w:r>
      <w:r w:rsidR="00D14000">
        <w:t xml:space="preserve"> </w:t>
      </w:r>
      <w:r w:rsidR="00852F39">
        <w:t>CU</w:t>
      </w:r>
    </w:p>
    <w:p w14:paraId="2AD38CF6" w14:textId="5358243A" w:rsidR="00F319E7" w:rsidRDefault="00F319E7" w:rsidP="00923704">
      <w:pPr>
        <w:pStyle w:val="Paragraphedeliste"/>
        <w:numPr>
          <w:ilvl w:val="3"/>
          <w:numId w:val="4"/>
        </w:numPr>
      </w:pPr>
      <w:r>
        <w:t>D’autres membres du ménage ont-ils participé à l’application de ce produit sur cette parcelle ? (Sélectionner les autres membres du ménage)</w:t>
      </w:r>
      <w:r w:rsidR="00852F39">
        <w:t xml:space="preserve"> CM</w:t>
      </w:r>
    </w:p>
    <w:p w14:paraId="50A7CD08" w14:textId="0EC5A386" w:rsidR="00486BC7" w:rsidRDefault="00F319E7" w:rsidP="00923704">
      <w:pPr>
        <w:pStyle w:val="Paragraphedeliste"/>
        <w:numPr>
          <w:ilvl w:val="2"/>
          <w:numId w:val="4"/>
        </w:numPr>
      </w:pPr>
      <w:r>
        <w:t>Fongicide</w:t>
      </w:r>
      <w:r w:rsidR="00486BC7">
        <w:t> : (1) Oui (0) Non (</w:t>
      </w:r>
      <w:r>
        <w:t>Passer au produit</w:t>
      </w:r>
      <w:r w:rsidR="00486BC7">
        <w:t xml:space="preserve"> suivant)</w:t>
      </w:r>
    </w:p>
    <w:p w14:paraId="2E2C3603" w14:textId="625DE6DF" w:rsidR="005E5462" w:rsidRPr="00B0318E" w:rsidRDefault="005E5462" w:rsidP="00923704">
      <w:pPr>
        <w:pStyle w:val="Paragraphedeliste"/>
        <w:numPr>
          <w:ilvl w:val="3"/>
          <w:numId w:val="4"/>
        </w:numPr>
        <w:rPr>
          <w:strike/>
          <w:highlight w:val="yellow"/>
        </w:rPr>
      </w:pPr>
      <w:r w:rsidRPr="00B0318E">
        <w:rPr>
          <w:strike/>
          <w:highlight w:val="yellow"/>
        </w:rPr>
        <w:t>Quantité utilisée (Indiquer la quantité en kg)</w:t>
      </w:r>
    </w:p>
    <w:p w14:paraId="5071824C" w14:textId="69DBDA1C" w:rsidR="00486BC7" w:rsidRDefault="00486BC7" w:rsidP="00923704">
      <w:pPr>
        <w:pStyle w:val="Paragraphedeliste"/>
        <w:numPr>
          <w:ilvl w:val="3"/>
          <w:numId w:val="4"/>
        </w:numPr>
      </w:pPr>
      <w:r>
        <w:t>Accès : (1) Achat autofinancé (2) Achat à crédit (3) Don (4) Echange ou troc (5)</w:t>
      </w:r>
      <w:r w:rsidR="00D14000">
        <w:t xml:space="preserve"> </w:t>
      </w:r>
      <w:r w:rsidR="00852F39">
        <w:t>Production propre (6)</w:t>
      </w:r>
      <w:r>
        <w:t xml:space="preserve"> Autre ; préciser : …</w:t>
      </w:r>
      <w:r w:rsidR="00852F39">
        <w:t>CM</w:t>
      </w:r>
    </w:p>
    <w:p w14:paraId="2DA08802" w14:textId="0D7A3C6B" w:rsidR="00486BC7" w:rsidRDefault="00486BC7" w:rsidP="00923704">
      <w:pPr>
        <w:pStyle w:val="Paragraphedeliste"/>
        <w:numPr>
          <w:ilvl w:val="3"/>
          <w:numId w:val="4"/>
        </w:numPr>
      </w:pPr>
      <w:r>
        <w:t xml:space="preserve">Source : (1) OP (2) </w:t>
      </w:r>
      <w:r w:rsidR="00852F39">
        <w:t xml:space="preserve">SEDAB (3) </w:t>
      </w:r>
      <w:r>
        <w:t>Boutique de vente de produits agricoles (</w:t>
      </w:r>
      <w:r w:rsidR="00852F39">
        <w:t xml:space="preserve">4) SODAGRI (5) </w:t>
      </w:r>
      <w:r w:rsidR="0085258F">
        <w:t>P</w:t>
      </w:r>
      <w:r w:rsidR="00852F39">
        <w:t>rojets</w:t>
      </w:r>
      <w:r w:rsidR="0085258F">
        <w:t xml:space="preserve"> PAPSEN PAIS, etc.</w:t>
      </w:r>
      <w:r w:rsidR="00852F39">
        <w:t xml:space="preserve"> (6) </w:t>
      </w:r>
      <w:r w:rsidR="0085258F">
        <w:t>A</w:t>
      </w:r>
      <w:r w:rsidR="00852F39">
        <w:t>utre producteur (7)</w:t>
      </w:r>
      <w:r>
        <w:t xml:space="preserve"> Autre, préciser : …</w:t>
      </w:r>
      <w:r w:rsidR="00852F39">
        <w:t>CM</w:t>
      </w:r>
    </w:p>
    <w:p w14:paraId="56DC203F" w14:textId="0B779853" w:rsidR="00F319E7" w:rsidRDefault="00F319E7" w:rsidP="00923704">
      <w:pPr>
        <w:pStyle w:val="Paragraphedeliste"/>
        <w:numPr>
          <w:ilvl w:val="3"/>
          <w:numId w:val="4"/>
        </w:numPr>
      </w:pPr>
      <w:r>
        <w:t xml:space="preserve">Si </w:t>
      </w:r>
      <w:r w:rsidR="006C7FF6">
        <w:t>(1) Achat autofinancé</w:t>
      </w:r>
      <w:r w:rsidR="006C7FF6" w:rsidRPr="00D66323">
        <w:rPr>
          <w:highlight w:val="yellow"/>
        </w:rPr>
        <w:t xml:space="preserve"> </w:t>
      </w:r>
      <w:r w:rsidR="006C7FF6" w:rsidRPr="003E7C6E">
        <w:rPr>
          <w:highlight w:val="yellow"/>
        </w:rPr>
        <w:t>ou (2) Achat à crédit</w:t>
      </w:r>
      <w:r w:rsidR="007D2815">
        <w:t> :</w:t>
      </w:r>
      <w:r>
        <w:t xml:space="preserve"> quelle est la personne principalement responsable de l’achat de ce produit sur cette parcelle ? (Sélectionner un membre du ménage)</w:t>
      </w:r>
      <w:r w:rsidR="00D14000">
        <w:t xml:space="preserve"> </w:t>
      </w:r>
      <w:r w:rsidR="00852F39">
        <w:t>CU</w:t>
      </w:r>
    </w:p>
    <w:p w14:paraId="2050CD2E" w14:textId="625D83BF" w:rsidR="00F319E7" w:rsidRDefault="00F319E7" w:rsidP="00923704">
      <w:pPr>
        <w:pStyle w:val="Paragraphedeliste"/>
        <w:numPr>
          <w:ilvl w:val="3"/>
          <w:numId w:val="4"/>
        </w:numPr>
      </w:pPr>
      <w:r>
        <w:t xml:space="preserve">Si </w:t>
      </w:r>
      <w:r w:rsidR="006C7FF6">
        <w:t>(1) Achat autofinancé</w:t>
      </w:r>
      <w:r w:rsidR="006C7FF6" w:rsidRPr="00D66323">
        <w:rPr>
          <w:highlight w:val="yellow"/>
        </w:rPr>
        <w:t xml:space="preserve"> </w:t>
      </w:r>
      <w:r w:rsidR="006C7FF6" w:rsidRPr="003E7C6E">
        <w:rPr>
          <w:highlight w:val="yellow"/>
        </w:rPr>
        <w:t>ou (2) Achat à crédit</w:t>
      </w:r>
      <w:r w:rsidR="007D2815">
        <w:t> :</w:t>
      </w:r>
      <w:r>
        <w:t xml:space="preserve"> d’autres membres du ménage ont-ils participé financièrement à l’achat de ce produit sur cette parcelle ? (Sélectionner les autres membres du ménage)</w:t>
      </w:r>
      <w:r w:rsidR="00852F39">
        <w:t xml:space="preserve"> </w:t>
      </w:r>
      <w:r w:rsidR="007D2815">
        <w:t>C</w:t>
      </w:r>
      <w:r w:rsidR="00852F39">
        <w:t>M</w:t>
      </w:r>
    </w:p>
    <w:p w14:paraId="76FF81A6" w14:textId="1C591474" w:rsidR="00631788" w:rsidRDefault="00631788" w:rsidP="00923704">
      <w:pPr>
        <w:pStyle w:val="Paragraphedeliste"/>
        <w:numPr>
          <w:ilvl w:val="3"/>
          <w:numId w:val="4"/>
        </w:numPr>
      </w:pPr>
      <w:r>
        <w:t xml:space="preserve">Si </w:t>
      </w:r>
      <w:r w:rsidR="0085258F">
        <w:t>(2) Achat à crédit :</w:t>
      </w:r>
      <w:r>
        <w:t xml:space="preserve"> comment </w:t>
      </w:r>
      <w:r w:rsidR="00D14000">
        <w:t>remboursez-vous</w:t>
      </w:r>
      <w:r>
        <w:t xml:space="preserve"> ? </w:t>
      </w:r>
      <w:r>
        <w:rPr>
          <w:rFonts w:ascii="Calibri" w:hAnsi="Calibri" w:cs="Calibri"/>
          <w:color w:val="000000"/>
          <w:shd w:val="clear" w:color="auto" w:fill="FFFFFF"/>
        </w:rPr>
        <w:t xml:space="preserve">(1) </w:t>
      </w:r>
      <w:r w:rsidR="0085258F">
        <w:rPr>
          <w:rFonts w:ascii="Calibri" w:hAnsi="Calibri" w:cs="Calibri"/>
          <w:color w:val="000000"/>
          <w:shd w:val="clear" w:color="auto" w:fill="FFFFFF"/>
        </w:rPr>
        <w:t>P</w:t>
      </w:r>
      <w:r>
        <w:rPr>
          <w:rFonts w:ascii="Calibri" w:hAnsi="Calibri" w:cs="Calibri"/>
          <w:color w:val="000000"/>
          <w:shd w:val="clear" w:color="auto" w:fill="FFFFFF"/>
        </w:rPr>
        <w:t xml:space="preserve">addy (2) </w:t>
      </w:r>
      <w:r w:rsidR="0085258F">
        <w:rPr>
          <w:rFonts w:ascii="Calibri" w:hAnsi="Calibri" w:cs="Calibri"/>
          <w:color w:val="000000"/>
          <w:shd w:val="clear" w:color="auto" w:fill="FFFFFF"/>
        </w:rPr>
        <w:t>R</w:t>
      </w:r>
      <w:r>
        <w:rPr>
          <w:rFonts w:ascii="Calibri" w:hAnsi="Calibri" w:cs="Calibri"/>
          <w:color w:val="000000"/>
          <w:shd w:val="clear" w:color="auto" w:fill="FFFFFF"/>
        </w:rPr>
        <w:t xml:space="preserve">iz blanc (3) </w:t>
      </w:r>
      <w:r w:rsidR="0085258F">
        <w:rPr>
          <w:rFonts w:ascii="Calibri" w:hAnsi="Calibri" w:cs="Calibri"/>
          <w:color w:val="000000"/>
          <w:shd w:val="clear" w:color="auto" w:fill="FFFFFF"/>
        </w:rPr>
        <w:t>E</w:t>
      </w:r>
      <w:r>
        <w:rPr>
          <w:rFonts w:ascii="Calibri" w:hAnsi="Calibri" w:cs="Calibri"/>
          <w:color w:val="000000"/>
          <w:shd w:val="clear" w:color="auto" w:fill="FFFFFF"/>
        </w:rPr>
        <w:t>spèce (4)</w:t>
      </w:r>
      <w:r w:rsidR="0085258F">
        <w:rPr>
          <w:rFonts w:ascii="Calibri" w:hAnsi="Calibri" w:cs="Calibri"/>
          <w:color w:val="000000"/>
          <w:shd w:val="clear" w:color="auto" w:fill="FFFFFF"/>
        </w:rPr>
        <w:t xml:space="preserve"> A</w:t>
      </w:r>
      <w:r>
        <w:rPr>
          <w:rFonts w:ascii="Calibri" w:hAnsi="Calibri" w:cs="Calibri"/>
          <w:color w:val="000000"/>
          <w:shd w:val="clear" w:color="auto" w:fill="FFFFFF"/>
        </w:rPr>
        <w:t>utre, préciser</w:t>
      </w:r>
    </w:p>
    <w:p w14:paraId="1FB17939" w14:textId="324B5A00" w:rsidR="00F319E7" w:rsidRDefault="00F319E7" w:rsidP="00923704">
      <w:pPr>
        <w:pStyle w:val="Paragraphedeliste"/>
        <w:numPr>
          <w:ilvl w:val="3"/>
          <w:numId w:val="4"/>
        </w:numPr>
      </w:pPr>
      <w:r>
        <w:t>Quelle est la personne principalement responsable de l’application de ce produit sur cette parcelle ? (Sélectionner un membre du ménage)</w:t>
      </w:r>
      <w:r w:rsidR="00D14000">
        <w:t xml:space="preserve"> </w:t>
      </w:r>
      <w:r w:rsidR="00852F39">
        <w:t>CU</w:t>
      </w:r>
    </w:p>
    <w:p w14:paraId="7437E74D" w14:textId="09A04B9D" w:rsidR="00F319E7" w:rsidRDefault="00F319E7" w:rsidP="00923704">
      <w:pPr>
        <w:pStyle w:val="Paragraphedeliste"/>
        <w:numPr>
          <w:ilvl w:val="3"/>
          <w:numId w:val="4"/>
        </w:numPr>
      </w:pPr>
      <w:r>
        <w:t>D’autres membres du ménage ont-ils participé à l’application de ce produit sur cette parcelle ? (Sélectionner les autres membres du ménage)</w:t>
      </w:r>
      <w:r w:rsidR="00D14000">
        <w:t xml:space="preserve"> C</w:t>
      </w:r>
      <w:r w:rsidR="00852F39">
        <w:t>M</w:t>
      </w:r>
    </w:p>
    <w:p w14:paraId="3198A701" w14:textId="71845100" w:rsidR="00486BC7" w:rsidRDefault="00F319E7" w:rsidP="00923704">
      <w:pPr>
        <w:pStyle w:val="Paragraphedeliste"/>
        <w:numPr>
          <w:ilvl w:val="2"/>
          <w:numId w:val="4"/>
        </w:numPr>
      </w:pPr>
      <w:r>
        <w:t>Insecticide</w:t>
      </w:r>
      <w:r w:rsidR="00486BC7">
        <w:t xml:space="preserve"> : (1) Oui (0) Non (Passer </w:t>
      </w:r>
      <w:r>
        <w:t>au désherbage manuel</w:t>
      </w:r>
      <w:r w:rsidR="00486BC7">
        <w:t>)</w:t>
      </w:r>
    </w:p>
    <w:p w14:paraId="17962772" w14:textId="77777777" w:rsidR="005E5462" w:rsidRPr="00B0318E" w:rsidRDefault="005E5462" w:rsidP="00923704">
      <w:pPr>
        <w:pStyle w:val="Paragraphedeliste"/>
        <w:numPr>
          <w:ilvl w:val="3"/>
          <w:numId w:val="4"/>
        </w:numPr>
        <w:rPr>
          <w:strike/>
          <w:highlight w:val="yellow"/>
        </w:rPr>
      </w:pPr>
      <w:r w:rsidRPr="00B0318E">
        <w:rPr>
          <w:strike/>
          <w:highlight w:val="yellow"/>
        </w:rPr>
        <w:t>Quantité (Indiquer la quantité en kg)</w:t>
      </w:r>
    </w:p>
    <w:p w14:paraId="484BA5A9" w14:textId="45DBAD5A" w:rsidR="00486BC7" w:rsidRDefault="00486BC7" w:rsidP="00923704">
      <w:pPr>
        <w:pStyle w:val="Paragraphedeliste"/>
        <w:numPr>
          <w:ilvl w:val="3"/>
          <w:numId w:val="4"/>
        </w:numPr>
      </w:pPr>
      <w:r>
        <w:lastRenderedPageBreak/>
        <w:t xml:space="preserve">Accès : (1) Achat autofinancé (2) Achat à crédit (3) Don (4) Echange ou troc (5) </w:t>
      </w:r>
      <w:r w:rsidR="0085258F">
        <w:t>P</w:t>
      </w:r>
      <w:r w:rsidR="00852F39">
        <w:t xml:space="preserve">roduction propre (6) </w:t>
      </w:r>
      <w:r>
        <w:t>Autre ; préciser : …</w:t>
      </w:r>
      <w:r w:rsidR="00852F39">
        <w:t>CM</w:t>
      </w:r>
    </w:p>
    <w:p w14:paraId="191F1C23" w14:textId="5C82ABCC" w:rsidR="00486BC7" w:rsidRDefault="00486BC7" w:rsidP="00923704">
      <w:pPr>
        <w:pStyle w:val="Paragraphedeliste"/>
        <w:numPr>
          <w:ilvl w:val="3"/>
          <w:numId w:val="4"/>
        </w:numPr>
      </w:pPr>
      <w:r>
        <w:t xml:space="preserve">Source : (1) OP (2) </w:t>
      </w:r>
      <w:r w:rsidR="00852F39">
        <w:t xml:space="preserve">SEDAB (3) </w:t>
      </w:r>
      <w:r>
        <w:t>Boutique de vente de produits agricoles (</w:t>
      </w:r>
      <w:r w:rsidR="00852F39">
        <w:t>4</w:t>
      </w:r>
      <w:r>
        <w:t xml:space="preserve">) </w:t>
      </w:r>
      <w:r w:rsidR="00852F39">
        <w:t xml:space="preserve">SODAGRI (5) Projets </w:t>
      </w:r>
      <w:r w:rsidR="0085258F">
        <w:t xml:space="preserve">PAPSEN PAIS, etc. </w:t>
      </w:r>
      <w:r w:rsidR="00852F39">
        <w:t xml:space="preserve">(6) Autre producteur (7) </w:t>
      </w:r>
      <w:r>
        <w:t>Autre, préciser : …</w:t>
      </w:r>
      <w:r w:rsidR="00852F39">
        <w:t>CM</w:t>
      </w:r>
    </w:p>
    <w:p w14:paraId="4052F55B" w14:textId="38F67C49" w:rsidR="00631788" w:rsidRDefault="00631788" w:rsidP="00923704">
      <w:pPr>
        <w:pStyle w:val="Paragraphedeliste"/>
        <w:numPr>
          <w:ilvl w:val="3"/>
          <w:numId w:val="4"/>
        </w:numPr>
      </w:pPr>
      <w:r>
        <w:t xml:space="preserve">Si </w:t>
      </w:r>
      <w:r w:rsidR="006C7FF6">
        <w:t>(1) Achat autofinancé</w:t>
      </w:r>
      <w:r w:rsidR="006C7FF6" w:rsidRPr="00D66323">
        <w:rPr>
          <w:highlight w:val="yellow"/>
        </w:rPr>
        <w:t xml:space="preserve"> </w:t>
      </w:r>
      <w:r w:rsidR="006C7FF6" w:rsidRPr="003E7C6E">
        <w:rPr>
          <w:highlight w:val="yellow"/>
        </w:rPr>
        <w:t>ou (2) Achat à crédit</w:t>
      </w:r>
      <w:r w:rsidR="0085258F">
        <w:t> :</w:t>
      </w:r>
      <w:r>
        <w:t xml:space="preserve"> quelle est la personne principalement responsable de l’achat de ce produit sur cette parcelle ? (Sélectionner un membre du ménage)</w:t>
      </w:r>
      <w:r w:rsidR="00241BAA">
        <w:t xml:space="preserve"> </w:t>
      </w:r>
      <w:r>
        <w:t>CU</w:t>
      </w:r>
    </w:p>
    <w:p w14:paraId="499B8A07" w14:textId="3052EA2A" w:rsidR="00631788" w:rsidRDefault="00631788" w:rsidP="00923704">
      <w:pPr>
        <w:pStyle w:val="Paragraphedeliste"/>
        <w:numPr>
          <w:ilvl w:val="3"/>
          <w:numId w:val="4"/>
        </w:numPr>
      </w:pPr>
      <w:r>
        <w:t xml:space="preserve">Si </w:t>
      </w:r>
      <w:r w:rsidR="006C7FF6">
        <w:t>(1) Achat autofinancé</w:t>
      </w:r>
      <w:r w:rsidR="006C7FF6" w:rsidRPr="00D66323">
        <w:rPr>
          <w:highlight w:val="yellow"/>
        </w:rPr>
        <w:t xml:space="preserve"> </w:t>
      </w:r>
      <w:r w:rsidR="006C7FF6" w:rsidRPr="003E7C6E">
        <w:rPr>
          <w:highlight w:val="yellow"/>
        </w:rPr>
        <w:t>ou (2) Achat à crédit</w:t>
      </w:r>
      <w:r w:rsidR="0085258F">
        <w:t> :</w:t>
      </w:r>
      <w:r>
        <w:t xml:space="preserve"> d’autres membres du ménage ont-ils participé financièrement à l’achat de ce produit sur cette parcelle ? (Sélectionner les autres membres du ménage) </w:t>
      </w:r>
      <w:r w:rsidR="005E5462">
        <w:t>C</w:t>
      </w:r>
      <w:r>
        <w:t>M</w:t>
      </w:r>
    </w:p>
    <w:p w14:paraId="20DF8818" w14:textId="74B4F284" w:rsidR="00631788" w:rsidRPr="006778A8" w:rsidRDefault="00631788" w:rsidP="00923704">
      <w:pPr>
        <w:pStyle w:val="Paragraphedeliste"/>
        <w:numPr>
          <w:ilvl w:val="3"/>
          <w:numId w:val="4"/>
        </w:numPr>
      </w:pPr>
      <w:r>
        <w:rPr>
          <w:rFonts w:ascii="Calibri" w:hAnsi="Calibri" w:cs="Calibri"/>
          <w:color w:val="000000"/>
          <w:shd w:val="clear" w:color="auto" w:fill="FFFFFF"/>
        </w:rPr>
        <w:t xml:space="preserve">Si </w:t>
      </w:r>
      <w:r w:rsidR="0085258F">
        <w:t>(2) Achat à crédit :</w:t>
      </w:r>
      <w:r>
        <w:rPr>
          <w:rFonts w:ascii="Calibri" w:hAnsi="Calibri" w:cs="Calibri"/>
          <w:color w:val="000000"/>
          <w:shd w:val="clear" w:color="auto" w:fill="FFFFFF"/>
        </w:rPr>
        <w:t xml:space="preserve"> comment </w:t>
      </w:r>
      <w:r w:rsidR="00D14000">
        <w:rPr>
          <w:rFonts w:ascii="Calibri" w:hAnsi="Calibri" w:cs="Calibri"/>
          <w:color w:val="000000"/>
          <w:shd w:val="clear" w:color="auto" w:fill="FFFFFF"/>
        </w:rPr>
        <w:t>remboursez-vous</w:t>
      </w:r>
      <w:r>
        <w:rPr>
          <w:rFonts w:ascii="Calibri" w:hAnsi="Calibri" w:cs="Calibri"/>
          <w:color w:val="000000"/>
          <w:shd w:val="clear" w:color="auto" w:fill="FFFFFF"/>
        </w:rPr>
        <w:t xml:space="preserve"> ? (1) </w:t>
      </w:r>
      <w:r w:rsidR="0085258F">
        <w:rPr>
          <w:rFonts w:ascii="Calibri" w:hAnsi="Calibri" w:cs="Calibri"/>
          <w:color w:val="000000"/>
          <w:shd w:val="clear" w:color="auto" w:fill="FFFFFF"/>
        </w:rPr>
        <w:t>P</w:t>
      </w:r>
      <w:r>
        <w:rPr>
          <w:rFonts w:ascii="Calibri" w:hAnsi="Calibri" w:cs="Calibri"/>
          <w:color w:val="000000"/>
          <w:shd w:val="clear" w:color="auto" w:fill="FFFFFF"/>
        </w:rPr>
        <w:t xml:space="preserve">addy (2) </w:t>
      </w:r>
      <w:r w:rsidR="0085258F">
        <w:rPr>
          <w:rFonts w:ascii="Calibri" w:hAnsi="Calibri" w:cs="Calibri"/>
          <w:color w:val="000000"/>
          <w:shd w:val="clear" w:color="auto" w:fill="FFFFFF"/>
        </w:rPr>
        <w:t>R</w:t>
      </w:r>
      <w:r>
        <w:rPr>
          <w:rFonts w:ascii="Calibri" w:hAnsi="Calibri" w:cs="Calibri"/>
          <w:color w:val="000000"/>
          <w:shd w:val="clear" w:color="auto" w:fill="FFFFFF"/>
        </w:rPr>
        <w:t xml:space="preserve">iz blanc (3) </w:t>
      </w:r>
      <w:r w:rsidR="0085258F">
        <w:rPr>
          <w:rFonts w:ascii="Calibri" w:hAnsi="Calibri" w:cs="Calibri"/>
          <w:color w:val="000000"/>
          <w:shd w:val="clear" w:color="auto" w:fill="FFFFFF"/>
        </w:rPr>
        <w:t>E</w:t>
      </w:r>
      <w:r>
        <w:rPr>
          <w:rFonts w:ascii="Calibri" w:hAnsi="Calibri" w:cs="Calibri"/>
          <w:color w:val="000000"/>
          <w:shd w:val="clear" w:color="auto" w:fill="FFFFFF"/>
        </w:rPr>
        <w:t xml:space="preserve">spèce (4) </w:t>
      </w:r>
      <w:r w:rsidR="0085258F">
        <w:rPr>
          <w:rFonts w:ascii="Calibri" w:hAnsi="Calibri" w:cs="Calibri"/>
          <w:color w:val="000000"/>
          <w:shd w:val="clear" w:color="auto" w:fill="FFFFFF"/>
        </w:rPr>
        <w:t>A</w:t>
      </w:r>
      <w:r>
        <w:rPr>
          <w:rFonts w:ascii="Calibri" w:hAnsi="Calibri" w:cs="Calibri"/>
          <w:color w:val="000000"/>
          <w:shd w:val="clear" w:color="auto" w:fill="FFFFFF"/>
        </w:rPr>
        <w:t>utre, préciser</w:t>
      </w:r>
    </w:p>
    <w:p w14:paraId="6A72AAA3" w14:textId="4529C17F" w:rsidR="00F319E7" w:rsidRDefault="00F319E7" w:rsidP="00923704">
      <w:pPr>
        <w:pStyle w:val="Paragraphedeliste"/>
        <w:numPr>
          <w:ilvl w:val="3"/>
          <w:numId w:val="4"/>
        </w:numPr>
      </w:pPr>
      <w:r>
        <w:t>Quelle est la personne principalement responsable de l’application de ce produit sur cette parcelle ? (Sélectionner un membre du ménage)</w:t>
      </w:r>
      <w:r w:rsidR="00D14000">
        <w:t xml:space="preserve"> C</w:t>
      </w:r>
      <w:r w:rsidR="00852F39">
        <w:t>U</w:t>
      </w:r>
    </w:p>
    <w:p w14:paraId="4C091378" w14:textId="66DE01F3" w:rsidR="00F319E7" w:rsidRDefault="00F319E7" w:rsidP="00923704">
      <w:pPr>
        <w:pStyle w:val="Paragraphedeliste"/>
        <w:numPr>
          <w:ilvl w:val="3"/>
          <w:numId w:val="4"/>
        </w:numPr>
      </w:pPr>
      <w:r>
        <w:t>D’autres membres du ménage ont-ils participé à l’application de ce produit sur cette parcelle ? (Sélectionner les autres membres du ménage)</w:t>
      </w:r>
      <w:r w:rsidR="00852F39">
        <w:t xml:space="preserve"> CM</w:t>
      </w:r>
    </w:p>
    <w:p w14:paraId="1C497DAC" w14:textId="5A4AFC98" w:rsidR="00F319E7" w:rsidRDefault="00F319E7" w:rsidP="00923704">
      <w:pPr>
        <w:pStyle w:val="Paragraphedeliste"/>
        <w:numPr>
          <w:ilvl w:val="2"/>
          <w:numId w:val="4"/>
        </w:numPr>
      </w:pPr>
      <w:r>
        <w:t xml:space="preserve">Cette parcelle a-t-elle </w:t>
      </w:r>
      <w:r w:rsidR="00B0318E" w:rsidRPr="00B0318E">
        <w:rPr>
          <w:highlight w:val="yellow"/>
        </w:rPr>
        <w:t>été</w:t>
      </w:r>
      <w:r w:rsidR="00B0318E">
        <w:t xml:space="preserve"> </w:t>
      </w:r>
      <w:r>
        <w:t xml:space="preserve">désherbée manuellement </w:t>
      </w:r>
      <w:r w:rsidR="00913619">
        <w:t xml:space="preserve">ou mécaniquement </w:t>
      </w:r>
      <w:r>
        <w:t>entre juin et août 2021 ? (1) Oui (0) Non (Passer au module suivant)</w:t>
      </w:r>
    </w:p>
    <w:p w14:paraId="045FF319" w14:textId="2B2BFE56" w:rsidR="00913619" w:rsidRPr="009C43EE" w:rsidRDefault="00913619" w:rsidP="00923704">
      <w:pPr>
        <w:pStyle w:val="Paragraphedeliste"/>
        <w:numPr>
          <w:ilvl w:val="2"/>
          <w:numId w:val="4"/>
        </w:numPr>
      </w:pPr>
      <w:r>
        <w:t>Comment a été réalisé le désherbage sur cette parcelle ?</w:t>
      </w:r>
      <w:r w:rsidR="009C43EE">
        <w:t xml:space="preserve"> </w:t>
      </w:r>
      <w:commentRangeStart w:id="43"/>
      <w:r w:rsidR="009C43EE" w:rsidRPr="009C43EE">
        <w:rPr>
          <w:highlight w:val="yellow"/>
        </w:rPr>
        <w:t>(Sélectionner toutes les méthodes utilisées)</w:t>
      </w:r>
      <w:commentRangeEnd w:id="43"/>
      <w:r w:rsidR="009C43EE">
        <w:rPr>
          <w:rStyle w:val="Marquedecommentaire"/>
        </w:rPr>
        <w:commentReference w:id="43"/>
      </w:r>
      <w:r>
        <w:t xml:space="preserve"> (1) A la main </w:t>
      </w:r>
      <w:commentRangeStart w:id="44"/>
      <w:r>
        <w:t>(2) Animal de trait (3) Motoculteur (4) Tracteur</w:t>
      </w:r>
      <w:r w:rsidR="00045FDF">
        <w:t xml:space="preserve"> (5) Sarclage mécanisé</w:t>
      </w:r>
      <w:commentRangeEnd w:id="44"/>
      <w:r w:rsidR="009C43EE">
        <w:rPr>
          <w:rStyle w:val="Marquedecommentaire"/>
        </w:rPr>
        <w:commentReference w:id="44"/>
      </w:r>
      <w:r w:rsidR="009C43EE">
        <w:t xml:space="preserve"> </w:t>
      </w:r>
      <w:r w:rsidR="009C43EE" w:rsidRPr="009C43EE">
        <w:rPr>
          <w:highlight w:val="yellow"/>
        </w:rPr>
        <w:t>CM</w:t>
      </w:r>
    </w:p>
    <w:p w14:paraId="51C8FE49" w14:textId="6BBE97E2" w:rsidR="009C43EE" w:rsidRPr="009C43EE" w:rsidRDefault="009C43EE" w:rsidP="00923704">
      <w:pPr>
        <w:pStyle w:val="Paragraphedeliste"/>
        <w:numPr>
          <w:ilvl w:val="2"/>
          <w:numId w:val="4"/>
        </w:numPr>
        <w:rPr>
          <w:highlight w:val="yellow"/>
        </w:rPr>
      </w:pPr>
      <w:r w:rsidRPr="009C43EE">
        <w:rPr>
          <w:highlight w:val="yellow"/>
        </w:rPr>
        <w:t>Si (1) A la main, combien de désherbages manuels ont été réalisés sur cette parcelle ? (Entrer chiffre entre 1 et 5)</w:t>
      </w:r>
    </w:p>
    <w:p w14:paraId="19B4A5EA" w14:textId="5B5747F1" w:rsidR="006C7FF6" w:rsidRPr="005E5462" w:rsidRDefault="006C7FF6" w:rsidP="00923704">
      <w:pPr>
        <w:pStyle w:val="Paragraphedeliste"/>
        <w:numPr>
          <w:ilvl w:val="2"/>
          <w:numId w:val="4"/>
        </w:numPr>
        <w:rPr>
          <w:highlight w:val="yellow"/>
        </w:rPr>
      </w:pPr>
      <w:r w:rsidRPr="005E5462">
        <w:rPr>
          <w:highlight w:val="yellow"/>
        </w:rPr>
        <w:t>Si (</w:t>
      </w:r>
      <w:r>
        <w:rPr>
          <w:highlight w:val="yellow"/>
        </w:rPr>
        <w:t>2</w:t>
      </w:r>
      <w:r w:rsidRPr="005E5462">
        <w:rPr>
          <w:highlight w:val="yellow"/>
        </w:rPr>
        <w:t>) Animal de trait ou (</w:t>
      </w:r>
      <w:r>
        <w:rPr>
          <w:highlight w:val="yellow"/>
        </w:rPr>
        <w:t>3</w:t>
      </w:r>
      <w:r w:rsidRPr="005E5462">
        <w:rPr>
          <w:highlight w:val="yellow"/>
        </w:rPr>
        <w:t>) Motoculteur ou (</w:t>
      </w:r>
      <w:r>
        <w:rPr>
          <w:highlight w:val="yellow"/>
        </w:rPr>
        <w:t>4</w:t>
      </w:r>
      <w:r w:rsidRPr="005E5462">
        <w:rPr>
          <w:highlight w:val="yellow"/>
        </w:rPr>
        <w:t>) Tracteur</w:t>
      </w:r>
      <w:r w:rsidR="009C43EE">
        <w:rPr>
          <w:highlight w:val="yellow"/>
        </w:rPr>
        <w:t xml:space="preserve"> ou (5) Sarclage mécanisé</w:t>
      </w:r>
      <w:r w:rsidRPr="005E5462">
        <w:rPr>
          <w:highlight w:val="yellow"/>
        </w:rPr>
        <w:t>, préciser la provenance de l’équipement : (1) Appartient à un membre du ménage (2) Loué ou emprunté</w:t>
      </w:r>
    </w:p>
    <w:p w14:paraId="424DB496" w14:textId="15869FAC" w:rsidR="006C7FF6" w:rsidRPr="005E5462" w:rsidRDefault="006C7FF6" w:rsidP="00923704">
      <w:pPr>
        <w:pStyle w:val="Paragraphedeliste"/>
        <w:numPr>
          <w:ilvl w:val="3"/>
          <w:numId w:val="4"/>
        </w:numPr>
        <w:rPr>
          <w:highlight w:val="yellow"/>
        </w:rPr>
      </w:pPr>
      <w:r w:rsidRPr="005E5462">
        <w:rPr>
          <w:highlight w:val="yellow"/>
        </w:rPr>
        <w:t>Si (1)</w:t>
      </w:r>
      <w:r w:rsidR="006C15F7">
        <w:rPr>
          <w:highlight w:val="yellow"/>
        </w:rPr>
        <w:t xml:space="preserve"> Appartient à un membre du ménage</w:t>
      </w:r>
      <w:r w:rsidRPr="005E5462">
        <w:rPr>
          <w:highlight w:val="yellow"/>
        </w:rPr>
        <w:t>, à qui appartient cet équipement ? (Sélectionner un membre du ménage)</w:t>
      </w:r>
    </w:p>
    <w:p w14:paraId="3A15A945" w14:textId="7173819C" w:rsidR="006C7FF6" w:rsidRPr="005E5462" w:rsidRDefault="006C7FF6" w:rsidP="00923704">
      <w:pPr>
        <w:pStyle w:val="Paragraphedeliste"/>
        <w:numPr>
          <w:ilvl w:val="3"/>
          <w:numId w:val="4"/>
        </w:numPr>
        <w:rPr>
          <w:highlight w:val="yellow"/>
        </w:rPr>
      </w:pPr>
      <w:r w:rsidRPr="005E5462">
        <w:rPr>
          <w:highlight w:val="yellow"/>
        </w:rPr>
        <w:t>Si (2)</w:t>
      </w:r>
      <w:r w:rsidR="006C15F7">
        <w:rPr>
          <w:highlight w:val="yellow"/>
        </w:rPr>
        <w:t xml:space="preserve"> Loué ou emprunté</w:t>
      </w:r>
      <w:r w:rsidRPr="005E5462">
        <w:rPr>
          <w:highlight w:val="yellow"/>
        </w:rPr>
        <w:t>, auprès de qui ? (1) OP (2) SODAGRI (3) GIE (4) Famille ou amis (5) Autre, préciser</w:t>
      </w:r>
    </w:p>
    <w:p w14:paraId="6FFDAF11" w14:textId="0C5D1FED" w:rsidR="00913619" w:rsidRDefault="00913619" w:rsidP="00923704">
      <w:pPr>
        <w:pStyle w:val="Paragraphedeliste"/>
        <w:numPr>
          <w:ilvl w:val="2"/>
          <w:numId w:val="4"/>
        </w:numPr>
      </w:pPr>
      <w:r>
        <w:t>Qui a réalisé le désherbage sur cette parcelle ? (1) Membres du ménage (2) Main d’œuvre agricole/Prestation de services</w:t>
      </w:r>
    </w:p>
    <w:p w14:paraId="723206B9" w14:textId="6DF101AC" w:rsidR="00913619" w:rsidRDefault="00913619" w:rsidP="00923704">
      <w:pPr>
        <w:pStyle w:val="Paragraphedeliste"/>
        <w:numPr>
          <w:ilvl w:val="2"/>
          <w:numId w:val="4"/>
        </w:numPr>
      </w:pPr>
      <w:r>
        <w:t>Si (1) Membres du ménage, quelle est la personne principalement responsable du désherbage sur cette parcelle ? (Sélectionner un membre du ménage)</w:t>
      </w:r>
      <w:r w:rsidR="00D14000">
        <w:t xml:space="preserve"> </w:t>
      </w:r>
      <w:r w:rsidR="00852F39">
        <w:t>CU</w:t>
      </w:r>
    </w:p>
    <w:p w14:paraId="0438E89D" w14:textId="51DA09D6" w:rsidR="00913619" w:rsidRDefault="00913619" w:rsidP="00923704">
      <w:pPr>
        <w:pStyle w:val="Paragraphedeliste"/>
        <w:numPr>
          <w:ilvl w:val="2"/>
          <w:numId w:val="4"/>
        </w:numPr>
      </w:pPr>
      <w:r>
        <w:t>Si (1) Membres du ménage, d’autres membres du ménage ont-ils participé au désherbage sur cette parcelle ? (Sélectionner les autres membres du ménage)</w:t>
      </w:r>
      <w:r w:rsidR="00D14000">
        <w:t xml:space="preserve"> </w:t>
      </w:r>
      <w:r w:rsidR="00852F39">
        <w:t>CM</w:t>
      </w:r>
    </w:p>
    <w:p w14:paraId="164076D3" w14:textId="1A3F7820" w:rsidR="00913619" w:rsidRDefault="00913619" w:rsidP="00923704">
      <w:pPr>
        <w:pStyle w:val="Paragraphedeliste"/>
        <w:numPr>
          <w:ilvl w:val="2"/>
          <w:numId w:val="4"/>
        </w:numPr>
      </w:pPr>
      <w:r>
        <w:t>Si (2) Prestation de services, quelle est la personne principalement responsable du financement du désherbage sur cette parcelle ? (Sélectionner un membre du ménage)</w:t>
      </w:r>
      <w:r w:rsidR="006F4B37">
        <w:t xml:space="preserve"> </w:t>
      </w:r>
      <w:r w:rsidR="00852F39">
        <w:t>CU</w:t>
      </w:r>
    </w:p>
    <w:p w14:paraId="1184F5AC" w14:textId="67CCC692" w:rsidR="00486BC7" w:rsidRDefault="00913619" w:rsidP="00923704">
      <w:pPr>
        <w:pStyle w:val="Paragraphedeliste"/>
        <w:numPr>
          <w:ilvl w:val="2"/>
          <w:numId w:val="4"/>
        </w:numPr>
      </w:pPr>
      <w:r>
        <w:t xml:space="preserve">Si </w:t>
      </w:r>
      <w:r w:rsidR="006C7FF6" w:rsidRPr="006C7FF6">
        <w:rPr>
          <w:highlight w:val="yellow"/>
        </w:rPr>
        <w:t>(2) Prestation de services</w:t>
      </w:r>
      <w:r>
        <w:t>, d’autres membres du ménage ont-ils participé au financement du désherbage sur cette parcelle ? (Sélectionner les autres membres du ménage)</w:t>
      </w:r>
      <w:r w:rsidR="006F4B37">
        <w:t xml:space="preserve"> </w:t>
      </w:r>
      <w:r w:rsidR="00852F39">
        <w:t>CM</w:t>
      </w:r>
    </w:p>
    <w:p w14:paraId="6F70DCE3" w14:textId="4FFB5D92" w:rsidR="00852F39" w:rsidRDefault="00852F39" w:rsidP="00923704">
      <w:pPr>
        <w:pStyle w:val="Paragraphedeliste"/>
        <w:numPr>
          <w:ilvl w:val="2"/>
          <w:numId w:val="4"/>
        </w:numPr>
      </w:pPr>
      <w:r>
        <w:t xml:space="preserve">Si (2) </w:t>
      </w:r>
      <w:r w:rsidR="006F4B37">
        <w:t>P</w:t>
      </w:r>
      <w:r w:rsidR="00741FAC">
        <w:t xml:space="preserve">restations de service, </w:t>
      </w:r>
      <w:r w:rsidR="006F4B37">
        <w:t>q</w:t>
      </w:r>
      <w:r w:rsidR="00741FAC">
        <w:t>ui a effectué le désherbage ? (1) SODAGRI (2</w:t>
      </w:r>
      <w:r w:rsidR="00631788">
        <w:t>)</w:t>
      </w:r>
      <w:r w:rsidR="00741FAC">
        <w:t xml:space="preserve"> OP (3) </w:t>
      </w:r>
      <w:r w:rsidR="006F4B37">
        <w:t>P</w:t>
      </w:r>
      <w:r w:rsidR="00741FAC">
        <w:t xml:space="preserve">rivé (4) </w:t>
      </w:r>
      <w:r w:rsidR="006F4B37">
        <w:t>A</w:t>
      </w:r>
      <w:r w:rsidR="00741FAC">
        <w:t>utre préciser.</w:t>
      </w:r>
    </w:p>
    <w:p w14:paraId="7129EEDF" w14:textId="38CDF3B0" w:rsidR="003821EB" w:rsidRDefault="003821EB" w:rsidP="00923704">
      <w:pPr>
        <w:pStyle w:val="Paragraphedeliste"/>
        <w:numPr>
          <w:ilvl w:val="2"/>
          <w:numId w:val="4"/>
        </w:numPr>
      </w:pPr>
      <w:r>
        <w:t xml:space="preserve">Y a-t-il eu des évènements/problèmes particuliers qui ont touché </w:t>
      </w:r>
      <w:r w:rsidR="002210EB">
        <w:t>cette</w:t>
      </w:r>
      <w:r>
        <w:t xml:space="preserve"> parcelle depuis le début de la campagne ? (0) Aucun </w:t>
      </w:r>
      <w:r w:rsidR="002210EB">
        <w:t xml:space="preserve">(1) </w:t>
      </w:r>
      <w:r w:rsidR="006F4B37">
        <w:t>N</w:t>
      </w:r>
      <w:r w:rsidR="002210EB" w:rsidRPr="006778A8">
        <w:t xml:space="preserve">oyade par inondation (2) </w:t>
      </w:r>
      <w:r w:rsidR="006F4B37">
        <w:lastRenderedPageBreak/>
        <w:t>R</w:t>
      </w:r>
      <w:r w:rsidR="002210EB" w:rsidRPr="006778A8">
        <w:t xml:space="preserve">upture de pluies/sécheresse (3) </w:t>
      </w:r>
      <w:r w:rsidR="006F4B37">
        <w:t>S</w:t>
      </w:r>
      <w:r w:rsidR="002210EB" w:rsidRPr="006778A8">
        <w:t xml:space="preserve">alinisation (4) </w:t>
      </w:r>
      <w:r w:rsidR="006F4B37">
        <w:t>R</w:t>
      </w:r>
      <w:r w:rsidR="002210EB" w:rsidRPr="006778A8">
        <w:t xml:space="preserve">avageurs (5) </w:t>
      </w:r>
      <w:r w:rsidR="006F4B37">
        <w:t>O</w:t>
      </w:r>
      <w:r w:rsidR="002210EB" w:rsidRPr="006778A8">
        <w:t xml:space="preserve">iseaux (6) </w:t>
      </w:r>
      <w:r w:rsidR="006F4B37">
        <w:t>D</w:t>
      </w:r>
      <w:r w:rsidR="002210EB" w:rsidRPr="006778A8">
        <w:t xml:space="preserve">ivagation (7) </w:t>
      </w:r>
      <w:r w:rsidR="006F4B37">
        <w:t>P</w:t>
      </w:r>
      <w:r w:rsidR="00956E55">
        <w:t xml:space="preserve">yriculariose (8) </w:t>
      </w:r>
      <w:r w:rsidR="006F4B37">
        <w:t>A</w:t>
      </w:r>
      <w:r w:rsidR="002210EB" w:rsidRPr="006778A8">
        <w:t>utres,</w:t>
      </w:r>
      <w:r w:rsidR="00996C07">
        <w:t xml:space="preserve"> </w:t>
      </w:r>
      <w:r w:rsidR="002210EB">
        <w:t>préciser</w:t>
      </w:r>
      <w:r w:rsidR="002210EB" w:rsidRPr="006778A8">
        <w:t xml:space="preserve"> …</w:t>
      </w:r>
      <w:r w:rsidR="00996C07">
        <w:t xml:space="preserve"> CM</w:t>
      </w:r>
    </w:p>
    <w:p w14:paraId="1E059C8A" w14:textId="63E7049A" w:rsidR="002210EB" w:rsidRDefault="00D66323" w:rsidP="00923704">
      <w:pPr>
        <w:pStyle w:val="Paragraphedeliste"/>
        <w:numPr>
          <w:ilvl w:val="3"/>
          <w:numId w:val="4"/>
        </w:numPr>
      </w:pPr>
      <w:r w:rsidRPr="00D66323">
        <w:rPr>
          <w:highlight w:val="yellow"/>
        </w:rPr>
        <w:t>Pour chaque réponse cochée de</w:t>
      </w:r>
      <w:r w:rsidR="002210EB" w:rsidRPr="00D66323">
        <w:rPr>
          <w:highlight w:val="yellow"/>
        </w:rPr>
        <w:t xml:space="preserve"> (1) </w:t>
      </w:r>
      <w:r w:rsidR="00996C07" w:rsidRPr="00D66323">
        <w:rPr>
          <w:highlight w:val="yellow"/>
        </w:rPr>
        <w:t>à (7)</w:t>
      </w:r>
      <w:r w:rsidR="00996C07">
        <w:t> :</w:t>
      </w:r>
      <w:r w:rsidR="002210EB">
        <w:t xml:space="preserve"> quel mois (sélectionner dans la liste) : (6) Juin 2021 (7) Juillet 2021 (8) Août 2021 (9) Septembre 2021</w:t>
      </w:r>
      <w:r w:rsidR="00996C07">
        <w:t xml:space="preserve"> </w:t>
      </w:r>
      <w:r w:rsidR="00A9772A" w:rsidRPr="00A9772A">
        <w:rPr>
          <w:highlight w:val="yellow"/>
        </w:rPr>
        <w:t>CM</w:t>
      </w:r>
    </w:p>
    <w:p w14:paraId="030B7E20" w14:textId="5A50148F" w:rsidR="00B41DAC" w:rsidRDefault="00B41DAC" w:rsidP="00923704">
      <w:pPr>
        <w:pStyle w:val="Paragraphedeliste"/>
        <w:numPr>
          <w:ilvl w:val="1"/>
          <w:numId w:val="4"/>
        </w:numPr>
      </w:pPr>
      <w:commentRangeStart w:id="45"/>
      <w:r>
        <w:t>Evolution</w:t>
      </w:r>
      <w:commentRangeEnd w:id="45"/>
      <w:r w:rsidR="00E00F5F">
        <w:rPr>
          <w:rStyle w:val="Marquedecommentaire"/>
        </w:rPr>
        <w:commentReference w:id="45"/>
      </w:r>
      <w:r>
        <w:t xml:space="preserve"> de la riziculture : avez-vous augmenté</w:t>
      </w:r>
      <w:r w:rsidR="001F3FFE">
        <w:t>, maintenu</w:t>
      </w:r>
      <w:r>
        <w:t xml:space="preserve"> ou diminué les superficies emblavées en riz de </w:t>
      </w:r>
      <w:r w:rsidR="001F3FFE">
        <w:t>bas-fonds</w:t>
      </w:r>
      <w:r>
        <w:t xml:space="preserve"> depuis 10 ans ? (</w:t>
      </w:r>
      <w:r w:rsidR="006F4B37">
        <w:t>S</w:t>
      </w:r>
      <w:r>
        <w:t>électionner réponse CU) (1)</w:t>
      </w:r>
      <w:r w:rsidRPr="00B41DAC">
        <w:t xml:space="preserve"> </w:t>
      </w:r>
      <w:r w:rsidR="006F4B37">
        <w:t>D</w:t>
      </w:r>
      <w:r>
        <w:t>iminué les superficies (2) Pas d’évolution (3) Augmenté les superficies.</w:t>
      </w:r>
    </w:p>
    <w:p w14:paraId="679C086B" w14:textId="77777777" w:rsidR="00607324" w:rsidRDefault="00B41DAC" w:rsidP="00923704">
      <w:pPr>
        <w:pStyle w:val="Paragraphedeliste"/>
        <w:numPr>
          <w:ilvl w:val="1"/>
          <w:numId w:val="4"/>
        </w:numPr>
      </w:pPr>
      <w:r>
        <w:t>Avez-vous augmenté</w:t>
      </w:r>
      <w:r w:rsidR="001F3FFE">
        <w:t>, maintenu</w:t>
      </w:r>
      <w:r>
        <w:t xml:space="preserve"> ou diminué les superficies emblavées en riz de plateau depuis 10 ans ?  (Sélectionner réponse CU) (1)</w:t>
      </w:r>
      <w:r w:rsidRPr="00B41DAC">
        <w:t xml:space="preserve"> </w:t>
      </w:r>
      <w:r w:rsidR="006F4B37">
        <w:t>D</w:t>
      </w:r>
      <w:r>
        <w:t>iminué les superficies (2) Pas d’évolution (3) Augmenté les superficies.</w:t>
      </w:r>
    </w:p>
    <w:p w14:paraId="74C72F5C" w14:textId="3FDD9F86" w:rsidR="00B41DAC" w:rsidRDefault="00607324" w:rsidP="00923704">
      <w:pPr>
        <w:pStyle w:val="Paragraphedeliste"/>
        <w:numPr>
          <w:ilvl w:val="1"/>
          <w:numId w:val="4"/>
        </w:numPr>
        <w:rPr>
          <w:highlight w:val="yellow"/>
        </w:rPr>
      </w:pPr>
      <w:r w:rsidRPr="00607324">
        <w:rPr>
          <w:highlight w:val="yellow"/>
        </w:rPr>
        <w:t>Au-delà des parcelles propres citées plus haut, vous ou un des membres de votre ménage participe</w:t>
      </w:r>
      <w:r w:rsidR="006C7FF6">
        <w:rPr>
          <w:highlight w:val="yellow"/>
        </w:rPr>
        <w:t>-</w:t>
      </w:r>
      <w:r w:rsidRPr="00607324">
        <w:rPr>
          <w:highlight w:val="yellow"/>
        </w:rPr>
        <w:t>t-il à des parcelles collectives</w:t>
      </w:r>
      <w:r w:rsidR="007834F1">
        <w:rPr>
          <w:highlight w:val="yellow"/>
        </w:rPr>
        <w:t xml:space="preserve"> pour la production de riz paddy ou pour la multiplication de semences</w:t>
      </w:r>
      <w:r w:rsidRPr="00607324">
        <w:rPr>
          <w:highlight w:val="yellow"/>
        </w:rPr>
        <w:t> ?</w:t>
      </w:r>
      <w:r>
        <w:rPr>
          <w:highlight w:val="yellow"/>
        </w:rPr>
        <w:t xml:space="preserve"> (1) </w:t>
      </w:r>
      <w:r w:rsidR="006C7FF6">
        <w:rPr>
          <w:highlight w:val="yellow"/>
        </w:rPr>
        <w:t>O</w:t>
      </w:r>
      <w:r>
        <w:rPr>
          <w:highlight w:val="yellow"/>
        </w:rPr>
        <w:t xml:space="preserve">ui (0) </w:t>
      </w:r>
      <w:r w:rsidR="006C7FF6">
        <w:rPr>
          <w:highlight w:val="yellow"/>
        </w:rPr>
        <w:t>N</w:t>
      </w:r>
      <w:r>
        <w:rPr>
          <w:highlight w:val="yellow"/>
        </w:rPr>
        <w:t xml:space="preserve">on </w:t>
      </w:r>
    </w:p>
    <w:p w14:paraId="3A8944D8" w14:textId="343DBC3C" w:rsidR="00607324" w:rsidRDefault="00607324" w:rsidP="00923704">
      <w:pPr>
        <w:pStyle w:val="Paragraphedeliste"/>
        <w:numPr>
          <w:ilvl w:val="2"/>
          <w:numId w:val="4"/>
        </w:numPr>
        <w:rPr>
          <w:highlight w:val="yellow"/>
        </w:rPr>
      </w:pPr>
      <w:r>
        <w:rPr>
          <w:highlight w:val="yellow"/>
        </w:rPr>
        <w:t xml:space="preserve">Si (1) Oui, </w:t>
      </w:r>
      <w:r w:rsidR="006C7FF6">
        <w:rPr>
          <w:highlight w:val="yellow"/>
        </w:rPr>
        <w:t>q</w:t>
      </w:r>
      <w:r>
        <w:rPr>
          <w:highlight w:val="yellow"/>
        </w:rPr>
        <w:t>uelles personnes sont impliqu</w:t>
      </w:r>
      <w:r w:rsidRPr="00607324">
        <w:rPr>
          <w:highlight w:val="yellow"/>
        </w:rPr>
        <w:t>ées </w:t>
      </w:r>
      <w:r>
        <w:rPr>
          <w:highlight w:val="yellow"/>
        </w:rPr>
        <w:t xml:space="preserve">dans ces parcelles </w:t>
      </w:r>
      <w:r w:rsidR="006C7FF6">
        <w:rPr>
          <w:highlight w:val="yellow"/>
        </w:rPr>
        <w:t>collectives</w:t>
      </w:r>
      <w:r w:rsidR="006C7FF6" w:rsidRPr="00607324">
        <w:rPr>
          <w:highlight w:val="yellow"/>
        </w:rPr>
        <w:t> ?</w:t>
      </w:r>
      <w:r w:rsidRPr="00607324">
        <w:rPr>
          <w:highlight w:val="yellow"/>
        </w:rPr>
        <w:t xml:space="preserve"> (Sélectionner un ou plusieurs membres du ménage)</w:t>
      </w:r>
      <w:r w:rsidR="006C7FF6">
        <w:rPr>
          <w:highlight w:val="yellow"/>
        </w:rPr>
        <w:t xml:space="preserve"> CM</w:t>
      </w:r>
    </w:p>
    <w:p w14:paraId="3F6B1A7F" w14:textId="0DAB9431" w:rsidR="007834F1" w:rsidRDefault="007834F1" w:rsidP="00923704">
      <w:pPr>
        <w:pStyle w:val="Paragraphedeliste"/>
        <w:numPr>
          <w:ilvl w:val="2"/>
          <w:numId w:val="4"/>
        </w:numPr>
        <w:rPr>
          <w:highlight w:val="yellow"/>
        </w:rPr>
      </w:pPr>
      <w:r>
        <w:rPr>
          <w:highlight w:val="yellow"/>
        </w:rPr>
        <w:t xml:space="preserve">Si (1) </w:t>
      </w:r>
      <w:r w:rsidR="00A9772A">
        <w:rPr>
          <w:highlight w:val="yellow"/>
        </w:rPr>
        <w:t>O</w:t>
      </w:r>
      <w:r>
        <w:rPr>
          <w:highlight w:val="yellow"/>
        </w:rPr>
        <w:t xml:space="preserve">ui, type de riz : (1) </w:t>
      </w:r>
      <w:r w:rsidR="00A9772A">
        <w:rPr>
          <w:highlight w:val="yellow"/>
        </w:rPr>
        <w:t>R</w:t>
      </w:r>
      <w:r>
        <w:rPr>
          <w:highlight w:val="yellow"/>
        </w:rPr>
        <w:t xml:space="preserve">iz de consommation (2) </w:t>
      </w:r>
      <w:r w:rsidR="00A9772A">
        <w:rPr>
          <w:highlight w:val="yellow"/>
        </w:rPr>
        <w:t>M</w:t>
      </w:r>
      <w:r>
        <w:rPr>
          <w:highlight w:val="yellow"/>
        </w:rPr>
        <w:t>ultiplications de semences</w:t>
      </w:r>
    </w:p>
    <w:p w14:paraId="0FAB1589" w14:textId="77777777" w:rsidR="00607324" w:rsidRPr="00607324" w:rsidRDefault="00607324" w:rsidP="00607324">
      <w:pPr>
        <w:pStyle w:val="Paragraphedeliste"/>
        <w:ind w:left="792"/>
        <w:rPr>
          <w:highlight w:val="yellow"/>
        </w:rPr>
      </w:pPr>
    </w:p>
    <w:p w14:paraId="3292B679" w14:textId="00103731" w:rsidR="00D13F28" w:rsidRPr="00D66323" w:rsidRDefault="00D13F28" w:rsidP="00923704">
      <w:pPr>
        <w:pStyle w:val="Paragraphedeliste"/>
        <w:numPr>
          <w:ilvl w:val="0"/>
          <w:numId w:val="4"/>
        </w:numPr>
        <w:rPr>
          <w:b/>
        </w:rPr>
      </w:pPr>
      <w:r w:rsidRPr="00D66323">
        <w:rPr>
          <w:b/>
        </w:rPr>
        <w:t xml:space="preserve">Campagne 2021 : Autres </w:t>
      </w:r>
      <w:r w:rsidR="003821EB" w:rsidRPr="00D66323">
        <w:rPr>
          <w:b/>
        </w:rPr>
        <w:t>cultures annuelles de l’hivernage</w:t>
      </w:r>
      <w:r w:rsidR="00D66323">
        <w:rPr>
          <w:b/>
        </w:rPr>
        <w:t xml:space="preserve"> 2021</w:t>
      </w:r>
    </w:p>
    <w:p w14:paraId="4C66961F" w14:textId="72C78E11" w:rsidR="00CD44C2" w:rsidRPr="00CD44C2" w:rsidRDefault="00CD44C2" w:rsidP="00CF0EB4">
      <w:pPr>
        <w:pStyle w:val="Paragraphedeliste"/>
        <w:numPr>
          <w:ilvl w:val="1"/>
          <w:numId w:val="4"/>
        </w:numPr>
        <w:rPr>
          <w:highlight w:val="yellow"/>
        </w:rPr>
      </w:pPr>
      <w:r w:rsidRPr="00CD44C2">
        <w:rPr>
          <w:highlight w:val="yellow"/>
        </w:rPr>
        <w:t xml:space="preserve">Combien de parcelles ont été emblavées </w:t>
      </w:r>
      <w:r w:rsidR="00CF0EB4">
        <w:rPr>
          <w:highlight w:val="yellow"/>
        </w:rPr>
        <w:t>pendant l’hivernage 2021, hors riziculture</w:t>
      </w:r>
      <w:r w:rsidRPr="00CD44C2">
        <w:rPr>
          <w:highlight w:val="yellow"/>
        </w:rPr>
        <w:t xml:space="preserve"> (</w:t>
      </w:r>
      <w:r w:rsidR="007B4D5C">
        <w:rPr>
          <w:highlight w:val="yellow"/>
        </w:rPr>
        <w:t xml:space="preserve">par </w:t>
      </w:r>
      <w:r w:rsidRPr="00CD44C2">
        <w:rPr>
          <w:highlight w:val="yellow"/>
        </w:rPr>
        <w:t>vous</w:t>
      </w:r>
      <w:r w:rsidR="007B4D5C">
        <w:rPr>
          <w:highlight w:val="yellow"/>
        </w:rPr>
        <w:t>-même</w:t>
      </w:r>
      <w:r w:rsidRPr="00CD44C2">
        <w:rPr>
          <w:highlight w:val="yellow"/>
        </w:rPr>
        <w:t xml:space="preserve"> ou un </w:t>
      </w:r>
      <w:r w:rsidR="007B4D5C">
        <w:rPr>
          <w:highlight w:val="yellow"/>
        </w:rPr>
        <w:t xml:space="preserve">autre </w:t>
      </w:r>
      <w:r w:rsidRPr="00CD44C2">
        <w:rPr>
          <w:highlight w:val="yellow"/>
        </w:rPr>
        <w:t>membre de votre ménage) ? (</w:t>
      </w:r>
      <w:r w:rsidR="007B4D5C">
        <w:rPr>
          <w:highlight w:val="yellow"/>
        </w:rPr>
        <w:t>E</w:t>
      </w:r>
      <w:r w:rsidRPr="00CD44C2">
        <w:rPr>
          <w:highlight w:val="yellow"/>
        </w:rPr>
        <w:t xml:space="preserve">ntrer </w:t>
      </w:r>
      <w:r w:rsidR="007B4D5C">
        <w:rPr>
          <w:highlight w:val="yellow"/>
        </w:rPr>
        <w:t>nombre entre 1 et 25</w:t>
      </w:r>
      <w:r w:rsidRPr="00CD44C2">
        <w:rPr>
          <w:highlight w:val="yellow"/>
        </w:rPr>
        <w:t>)</w:t>
      </w:r>
    </w:p>
    <w:p w14:paraId="55F75C68" w14:textId="270942AF" w:rsidR="00CD44C2" w:rsidRPr="00CD44C2" w:rsidRDefault="00CD44C2" w:rsidP="00CD44C2">
      <w:pPr>
        <w:ind w:left="993"/>
        <w:rPr>
          <w:u w:val="single"/>
        </w:rPr>
      </w:pPr>
      <w:r w:rsidRPr="00CD44C2">
        <w:rPr>
          <w:highlight w:val="yellow"/>
          <w:u w:val="single"/>
        </w:rPr>
        <w:t>Pour chaque parcelle :</w:t>
      </w:r>
      <w:r w:rsidRPr="00CD44C2">
        <w:rPr>
          <w:u w:val="single"/>
        </w:rPr>
        <w:t xml:space="preserve"> </w:t>
      </w:r>
    </w:p>
    <w:p w14:paraId="56A939F7" w14:textId="27539422" w:rsidR="009B7CCA" w:rsidRDefault="009B7CCA" w:rsidP="00923704">
      <w:pPr>
        <w:pStyle w:val="Paragraphedeliste"/>
        <w:numPr>
          <w:ilvl w:val="2"/>
          <w:numId w:val="4"/>
        </w:numPr>
      </w:pPr>
      <w:r>
        <w:t>Type de parcelle : (1) Bas-fonds (2) Plateau (3) Nappe (4) Mangrove</w:t>
      </w:r>
    </w:p>
    <w:p w14:paraId="35219AE3" w14:textId="1A5A8E4F" w:rsidR="009B7CCA" w:rsidRDefault="009B7CCA" w:rsidP="00923704">
      <w:pPr>
        <w:pStyle w:val="Paragraphedeliste"/>
        <w:numPr>
          <w:ilvl w:val="2"/>
          <w:numId w:val="4"/>
        </w:numPr>
      </w:pPr>
      <w:r>
        <w:t>Accès foncier à la parcelle : (1) Héritage (2) Achat (3) Don (4) Métayage (5) Fermage</w:t>
      </w:r>
    </w:p>
    <w:p w14:paraId="1F122BDE" w14:textId="77809694" w:rsidR="009913DE" w:rsidRDefault="009913DE" w:rsidP="00923704">
      <w:pPr>
        <w:pStyle w:val="Paragraphedeliste"/>
        <w:numPr>
          <w:ilvl w:val="2"/>
          <w:numId w:val="4"/>
        </w:numPr>
      </w:pPr>
      <w:r>
        <w:t>Si (1)</w:t>
      </w:r>
      <w:r w:rsidR="007B4D5C">
        <w:t xml:space="preserve"> Héritage ou (2) Achat ou (</w:t>
      </w:r>
      <w:r>
        <w:t>3)</w:t>
      </w:r>
      <w:r w:rsidR="007B4D5C">
        <w:t xml:space="preserve"> Don</w:t>
      </w:r>
      <w:r>
        <w:t xml:space="preserve">, qui est le propriétaire de cette parcelle ? (Sélectionner un </w:t>
      </w:r>
      <w:r w:rsidR="007B4D5C">
        <w:t xml:space="preserve">ou plusieurs </w:t>
      </w:r>
      <w:r>
        <w:t>membre</w:t>
      </w:r>
      <w:r w:rsidR="007B4D5C">
        <w:t>s)</w:t>
      </w:r>
      <w:r>
        <w:t xml:space="preserve"> du ménage)</w:t>
      </w:r>
      <w:r w:rsidR="00D14000">
        <w:t xml:space="preserve"> </w:t>
      </w:r>
      <w:r w:rsidR="00D14000" w:rsidRPr="007B4D5C">
        <w:rPr>
          <w:highlight w:val="yellow"/>
        </w:rPr>
        <w:t>CM</w:t>
      </w:r>
    </w:p>
    <w:p w14:paraId="653FCE5B" w14:textId="33481D6B" w:rsidR="009B7CCA" w:rsidRDefault="009B7CCA" w:rsidP="00923704">
      <w:pPr>
        <w:pStyle w:val="Paragraphedeliste"/>
        <w:numPr>
          <w:ilvl w:val="2"/>
          <w:numId w:val="4"/>
        </w:numPr>
      </w:pPr>
      <w:r w:rsidRPr="00AA7A18">
        <w:t xml:space="preserve"> Surface </w:t>
      </w:r>
      <w:r w:rsidR="0065059A" w:rsidRPr="0065059A">
        <w:t>emblavée</w:t>
      </w:r>
      <w:r w:rsidRPr="00AA7A18">
        <w:t> (</w:t>
      </w:r>
      <w:r w:rsidR="0065059A">
        <w:t xml:space="preserve">Entrer la surface </w:t>
      </w:r>
      <w:r w:rsidRPr="00AA7A18">
        <w:t>en hectares)</w:t>
      </w:r>
    </w:p>
    <w:p w14:paraId="145E1399" w14:textId="3D6BAA6F" w:rsidR="00CF0EB4" w:rsidRDefault="00CF0EB4" w:rsidP="00CF0EB4">
      <w:pPr>
        <w:pStyle w:val="Paragraphedeliste"/>
        <w:numPr>
          <w:ilvl w:val="2"/>
          <w:numId w:val="4"/>
        </w:numPr>
      </w:pPr>
      <w:r>
        <w:t xml:space="preserve">Quelle(s) spéculation(s) ? </w:t>
      </w:r>
      <w:r w:rsidRPr="00A67DFA">
        <w:rPr>
          <w:highlight w:val="yellow"/>
        </w:rPr>
        <w:t xml:space="preserve">CM </w:t>
      </w:r>
      <w:r w:rsidR="00290D97" w:rsidRPr="00A67DFA">
        <w:rPr>
          <w:highlight w:val="yellow"/>
        </w:rPr>
        <w:t xml:space="preserve">(1) Arachide (2) Maïs (3) Mil (4) Sorgho </w:t>
      </w:r>
      <w:r w:rsidR="00290D97">
        <w:rPr>
          <w:highlight w:val="yellow"/>
        </w:rPr>
        <w:t xml:space="preserve">(5) Autres céréales </w:t>
      </w:r>
      <w:r w:rsidR="00290D97" w:rsidRPr="00A67DFA">
        <w:rPr>
          <w:highlight w:val="yellow"/>
        </w:rPr>
        <w:t>(</w:t>
      </w:r>
      <w:r w:rsidR="00290D97">
        <w:rPr>
          <w:highlight w:val="yellow"/>
        </w:rPr>
        <w:t>6</w:t>
      </w:r>
      <w:r w:rsidR="00290D97" w:rsidRPr="00A67DFA">
        <w:rPr>
          <w:highlight w:val="yellow"/>
        </w:rPr>
        <w:t>) Niébé (</w:t>
      </w:r>
      <w:r w:rsidR="00290D97">
        <w:rPr>
          <w:highlight w:val="yellow"/>
        </w:rPr>
        <w:t>7</w:t>
      </w:r>
      <w:r w:rsidR="00290D97" w:rsidRPr="00A67DFA">
        <w:rPr>
          <w:highlight w:val="yellow"/>
        </w:rPr>
        <w:t>) Autres haricots</w:t>
      </w:r>
      <w:r w:rsidR="00290D97">
        <w:rPr>
          <w:highlight w:val="yellow"/>
        </w:rPr>
        <w:t xml:space="preserve"> </w:t>
      </w:r>
      <w:r w:rsidR="00290D97" w:rsidRPr="00A67DFA">
        <w:rPr>
          <w:highlight w:val="yellow"/>
        </w:rPr>
        <w:t>(</w:t>
      </w:r>
      <w:r w:rsidR="00290D97">
        <w:rPr>
          <w:highlight w:val="yellow"/>
        </w:rPr>
        <w:t>9</w:t>
      </w:r>
      <w:r w:rsidR="00290D97" w:rsidRPr="00A67DFA">
        <w:rPr>
          <w:highlight w:val="yellow"/>
        </w:rPr>
        <w:t xml:space="preserve">) </w:t>
      </w:r>
      <w:r w:rsidR="00290D97">
        <w:rPr>
          <w:highlight w:val="yellow"/>
        </w:rPr>
        <w:t>Patate (10) Patate douce (11) Autres tubercules (1</w:t>
      </w:r>
      <w:r w:rsidR="007B4D5C">
        <w:rPr>
          <w:highlight w:val="yellow"/>
        </w:rPr>
        <w:t>2</w:t>
      </w:r>
      <w:r w:rsidR="00290D97">
        <w:rPr>
          <w:highlight w:val="yellow"/>
        </w:rPr>
        <w:t>) A</w:t>
      </w:r>
      <w:r w:rsidR="00290D97" w:rsidRPr="00A67DFA">
        <w:rPr>
          <w:highlight w:val="yellow"/>
        </w:rPr>
        <w:t>utres, préciser</w:t>
      </w:r>
    </w:p>
    <w:p w14:paraId="550000ED" w14:textId="1490A8ED" w:rsidR="00C840FA" w:rsidRDefault="00C840FA" w:rsidP="00923704">
      <w:pPr>
        <w:pStyle w:val="Paragraphedeliste"/>
        <w:numPr>
          <w:ilvl w:val="2"/>
          <w:numId w:val="4"/>
        </w:numPr>
      </w:pPr>
      <w:r>
        <w:t xml:space="preserve">Comment a été réalisé le labour pour cette </w:t>
      </w:r>
      <w:r w:rsidR="00CF0EB4" w:rsidRPr="00CF0EB4">
        <w:rPr>
          <w:highlight w:val="yellow"/>
        </w:rPr>
        <w:t>parcelle</w:t>
      </w:r>
      <w:r>
        <w:t> ? (</w:t>
      </w:r>
      <w:commentRangeStart w:id="46"/>
      <w:r>
        <w:t xml:space="preserve">1) A la </w:t>
      </w:r>
      <w:r w:rsidR="003821EB">
        <w:t>daba</w:t>
      </w:r>
      <w:r>
        <w:t xml:space="preserve"> (2) </w:t>
      </w:r>
      <w:r w:rsidR="006F4B37">
        <w:t>A</w:t>
      </w:r>
      <w:r w:rsidR="003821EB">
        <w:t xml:space="preserve"> la main kayendou (3) </w:t>
      </w:r>
      <w:r>
        <w:t>Animal de trait (</w:t>
      </w:r>
      <w:r w:rsidR="003821EB">
        <w:t>4</w:t>
      </w:r>
      <w:r>
        <w:t>) Motoculteur (</w:t>
      </w:r>
      <w:r w:rsidR="003821EB">
        <w:t>5</w:t>
      </w:r>
      <w:r>
        <w:t>) Tracteur</w:t>
      </w:r>
      <w:commentRangeEnd w:id="46"/>
      <w:r w:rsidR="003821EB">
        <w:rPr>
          <w:rStyle w:val="Marquedecommentaire"/>
        </w:rPr>
        <w:commentReference w:id="46"/>
      </w:r>
    </w:p>
    <w:p w14:paraId="12F3D54A" w14:textId="466ACB05" w:rsidR="006870B6" w:rsidRPr="005E5462" w:rsidRDefault="006870B6" w:rsidP="00923704">
      <w:pPr>
        <w:pStyle w:val="Paragraphedeliste"/>
        <w:numPr>
          <w:ilvl w:val="2"/>
          <w:numId w:val="4"/>
        </w:numPr>
        <w:rPr>
          <w:highlight w:val="yellow"/>
        </w:rPr>
      </w:pPr>
      <w:r w:rsidRPr="005E5462">
        <w:rPr>
          <w:highlight w:val="yellow"/>
        </w:rPr>
        <w:t xml:space="preserve">Si Question </w:t>
      </w:r>
      <w:r>
        <w:rPr>
          <w:highlight w:val="yellow"/>
        </w:rPr>
        <w:t>6</w:t>
      </w:r>
      <w:r w:rsidRPr="005E5462">
        <w:rPr>
          <w:highlight w:val="yellow"/>
        </w:rPr>
        <w:t>.2.9 = (3) Animal de trait ou (4) Motoculteur ou (5) Tracteur, préciser la provenance de l’équipement : (1) Appartient à un membre du ménage (2) Loué ou emprunté</w:t>
      </w:r>
    </w:p>
    <w:p w14:paraId="2F4A45CF" w14:textId="77777777" w:rsidR="006870B6" w:rsidRPr="005E5462" w:rsidRDefault="006870B6" w:rsidP="00923704">
      <w:pPr>
        <w:pStyle w:val="Paragraphedeliste"/>
        <w:numPr>
          <w:ilvl w:val="3"/>
          <w:numId w:val="4"/>
        </w:numPr>
        <w:rPr>
          <w:highlight w:val="yellow"/>
        </w:rPr>
      </w:pPr>
      <w:r w:rsidRPr="005E5462">
        <w:rPr>
          <w:highlight w:val="yellow"/>
        </w:rPr>
        <w:t>Si (1), à qui appartient cet équipement ? (Sélectionner un membre du ménage)</w:t>
      </w:r>
    </w:p>
    <w:p w14:paraId="4F64EC71" w14:textId="77777777" w:rsidR="006870B6" w:rsidRPr="005E5462" w:rsidRDefault="006870B6" w:rsidP="00923704">
      <w:pPr>
        <w:pStyle w:val="Paragraphedeliste"/>
        <w:numPr>
          <w:ilvl w:val="3"/>
          <w:numId w:val="4"/>
        </w:numPr>
        <w:rPr>
          <w:highlight w:val="yellow"/>
        </w:rPr>
      </w:pPr>
      <w:r w:rsidRPr="005E5462">
        <w:rPr>
          <w:highlight w:val="yellow"/>
        </w:rPr>
        <w:t>Si (2), auprès de qui ? (1) OP (2) SODAGRI (3) GIE (4) Famille ou amis (5) Autre, préciser</w:t>
      </w:r>
    </w:p>
    <w:p w14:paraId="7C307A2E" w14:textId="6D9DBEA1" w:rsidR="00C840FA" w:rsidRDefault="00C840FA" w:rsidP="00923704">
      <w:pPr>
        <w:pStyle w:val="Paragraphedeliste"/>
        <w:numPr>
          <w:ilvl w:val="2"/>
          <w:numId w:val="4"/>
        </w:numPr>
      </w:pPr>
      <w:r>
        <w:t xml:space="preserve">Qui a réalisé le labour pour cette </w:t>
      </w:r>
      <w:r w:rsidR="00CF0EB4" w:rsidRPr="00CF0EB4">
        <w:rPr>
          <w:highlight w:val="yellow"/>
        </w:rPr>
        <w:t>parcelle</w:t>
      </w:r>
      <w:r>
        <w:t> ? (1) Membres du ménage (2) Main d’œuvre agricole/Prestation de services</w:t>
      </w:r>
    </w:p>
    <w:p w14:paraId="6ACC411A" w14:textId="77777777" w:rsidR="00C840FA" w:rsidRDefault="00C840FA" w:rsidP="00923704">
      <w:pPr>
        <w:pStyle w:val="Paragraphedeliste"/>
        <w:numPr>
          <w:ilvl w:val="2"/>
          <w:numId w:val="4"/>
        </w:numPr>
      </w:pPr>
      <w:r>
        <w:t>Si (1) Membres du ménage, quelle est la personne principalement responsable du labour sur cette parcelle ? (Sélectionner un membre du ménage)</w:t>
      </w:r>
    </w:p>
    <w:p w14:paraId="38EA6F2B" w14:textId="77777777" w:rsidR="00C840FA" w:rsidRDefault="00C840FA" w:rsidP="00923704">
      <w:pPr>
        <w:pStyle w:val="Paragraphedeliste"/>
        <w:numPr>
          <w:ilvl w:val="2"/>
          <w:numId w:val="4"/>
        </w:numPr>
      </w:pPr>
      <w:r>
        <w:t>Si (1) Membres du ménage, d’autres membres du ménage ont-ils participé au labour sur cette parcelle ? (Sélectionner les autres membres du ménage)</w:t>
      </w:r>
    </w:p>
    <w:p w14:paraId="14B78DAE" w14:textId="2778BEC1" w:rsidR="00C840FA" w:rsidRDefault="00C840FA" w:rsidP="00923704">
      <w:pPr>
        <w:pStyle w:val="Paragraphedeliste"/>
        <w:numPr>
          <w:ilvl w:val="2"/>
          <w:numId w:val="4"/>
        </w:numPr>
      </w:pPr>
      <w:r>
        <w:t>Si (2) Prestation de services, quelle est la personne principalement responsable du financement du labour sur cette parcelle ? (Sélectionner un membre du ménage)</w:t>
      </w:r>
      <w:r w:rsidR="003821EB">
        <w:t xml:space="preserve"> CU</w:t>
      </w:r>
    </w:p>
    <w:p w14:paraId="60C30382" w14:textId="08321C55" w:rsidR="00C840FA" w:rsidRDefault="00C840FA" w:rsidP="00923704">
      <w:pPr>
        <w:pStyle w:val="Paragraphedeliste"/>
        <w:numPr>
          <w:ilvl w:val="2"/>
          <w:numId w:val="4"/>
        </w:numPr>
      </w:pPr>
      <w:r>
        <w:lastRenderedPageBreak/>
        <w:t xml:space="preserve">Si </w:t>
      </w:r>
      <w:r w:rsidR="006C7FF6" w:rsidRPr="006C7FF6">
        <w:rPr>
          <w:highlight w:val="yellow"/>
        </w:rPr>
        <w:t>(2) Prestation de services</w:t>
      </w:r>
      <w:r>
        <w:t>, d’autres membres du ménage ont-ils participé au financement du labour sur cette parcelle ? (Sélectionner les autres membres du ménage)</w:t>
      </w:r>
      <w:r w:rsidR="003821EB">
        <w:t xml:space="preserve"> CM</w:t>
      </w:r>
    </w:p>
    <w:p w14:paraId="3CB52010" w14:textId="5B4979BA" w:rsidR="003821EB" w:rsidRDefault="003821EB" w:rsidP="00923704">
      <w:pPr>
        <w:pStyle w:val="Paragraphedeliste"/>
        <w:numPr>
          <w:ilvl w:val="2"/>
          <w:numId w:val="4"/>
        </w:numPr>
      </w:pPr>
      <w:r>
        <w:t xml:space="preserve">Si </w:t>
      </w:r>
      <w:r w:rsidR="006F4B37">
        <w:t>(2) Prestation de services,</w:t>
      </w:r>
      <w:r>
        <w:t xml:space="preserve"> qui a fait la prestation ? (1) SODAGRI (2) OP (3) Privé (4) </w:t>
      </w:r>
      <w:r w:rsidR="006F4B37">
        <w:t>A</w:t>
      </w:r>
      <w:r>
        <w:t>utres, préciser</w:t>
      </w:r>
    </w:p>
    <w:p w14:paraId="1C67CBBE" w14:textId="19C683AE" w:rsidR="00C840FA" w:rsidRDefault="00C840FA" w:rsidP="00923704">
      <w:pPr>
        <w:pStyle w:val="Paragraphedeliste"/>
        <w:numPr>
          <w:ilvl w:val="2"/>
          <w:numId w:val="4"/>
        </w:numPr>
      </w:pPr>
      <w:r>
        <w:t>A quelle date le labour a-t-il débuté ? (Sélectionner jour et mois)</w:t>
      </w:r>
    </w:p>
    <w:p w14:paraId="4AA6E0C9" w14:textId="524BBDAB" w:rsidR="009B7CCA" w:rsidRDefault="009B7CCA" w:rsidP="00923704">
      <w:pPr>
        <w:pStyle w:val="Paragraphedeliste"/>
        <w:numPr>
          <w:ilvl w:val="2"/>
          <w:numId w:val="4"/>
        </w:numPr>
      </w:pPr>
      <w:r>
        <w:t xml:space="preserve"> Parmi tous les membres du ménage, sélectionner la personne principalement responsable de chacune des activités suivantes pour cette </w:t>
      </w:r>
      <w:r w:rsidR="00CF0EB4" w:rsidRPr="00CF0EB4">
        <w:rPr>
          <w:highlight w:val="yellow"/>
        </w:rPr>
        <w:t>parcelle</w:t>
      </w:r>
      <w:r>
        <w:t> (indiquer Non Applicable si l’activité n’est pas pratiquée) :</w:t>
      </w:r>
    </w:p>
    <w:p w14:paraId="48B83BD9" w14:textId="77777777" w:rsidR="009B7CCA" w:rsidRDefault="009B7CCA" w:rsidP="00923704">
      <w:pPr>
        <w:pStyle w:val="Paragraphedeliste"/>
        <w:numPr>
          <w:ilvl w:val="4"/>
          <w:numId w:val="4"/>
        </w:numPr>
      </w:pPr>
      <w:r>
        <w:t>Achats de semences</w:t>
      </w:r>
    </w:p>
    <w:p w14:paraId="5EDCC5E1" w14:textId="77777777" w:rsidR="009B7CCA" w:rsidRDefault="009B7CCA" w:rsidP="00923704">
      <w:pPr>
        <w:pStyle w:val="Paragraphedeliste"/>
        <w:numPr>
          <w:ilvl w:val="4"/>
          <w:numId w:val="4"/>
        </w:numPr>
      </w:pPr>
      <w:r>
        <w:t>Semis/Repiquage</w:t>
      </w:r>
    </w:p>
    <w:p w14:paraId="56A01E9B" w14:textId="77777777" w:rsidR="009B7CCA" w:rsidRDefault="009B7CCA" w:rsidP="00923704">
      <w:pPr>
        <w:pStyle w:val="Paragraphedeliste"/>
        <w:numPr>
          <w:ilvl w:val="4"/>
          <w:numId w:val="4"/>
        </w:numPr>
      </w:pPr>
      <w:r>
        <w:t>Achat d’engrais</w:t>
      </w:r>
    </w:p>
    <w:p w14:paraId="57C3004A" w14:textId="194D446A" w:rsidR="009B7CCA" w:rsidRDefault="009B7CCA" w:rsidP="00923704">
      <w:pPr>
        <w:pStyle w:val="Paragraphedeliste"/>
        <w:numPr>
          <w:ilvl w:val="4"/>
          <w:numId w:val="4"/>
        </w:numPr>
      </w:pPr>
      <w:r>
        <w:t>Application d’engrais</w:t>
      </w:r>
    </w:p>
    <w:p w14:paraId="5B375030" w14:textId="77777777" w:rsidR="00D46A0D" w:rsidRDefault="00D46A0D" w:rsidP="00923704">
      <w:pPr>
        <w:pStyle w:val="Paragraphedeliste"/>
        <w:numPr>
          <w:ilvl w:val="4"/>
          <w:numId w:val="4"/>
        </w:numPr>
      </w:pPr>
      <w:r>
        <w:t>Achat de produits phytosanitaires</w:t>
      </w:r>
    </w:p>
    <w:p w14:paraId="44466256" w14:textId="740C1E32" w:rsidR="00D46A0D" w:rsidRDefault="00D46A0D" w:rsidP="00923704">
      <w:pPr>
        <w:pStyle w:val="Paragraphedeliste"/>
        <w:numPr>
          <w:ilvl w:val="4"/>
          <w:numId w:val="4"/>
        </w:numPr>
      </w:pPr>
      <w:r>
        <w:t>Application de produits phytosanitaires</w:t>
      </w:r>
    </w:p>
    <w:p w14:paraId="6EEF0ADF" w14:textId="77777777" w:rsidR="009B7CCA" w:rsidRDefault="009B7CCA" w:rsidP="00923704">
      <w:pPr>
        <w:pStyle w:val="Paragraphedeliste"/>
        <w:numPr>
          <w:ilvl w:val="4"/>
          <w:numId w:val="4"/>
        </w:numPr>
      </w:pPr>
      <w:r>
        <w:t>Désherbage</w:t>
      </w:r>
    </w:p>
    <w:p w14:paraId="406FADDA" w14:textId="3B3D5728" w:rsidR="009B7CCA" w:rsidRDefault="009B7CCA" w:rsidP="00923704">
      <w:pPr>
        <w:pStyle w:val="Paragraphedeliste"/>
        <w:numPr>
          <w:ilvl w:val="2"/>
          <w:numId w:val="4"/>
        </w:numPr>
      </w:pPr>
      <w:r>
        <w:t xml:space="preserve">Parmi tous les membres du ménage, sélectionner les autres personnes participant à chacune des activités suivantes pour cette </w:t>
      </w:r>
      <w:r w:rsidR="00CF0EB4" w:rsidRPr="00CF0EB4">
        <w:rPr>
          <w:highlight w:val="yellow"/>
        </w:rPr>
        <w:t>parcelle</w:t>
      </w:r>
      <w:r>
        <w:t> (ne pas afficher la question si l’activité n’est pas pratiquée) :</w:t>
      </w:r>
    </w:p>
    <w:p w14:paraId="56CC32D3" w14:textId="77777777" w:rsidR="009B7CCA" w:rsidRDefault="009B7CCA" w:rsidP="00923704">
      <w:pPr>
        <w:pStyle w:val="Paragraphedeliste"/>
        <w:numPr>
          <w:ilvl w:val="4"/>
          <w:numId w:val="4"/>
        </w:numPr>
      </w:pPr>
      <w:r>
        <w:t>Achats de semences</w:t>
      </w:r>
    </w:p>
    <w:p w14:paraId="72C6A795" w14:textId="77777777" w:rsidR="009B7CCA" w:rsidRDefault="009B7CCA" w:rsidP="00923704">
      <w:pPr>
        <w:pStyle w:val="Paragraphedeliste"/>
        <w:numPr>
          <w:ilvl w:val="4"/>
          <w:numId w:val="4"/>
        </w:numPr>
      </w:pPr>
      <w:r>
        <w:t>Semis/Repiquage</w:t>
      </w:r>
    </w:p>
    <w:p w14:paraId="4A1804A7" w14:textId="77777777" w:rsidR="009B7CCA" w:rsidRDefault="009B7CCA" w:rsidP="00923704">
      <w:pPr>
        <w:pStyle w:val="Paragraphedeliste"/>
        <w:numPr>
          <w:ilvl w:val="4"/>
          <w:numId w:val="4"/>
        </w:numPr>
      </w:pPr>
      <w:r>
        <w:t>Achat d’engrais</w:t>
      </w:r>
    </w:p>
    <w:p w14:paraId="16774885" w14:textId="0FEF5F6D" w:rsidR="009B7CCA" w:rsidRDefault="009B7CCA" w:rsidP="00923704">
      <w:pPr>
        <w:pStyle w:val="Paragraphedeliste"/>
        <w:numPr>
          <w:ilvl w:val="4"/>
          <w:numId w:val="4"/>
        </w:numPr>
      </w:pPr>
      <w:r>
        <w:t>Application d’engrais</w:t>
      </w:r>
    </w:p>
    <w:p w14:paraId="5FE153C4" w14:textId="77777777" w:rsidR="00D46A0D" w:rsidRDefault="00D46A0D" w:rsidP="00923704">
      <w:pPr>
        <w:pStyle w:val="Paragraphedeliste"/>
        <w:numPr>
          <w:ilvl w:val="4"/>
          <w:numId w:val="4"/>
        </w:numPr>
      </w:pPr>
      <w:r>
        <w:t>Achat de produits phytosanitaires</w:t>
      </w:r>
    </w:p>
    <w:p w14:paraId="6D2C846E" w14:textId="62575DF1" w:rsidR="00D46A0D" w:rsidRDefault="00D46A0D" w:rsidP="00923704">
      <w:pPr>
        <w:pStyle w:val="Paragraphedeliste"/>
        <w:numPr>
          <w:ilvl w:val="4"/>
          <w:numId w:val="4"/>
        </w:numPr>
      </w:pPr>
      <w:r>
        <w:t>Application de produits phytosanitaires</w:t>
      </w:r>
    </w:p>
    <w:p w14:paraId="7925E596" w14:textId="77777777" w:rsidR="009B7CCA" w:rsidRDefault="009B7CCA" w:rsidP="00923704">
      <w:pPr>
        <w:pStyle w:val="Paragraphedeliste"/>
        <w:numPr>
          <w:ilvl w:val="4"/>
          <w:numId w:val="4"/>
        </w:numPr>
      </w:pPr>
      <w:r>
        <w:t>Désherbage</w:t>
      </w:r>
    </w:p>
    <w:p w14:paraId="380031FA" w14:textId="44D40482" w:rsidR="009B7CCA" w:rsidRDefault="00827618" w:rsidP="00923704">
      <w:pPr>
        <w:pStyle w:val="Paragraphedeliste"/>
        <w:numPr>
          <w:ilvl w:val="1"/>
          <w:numId w:val="4"/>
        </w:numPr>
      </w:pPr>
      <w:r>
        <w:t>Combien de parcelles non emblavées</w:t>
      </w:r>
      <w:r w:rsidR="003821EB">
        <w:t xml:space="preserve"> (ou non totalement)</w:t>
      </w:r>
      <w:r>
        <w:t xml:space="preserve"> au cours de cette campagne 2021, votre ménage possède-t-il ? (Entrer un nombre entre 0 et 20)</w:t>
      </w:r>
    </w:p>
    <w:p w14:paraId="6BD24968" w14:textId="14BDB9B5" w:rsidR="00827618" w:rsidRDefault="00827618" w:rsidP="00923704">
      <w:pPr>
        <w:pStyle w:val="Paragraphedeliste"/>
        <w:numPr>
          <w:ilvl w:val="1"/>
          <w:numId w:val="4"/>
        </w:numPr>
      </w:pPr>
      <w:r>
        <w:t xml:space="preserve">Pour chaque parcelle non emblavée au cours de cette campagne 2021, veuillez renseigner les </w:t>
      </w:r>
      <w:commentRangeStart w:id="47"/>
      <w:r w:rsidR="009913DE">
        <w:t>raisons</w:t>
      </w:r>
      <w:commentRangeEnd w:id="47"/>
      <w:r w:rsidR="00C840FA">
        <w:rPr>
          <w:rStyle w:val="Marquedecommentaire"/>
        </w:rPr>
        <w:commentReference w:id="47"/>
      </w:r>
      <w:r w:rsidR="009913DE">
        <w:t xml:space="preserve"> pour lesquelles ces parcelles n’ont pas été emblavées (Plusieurs réponses possibles</w:t>
      </w:r>
      <w:r w:rsidR="00C840FA">
        <w:t>) :</w:t>
      </w:r>
      <w:r w:rsidR="009913DE">
        <w:t xml:space="preserve"> (1) Distance à l’habitation (2) Divagation des animaux (3) Manque de maîtrise de l’eau (4) Labour trop tardif (main d’œuvre/mécanisation </w:t>
      </w:r>
      <w:r w:rsidR="00C840FA">
        <w:t xml:space="preserve">indisponible) </w:t>
      </w:r>
      <w:r w:rsidR="009913DE">
        <w:t>(5) Labour trop coûteux</w:t>
      </w:r>
      <w:r w:rsidR="00C840FA">
        <w:t xml:space="preserve"> (6) Autre, préciser : …</w:t>
      </w:r>
    </w:p>
    <w:p w14:paraId="4D8A1D5C" w14:textId="6B2E8AD5" w:rsidR="003821EB" w:rsidRDefault="003821EB" w:rsidP="006778A8">
      <w:pPr>
        <w:ind w:left="360"/>
      </w:pPr>
    </w:p>
    <w:p w14:paraId="5DD5DBBB" w14:textId="49FD332C" w:rsidR="00F0094F" w:rsidRDefault="00E66B1F" w:rsidP="00923704">
      <w:pPr>
        <w:pStyle w:val="Paragraphedeliste"/>
        <w:numPr>
          <w:ilvl w:val="0"/>
          <w:numId w:val="4"/>
        </w:numPr>
        <w:rPr>
          <w:b/>
        </w:rPr>
      </w:pPr>
      <w:r w:rsidRPr="00E00F5F">
        <w:rPr>
          <w:b/>
        </w:rPr>
        <w:t>Alimentation</w:t>
      </w:r>
      <w:r w:rsidR="00F0094F" w:rsidRPr="00E00F5F">
        <w:rPr>
          <w:b/>
        </w:rPr>
        <w:t xml:space="preserve"> du ménage (au moment de l’enquête)</w:t>
      </w:r>
    </w:p>
    <w:p w14:paraId="11A0EBDD" w14:textId="08FCFE30" w:rsidR="0011315C" w:rsidRPr="00293F38" w:rsidRDefault="0011315C" w:rsidP="0011315C">
      <w:pPr>
        <w:pStyle w:val="Paragraphedeliste"/>
        <w:ind w:left="360"/>
        <w:rPr>
          <w:b/>
          <w:i/>
        </w:rPr>
      </w:pPr>
      <w:bookmarkStart w:id="48" w:name="_Hlk81852301"/>
      <w:r w:rsidRPr="00293F38">
        <w:rPr>
          <w:b/>
          <w:i/>
          <w:highlight w:val="yellow"/>
        </w:rPr>
        <w:t>Répétez ce module autant de fois qu’il y a de marmites dans le ménage</w:t>
      </w:r>
      <w:r w:rsidR="00897C6A" w:rsidRPr="00293F38">
        <w:rPr>
          <w:b/>
          <w:i/>
          <w:highlight w:val="yellow"/>
        </w:rPr>
        <w:t xml:space="preserve"> (</w:t>
      </w:r>
      <w:r w:rsidR="00893211">
        <w:rPr>
          <w:b/>
          <w:i/>
          <w:highlight w:val="yellow"/>
        </w:rPr>
        <w:t>Question 2.10)</w:t>
      </w:r>
    </w:p>
    <w:bookmarkEnd w:id="48"/>
    <w:p w14:paraId="41B9C6AC" w14:textId="0DA0D2ED" w:rsidR="00034C0F" w:rsidRPr="00E00F5F" w:rsidRDefault="00034C0F" w:rsidP="0011315C">
      <w:pPr>
        <w:pStyle w:val="Paragraphedeliste"/>
        <w:ind w:left="360"/>
        <w:rPr>
          <w:b/>
        </w:rPr>
      </w:pPr>
    </w:p>
    <w:p w14:paraId="4C990EE3" w14:textId="02950876" w:rsidR="00034C0F" w:rsidRPr="00034C0F" w:rsidRDefault="00034C0F" w:rsidP="00923704">
      <w:pPr>
        <w:pStyle w:val="Paragraphedeliste"/>
        <w:numPr>
          <w:ilvl w:val="1"/>
          <w:numId w:val="4"/>
        </w:numPr>
        <w:rPr>
          <w:highlight w:val="yellow"/>
        </w:rPr>
      </w:pPr>
      <w:r w:rsidRPr="00034C0F">
        <w:rPr>
          <w:highlight w:val="yellow"/>
        </w:rPr>
        <w:t>Nom de la femme enquêté</w:t>
      </w:r>
      <w:r w:rsidR="006870B6">
        <w:rPr>
          <w:highlight w:val="yellow"/>
        </w:rPr>
        <w:t>e</w:t>
      </w:r>
      <w:r w:rsidRPr="00034C0F">
        <w:rPr>
          <w:highlight w:val="yellow"/>
        </w:rPr>
        <w:t xml:space="preserve"> (Sélectionner dans la liste</w:t>
      </w:r>
      <w:r w:rsidR="004B1234">
        <w:rPr>
          <w:highlight w:val="yellow"/>
        </w:rPr>
        <w:t xml:space="preserve"> des membres du ménage</w:t>
      </w:r>
      <w:r w:rsidRPr="00034C0F">
        <w:rPr>
          <w:highlight w:val="yellow"/>
        </w:rPr>
        <w:t>)</w:t>
      </w:r>
    </w:p>
    <w:p w14:paraId="0D3F9C83" w14:textId="7DAF02BC" w:rsidR="00D665B4" w:rsidRDefault="00D665B4" w:rsidP="00923704">
      <w:pPr>
        <w:pStyle w:val="Paragraphedeliste"/>
        <w:numPr>
          <w:ilvl w:val="1"/>
          <w:numId w:val="4"/>
        </w:numPr>
        <w:rPr>
          <w:highlight w:val="yellow"/>
        </w:rPr>
      </w:pPr>
      <w:r w:rsidRPr="00D665B4">
        <w:rPr>
          <w:highlight w:val="yellow"/>
        </w:rPr>
        <w:t xml:space="preserve">Combien d’enfants de moins de 0 à 4 ans inclus mangent dans cette marmite ? </w:t>
      </w:r>
      <w:r w:rsidR="004B1234">
        <w:rPr>
          <w:highlight w:val="yellow"/>
        </w:rPr>
        <w:t>(</w:t>
      </w:r>
      <w:r>
        <w:rPr>
          <w:highlight w:val="yellow"/>
        </w:rPr>
        <w:t>Entre</w:t>
      </w:r>
      <w:r w:rsidR="004B1234">
        <w:rPr>
          <w:highlight w:val="yellow"/>
        </w:rPr>
        <w:t>r</w:t>
      </w:r>
      <w:r>
        <w:rPr>
          <w:highlight w:val="yellow"/>
        </w:rPr>
        <w:t xml:space="preserve"> chiffre entre 0 et 50)</w:t>
      </w:r>
    </w:p>
    <w:p w14:paraId="01DA8E40" w14:textId="758E191B" w:rsidR="00D665B4" w:rsidRDefault="00D665B4" w:rsidP="00923704">
      <w:pPr>
        <w:pStyle w:val="Paragraphedeliste"/>
        <w:numPr>
          <w:ilvl w:val="1"/>
          <w:numId w:val="4"/>
        </w:numPr>
        <w:rPr>
          <w:highlight w:val="yellow"/>
        </w:rPr>
      </w:pPr>
      <w:r w:rsidRPr="00D665B4">
        <w:rPr>
          <w:highlight w:val="yellow"/>
        </w:rPr>
        <w:t>Combien d’enfants de 5 à 14 ans inclus mangent dans cette marmite ?</w:t>
      </w:r>
      <w:r>
        <w:rPr>
          <w:highlight w:val="yellow"/>
        </w:rPr>
        <w:t xml:space="preserve"> </w:t>
      </w:r>
      <w:r w:rsidR="004B1234">
        <w:rPr>
          <w:highlight w:val="yellow"/>
        </w:rPr>
        <w:t>(</w:t>
      </w:r>
      <w:r>
        <w:rPr>
          <w:highlight w:val="yellow"/>
        </w:rPr>
        <w:t>Entre</w:t>
      </w:r>
      <w:r w:rsidR="004B1234">
        <w:rPr>
          <w:highlight w:val="yellow"/>
        </w:rPr>
        <w:t>r</w:t>
      </w:r>
      <w:r>
        <w:rPr>
          <w:highlight w:val="yellow"/>
        </w:rPr>
        <w:t xml:space="preserve"> chiffre entre 0 et 50)</w:t>
      </w:r>
    </w:p>
    <w:p w14:paraId="670FB120" w14:textId="7423E4AB" w:rsidR="00D665B4" w:rsidRDefault="00D665B4" w:rsidP="00923704">
      <w:pPr>
        <w:pStyle w:val="Paragraphedeliste"/>
        <w:numPr>
          <w:ilvl w:val="1"/>
          <w:numId w:val="4"/>
        </w:numPr>
        <w:rPr>
          <w:highlight w:val="yellow"/>
        </w:rPr>
      </w:pPr>
      <w:r w:rsidRPr="00D665B4">
        <w:rPr>
          <w:highlight w:val="yellow"/>
        </w:rPr>
        <w:t>Quels membres du ménage de 15 ans et plus mangent dans cette marmite ?</w:t>
      </w:r>
      <w:r>
        <w:rPr>
          <w:highlight w:val="yellow"/>
        </w:rPr>
        <w:t xml:space="preserve"> </w:t>
      </w:r>
      <w:r w:rsidR="000F46CB">
        <w:rPr>
          <w:highlight w:val="yellow"/>
        </w:rPr>
        <w:t>(</w:t>
      </w:r>
      <w:r w:rsidR="00DB4272">
        <w:rPr>
          <w:highlight w:val="yellow"/>
        </w:rPr>
        <w:t xml:space="preserve">Sélectionner dans la liste des </w:t>
      </w:r>
      <w:r w:rsidR="00DA4B16">
        <w:rPr>
          <w:highlight w:val="yellow"/>
        </w:rPr>
        <w:t>membres du ménage de 15 ans et plus</w:t>
      </w:r>
      <w:r w:rsidR="000F46CB">
        <w:rPr>
          <w:highlight w:val="yellow"/>
        </w:rPr>
        <w:t>)</w:t>
      </w:r>
    </w:p>
    <w:p w14:paraId="62AC09F2" w14:textId="77777777" w:rsidR="00B35106" w:rsidRDefault="00B35106" w:rsidP="00B35106">
      <w:pPr>
        <w:pStyle w:val="Paragraphedeliste"/>
        <w:ind w:left="792"/>
        <w:rPr>
          <w:highlight w:val="yellow"/>
        </w:rPr>
      </w:pPr>
    </w:p>
    <w:p w14:paraId="1B2408F7" w14:textId="70F0E2B1" w:rsidR="00897C6A" w:rsidRPr="00293F38" w:rsidRDefault="00293F38" w:rsidP="00923704">
      <w:pPr>
        <w:pStyle w:val="Paragraphedeliste"/>
        <w:numPr>
          <w:ilvl w:val="1"/>
          <w:numId w:val="4"/>
        </w:numPr>
        <w:rPr>
          <w:highlight w:val="yellow"/>
        </w:rPr>
      </w:pPr>
      <w:r w:rsidRPr="00293F38">
        <w:rPr>
          <w:highlight w:val="yellow"/>
        </w:rPr>
        <w:t>Echelle d’Accès déterminant l’Insécurité alimentaire des Ménages</w:t>
      </w:r>
      <w:r w:rsidR="00DB4272">
        <w:rPr>
          <w:highlight w:val="yellow"/>
        </w:rPr>
        <w:t xml:space="preserve"> (Rappel sur les 4 dernières semaines)</w:t>
      </w:r>
    </w:p>
    <w:p w14:paraId="3FA27230" w14:textId="4AE2DEDC" w:rsidR="00293F38" w:rsidRPr="00293F38" w:rsidRDefault="00293F38" w:rsidP="00923704">
      <w:pPr>
        <w:pStyle w:val="Paragraphedeliste"/>
        <w:numPr>
          <w:ilvl w:val="2"/>
          <w:numId w:val="4"/>
        </w:numPr>
        <w:rPr>
          <w:highlight w:val="yellow"/>
        </w:rPr>
      </w:pPr>
      <w:r w:rsidRPr="00293F38">
        <w:rPr>
          <w:highlight w:val="yellow"/>
        </w:rPr>
        <w:lastRenderedPageBreak/>
        <w:t xml:space="preserve">Ces quatre dernières semaines, étiez-vous préoccupé que votre </w:t>
      </w:r>
      <w:commentRangeStart w:id="49"/>
      <w:r w:rsidRPr="00631E68">
        <w:rPr>
          <w:strike/>
          <w:highlight w:val="yellow"/>
        </w:rPr>
        <w:t>ménage</w:t>
      </w:r>
      <w:commentRangeEnd w:id="49"/>
      <w:r w:rsidR="004B1234" w:rsidRPr="00631E68">
        <w:rPr>
          <w:rStyle w:val="Marquedecommentaire"/>
          <w:strike/>
        </w:rPr>
        <w:commentReference w:id="49"/>
      </w:r>
      <w:r w:rsidRPr="00293F38">
        <w:rPr>
          <w:highlight w:val="yellow"/>
        </w:rPr>
        <w:t xml:space="preserve"> </w:t>
      </w:r>
      <w:r w:rsidR="00631E68">
        <w:rPr>
          <w:highlight w:val="yellow"/>
        </w:rPr>
        <w:t xml:space="preserve">marmite </w:t>
      </w:r>
      <w:r w:rsidRPr="00293F38">
        <w:rPr>
          <w:highlight w:val="yellow"/>
        </w:rPr>
        <w:t xml:space="preserve">n’avait pas assez de </w:t>
      </w:r>
      <w:r w:rsidR="006870B6" w:rsidRPr="00293F38">
        <w:rPr>
          <w:highlight w:val="yellow"/>
        </w:rPr>
        <w:t>nourriture ?</w:t>
      </w:r>
      <w:r w:rsidRPr="00293F38">
        <w:rPr>
          <w:highlight w:val="yellow"/>
        </w:rPr>
        <w:t xml:space="preserve"> </w:t>
      </w:r>
      <w:r w:rsidR="00DA4B16">
        <w:rPr>
          <w:highlight w:val="yellow"/>
        </w:rPr>
        <w:t>(1) Oui (0) Non</w:t>
      </w:r>
    </w:p>
    <w:p w14:paraId="3598A237" w14:textId="776F0A42" w:rsidR="00293F38" w:rsidRPr="00293F38" w:rsidRDefault="00293F38" w:rsidP="00923704">
      <w:pPr>
        <w:pStyle w:val="Paragraphedeliste"/>
        <w:numPr>
          <w:ilvl w:val="3"/>
          <w:numId w:val="4"/>
        </w:numPr>
        <w:rPr>
          <w:highlight w:val="yellow"/>
        </w:rPr>
      </w:pPr>
      <w:r w:rsidRPr="00293F38">
        <w:rPr>
          <w:highlight w:val="yellow"/>
        </w:rPr>
        <w:t xml:space="preserve">Si </w:t>
      </w:r>
      <w:r w:rsidR="00DA4B16">
        <w:rPr>
          <w:highlight w:val="yellow"/>
        </w:rPr>
        <w:t xml:space="preserve">(1) </w:t>
      </w:r>
      <w:r w:rsidRPr="00293F38">
        <w:rPr>
          <w:highlight w:val="yellow"/>
        </w:rPr>
        <w:t xml:space="preserve">Oui : Avec quelle fréquence cette situation s’est-elle </w:t>
      </w:r>
      <w:r w:rsidR="006870B6" w:rsidRPr="00293F38">
        <w:rPr>
          <w:highlight w:val="yellow"/>
        </w:rPr>
        <w:t>présentée ?</w:t>
      </w:r>
      <w:r w:rsidRPr="00293F38">
        <w:rPr>
          <w:highlight w:val="yellow"/>
        </w:rPr>
        <w:t xml:space="preserve"> 1 = Rarement (une ou deux fois ces 4 dernières semaines) 2 = Parfois (trois à dix fois ces 4 dernières semaines) 3 = Souvent (plus de dix fois ces 4 dernières semaines)</w:t>
      </w:r>
    </w:p>
    <w:p w14:paraId="684CA579" w14:textId="2F255597" w:rsidR="00293F38" w:rsidRPr="00293F38" w:rsidRDefault="00293F38" w:rsidP="00923704">
      <w:pPr>
        <w:pStyle w:val="Paragraphedeliste"/>
        <w:numPr>
          <w:ilvl w:val="2"/>
          <w:numId w:val="4"/>
        </w:numPr>
        <w:rPr>
          <w:highlight w:val="yellow"/>
        </w:rPr>
      </w:pPr>
      <w:r w:rsidRPr="00293F38">
        <w:rPr>
          <w:highlight w:val="yellow"/>
        </w:rPr>
        <w:t xml:space="preserve">Ces quatre dernières semaines, est-ce que vous-même ou un membre de votre </w:t>
      </w:r>
      <w:r w:rsidRPr="00631E68">
        <w:rPr>
          <w:strike/>
          <w:highlight w:val="yellow"/>
        </w:rPr>
        <w:t>ménage</w:t>
      </w:r>
      <w:r w:rsidRPr="00293F38">
        <w:rPr>
          <w:highlight w:val="yellow"/>
        </w:rPr>
        <w:t xml:space="preserve"> </w:t>
      </w:r>
      <w:r w:rsidR="00631E68">
        <w:rPr>
          <w:highlight w:val="yellow"/>
        </w:rPr>
        <w:t xml:space="preserve">marmite </w:t>
      </w:r>
      <w:r w:rsidRPr="00293F38">
        <w:rPr>
          <w:highlight w:val="yellow"/>
        </w:rPr>
        <w:t xml:space="preserve">n’a pas pu manger les types de nourriture que vous préférez à cause d’un manque de </w:t>
      </w:r>
      <w:r w:rsidR="006870B6" w:rsidRPr="00293F38">
        <w:rPr>
          <w:highlight w:val="yellow"/>
        </w:rPr>
        <w:t>ressources ?</w:t>
      </w:r>
      <w:r w:rsidRPr="00293F38">
        <w:rPr>
          <w:highlight w:val="yellow"/>
        </w:rPr>
        <w:t xml:space="preserve"> </w:t>
      </w:r>
      <w:r w:rsidR="00DA4B16">
        <w:rPr>
          <w:highlight w:val="yellow"/>
        </w:rPr>
        <w:t>(1) Oui (0) Non</w:t>
      </w:r>
    </w:p>
    <w:p w14:paraId="2C0493C5" w14:textId="7D21B4A1" w:rsidR="00293F38" w:rsidRPr="00293F38" w:rsidRDefault="00293F38" w:rsidP="00923704">
      <w:pPr>
        <w:pStyle w:val="Paragraphedeliste"/>
        <w:numPr>
          <w:ilvl w:val="3"/>
          <w:numId w:val="4"/>
        </w:numPr>
        <w:rPr>
          <w:highlight w:val="yellow"/>
        </w:rPr>
      </w:pPr>
      <w:r w:rsidRPr="00293F38">
        <w:rPr>
          <w:highlight w:val="yellow"/>
        </w:rPr>
        <w:t xml:space="preserve">Si </w:t>
      </w:r>
      <w:r w:rsidR="00DA4B16">
        <w:rPr>
          <w:highlight w:val="yellow"/>
        </w:rPr>
        <w:t xml:space="preserve">(1) </w:t>
      </w:r>
      <w:r w:rsidRPr="00293F38">
        <w:rPr>
          <w:highlight w:val="yellow"/>
        </w:rPr>
        <w:t xml:space="preserve">Oui : Avec quelle fréquence cette situation s’est-elle </w:t>
      </w:r>
      <w:r w:rsidR="006870B6" w:rsidRPr="00293F38">
        <w:rPr>
          <w:highlight w:val="yellow"/>
        </w:rPr>
        <w:t>présentée ?</w:t>
      </w:r>
      <w:r w:rsidRPr="00293F38">
        <w:rPr>
          <w:highlight w:val="yellow"/>
        </w:rPr>
        <w:t xml:space="preserve"> 1 = Rarement (une ou deux fois ces 4 dernières semaines) 2 = Parfois (trois à dix fois ces 4 dernières semaines) 3 = Souvent (plus de dix fois ces 4 dernières semaines)</w:t>
      </w:r>
    </w:p>
    <w:p w14:paraId="2292E5AF" w14:textId="22007801" w:rsidR="00293F38" w:rsidRPr="00293F38" w:rsidRDefault="00293F38" w:rsidP="00923704">
      <w:pPr>
        <w:pStyle w:val="Paragraphedeliste"/>
        <w:numPr>
          <w:ilvl w:val="2"/>
          <w:numId w:val="4"/>
        </w:numPr>
        <w:rPr>
          <w:highlight w:val="yellow"/>
        </w:rPr>
      </w:pPr>
      <w:r w:rsidRPr="00293F38">
        <w:rPr>
          <w:highlight w:val="yellow"/>
        </w:rPr>
        <w:t xml:space="preserve">Ces quatre dernières semaines, est-ce que vous-même ou un membre de votre </w:t>
      </w:r>
      <w:r w:rsidR="00631E68" w:rsidRPr="00631E68">
        <w:rPr>
          <w:strike/>
          <w:highlight w:val="yellow"/>
        </w:rPr>
        <w:t>ménage</w:t>
      </w:r>
      <w:r w:rsidR="00631E68" w:rsidRPr="00293F38">
        <w:rPr>
          <w:highlight w:val="yellow"/>
        </w:rPr>
        <w:t xml:space="preserve"> </w:t>
      </w:r>
      <w:r w:rsidR="00631E68">
        <w:rPr>
          <w:highlight w:val="yellow"/>
        </w:rPr>
        <w:t xml:space="preserve">marmite </w:t>
      </w:r>
      <w:r w:rsidRPr="00293F38">
        <w:rPr>
          <w:highlight w:val="yellow"/>
        </w:rPr>
        <w:t xml:space="preserve">a mangé une variété limitée d’aliments parce que les ressources étaient </w:t>
      </w:r>
      <w:r w:rsidR="006870B6" w:rsidRPr="00293F38">
        <w:rPr>
          <w:highlight w:val="yellow"/>
        </w:rPr>
        <w:t>insuffisantes ?</w:t>
      </w:r>
      <w:r w:rsidR="00DA4B16">
        <w:rPr>
          <w:highlight w:val="yellow"/>
        </w:rPr>
        <w:t xml:space="preserve"> (1) Oui (0) Non</w:t>
      </w:r>
    </w:p>
    <w:p w14:paraId="64FFBD2D" w14:textId="77B0FFAE" w:rsidR="00293F38" w:rsidRPr="00293F38" w:rsidRDefault="00293F38" w:rsidP="00923704">
      <w:pPr>
        <w:pStyle w:val="Paragraphedeliste"/>
        <w:numPr>
          <w:ilvl w:val="3"/>
          <w:numId w:val="4"/>
        </w:numPr>
        <w:rPr>
          <w:highlight w:val="yellow"/>
        </w:rPr>
      </w:pPr>
      <w:r w:rsidRPr="00293F38">
        <w:rPr>
          <w:highlight w:val="yellow"/>
        </w:rPr>
        <w:t xml:space="preserve">Si </w:t>
      </w:r>
      <w:r w:rsidR="00DA4B16">
        <w:rPr>
          <w:highlight w:val="yellow"/>
        </w:rPr>
        <w:t xml:space="preserve">(1) </w:t>
      </w:r>
      <w:r w:rsidRPr="00293F38">
        <w:rPr>
          <w:highlight w:val="yellow"/>
        </w:rPr>
        <w:t xml:space="preserve">Oui : Avec quelle fréquence cette situation s’est-elle </w:t>
      </w:r>
      <w:r w:rsidR="006870B6" w:rsidRPr="00293F38">
        <w:rPr>
          <w:highlight w:val="yellow"/>
        </w:rPr>
        <w:t>présentée ?</w:t>
      </w:r>
      <w:r w:rsidRPr="00293F38">
        <w:rPr>
          <w:highlight w:val="yellow"/>
        </w:rPr>
        <w:t xml:space="preserve"> 1 = Rarement (une ou deux fois ces 4 dernières semaines) 2 = Parfois (trois à dix fois ces 4 dernières semaines) 3 = Souvent (plus de dix fois ces 4 dernières semaines)</w:t>
      </w:r>
    </w:p>
    <w:p w14:paraId="1A7DA8A0" w14:textId="6A577306" w:rsidR="00293F38" w:rsidRPr="00293F38" w:rsidRDefault="00293F38" w:rsidP="00923704">
      <w:pPr>
        <w:pStyle w:val="Paragraphedeliste"/>
        <w:numPr>
          <w:ilvl w:val="2"/>
          <w:numId w:val="4"/>
        </w:numPr>
        <w:rPr>
          <w:highlight w:val="yellow"/>
        </w:rPr>
      </w:pPr>
      <w:r w:rsidRPr="00293F38">
        <w:rPr>
          <w:highlight w:val="yellow"/>
        </w:rPr>
        <w:t xml:space="preserve">Ces quatre dernières semaines, est-ce que vous-même ou un membre de votre </w:t>
      </w:r>
      <w:r w:rsidR="00631E68" w:rsidRPr="00631E68">
        <w:rPr>
          <w:strike/>
          <w:highlight w:val="yellow"/>
        </w:rPr>
        <w:t>ménage</w:t>
      </w:r>
      <w:r w:rsidR="00631E68" w:rsidRPr="00293F38">
        <w:rPr>
          <w:highlight w:val="yellow"/>
        </w:rPr>
        <w:t xml:space="preserve"> </w:t>
      </w:r>
      <w:r w:rsidR="00631E68">
        <w:rPr>
          <w:highlight w:val="yellow"/>
        </w:rPr>
        <w:t xml:space="preserve">marmite </w:t>
      </w:r>
      <w:r w:rsidRPr="00293F38">
        <w:rPr>
          <w:highlight w:val="yellow"/>
        </w:rPr>
        <w:t xml:space="preserve">a mangé une nourriture que vous ne souhaitiez pas manger à cause du manque de ressources pour obtenir d’autres types de </w:t>
      </w:r>
      <w:r w:rsidR="006870B6" w:rsidRPr="00293F38">
        <w:rPr>
          <w:highlight w:val="yellow"/>
        </w:rPr>
        <w:t>nourriture ?</w:t>
      </w:r>
      <w:r w:rsidR="00DA4B16">
        <w:rPr>
          <w:highlight w:val="yellow"/>
        </w:rPr>
        <w:t xml:space="preserve"> (1) Oui (0) Non</w:t>
      </w:r>
      <w:r w:rsidRPr="00293F38">
        <w:rPr>
          <w:highlight w:val="yellow"/>
        </w:rPr>
        <w:t xml:space="preserve"> </w:t>
      </w:r>
    </w:p>
    <w:p w14:paraId="2C9089CD" w14:textId="6314D66D" w:rsidR="00293F38" w:rsidRPr="00293F38" w:rsidRDefault="00293F38" w:rsidP="00923704">
      <w:pPr>
        <w:pStyle w:val="Paragraphedeliste"/>
        <w:numPr>
          <w:ilvl w:val="3"/>
          <w:numId w:val="4"/>
        </w:numPr>
        <w:rPr>
          <w:highlight w:val="yellow"/>
        </w:rPr>
      </w:pPr>
      <w:r w:rsidRPr="00293F38">
        <w:rPr>
          <w:highlight w:val="yellow"/>
        </w:rPr>
        <w:t xml:space="preserve">Si </w:t>
      </w:r>
      <w:r w:rsidR="00DA4B16">
        <w:rPr>
          <w:highlight w:val="yellow"/>
        </w:rPr>
        <w:t xml:space="preserve">(1) </w:t>
      </w:r>
      <w:r w:rsidRPr="00293F38">
        <w:rPr>
          <w:highlight w:val="yellow"/>
        </w:rPr>
        <w:t xml:space="preserve">Oui : Avec quelle fréquence cette situation s’est-elle </w:t>
      </w:r>
      <w:r w:rsidR="006870B6" w:rsidRPr="00293F38">
        <w:rPr>
          <w:highlight w:val="yellow"/>
        </w:rPr>
        <w:t>présentée ?</w:t>
      </w:r>
      <w:r w:rsidRPr="00293F38">
        <w:rPr>
          <w:highlight w:val="yellow"/>
        </w:rPr>
        <w:t xml:space="preserve"> 1 = Rarement (une ou deux fois ces 4 dernières semaines) 2 = Parfois (trois à dix fois ces 4 dernières semaines) 3 = Souvent (plus de dix fois ces 4 dernières semaines)</w:t>
      </w:r>
    </w:p>
    <w:p w14:paraId="1A37BC46" w14:textId="5A2182AE" w:rsidR="00293F38" w:rsidRPr="00293F38" w:rsidRDefault="00293F38" w:rsidP="00923704">
      <w:pPr>
        <w:pStyle w:val="Paragraphedeliste"/>
        <w:numPr>
          <w:ilvl w:val="2"/>
          <w:numId w:val="4"/>
        </w:numPr>
        <w:rPr>
          <w:highlight w:val="yellow"/>
        </w:rPr>
      </w:pPr>
      <w:r w:rsidRPr="00293F38">
        <w:rPr>
          <w:highlight w:val="yellow"/>
        </w:rPr>
        <w:t xml:space="preserve">Ces quatre dernières semaines, est-ce que vous-même ou un membre de votre </w:t>
      </w:r>
      <w:r w:rsidR="00631E68" w:rsidRPr="00631E68">
        <w:rPr>
          <w:strike/>
          <w:highlight w:val="yellow"/>
        </w:rPr>
        <w:t>ménage</w:t>
      </w:r>
      <w:r w:rsidR="00631E68" w:rsidRPr="00293F38">
        <w:rPr>
          <w:highlight w:val="yellow"/>
        </w:rPr>
        <w:t xml:space="preserve"> </w:t>
      </w:r>
      <w:r w:rsidR="00631E68">
        <w:rPr>
          <w:highlight w:val="yellow"/>
        </w:rPr>
        <w:t xml:space="preserve">marmite </w:t>
      </w:r>
      <w:r w:rsidRPr="00293F38">
        <w:rPr>
          <w:highlight w:val="yellow"/>
        </w:rPr>
        <w:t xml:space="preserve">a mangé un repas plus petit que vous n’auriez souhaité parce qu’il n’y avait pas assez à </w:t>
      </w:r>
      <w:r w:rsidR="006870B6" w:rsidRPr="00293F38">
        <w:rPr>
          <w:highlight w:val="yellow"/>
        </w:rPr>
        <w:t>manger ?</w:t>
      </w:r>
      <w:r w:rsidR="00DA4B16">
        <w:rPr>
          <w:highlight w:val="yellow"/>
        </w:rPr>
        <w:t xml:space="preserve"> (1) Oui (0) Non</w:t>
      </w:r>
      <w:r w:rsidRPr="00293F38">
        <w:rPr>
          <w:highlight w:val="yellow"/>
        </w:rPr>
        <w:t xml:space="preserve"> </w:t>
      </w:r>
    </w:p>
    <w:p w14:paraId="5EC91CCC" w14:textId="5B6F84A4" w:rsidR="00293F38" w:rsidRPr="00293F38" w:rsidRDefault="00293F38" w:rsidP="00923704">
      <w:pPr>
        <w:pStyle w:val="Paragraphedeliste"/>
        <w:numPr>
          <w:ilvl w:val="3"/>
          <w:numId w:val="4"/>
        </w:numPr>
        <w:rPr>
          <w:highlight w:val="yellow"/>
        </w:rPr>
      </w:pPr>
      <w:r w:rsidRPr="00293F38">
        <w:rPr>
          <w:highlight w:val="yellow"/>
        </w:rPr>
        <w:t xml:space="preserve">Si </w:t>
      </w:r>
      <w:r w:rsidR="00DA4B16">
        <w:rPr>
          <w:highlight w:val="yellow"/>
        </w:rPr>
        <w:t xml:space="preserve">(1) </w:t>
      </w:r>
      <w:r w:rsidRPr="00293F38">
        <w:rPr>
          <w:highlight w:val="yellow"/>
        </w:rPr>
        <w:t xml:space="preserve">Oui : Avec quelle fréquence cette situation s’est-elle </w:t>
      </w:r>
      <w:r w:rsidR="006870B6" w:rsidRPr="00293F38">
        <w:rPr>
          <w:highlight w:val="yellow"/>
        </w:rPr>
        <w:t>présentée ?</w:t>
      </w:r>
      <w:r w:rsidRPr="00293F38">
        <w:rPr>
          <w:highlight w:val="yellow"/>
        </w:rPr>
        <w:t xml:space="preserve"> 1 = Rarement (une ou deux fois ces 4 dernières semaines) 2 = Parfois (trois à dix fois ces 4 dernières semaines) 3 = Souvent (plus de dix fois ces 4 dernières semaines)</w:t>
      </w:r>
    </w:p>
    <w:p w14:paraId="40856F40" w14:textId="3E7ED156" w:rsidR="00293F38" w:rsidRPr="00293F38" w:rsidRDefault="00293F38" w:rsidP="00923704">
      <w:pPr>
        <w:pStyle w:val="Paragraphedeliste"/>
        <w:numPr>
          <w:ilvl w:val="2"/>
          <w:numId w:val="4"/>
        </w:numPr>
        <w:rPr>
          <w:highlight w:val="yellow"/>
        </w:rPr>
      </w:pPr>
      <w:r w:rsidRPr="00293F38">
        <w:rPr>
          <w:highlight w:val="yellow"/>
        </w:rPr>
        <w:t xml:space="preserve">Ces quatre dernières semaines, est-ce que vous-même ou un membre de votre </w:t>
      </w:r>
      <w:r w:rsidR="00631E68" w:rsidRPr="00631E68">
        <w:rPr>
          <w:strike/>
          <w:highlight w:val="yellow"/>
        </w:rPr>
        <w:t>ménage</w:t>
      </w:r>
      <w:r w:rsidR="00631E68" w:rsidRPr="00293F38">
        <w:rPr>
          <w:highlight w:val="yellow"/>
        </w:rPr>
        <w:t xml:space="preserve"> </w:t>
      </w:r>
      <w:r w:rsidR="00631E68">
        <w:rPr>
          <w:highlight w:val="yellow"/>
        </w:rPr>
        <w:t xml:space="preserve">marmite </w:t>
      </w:r>
      <w:r w:rsidRPr="00293F38">
        <w:rPr>
          <w:highlight w:val="yellow"/>
        </w:rPr>
        <w:t xml:space="preserve">a mangé moins de repas par jour parce qu’il n’y avait pas assez de </w:t>
      </w:r>
      <w:r w:rsidR="006870B6" w:rsidRPr="00293F38">
        <w:rPr>
          <w:highlight w:val="yellow"/>
        </w:rPr>
        <w:t>nourriture ?</w:t>
      </w:r>
      <w:r w:rsidR="00DA4B16">
        <w:rPr>
          <w:highlight w:val="yellow"/>
        </w:rPr>
        <w:t xml:space="preserve"> (1) Oui (0) Non</w:t>
      </w:r>
      <w:r w:rsidRPr="00293F38">
        <w:rPr>
          <w:highlight w:val="yellow"/>
        </w:rPr>
        <w:t xml:space="preserve"> </w:t>
      </w:r>
    </w:p>
    <w:p w14:paraId="0050FF43" w14:textId="5C7C3E2D" w:rsidR="00293F38" w:rsidRPr="00293F38" w:rsidRDefault="00293F38" w:rsidP="00923704">
      <w:pPr>
        <w:pStyle w:val="Paragraphedeliste"/>
        <w:numPr>
          <w:ilvl w:val="3"/>
          <w:numId w:val="4"/>
        </w:numPr>
        <w:rPr>
          <w:highlight w:val="yellow"/>
        </w:rPr>
      </w:pPr>
      <w:r w:rsidRPr="00293F38">
        <w:rPr>
          <w:highlight w:val="yellow"/>
        </w:rPr>
        <w:t xml:space="preserve">Si </w:t>
      </w:r>
      <w:r w:rsidR="00DA4B16">
        <w:rPr>
          <w:highlight w:val="yellow"/>
        </w:rPr>
        <w:t xml:space="preserve">(1) </w:t>
      </w:r>
      <w:r w:rsidRPr="00293F38">
        <w:rPr>
          <w:highlight w:val="yellow"/>
        </w:rPr>
        <w:t xml:space="preserve">Oui : Avec quelle fréquence cette situation s’est-elle </w:t>
      </w:r>
      <w:r w:rsidR="006870B6" w:rsidRPr="00293F38">
        <w:rPr>
          <w:highlight w:val="yellow"/>
        </w:rPr>
        <w:t>présentée ?</w:t>
      </w:r>
      <w:r w:rsidRPr="00293F38">
        <w:rPr>
          <w:highlight w:val="yellow"/>
        </w:rPr>
        <w:t xml:space="preserve"> 1 = Rarement (une ou deux fois ces 4 dernières semaines) 2 = Parfois (trois à dix fois ces 4 dernières semaines) 3 = Souvent (plus de dix fois ces 4 dernières semaines)</w:t>
      </w:r>
    </w:p>
    <w:p w14:paraId="0927E68D" w14:textId="640973D0" w:rsidR="00293F38" w:rsidRPr="00293F38" w:rsidRDefault="00293F38" w:rsidP="00923704">
      <w:pPr>
        <w:pStyle w:val="Paragraphedeliste"/>
        <w:numPr>
          <w:ilvl w:val="2"/>
          <w:numId w:val="4"/>
        </w:numPr>
        <w:rPr>
          <w:highlight w:val="yellow"/>
        </w:rPr>
      </w:pPr>
      <w:r w:rsidRPr="00293F38">
        <w:rPr>
          <w:highlight w:val="yellow"/>
        </w:rPr>
        <w:t xml:space="preserve">Ces quatre dernières semaines, est-il arrivé que le </w:t>
      </w:r>
      <w:r w:rsidR="00631E68" w:rsidRPr="00631E68">
        <w:rPr>
          <w:strike/>
          <w:highlight w:val="yellow"/>
        </w:rPr>
        <w:t>ménage</w:t>
      </w:r>
      <w:r w:rsidR="00631E68" w:rsidRPr="00293F38">
        <w:rPr>
          <w:highlight w:val="yellow"/>
        </w:rPr>
        <w:t xml:space="preserve"> </w:t>
      </w:r>
      <w:r w:rsidR="00631E68">
        <w:rPr>
          <w:highlight w:val="yellow"/>
        </w:rPr>
        <w:t xml:space="preserve">marmite </w:t>
      </w:r>
      <w:r w:rsidRPr="00293F38">
        <w:rPr>
          <w:highlight w:val="yellow"/>
        </w:rPr>
        <w:t xml:space="preserve">soit complètement sans nourriture parce qu’il n’y avait pas de ressources pour en </w:t>
      </w:r>
      <w:r w:rsidR="006870B6" w:rsidRPr="00293F38">
        <w:rPr>
          <w:highlight w:val="yellow"/>
        </w:rPr>
        <w:t>acheter ?</w:t>
      </w:r>
      <w:r w:rsidR="00DA4B16">
        <w:rPr>
          <w:highlight w:val="yellow"/>
        </w:rPr>
        <w:t xml:space="preserve"> (1) Oui (0) Non</w:t>
      </w:r>
      <w:r w:rsidRPr="00293F38">
        <w:rPr>
          <w:highlight w:val="yellow"/>
        </w:rPr>
        <w:t xml:space="preserve"> </w:t>
      </w:r>
    </w:p>
    <w:p w14:paraId="5B682B33" w14:textId="74D570F8" w:rsidR="00293F38" w:rsidRPr="00293F38" w:rsidRDefault="00293F38" w:rsidP="00923704">
      <w:pPr>
        <w:pStyle w:val="Paragraphedeliste"/>
        <w:numPr>
          <w:ilvl w:val="3"/>
          <w:numId w:val="4"/>
        </w:numPr>
        <w:rPr>
          <w:highlight w:val="yellow"/>
        </w:rPr>
      </w:pPr>
      <w:r w:rsidRPr="00293F38">
        <w:rPr>
          <w:highlight w:val="yellow"/>
        </w:rPr>
        <w:t xml:space="preserve">Si </w:t>
      </w:r>
      <w:r w:rsidR="00DA4B16">
        <w:rPr>
          <w:highlight w:val="yellow"/>
        </w:rPr>
        <w:t xml:space="preserve">(1) </w:t>
      </w:r>
      <w:r w:rsidRPr="00293F38">
        <w:rPr>
          <w:highlight w:val="yellow"/>
        </w:rPr>
        <w:t xml:space="preserve">Oui : Avec quelle fréquence cette situation s’est-elle </w:t>
      </w:r>
      <w:r w:rsidR="006870B6" w:rsidRPr="00293F38">
        <w:rPr>
          <w:highlight w:val="yellow"/>
        </w:rPr>
        <w:t>présentée ?</w:t>
      </w:r>
      <w:r w:rsidRPr="00293F38">
        <w:rPr>
          <w:highlight w:val="yellow"/>
        </w:rPr>
        <w:t xml:space="preserve"> 1 = Rarement (une ou deux fois ces 4 dernières semaines) 2 = Parfois (trois à dix fois ces 4 dernières semaines) 3 = Souvent (plus de dix fois ces 4 dernières semaines)</w:t>
      </w:r>
    </w:p>
    <w:p w14:paraId="4CA23D55" w14:textId="5538BC71" w:rsidR="00293F38" w:rsidRPr="00293F38" w:rsidRDefault="00293F38" w:rsidP="00923704">
      <w:pPr>
        <w:pStyle w:val="Paragraphedeliste"/>
        <w:numPr>
          <w:ilvl w:val="2"/>
          <w:numId w:val="4"/>
        </w:numPr>
        <w:rPr>
          <w:highlight w:val="yellow"/>
        </w:rPr>
      </w:pPr>
      <w:r w:rsidRPr="00293F38">
        <w:rPr>
          <w:highlight w:val="yellow"/>
        </w:rPr>
        <w:t xml:space="preserve">Ces quatre dernières semaines, est-ce que vous-même ou un membre de votre </w:t>
      </w:r>
      <w:r w:rsidR="00631E68" w:rsidRPr="00631E68">
        <w:rPr>
          <w:strike/>
          <w:highlight w:val="yellow"/>
        </w:rPr>
        <w:t>ménage</w:t>
      </w:r>
      <w:r w:rsidR="00631E68" w:rsidRPr="00293F38">
        <w:rPr>
          <w:highlight w:val="yellow"/>
        </w:rPr>
        <w:t xml:space="preserve"> </w:t>
      </w:r>
      <w:r w:rsidR="00631E68">
        <w:rPr>
          <w:highlight w:val="yellow"/>
        </w:rPr>
        <w:t xml:space="preserve">marmite </w:t>
      </w:r>
      <w:r w:rsidRPr="00293F38">
        <w:rPr>
          <w:highlight w:val="yellow"/>
        </w:rPr>
        <w:t xml:space="preserve">est allé au lit en ayant faim parce qu’il n’y avait pas assez de </w:t>
      </w:r>
      <w:r w:rsidR="006870B6" w:rsidRPr="00293F38">
        <w:rPr>
          <w:highlight w:val="yellow"/>
        </w:rPr>
        <w:t>nourriture ?</w:t>
      </w:r>
      <w:r w:rsidR="00DA4B16">
        <w:rPr>
          <w:highlight w:val="yellow"/>
        </w:rPr>
        <w:t xml:space="preserve"> (1) Oui (0) Non</w:t>
      </w:r>
      <w:r w:rsidRPr="00293F38">
        <w:rPr>
          <w:highlight w:val="yellow"/>
        </w:rPr>
        <w:t xml:space="preserve"> </w:t>
      </w:r>
    </w:p>
    <w:p w14:paraId="2ACF6DDC" w14:textId="19C5FE2C" w:rsidR="00293F38" w:rsidRPr="00293F38" w:rsidRDefault="00293F38" w:rsidP="00923704">
      <w:pPr>
        <w:pStyle w:val="Paragraphedeliste"/>
        <w:numPr>
          <w:ilvl w:val="3"/>
          <w:numId w:val="4"/>
        </w:numPr>
        <w:rPr>
          <w:highlight w:val="yellow"/>
        </w:rPr>
      </w:pPr>
      <w:r w:rsidRPr="00293F38">
        <w:rPr>
          <w:highlight w:val="yellow"/>
        </w:rPr>
        <w:t xml:space="preserve">Si </w:t>
      </w:r>
      <w:r w:rsidR="00DA4B16">
        <w:rPr>
          <w:highlight w:val="yellow"/>
        </w:rPr>
        <w:t xml:space="preserve">(1) </w:t>
      </w:r>
      <w:r w:rsidRPr="00293F38">
        <w:rPr>
          <w:highlight w:val="yellow"/>
        </w:rPr>
        <w:t xml:space="preserve">Oui : Avec quelle fréquence cette situation s’est-elle </w:t>
      </w:r>
      <w:r w:rsidR="006870B6" w:rsidRPr="00293F38">
        <w:rPr>
          <w:highlight w:val="yellow"/>
        </w:rPr>
        <w:t>présentée ?</w:t>
      </w:r>
      <w:r w:rsidRPr="00293F38">
        <w:rPr>
          <w:highlight w:val="yellow"/>
        </w:rPr>
        <w:t xml:space="preserve"> 1 = Rarement (une ou deux fois ces 4 dernières semaines) 2 = Parfois (trois à dix fois ces 4 dernières semaines) 3 = Souvent (plus de dix fois ces 4 dernières semaines)</w:t>
      </w:r>
    </w:p>
    <w:p w14:paraId="25B9278B" w14:textId="73A0429F" w:rsidR="00293F38" w:rsidRPr="00293F38" w:rsidRDefault="00293F38" w:rsidP="00923704">
      <w:pPr>
        <w:pStyle w:val="Paragraphedeliste"/>
        <w:numPr>
          <w:ilvl w:val="2"/>
          <w:numId w:val="4"/>
        </w:numPr>
        <w:rPr>
          <w:highlight w:val="yellow"/>
        </w:rPr>
      </w:pPr>
      <w:r w:rsidRPr="00293F38">
        <w:rPr>
          <w:highlight w:val="yellow"/>
        </w:rPr>
        <w:lastRenderedPageBreak/>
        <w:t xml:space="preserve">Ces quatre dernières semaines, est-ce que vous-même ou un membre de votre </w:t>
      </w:r>
      <w:r w:rsidR="00631E68" w:rsidRPr="00631E68">
        <w:rPr>
          <w:strike/>
          <w:highlight w:val="yellow"/>
        </w:rPr>
        <w:t>ménage</w:t>
      </w:r>
      <w:r w:rsidR="00631E68" w:rsidRPr="00293F38">
        <w:rPr>
          <w:highlight w:val="yellow"/>
        </w:rPr>
        <w:t xml:space="preserve"> </w:t>
      </w:r>
      <w:r w:rsidR="00631E68">
        <w:rPr>
          <w:highlight w:val="yellow"/>
        </w:rPr>
        <w:t xml:space="preserve">marmite </w:t>
      </w:r>
      <w:r w:rsidRPr="00293F38">
        <w:rPr>
          <w:highlight w:val="yellow"/>
        </w:rPr>
        <w:t xml:space="preserve">a passé toute une journée et toute une nuit sans manger parce qu’il n’y avait pas assez de </w:t>
      </w:r>
      <w:r w:rsidR="006870B6" w:rsidRPr="00293F38">
        <w:rPr>
          <w:highlight w:val="yellow"/>
        </w:rPr>
        <w:t>nourriture ?</w:t>
      </w:r>
      <w:r w:rsidR="004B1234">
        <w:rPr>
          <w:highlight w:val="yellow"/>
        </w:rPr>
        <w:t xml:space="preserve"> (1) Oui (0) Non</w:t>
      </w:r>
    </w:p>
    <w:p w14:paraId="3E3EC6EE" w14:textId="2B116E95" w:rsidR="00293F38" w:rsidRPr="00293F38" w:rsidRDefault="00293F38" w:rsidP="00923704">
      <w:pPr>
        <w:pStyle w:val="Paragraphedeliste"/>
        <w:numPr>
          <w:ilvl w:val="3"/>
          <w:numId w:val="4"/>
        </w:numPr>
        <w:rPr>
          <w:highlight w:val="yellow"/>
        </w:rPr>
      </w:pPr>
      <w:r w:rsidRPr="00293F38">
        <w:rPr>
          <w:highlight w:val="yellow"/>
        </w:rPr>
        <w:t xml:space="preserve">Si </w:t>
      </w:r>
      <w:r w:rsidR="004B1234">
        <w:rPr>
          <w:highlight w:val="yellow"/>
        </w:rPr>
        <w:t xml:space="preserve">(1) </w:t>
      </w:r>
      <w:r w:rsidRPr="00293F38">
        <w:rPr>
          <w:highlight w:val="yellow"/>
        </w:rPr>
        <w:t xml:space="preserve">Oui : Avec quelle fréquence cette situation s’est-elle </w:t>
      </w:r>
      <w:r w:rsidR="006870B6" w:rsidRPr="00293F38">
        <w:rPr>
          <w:highlight w:val="yellow"/>
        </w:rPr>
        <w:t>présentée ?</w:t>
      </w:r>
      <w:r w:rsidRPr="00293F38">
        <w:rPr>
          <w:highlight w:val="yellow"/>
        </w:rPr>
        <w:t xml:space="preserve"> 1 = Rarement (une ou deux fois ces 4 dernières semaines) 2 = Parfois (trois à dix fois ces 4 dernières semaines) 3 = Souvent (plus de dix fois ces 4 dernières semaines)</w:t>
      </w:r>
    </w:p>
    <w:p w14:paraId="5B33946F" w14:textId="77777777" w:rsidR="00B35106" w:rsidRDefault="00B35106" w:rsidP="00293F38">
      <w:pPr>
        <w:pStyle w:val="Paragraphedeliste"/>
        <w:ind w:left="1224"/>
        <w:rPr>
          <w:highlight w:val="yellow"/>
        </w:rPr>
      </w:pPr>
    </w:p>
    <w:p w14:paraId="3D908300" w14:textId="0B49F7F5" w:rsidR="00893211" w:rsidRPr="00312E2A" w:rsidRDefault="00893211" w:rsidP="00923704">
      <w:pPr>
        <w:pStyle w:val="Paragraphedeliste"/>
        <w:numPr>
          <w:ilvl w:val="1"/>
          <w:numId w:val="4"/>
        </w:numPr>
        <w:rPr>
          <w:rFonts w:cstheme="minorHAnsi"/>
          <w:highlight w:val="yellow"/>
        </w:rPr>
      </w:pPr>
      <w:r w:rsidRPr="00312E2A">
        <w:rPr>
          <w:rFonts w:cstheme="minorHAnsi"/>
          <w:highlight w:val="yellow"/>
        </w:rPr>
        <w:t xml:space="preserve">Score de </w:t>
      </w:r>
      <w:r w:rsidR="007D15FC">
        <w:rPr>
          <w:rFonts w:cstheme="minorHAnsi"/>
          <w:highlight w:val="yellow"/>
        </w:rPr>
        <w:t>C</w:t>
      </w:r>
      <w:r w:rsidRPr="00312E2A">
        <w:rPr>
          <w:rFonts w:cstheme="minorHAnsi"/>
          <w:highlight w:val="yellow"/>
        </w:rPr>
        <w:t xml:space="preserve">onsommation </w:t>
      </w:r>
      <w:r w:rsidR="007D15FC">
        <w:rPr>
          <w:rFonts w:cstheme="minorHAnsi"/>
          <w:highlight w:val="yellow"/>
        </w:rPr>
        <w:t>A</w:t>
      </w:r>
      <w:r w:rsidRPr="00312E2A">
        <w:rPr>
          <w:rFonts w:cstheme="minorHAnsi"/>
          <w:highlight w:val="yellow"/>
        </w:rPr>
        <w:t>limentaire</w:t>
      </w:r>
      <w:r w:rsidR="00B35106">
        <w:rPr>
          <w:rFonts w:cstheme="minorHAnsi"/>
          <w:highlight w:val="yellow"/>
        </w:rPr>
        <w:t xml:space="preserve"> (rappel 7 jours</w:t>
      </w:r>
      <w:r w:rsidR="007C3197">
        <w:rPr>
          <w:rFonts w:cstheme="minorHAnsi"/>
          <w:highlight w:val="yellow"/>
        </w:rPr>
        <w:t xml:space="preserve"> et provenance 24 heures</w:t>
      </w:r>
      <w:r w:rsidR="00B35106">
        <w:rPr>
          <w:rFonts w:cstheme="minorHAnsi"/>
          <w:highlight w:val="yellow"/>
        </w:rPr>
        <w:t>)</w:t>
      </w:r>
    </w:p>
    <w:p w14:paraId="4A193A83" w14:textId="30BF0C81" w:rsidR="00893211" w:rsidRPr="00291F9A" w:rsidRDefault="00893211" w:rsidP="00923704">
      <w:pPr>
        <w:pStyle w:val="Paragraphedeliste"/>
        <w:numPr>
          <w:ilvl w:val="2"/>
          <w:numId w:val="4"/>
        </w:numPr>
        <w:rPr>
          <w:rFonts w:cstheme="minorHAnsi"/>
          <w:i/>
          <w:highlight w:val="yellow"/>
        </w:rPr>
      </w:pPr>
      <w:r w:rsidRPr="00312E2A">
        <w:rPr>
          <w:rFonts w:cstheme="minorHAnsi"/>
          <w:highlight w:val="yellow"/>
          <w:lang w:eastAsia="en-GB"/>
        </w:rPr>
        <w:t xml:space="preserve">Nombre de jours où des </w:t>
      </w:r>
      <w:r w:rsidRPr="00EA1019">
        <w:rPr>
          <w:rFonts w:cstheme="minorHAnsi"/>
          <w:b/>
          <w:highlight w:val="yellow"/>
          <w:lang w:eastAsia="en-GB"/>
        </w:rPr>
        <w:t>céréales</w:t>
      </w:r>
      <w:r w:rsidRPr="00312E2A">
        <w:rPr>
          <w:rFonts w:cstheme="minorHAnsi"/>
          <w:highlight w:val="yellow"/>
          <w:lang w:eastAsia="en-GB"/>
        </w:rPr>
        <w:t xml:space="preserve"> ont été consommées pendant les 7 derniers jours ? </w:t>
      </w:r>
      <w:r w:rsidRPr="00312E2A">
        <w:rPr>
          <w:rFonts w:cstheme="minorHAnsi"/>
          <w:i/>
          <w:highlight w:val="yellow"/>
          <w:lang w:eastAsia="en-GB"/>
        </w:rPr>
        <w:t xml:space="preserve">Note : riz, mil, sorgho, maïs…  </w:t>
      </w:r>
      <w:r w:rsidRPr="00312E2A">
        <w:rPr>
          <w:rFonts w:cstheme="minorHAnsi"/>
          <w:highlight w:val="yellow"/>
          <w:lang w:eastAsia="en-GB"/>
        </w:rPr>
        <w:t>(Entrer un nombre entre 0 et 7)</w:t>
      </w:r>
    </w:p>
    <w:p w14:paraId="4763AD8C" w14:textId="3CE44A61" w:rsidR="00442C74" w:rsidRDefault="00291F9A" w:rsidP="00442C74">
      <w:pPr>
        <w:pStyle w:val="Paragraphedeliste"/>
        <w:numPr>
          <w:ilvl w:val="3"/>
          <w:numId w:val="4"/>
        </w:numPr>
        <w:rPr>
          <w:rFonts w:cstheme="minorHAnsi"/>
          <w:highlight w:val="yellow"/>
        </w:rPr>
      </w:pPr>
      <w:r>
        <w:rPr>
          <w:rFonts w:cstheme="minorHAnsi"/>
          <w:highlight w:val="yellow"/>
        </w:rPr>
        <w:t xml:space="preserve">Si Céréales &gt; 0, </w:t>
      </w:r>
      <w:r w:rsidR="006B67E0">
        <w:rPr>
          <w:rFonts w:cstheme="minorHAnsi"/>
          <w:highlight w:val="yellow"/>
        </w:rPr>
        <w:t>du</w:t>
      </w:r>
      <w:r w:rsidR="00631E68">
        <w:rPr>
          <w:rFonts w:cstheme="minorHAnsi"/>
          <w:highlight w:val="yellow"/>
        </w:rPr>
        <w:t xml:space="preserve"> </w:t>
      </w:r>
      <w:r w:rsidR="00631E68" w:rsidRPr="00EA1019">
        <w:rPr>
          <w:rFonts w:cstheme="minorHAnsi"/>
          <w:b/>
          <w:highlight w:val="yellow"/>
        </w:rPr>
        <w:t>riz</w:t>
      </w:r>
      <w:r w:rsidR="00631E68">
        <w:rPr>
          <w:rFonts w:cstheme="minorHAnsi"/>
          <w:highlight w:val="yellow"/>
        </w:rPr>
        <w:t xml:space="preserve"> a-t-il été consommé au cours de ces dernières 24 heures ?</w:t>
      </w:r>
      <w:r w:rsidR="00C91599">
        <w:rPr>
          <w:rFonts w:cstheme="minorHAnsi"/>
          <w:highlight w:val="yellow"/>
        </w:rPr>
        <w:t xml:space="preserve"> (1) Oui (0) Non (Passer à la question sur le mil)</w:t>
      </w:r>
    </w:p>
    <w:p w14:paraId="6389C9CC" w14:textId="234FCC77" w:rsidR="00291F9A" w:rsidRPr="00312E2A" w:rsidRDefault="00291F9A" w:rsidP="00EA1019">
      <w:pPr>
        <w:pStyle w:val="Paragraphedeliste"/>
        <w:numPr>
          <w:ilvl w:val="4"/>
          <w:numId w:val="4"/>
        </w:numPr>
        <w:rPr>
          <w:rFonts w:cstheme="minorHAnsi"/>
          <w:highlight w:val="yellow"/>
        </w:rPr>
      </w:pPr>
      <w:r w:rsidRPr="00312E2A">
        <w:rPr>
          <w:rFonts w:cstheme="minorHAnsi"/>
          <w:highlight w:val="yellow"/>
        </w:rPr>
        <w:t xml:space="preserve">Quelle est la provenance du riz consommé dans votre </w:t>
      </w:r>
      <w:r w:rsidR="00631E68" w:rsidRPr="00631E68">
        <w:rPr>
          <w:strike/>
          <w:highlight w:val="yellow"/>
        </w:rPr>
        <w:t>ménage</w:t>
      </w:r>
      <w:r w:rsidR="00631E68" w:rsidRPr="00293F38">
        <w:rPr>
          <w:highlight w:val="yellow"/>
        </w:rPr>
        <w:t xml:space="preserve"> </w:t>
      </w:r>
      <w:r w:rsidR="00631E68">
        <w:rPr>
          <w:highlight w:val="yellow"/>
        </w:rPr>
        <w:t xml:space="preserve">marmite </w:t>
      </w:r>
      <w:r w:rsidRPr="00312E2A">
        <w:rPr>
          <w:rFonts w:cstheme="minorHAnsi"/>
          <w:highlight w:val="yellow"/>
        </w:rPr>
        <w:t>au cours de ces dernières 24 heures ? (1) Propre production (2) Achat (3) Echange ou troc (4) Don de membres de la famille ou d’amis (5) Aide alimentaire (6) Cueillette (7)</w:t>
      </w:r>
      <w:r>
        <w:rPr>
          <w:rFonts w:cstheme="minorHAnsi"/>
          <w:highlight w:val="yellow"/>
        </w:rPr>
        <w:t xml:space="preserve"> </w:t>
      </w:r>
      <w:r w:rsidRPr="00312E2A">
        <w:rPr>
          <w:rFonts w:cstheme="minorHAnsi"/>
          <w:highlight w:val="yellow"/>
        </w:rPr>
        <w:t>Pêche ou Chasse (8) Autres, précisez</w:t>
      </w:r>
    </w:p>
    <w:p w14:paraId="380F8734" w14:textId="0D88EB77" w:rsidR="00291F9A" w:rsidRDefault="00291F9A" w:rsidP="00EA1019">
      <w:pPr>
        <w:pStyle w:val="Paragraphedeliste"/>
        <w:numPr>
          <w:ilvl w:val="4"/>
          <w:numId w:val="4"/>
        </w:numPr>
        <w:rPr>
          <w:rFonts w:cstheme="minorHAnsi"/>
          <w:highlight w:val="yellow"/>
        </w:rPr>
      </w:pPr>
      <w:r w:rsidRPr="00312E2A">
        <w:rPr>
          <w:rFonts w:cstheme="minorHAnsi"/>
          <w:highlight w:val="yellow"/>
        </w:rPr>
        <w:t xml:space="preserve">Quelle est le type de riz consommé dans votre ménage au cours de ces dernières 24 heures ? (1) Riz brisé sénégalais (2) Riz entier sénégalais (3) Riz brisé importé (4) Riz entier importé (5) Autre, préciser : </w:t>
      </w:r>
    </w:p>
    <w:p w14:paraId="58BDF20C" w14:textId="2E4989C6" w:rsidR="00C91599" w:rsidRPr="00312E2A" w:rsidRDefault="00C91599" w:rsidP="00EA1019">
      <w:pPr>
        <w:pStyle w:val="Paragraphedeliste"/>
        <w:numPr>
          <w:ilvl w:val="4"/>
          <w:numId w:val="4"/>
        </w:numPr>
        <w:rPr>
          <w:rFonts w:cstheme="minorHAnsi"/>
          <w:highlight w:val="yellow"/>
        </w:rPr>
      </w:pPr>
      <w:r>
        <w:rPr>
          <w:rFonts w:cstheme="minorHAnsi"/>
          <w:highlight w:val="yellow"/>
        </w:rPr>
        <w:t xml:space="preserve">Si (1) Propre production et </w:t>
      </w:r>
      <w:r w:rsidR="00EA1019">
        <w:rPr>
          <w:rFonts w:cstheme="minorHAnsi"/>
          <w:highlight w:val="yellow"/>
        </w:rPr>
        <w:t xml:space="preserve">Question 3.7 = (2) </w:t>
      </w:r>
      <w:r w:rsidR="007C3197">
        <w:rPr>
          <w:rFonts w:cstheme="minorHAnsi"/>
          <w:highlight w:val="yellow"/>
        </w:rPr>
        <w:t>Plusieurs</w:t>
      </w:r>
      <w:r>
        <w:rPr>
          <w:rFonts w:cstheme="minorHAnsi"/>
          <w:highlight w:val="yellow"/>
        </w:rPr>
        <w:t xml:space="preserve"> greniers</w:t>
      </w:r>
      <w:r w:rsidRPr="00312E2A">
        <w:rPr>
          <w:rFonts w:cstheme="minorHAnsi"/>
          <w:highlight w:val="yellow"/>
        </w:rPr>
        <w:t> </w:t>
      </w:r>
      <w:r>
        <w:rPr>
          <w:rFonts w:cstheme="minorHAnsi"/>
          <w:highlight w:val="yellow"/>
        </w:rPr>
        <w:t>: De quel grenier provient le riz consommé au cours de ces dernières 24 heures ? (Sélectionner parmi la liste des individus</w:t>
      </w:r>
      <w:r w:rsidR="00EA1019">
        <w:rPr>
          <w:rFonts w:cstheme="minorHAnsi"/>
          <w:highlight w:val="yellow"/>
        </w:rPr>
        <w:t xml:space="preserve"> identifiés à la Question 3.9.3)</w:t>
      </w:r>
    </w:p>
    <w:p w14:paraId="46C2A58A" w14:textId="74B91BD6" w:rsidR="00291F9A" w:rsidRPr="00312E2A" w:rsidRDefault="00291F9A" w:rsidP="00EA1019">
      <w:pPr>
        <w:pStyle w:val="Paragraphedeliste"/>
        <w:numPr>
          <w:ilvl w:val="4"/>
          <w:numId w:val="4"/>
        </w:numPr>
        <w:rPr>
          <w:rFonts w:cstheme="minorHAnsi"/>
          <w:highlight w:val="yellow"/>
        </w:rPr>
      </w:pPr>
      <w:r w:rsidRPr="00312E2A">
        <w:rPr>
          <w:rFonts w:cstheme="minorHAnsi"/>
          <w:highlight w:val="yellow"/>
        </w:rPr>
        <w:t xml:space="preserve">Si </w:t>
      </w:r>
      <w:r w:rsidR="00C91599">
        <w:rPr>
          <w:rFonts w:cstheme="minorHAnsi"/>
          <w:highlight w:val="yellow"/>
        </w:rPr>
        <w:t xml:space="preserve">(2) </w:t>
      </w:r>
      <w:r w:rsidRPr="00312E2A">
        <w:rPr>
          <w:rFonts w:cstheme="minorHAnsi"/>
          <w:highlight w:val="yellow"/>
        </w:rPr>
        <w:t>Achat : Quel membre du ménage a principalement financé l’achat du riz consommé au cours de ces dernières 24 heures ? CU</w:t>
      </w:r>
    </w:p>
    <w:p w14:paraId="34557C32" w14:textId="223C57C3" w:rsidR="00291F9A" w:rsidRPr="00312E2A" w:rsidRDefault="00291F9A" w:rsidP="00EA1019">
      <w:pPr>
        <w:pStyle w:val="Paragraphedeliste"/>
        <w:numPr>
          <w:ilvl w:val="4"/>
          <w:numId w:val="4"/>
        </w:numPr>
        <w:rPr>
          <w:rFonts w:cstheme="minorHAnsi"/>
          <w:highlight w:val="yellow"/>
        </w:rPr>
      </w:pPr>
      <w:r w:rsidRPr="00312E2A">
        <w:rPr>
          <w:rFonts w:cstheme="minorHAnsi"/>
          <w:highlight w:val="yellow"/>
        </w:rPr>
        <w:t xml:space="preserve">Si </w:t>
      </w:r>
      <w:r w:rsidR="00C91599">
        <w:rPr>
          <w:rFonts w:cstheme="minorHAnsi"/>
          <w:highlight w:val="yellow"/>
        </w:rPr>
        <w:t xml:space="preserve">(2) </w:t>
      </w:r>
      <w:r w:rsidRPr="00312E2A">
        <w:rPr>
          <w:rFonts w:cstheme="minorHAnsi"/>
          <w:highlight w:val="yellow"/>
        </w:rPr>
        <w:t>Achat : D’autres membres du ménage ont-ils participé financièrement à l’achat du riz consommé au cours de ces dernières 24 heures ? CM</w:t>
      </w:r>
    </w:p>
    <w:p w14:paraId="4E8A5491" w14:textId="28CBE0DB" w:rsidR="00291F9A" w:rsidRDefault="00291F9A" w:rsidP="00EA1019">
      <w:pPr>
        <w:pStyle w:val="Paragraphedeliste"/>
        <w:numPr>
          <w:ilvl w:val="4"/>
          <w:numId w:val="4"/>
        </w:numPr>
        <w:rPr>
          <w:rFonts w:cstheme="minorHAnsi"/>
          <w:highlight w:val="yellow"/>
        </w:rPr>
      </w:pPr>
      <w:r w:rsidRPr="00312E2A">
        <w:rPr>
          <w:rFonts w:cstheme="minorHAnsi"/>
          <w:highlight w:val="yellow"/>
        </w:rPr>
        <w:t xml:space="preserve">Si </w:t>
      </w:r>
      <w:r w:rsidR="00C91599">
        <w:rPr>
          <w:rFonts w:cstheme="minorHAnsi"/>
          <w:highlight w:val="yellow"/>
        </w:rPr>
        <w:t xml:space="preserve">(2) </w:t>
      </w:r>
      <w:r w:rsidRPr="00312E2A">
        <w:rPr>
          <w:rFonts w:cstheme="minorHAnsi"/>
          <w:highlight w:val="yellow"/>
        </w:rPr>
        <w:t>Achat : Quel membre du ménage a réalisé l’achat du riz consommé au cours de ces dernières 24 heures CU</w:t>
      </w:r>
    </w:p>
    <w:p w14:paraId="67B36780" w14:textId="16EA7364" w:rsidR="00EA1019" w:rsidRDefault="00EA1019" w:rsidP="00EA1019">
      <w:pPr>
        <w:pStyle w:val="Paragraphedeliste"/>
        <w:numPr>
          <w:ilvl w:val="3"/>
          <w:numId w:val="4"/>
        </w:numPr>
        <w:rPr>
          <w:rFonts w:cstheme="minorHAnsi"/>
          <w:highlight w:val="yellow"/>
        </w:rPr>
      </w:pPr>
      <w:r>
        <w:rPr>
          <w:rFonts w:cstheme="minorHAnsi"/>
          <w:highlight w:val="yellow"/>
        </w:rPr>
        <w:t xml:space="preserve">Si Céréales &gt; 0, </w:t>
      </w:r>
      <w:r w:rsidR="006B67E0">
        <w:rPr>
          <w:rFonts w:cstheme="minorHAnsi"/>
          <w:highlight w:val="yellow"/>
        </w:rPr>
        <w:t>du</w:t>
      </w:r>
      <w:r>
        <w:rPr>
          <w:rFonts w:cstheme="minorHAnsi"/>
          <w:highlight w:val="yellow"/>
        </w:rPr>
        <w:t xml:space="preserve"> </w:t>
      </w:r>
      <w:r>
        <w:rPr>
          <w:rFonts w:cstheme="minorHAnsi"/>
          <w:b/>
          <w:highlight w:val="yellow"/>
        </w:rPr>
        <w:t>mil</w:t>
      </w:r>
      <w:r>
        <w:rPr>
          <w:rFonts w:cstheme="minorHAnsi"/>
          <w:highlight w:val="yellow"/>
        </w:rPr>
        <w:t xml:space="preserve"> a-t-il été consommé au cours de ces dernières 24 heures ? (1) Oui (0) Non (Passer </w:t>
      </w:r>
      <w:r w:rsidR="00493159">
        <w:rPr>
          <w:rFonts w:cstheme="minorHAnsi"/>
          <w:highlight w:val="yellow"/>
        </w:rPr>
        <w:t>aux racines et tubercules</w:t>
      </w:r>
      <w:r>
        <w:rPr>
          <w:rFonts w:cstheme="minorHAnsi"/>
          <w:highlight w:val="yellow"/>
        </w:rPr>
        <w:t>)</w:t>
      </w:r>
    </w:p>
    <w:p w14:paraId="6896931B" w14:textId="026C4843" w:rsidR="00EA1019" w:rsidRPr="00312E2A" w:rsidRDefault="00EA1019" w:rsidP="00EA1019">
      <w:pPr>
        <w:pStyle w:val="Paragraphedeliste"/>
        <w:numPr>
          <w:ilvl w:val="4"/>
          <w:numId w:val="4"/>
        </w:numPr>
        <w:rPr>
          <w:rFonts w:cstheme="minorHAnsi"/>
          <w:highlight w:val="yellow"/>
        </w:rPr>
      </w:pPr>
      <w:r w:rsidRPr="00312E2A">
        <w:rPr>
          <w:rFonts w:cstheme="minorHAnsi"/>
          <w:highlight w:val="yellow"/>
        </w:rPr>
        <w:t xml:space="preserve">Quelle est la provenance du </w:t>
      </w:r>
      <w:r>
        <w:rPr>
          <w:rFonts w:cstheme="minorHAnsi"/>
          <w:highlight w:val="yellow"/>
        </w:rPr>
        <w:t>mil</w:t>
      </w:r>
      <w:r w:rsidRPr="00312E2A">
        <w:rPr>
          <w:rFonts w:cstheme="minorHAnsi"/>
          <w:highlight w:val="yellow"/>
        </w:rPr>
        <w:t xml:space="preserve"> consommé dans votre </w:t>
      </w:r>
      <w:r w:rsidRPr="00631E68">
        <w:rPr>
          <w:strike/>
          <w:highlight w:val="yellow"/>
        </w:rPr>
        <w:t>ménage</w:t>
      </w:r>
      <w:r w:rsidRPr="00293F38">
        <w:rPr>
          <w:highlight w:val="yellow"/>
        </w:rPr>
        <w:t xml:space="preserve"> </w:t>
      </w:r>
      <w:r>
        <w:rPr>
          <w:highlight w:val="yellow"/>
        </w:rPr>
        <w:t xml:space="preserve">marmite </w:t>
      </w:r>
      <w:r w:rsidRPr="00312E2A">
        <w:rPr>
          <w:rFonts w:cstheme="minorHAnsi"/>
          <w:highlight w:val="yellow"/>
        </w:rPr>
        <w:t>au cours de ces dernières 24 heures ? (1) Propre production (2) Achat (3) Echange ou troc (4) Don de membres de la famille ou d’amis (5) Aide alimentaire (6) Cueillette (7)</w:t>
      </w:r>
      <w:r>
        <w:rPr>
          <w:rFonts w:cstheme="minorHAnsi"/>
          <w:highlight w:val="yellow"/>
        </w:rPr>
        <w:t xml:space="preserve"> </w:t>
      </w:r>
      <w:r w:rsidRPr="00312E2A">
        <w:rPr>
          <w:rFonts w:cstheme="minorHAnsi"/>
          <w:highlight w:val="yellow"/>
        </w:rPr>
        <w:t>Pêche ou Chasse (8) Autres, précisez</w:t>
      </w:r>
    </w:p>
    <w:p w14:paraId="6CA4B8D2" w14:textId="4FBD0350" w:rsidR="00EA1019" w:rsidRPr="00312E2A" w:rsidRDefault="00EA1019" w:rsidP="00EA1019">
      <w:pPr>
        <w:pStyle w:val="Paragraphedeliste"/>
        <w:numPr>
          <w:ilvl w:val="4"/>
          <w:numId w:val="4"/>
        </w:numPr>
        <w:rPr>
          <w:rFonts w:cstheme="minorHAnsi"/>
          <w:highlight w:val="yellow"/>
        </w:rPr>
      </w:pPr>
      <w:r>
        <w:rPr>
          <w:rFonts w:cstheme="minorHAnsi"/>
          <w:highlight w:val="yellow"/>
        </w:rPr>
        <w:t>Si (1) Propre production et Question 3.</w:t>
      </w:r>
      <w:r w:rsidR="007C3197">
        <w:rPr>
          <w:rFonts w:cstheme="minorHAnsi"/>
          <w:highlight w:val="yellow"/>
        </w:rPr>
        <w:t>12.4</w:t>
      </w:r>
      <w:r>
        <w:rPr>
          <w:rFonts w:cstheme="minorHAnsi"/>
          <w:highlight w:val="yellow"/>
        </w:rPr>
        <w:t xml:space="preserve"> = (2) </w:t>
      </w:r>
      <w:r w:rsidR="007C3197">
        <w:rPr>
          <w:rFonts w:cstheme="minorHAnsi"/>
          <w:highlight w:val="yellow"/>
        </w:rPr>
        <w:t>Plusieurs</w:t>
      </w:r>
      <w:r>
        <w:rPr>
          <w:rFonts w:cstheme="minorHAnsi"/>
          <w:highlight w:val="yellow"/>
        </w:rPr>
        <w:t xml:space="preserve"> greniers</w:t>
      </w:r>
      <w:r w:rsidRPr="00312E2A">
        <w:rPr>
          <w:rFonts w:cstheme="minorHAnsi"/>
          <w:highlight w:val="yellow"/>
        </w:rPr>
        <w:t> </w:t>
      </w:r>
      <w:r>
        <w:rPr>
          <w:rFonts w:cstheme="minorHAnsi"/>
          <w:highlight w:val="yellow"/>
        </w:rPr>
        <w:t xml:space="preserve">: De quel grenier provient le </w:t>
      </w:r>
      <w:r w:rsidR="007C3197">
        <w:rPr>
          <w:rFonts w:cstheme="minorHAnsi"/>
          <w:highlight w:val="yellow"/>
        </w:rPr>
        <w:t>mil</w:t>
      </w:r>
      <w:r>
        <w:rPr>
          <w:rFonts w:cstheme="minorHAnsi"/>
          <w:highlight w:val="yellow"/>
        </w:rPr>
        <w:t xml:space="preserve"> consommé au cours de ces dernières 24 heures ? (Sélectionner parmi la liste des individus identifiés à la Question 3.</w:t>
      </w:r>
      <w:r w:rsidR="007C3197">
        <w:rPr>
          <w:rFonts w:cstheme="minorHAnsi"/>
          <w:highlight w:val="yellow"/>
        </w:rPr>
        <w:t>12.6</w:t>
      </w:r>
      <w:r>
        <w:rPr>
          <w:rFonts w:cstheme="minorHAnsi"/>
          <w:highlight w:val="yellow"/>
        </w:rPr>
        <w:t>)</w:t>
      </w:r>
    </w:p>
    <w:p w14:paraId="06534A5A" w14:textId="73059AD9" w:rsidR="00EA1019" w:rsidRPr="00312E2A" w:rsidRDefault="00EA1019" w:rsidP="00EA1019">
      <w:pPr>
        <w:pStyle w:val="Paragraphedeliste"/>
        <w:numPr>
          <w:ilvl w:val="4"/>
          <w:numId w:val="4"/>
        </w:numPr>
        <w:rPr>
          <w:rFonts w:cstheme="minorHAnsi"/>
          <w:highlight w:val="yellow"/>
        </w:rPr>
      </w:pPr>
      <w:r w:rsidRPr="00312E2A">
        <w:rPr>
          <w:rFonts w:cstheme="minorHAnsi"/>
          <w:highlight w:val="yellow"/>
        </w:rPr>
        <w:t xml:space="preserve">Si </w:t>
      </w:r>
      <w:r>
        <w:rPr>
          <w:rFonts w:cstheme="minorHAnsi"/>
          <w:highlight w:val="yellow"/>
        </w:rPr>
        <w:t xml:space="preserve">(2) </w:t>
      </w:r>
      <w:r w:rsidRPr="00312E2A">
        <w:rPr>
          <w:rFonts w:cstheme="minorHAnsi"/>
          <w:highlight w:val="yellow"/>
        </w:rPr>
        <w:t xml:space="preserve">Achat : Quel membre du ménage a principalement financé l’achat du </w:t>
      </w:r>
      <w:r w:rsidR="007C3197">
        <w:rPr>
          <w:rFonts w:cstheme="minorHAnsi"/>
          <w:highlight w:val="yellow"/>
        </w:rPr>
        <w:t>mil</w:t>
      </w:r>
      <w:r w:rsidRPr="00312E2A">
        <w:rPr>
          <w:rFonts w:cstheme="minorHAnsi"/>
          <w:highlight w:val="yellow"/>
        </w:rPr>
        <w:t xml:space="preserve"> consommé au cours de ces dernières 24 heures ? CU</w:t>
      </w:r>
    </w:p>
    <w:p w14:paraId="44580E20" w14:textId="3537DCB3" w:rsidR="00EA1019" w:rsidRPr="00312E2A" w:rsidRDefault="00EA1019" w:rsidP="00EA1019">
      <w:pPr>
        <w:pStyle w:val="Paragraphedeliste"/>
        <w:numPr>
          <w:ilvl w:val="4"/>
          <w:numId w:val="4"/>
        </w:numPr>
        <w:rPr>
          <w:rFonts w:cstheme="minorHAnsi"/>
          <w:highlight w:val="yellow"/>
        </w:rPr>
      </w:pPr>
      <w:r w:rsidRPr="00312E2A">
        <w:rPr>
          <w:rFonts w:cstheme="minorHAnsi"/>
          <w:highlight w:val="yellow"/>
        </w:rPr>
        <w:t xml:space="preserve">Si </w:t>
      </w:r>
      <w:r>
        <w:rPr>
          <w:rFonts w:cstheme="minorHAnsi"/>
          <w:highlight w:val="yellow"/>
        </w:rPr>
        <w:t xml:space="preserve">(2) </w:t>
      </w:r>
      <w:r w:rsidRPr="00312E2A">
        <w:rPr>
          <w:rFonts w:cstheme="minorHAnsi"/>
          <w:highlight w:val="yellow"/>
        </w:rPr>
        <w:t xml:space="preserve">Achat : D’autres membres du ménage ont-ils participé financièrement à l’achat du </w:t>
      </w:r>
      <w:r w:rsidR="007C3197">
        <w:rPr>
          <w:rFonts w:cstheme="minorHAnsi"/>
          <w:highlight w:val="yellow"/>
        </w:rPr>
        <w:t>mil</w:t>
      </w:r>
      <w:r w:rsidRPr="00312E2A">
        <w:rPr>
          <w:rFonts w:cstheme="minorHAnsi"/>
          <w:highlight w:val="yellow"/>
        </w:rPr>
        <w:t xml:space="preserve"> consommé au cours de ces dernières 24 heures ? CM</w:t>
      </w:r>
    </w:p>
    <w:p w14:paraId="307DEDBA" w14:textId="4FC0A74C" w:rsidR="00EA1019" w:rsidRPr="00312E2A" w:rsidRDefault="00EA1019" w:rsidP="007C3197">
      <w:pPr>
        <w:pStyle w:val="Paragraphedeliste"/>
        <w:numPr>
          <w:ilvl w:val="4"/>
          <w:numId w:val="4"/>
        </w:numPr>
        <w:rPr>
          <w:rFonts w:cstheme="minorHAnsi"/>
          <w:highlight w:val="yellow"/>
        </w:rPr>
      </w:pPr>
      <w:r w:rsidRPr="00312E2A">
        <w:rPr>
          <w:rFonts w:cstheme="minorHAnsi"/>
          <w:highlight w:val="yellow"/>
        </w:rPr>
        <w:t xml:space="preserve">Si </w:t>
      </w:r>
      <w:r>
        <w:rPr>
          <w:rFonts w:cstheme="minorHAnsi"/>
          <w:highlight w:val="yellow"/>
        </w:rPr>
        <w:t xml:space="preserve">(2) </w:t>
      </w:r>
      <w:r w:rsidRPr="00312E2A">
        <w:rPr>
          <w:rFonts w:cstheme="minorHAnsi"/>
          <w:highlight w:val="yellow"/>
        </w:rPr>
        <w:t xml:space="preserve">Achat : Quel membre du ménage a réalisé l’achat du </w:t>
      </w:r>
      <w:r w:rsidR="007C3197">
        <w:rPr>
          <w:rFonts w:cstheme="minorHAnsi"/>
          <w:highlight w:val="yellow"/>
        </w:rPr>
        <w:t>mil</w:t>
      </w:r>
      <w:r w:rsidRPr="00312E2A">
        <w:rPr>
          <w:rFonts w:cstheme="minorHAnsi"/>
          <w:highlight w:val="yellow"/>
        </w:rPr>
        <w:t xml:space="preserve"> consommé au cours de ces dernières 24 heures CU</w:t>
      </w:r>
    </w:p>
    <w:p w14:paraId="659DA779" w14:textId="728F446D" w:rsidR="007307A7" w:rsidRPr="00312E2A" w:rsidRDefault="007307A7" w:rsidP="00923704">
      <w:pPr>
        <w:pStyle w:val="Paragraphedeliste"/>
        <w:numPr>
          <w:ilvl w:val="2"/>
          <w:numId w:val="4"/>
        </w:numPr>
        <w:rPr>
          <w:rFonts w:cstheme="minorHAnsi"/>
          <w:i/>
          <w:highlight w:val="yellow"/>
        </w:rPr>
      </w:pPr>
      <w:r w:rsidRPr="00312E2A">
        <w:rPr>
          <w:rFonts w:cstheme="minorHAnsi"/>
          <w:highlight w:val="yellow"/>
          <w:lang w:eastAsia="en-GB"/>
        </w:rPr>
        <w:lastRenderedPageBreak/>
        <w:t xml:space="preserve">Nombre de jours où des racines à chair blanche/tubercules ont été consommées pendant les 7 derniers jours ? </w:t>
      </w:r>
      <w:r w:rsidRPr="003D103B">
        <w:rPr>
          <w:rFonts w:cstheme="minorHAnsi"/>
          <w:i/>
          <w:highlight w:val="yellow"/>
          <w:lang w:eastAsia="en-GB"/>
        </w:rPr>
        <w:t xml:space="preserve">Note : </w:t>
      </w:r>
      <w:r w:rsidR="003D103B">
        <w:rPr>
          <w:rFonts w:cstheme="minorHAnsi"/>
          <w:i/>
          <w:highlight w:val="yellow"/>
        </w:rPr>
        <w:t>p</w:t>
      </w:r>
      <w:r w:rsidRPr="003D103B">
        <w:rPr>
          <w:rFonts w:cstheme="minorHAnsi"/>
          <w:i/>
          <w:highlight w:val="yellow"/>
        </w:rPr>
        <w:t>omme de terre, igname, manioc, patate douce blanche, taro</w:t>
      </w:r>
      <w:r w:rsidRPr="003D103B">
        <w:rPr>
          <w:rFonts w:cstheme="minorHAnsi"/>
          <w:i/>
          <w:highlight w:val="yellow"/>
          <w:lang w:eastAsia="en-GB"/>
        </w:rPr>
        <w:t>…</w:t>
      </w:r>
      <w:r w:rsidRPr="00312E2A">
        <w:rPr>
          <w:rFonts w:cstheme="minorHAnsi"/>
          <w:i/>
          <w:highlight w:val="yellow"/>
          <w:lang w:eastAsia="en-GB"/>
        </w:rPr>
        <w:t xml:space="preserve"> </w:t>
      </w:r>
      <w:r w:rsidRPr="00312E2A">
        <w:rPr>
          <w:rFonts w:cstheme="minorHAnsi"/>
          <w:highlight w:val="yellow"/>
          <w:lang w:eastAsia="en-GB"/>
        </w:rPr>
        <w:t>(Entrer un nombre entre 0 et 7)</w:t>
      </w:r>
    </w:p>
    <w:p w14:paraId="34EF9435" w14:textId="1647C4C4" w:rsidR="00CC7955" w:rsidRPr="00312E2A" w:rsidRDefault="00CC7955" w:rsidP="00923704">
      <w:pPr>
        <w:pStyle w:val="Paragraphedeliste"/>
        <w:numPr>
          <w:ilvl w:val="2"/>
          <w:numId w:val="4"/>
        </w:numPr>
        <w:rPr>
          <w:rFonts w:cstheme="minorHAnsi"/>
          <w:i/>
          <w:highlight w:val="yellow"/>
        </w:rPr>
      </w:pPr>
      <w:r w:rsidRPr="00312E2A">
        <w:rPr>
          <w:rFonts w:cstheme="minorHAnsi"/>
          <w:highlight w:val="yellow"/>
          <w:lang w:eastAsia="en-GB"/>
        </w:rPr>
        <w:t xml:space="preserve">Nombre de jours où des noix ou légumineuses ont été consommées pendant les 7 derniers jours ? </w:t>
      </w:r>
      <w:r w:rsidRPr="003D103B">
        <w:rPr>
          <w:rFonts w:cstheme="minorHAnsi"/>
          <w:i/>
          <w:highlight w:val="yellow"/>
          <w:lang w:eastAsia="en-GB"/>
        </w:rPr>
        <w:t xml:space="preserve">Note : </w:t>
      </w:r>
      <w:r w:rsidRPr="003D103B">
        <w:rPr>
          <w:rFonts w:cstheme="minorHAnsi"/>
          <w:i/>
          <w:highlight w:val="yellow"/>
        </w:rPr>
        <w:t>haricots, ni</w:t>
      </w:r>
      <w:r w:rsidR="003D103B" w:rsidRPr="003D103B">
        <w:rPr>
          <w:rFonts w:cstheme="minorHAnsi"/>
          <w:i/>
          <w:highlight w:val="yellow"/>
        </w:rPr>
        <w:t>é</w:t>
      </w:r>
      <w:r w:rsidRPr="003D103B">
        <w:rPr>
          <w:rFonts w:cstheme="minorHAnsi"/>
          <w:i/>
          <w:highlight w:val="yellow"/>
        </w:rPr>
        <w:t>b</w:t>
      </w:r>
      <w:r w:rsidR="003D103B" w:rsidRPr="003D103B">
        <w:rPr>
          <w:rFonts w:cstheme="minorHAnsi"/>
          <w:i/>
          <w:highlight w:val="yellow"/>
        </w:rPr>
        <w:t>é</w:t>
      </w:r>
      <w:r w:rsidRPr="003D103B">
        <w:rPr>
          <w:rFonts w:cstheme="minorHAnsi"/>
          <w:i/>
          <w:highlight w:val="yellow"/>
        </w:rPr>
        <w:t>, petit pois, arachide, lentille, noix</w:t>
      </w:r>
      <w:r w:rsidR="003D103B">
        <w:rPr>
          <w:rFonts w:cstheme="minorHAnsi"/>
          <w:i/>
          <w:highlight w:val="yellow"/>
        </w:rPr>
        <w:t>..</w:t>
      </w:r>
      <w:r w:rsidRPr="003D103B">
        <w:rPr>
          <w:rFonts w:cstheme="minorHAnsi"/>
          <w:i/>
          <w:highlight w:val="yellow"/>
        </w:rPr>
        <w:t>.</w:t>
      </w:r>
      <w:r w:rsidRPr="00312E2A">
        <w:rPr>
          <w:rFonts w:cstheme="minorHAnsi"/>
          <w:highlight w:val="yellow"/>
          <w:lang w:eastAsia="en-GB"/>
        </w:rPr>
        <w:t xml:space="preserve"> (Entrer un nombre entre 0 et 7)</w:t>
      </w:r>
    </w:p>
    <w:p w14:paraId="6330C81F" w14:textId="5FE99167" w:rsidR="00CC7955" w:rsidRPr="00493159" w:rsidRDefault="00CC7955" w:rsidP="00923704">
      <w:pPr>
        <w:pStyle w:val="Paragraphedeliste"/>
        <w:numPr>
          <w:ilvl w:val="2"/>
          <w:numId w:val="4"/>
        </w:numPr>
        <w:rPr>
          <w:rFonts w:cstheme="minorHAnsi"/>
          <w:i/>
          <w:highlight w:val="yellow"/>
        </w:rPr>
      </w:pPr>
      <w:r w:rsidRPr="00312E2A">
        <w:rPr>
          <w:rFonts w:cstheme="minorHAnsi"/>
          <w:highlight w:val="yellow"/>
          <w:lang w:eastAsia="en-GB"/>
        </w:rPr>
        <w:t xml:space="preserve">Nombre de jours où des produits laitiers ont été consommées pendant les 7 derniers jours ? </w:t>
      </w:r>
      <w:r w:rsidRPr="003D103B">
        <w:rPr>
          <w:rFonts w:cstheme="minorHAnsi"/>
          <w:i/>
          <w:highlight w:val="yellow"/>
          <w:lang w:eastAsia="en-GB"/>
        </w:rPr>
        <w:t xml:space="preserve">Note : </w:t>
      </w:r>
      <w:r w:rsidR="003D103B">
        <w:rPr>
          <w:rFonts w:cstheme="minorHAnsi"/>
          <w:i/>
          <w:highlight w:val="yellow"/>
        </w:rPr>
        <w:t>l</w:t>
      </w:r>
      <w:r w:rsidRPr="003D103B">
        <w:rPr>
          <w:rFonts w:cstheme="minorHAnsi"/>
          <w:i/>
          <w:highlight w:val="yellow"/>
        </w:rPr>
        <w:t>ait frais, lait en poudre, yaourt, fromage…</w:t>
      </w:r>
      <w:r w:rsidRPr="00312E2A">
        <w:rPr>
          <w:rFonts w:cstheme="minorHAnsi"/>
          <w:i/>
          <w:highlight w:val="yellow"/>
          <w:lang w:eastAsia="en-GB"/>
        </w:rPr>
        <w:t xml:space="preserve"> </w:t>
      </w:r>
      <w:r w:rsidRPr="00312E2A">
        <w:rPr>
          <w:rFonts w:cstheme="minorHAnsi"/>
          <w:highlight w:val="yellow"/>
          <w:lang w:eastAsia="en-GB"/>
        </w:rPr>
        <w:t>(Entrer un nombre entre 0 et 7)</w:t>
      </w:r>
    </w:p>
    <w:p w14:paraId="270E5020" w14:textId="58D17FD1" w:rsidR="00493159" w:rsidRDefault="00493159" w:rsidP="00493159">
      <w:pPr>
        <w:pStyle w:val="Paragraphedeliste"/>
        <w:numPr>
          <w:ilvl w:val="3"/>
          <w:numId w:val="4"/>
        </w:numPr>
        <w:rPr>
          <w:rFonts w:cstheme="minorHAnsi"/>
          <w:highlight w:val="yellow"/>
        </w:rPr>
      </w:pPr>
      <w:r>
        <w:rPr>
          <w:rFonts w:cstheme="minorHAnsi"/>
          <w:highlight w:val="yellow"/>
        </w:rPr>
        <w:t xml:space="preserve">Si Produits laitiers &gt; 0, </w:t>
      </w:r>
      <w:r w:rsidR="006B67E0">
        <w:rPr>
          <w:rFonts w:cstheme="minorHAnsi"/>
          <w:highlight w:val="yellow"/>
        </w:rPr>
        <w:t xml:space="preserve">du </w:t>
      </w:r>
      <w:r w:rsidR="006B67E0" w:rsidRPr="006B67E0">
        <w:rPr>
          <w:rFonts w:cstheme="minorHAnsi"/>
          <w:b/>
          <w:highlight w:val="yellow"/>
        </w:rPr>
        <w:t>lait</w:t>
      </w:r>
      <w:r w:rsidR="006B67E0">
        <w:rPr>
          <w:rFonts w:cstheme="minorHAnsi"/>
          <w:highlight w:val="yellow"/>
        </w:rPr>
        <w:t xml:space="preserve"> ou d</w:t>
      </w:r>
      <w:r>
        <w:rPr>
          <w:rFonts w:cstheme="minorHAnsi"/>
          <w:highlight w:val="yellow"/>
        </w:rPr>
        <w:t xml:space="preserve">es </w:t>
      </w:r>
      <w:r w:rsidRPr="006B67E0">
        <w:rPr>
          <w:rFonts w:cstheme="minorHAnsi"/>
          <w:b/>
          <w:highlight w:val="yellow"/>
        </w:rPr>
        <w:t>produits laitiers</w:t>
      </w:r>
      <w:r>
        <w:rPr>
          <w:rFonts w:cstheme="minorHAnsi"/>
          <w:highlight w:val="yellow"/>
        </w:rPr>
        <w:t xml:space="preserve"> ont-ils été consommés </w:t>
      </w:r>
      <w:r>
        <w:rPr>
          <w:rFonts w:cstheme="minorHAnsi"/>
          <w:highlight w:val="yellow"/>
        </w:rPr>
        <w:t xml:space="preserve">au cours de ces dernières 24 heures ? (1) Oui (0) Non (Passer </w:t>
      </w:r>
      <w:r>
        <w:rPr>
          <w:rFonts w:cstheme="minorHAnsi"/>
          <w:highlight w:val="yellow"/>
        </w:rPr>
        <w:t>à la viande</w:t>
      </w:r>
      <w:r>
        <w:rPr>
          <w:rFonts w:cstheme="minorHAnsi"/>
          <w:highlight w:val="yellow"/>
        </w:rPr>
        <w:t>)</w:t>
      </w:r>
    </w:p>
    <w:p w14:paraId="1B0E4E02" w14:textId="731A41FB" w:rsidR="00493159" w:rsidRPr="00312E2A" w:rsidRDefault="00493159" w:rsidP="00493159">
      <w:pPr>
        <w:pStyle w:val="Paragraphedeliste"/>
        <w:numPr>
          <w:ilvl w:val="4"/>
          <w:numId w:val="4"/>
        </w:numPr>
        <w:rPr>
          <w:rFonts w:cstheme="minorHAnsi"/>
          <w:highlight w:val="yellow"/>
        </w:rPr>
      </w:pPr>
      <w:r w:rsidRPr="00312E2A">
        <w:rPr>
          <w:rFonts w:cstheme="minorHAnsi"/>
          <w:highlight w:val="yellow"/>
        </w:rPr>
        <w:t xml:space="preserve">Quelle est la provenance des </w:t>
      </w:r>
      <w:r w:rsidRPr="00312E2A">
        <w:rPr>
          <w:rFonts w:cstheme="minorHAnsi"/>
          <w:highlight w:val="yellow"/>
          <w:lang w:eastAsia="en-GB"/>
        </w:rPr>
        <w:t>produits laitiers</w:t>
      </w:r>
      <w:r w:rsidRPr="00312E2A">
        <w:rPr>
          <w:rFonts w:cstheme="minorHAnsi"/>
          <w:highlight w:val="yellow"/>
        </w:rPr>
        <w:t xml:space="preserve"> consommés dans votre </w:t>
      </w:r>
      <w:r w:rsidRPr="00845A75">
        <w:rPr>
          <w:rFonts w:cstheme="minorHAnsi"/>
          <w:strike/>
          <w:highlight w:val="yellow"/>
        </w:rPr>
        <w:t>ménage</w:t>
      </w:r>
      <w:r w:rsidRPr="00312E2A">
        <w:rPr>
          <w:rFonts w:cstheme="minorHAnsi"/>
          <w:highlight w:val="yellow"/>
        </w:rPr>
        <w:t xml:space="preserve"> </w:t>
      </w:r>
      <w:r w:rsidR="00845A75">
        <w:rPr>
          <w:rFonts w:cstheme="minorHAnsi"/>
          <w:highlight w:val="yellow"/>
        </w:rPr>
        <w:t xml:space="preserve">marmite </w:t>
      </w:r>
      <w:r w:rsidRPr="00312E2A">
        <w:rPr>
          <w:rFonts w:cstheme="minorHAnsi"/>
          <w:highlight w:val="yellow"/>
        </w:rPr>
        <w:t>au cours de ces dernières 24 heures ? (1) Propre production (2) Achat (3) Echange ou troc (4) Don de membres de la famille ou d’amis (5) Aide alimentaire (6) Cueillette (7)</w:t>
      </w:r>
      <w:r>
        <w:rPr>
          <w:rFonts w:cstheme="minorHAnsi"/>
          <w:highlight w:val="yellow"/>
        </w:rPr>
        <w:t xml:space="preserve"> </w:t>
      </w:r>
      <w:r w:rsidRPr="00312E2A">
        <w:rPr>
          <w:rFonts w:cstheme="minorHAnsi"/>
          <w:highlight w:val="yellow"/>
        </w:rPr>
        <w:t>Pêche ou Chasse (8) Autres, précisez</w:t>
      </w:r>
    </w:p>
    <w:p w14:paraId="0ED35FB9" w14:textId="06877727" w:rsidR="00493159" w:rsidRPr="00312E2A" w:rsidRDefault="00493159" w:rsidP="00493159">
      <w:pPr>
        <w:pStyle w:val="Paragraphedeliste"/>
        <w:numPr>
          <w:ilvl w:val="4"/>
          <w:numId w:val="4"/>
        </w:numPr>
        <w:rPr>
          <w:rFonts w:cstheme="minorHAnsi"/>
          <w:highlight w:val="yellow"/>
        </w:rPr>
      </w:pPr>
      <w:r w:rsidRPr="00312E2A">
        <w:rPr>
          <w:rFonts w:cstheme="minorHAnsi"/>
          <w:highlight w:val="yellow"/>
        </w:rPr>
        <w:t xml:space="preserve">Si </w:t>
      </w:r>
      <w:r w:rsidR="00094A33">
        <w:rPr>
          <w:rFonts w:cstheme="minorHAnsi"/>
          <w:highlight w:val="yellow"/>
        </w:rPr>
        <w:t xml:space="preserve">(2) </w:t>
      </w:r>
      <w:r w:rsidRPr="00312E2A">
        <w:rPr>
          <w:rFonts w:cstheme="minorHAnsi"/>
          <w:highlight w:val="yellow"/>
        </w:rPr>
        <w:t xml:space="preserve">Achat : Quel membre du ménage a principalement financé l’achat </w:t>
      </w:r>
      <w:r w:rsidRPr="00312E2A">
        <w:rPr>
          <w:rFonts w:cstheme="minorHAnsi"/>
          <w:highlight w:val="yellow"/>
          <w:lang w:eastAsia="en-GB"/>
        </w:rPr>
        <w:t xml:space="preserve">des produits laitiers </w:t>
      </w:r>
      <w:r w:rsidRPr="00312E2A">
        <w:rPr>
          <w:rFonts w:cstheme="minorHAnsi"/>
          <w:highlight w:val="yellow"/>
        </w:rPr>
        <w:t>consommé au cours de ces dernières 24 heures ? CU</w:t>
      </w:r>
    </w:p>
    <w:p w14:paraId="5E0BEA23" w14:textId="15F2CC0B" w:rsidR="00493159" w:rsidRPr="00312E2A" w:rsidRDefault="00493159" w:rsidP="00493159">
      <w:pPr>
        <w:pStyle w:val="Paragraphedeliste"/>
        <w:numPr>
          <w:ilvl w:val="4"/>
          <w:numId w:val="4"/>
        </w:numPr>
        <w:rPr>
          <w:rFonts w:cstheme="minorHAnsi"/>
          <w:highlight w:val="yellow"/>
        </w:rPr>
      </w:pPr>
      <w:r w:rsidRPr="00312E2A">
        <w:rPr>
          <w:rFonts w:cstheme="minorHAnsi"/>
          <w:highlight w:val="yellow"/>
        </w:rPr>
        <w:t xml:space="preserve">Si </w:t>
      </w:r>
      <w:r w:rsidR="00094A33">
        <w:rPr>
          <w:rFonts w:cstheme="minorHAnsi"/>
          <w:highlight w:val="yellow"/>
        </w:rPr>
        <w:t xml:space="preserve">(2) </w:t>
      </w:r>
      <w:r w:rsidRPr="00312E2A">
        <w:rPr>
          <w:rFonts w:cstheme="minorHAnsi"/>
          <w:highlight w:val="yellow"/>
        </w:rPr>
        <w:t xml:space="preserve">Achat : D’autres membres du ménage ont-ils participé financièrement à l’achat </w:t>
      </w:r>
      <w:r w:rsidRPr="00312E2A">
        <w:rPr>
          <w:rFonts w:cstheme="minorHAnsi"/>
          <w:highlight w:val="yellow"/>
          <w:lang w:eastAsia="en-GB"/>
        </w:rPr>
        <w:t xml:space="preserve">des produits laitiers </w:t>
      </w:r>
      <w:r w:rsidRPr="00312E2A">
        <w:rPr>
          <w:rFonts w:cstheme="minorHAnsi"/>
          <w:highlight w:val="yellow"/>
        </w:rPr>
        <w:t>consommé au cours de ces dernières 24 heures ? CM</w:t>
      </w:r>
    </w:p>
    <w:p w14:paraId="0A2227D2" w14:textId="1E8A704E" w:rsidR="00493159" w:rsidRPr="00312E2A" w:rsidRDefault="00493159" w:rsidP="00493159">
      <w:pPr>
        <w:pStyle w:val="Paragraphedeliste"/>
        <w:numPr>
          <w:ilvl w:val="4"/>
          <w:numId w:val="4"/>
        </w:numPr>
        <w:rPr>
          <w:rFonts w:cstheme="minorHAnsi"/>
          <w:highlight w:val="yellow"/>
        </w:rPr>
      </w:pPr>
      <w:r w:rsidRPr="00312E2A">
        <w:rPr>
          <w:rFonts w:cstheme="minorHAnsi"/>
          <w:highlight w:val="yellow"/>
        </w:rPr>
        <w:t xml:space="preserve">Si </w:t>
      </w:r>
      <w:r w:rsidR="00094A33">
        <w:rPr>
          <w:rFonts w:cstheme="minorHAnsi"/>
          <w:highlight w:val="yellow"/>
        </w:rPr>
        <w:t xml:space="preserve">(2) </w:t>
      </w:r>
      <w:r w:rsidRPr="00312E2A">
        <w:rPr>
          <w:rFonts w:cstheme="minorHAnsi"/>
          <w:highlight w:val="yellow"/>
        </w:rPr>
        <w:t xml:space="preserve">Achat : Quel membre du ménage a réalisé l’achat </w:t>
      </w:r>
      <w:r w:rsidRPr="00312E2A">
        <w:rPr>
          <w:rFonts w:cstheme="minorHAnsi"/>
          <w:highlight w:val="yellow"/>
          <w:lang w:eastAsia="en-GB"/>
        </w:rPr>
        <w:t>des produits laitiers</w:t>
      </w:r>
      <w:r w:rsidRPr="00312E2A">
        <w:rPr>
          <w:rFonts w:cstheme="minorHAnsi"/>
          <w:highlight w:val="yellow"/>
        </w:rPr>
        <w:t xml:space="preserve"> consommé au cours de ces dernières 24 heures CU</w:t>
      </w:r>
    </w:p>
    <w:p w14:paraId="2B6DC63E" w14:textId="22CE5EEB" w:rsidR="00CC7955" w:rsidRPr="00845A75" w:rsidRDefault="00CC7955" w:rsidP="00923704">
      <w:pPr>
        <w:pStyle w:val="Paragraphedeliste"/>
        <w:numPr>
          <w:ilvl w:val="2"/>
          <w:numId w:val="4"/>
        </w:numPr>
        <w:rPr>
          <w:rFonts w:cstheme="minorHAnsi"/>
          <w:i/>
          <w:highlight w:val="yellow"/>
        </w:rPr>
      </w:pPr>
      <w:r w:rsidRPr="00312E2A">
        <w:rPr>
          <w:rFonts w:cstheme="minorHAnsi"/>
          <w:highlight w:val="yellow"/>
          <w:lang w:eastAsia="en-GB"/>
        </w:rPr>
        <w:t xml:space="preserve">Nombre de jours où de la viande a été consommée pendant les 7 derniers jours ? </w:t>
      </w:r>
      <w:r w:rsidRPr="003D103B">
        <w:rPr>
          <w:rFonts w:cstheme="minorHAnsi"/>
          <w:i/>
          <w:highlight w:val="yellow"/>
          <w:lang w:eastAsia="en-GB"/>
        </w:rPr>
        <w:t xml:space="preserve">Note : </w:t>
      </w:r>
      <w:r w:rsidRPr="003D103B">
        <w:rPr>
          <w:rFonts w:cstheme="minorHAnsi"/>
          <w:i/>
          <w:highlight w:val="yellow"/>
        </w:rPr>
        <w:t>Viande de : bœuf, agneau, chèvre, poulet, canard</w:t>
      </w:r>
      <w:r w:rsidRPr="003D103B">
        <w:rPr>
          <w:rFonts w:cstheme="minorHAnsi"/>
          <w:i/>
          <w:highlight w:val="yellow"/>
          <w:lang w:eastAsia="en-GB"/>
        </w:rPr>
        <w:t>…</w:t>
      </w:r>
      <w:r w:rsidRPr="00312E2A">
        <w:rPr>
          <w:rFonts w:cstheme="minorHAnsi"/>
          <w:i/>
          <w:highlight w:val="yellow"/>
          <w:lang w:eastAsia="en-GB"/>
        </w:rPr>
        <w:t xml:space="preserve"> </w:t>
      </w:r>
      <w:r w:rsidRPr="00312E2A">
        <w:rPr>
          <w:rFonts w:cstheme="minorHAnsi"/>
          <w:highlight w:val="yellow"/>
          <w:lang w:eastAsia="en-GB"/>
        </w:rPr>
        <w:t>(Entrer un nombre entre 0 et 7)</w:t>
      </w:r>
    </w:p>
    <w:p w14:paraId="6E14B495" w14:textId="2F8192F6" w:rsidR="00845A75" w:rsidRDefault="00845A75" w:rsidP="00845A75">
      <w:pPr>
        <w:pStyle w:val="Paragraphedeliste"/>
        <w:numPr>
          <w:ilvl w:val="3"/>
          <w:numId w:val="4"/>
        </w:numPr>
        <w:rPr>
          <w:rFonts w:cstheme="minorHAnsi"/>
          <w:highlight w:val="yellow"/>
        </w:rPr>
      </w:pPr>
      <w:r>
        <w:rPr>
          <w:rFonts w:cstheme="minorHAnsi"/>
          <w:highlight w:val="yellow"/>
        </w:rPr>
        <w:t xml:space="preserve">Si </w:t>
      </w:r>
      <w:r>
        <w:rPr>
          <w:rFonts w:cstheme="minorHAnsi"/>
          <w:highlight w:val="yellow"/>
        </w:rPr>
        <w:t>Viande</w:t>
      </w:r>
      <w:r>
        <w:rPr>
          <w:rFonts w:cstheme="minorHAnsi"/>
          <w:highlight w:val="yellow"/>
        </w:rPr>
        <w:t xml:space="preserve"> &gt; 0, </w:t>
      </w:r>
      <w:r w:rsidR="006B67E0">
        <w:rPr>
          <w:rFonts w:cstheme="minorHAnsi"/>
          <w:highlight w:val="yellow"/>
        </w:rPr>
        <w:t xml:space="preserve">de </w:t>
      </w:r>
      <w:r>
        <w:rPr>
          <w:rFonts w:cstheme="minorHAnsi"/>
          <w:highlight w:val="yellow"/>
        </w:rPr>
        <w:t>la viande a-t-elle été consommée</w:t>
      </w:r>
      <w:r>
        <w:rPr>
          <w:rFonts w:cstheme="minorHAnsi"/>
          <w:highlight w:val="yellow"/>
        </w:rPr>
        <w:t xml:space="preserve"> au cours de ces dernières 24 heures ? (1) Oui (0) Non (Passer </w:t>
      </w:r>
      <w:r>
        <w:rPr>
          <w:rFonts w:cstheme="minorHAnsi"/>
          <w:highlight w:val="yellow"/>
        </w:rPr>
        <w:t>au poisson et fruits de mers</w:t>
      </w:r>
      <w:r>
        <w:rPr>
          <w:rFonts w:cstheme="minorHAnsi"/>
          <w:highlight w:val="yellow"/>
        </w:rPr>
        <w:t>)</w:t>
      </w:r>
    </w:p>
    <w:p w14:paraId="6467857A" w14:textId="2DFED647" w:rsidR="009B77E3" w:rsidRPr="00312E2A" w:rsidRDefault="009B77E3" w:rsidP="009B77E3">
      <w:pPr>
        <w:pStyle w:val="Paragraphedeliste"/>
        <w:numPr>
          <w:ilvl w:val="4"/>
          <w:numId w:val="4"/>
        </w:numPr>
        <w:rPr>
          <w:rFonts w:cstheme="minorHAnsi"/>
          <w:highlight w:val="yellow"/>
        </w:rPr>
      </w:pPr>
      <w:r w:rsidRPr="00312E2A">
        <w:rPr>
          <w:rFonts w:cstheme="minorHAnsi"/>
          <w:highlight w:val="yellow"/>
        </w:rPr>
        <w:t>Quelle est la provenance de la viande consommé</w:t>
      </w:r>
      <w:r>
        <w:rPr>
          <w:rFonts w:cstheme="minorHAnsi"/>
          <w:highlight w:val="yellow"/>
        </w:rPr>
        <w:t>e</w:t>
      </w:r>
      <w:r w:rsidRPr="00312E2A">
        <w:rPr>
          <w:rFonts w:cstheme="minorHAnsi"/>
          <w:highlight w:val="yellow"/>
        </w:rPr>
        <w:t xml:space="preserve"> dans votre </w:t>
      </w:r>
      <w:r w:rsidRPr="009B77E3">
        <w:rPr>
          <w:rFonts w:cstheme="minorHAnsi"/>
          <w:strike/>
          <w:highlight w:val="yellow"/>
        </w:rPr>
        <w:t>ménage</w:t>
      </w:r>
      <w:r>
        <w:rPr>
          <w:rFonts w:cstheme="minorHAnsi"/>
          <w:highlight w:val="yellow"/>
        </w:rPr>
        <w:t xml:space="preserve"> marmite</w:t>
      </w:r>
      <w:r w:rsidRPr="00312E2A">
        <w:rPr>
          <w:rFonts w:cstheme="minorHAnsi"/>
          <w:highlight w:val="yellow"/>
        </w:rPr>
        <w:t xml:space="preserve"> au cours de ces dernières 24 heures ? (1) Propre production (2) Achat (3) Echange ou troc (4) Don de membres de la famille ou d’amis (5) Aide alimentaire (6) Cueillette (7)</w:t>
      </w:r>
      <w:r>
        <w:rPr>
          <w:rFonts w:cstheme="minorHAnsi"/>
          <w:highlight w:val="yellow"/>
        </w:rPr>
        <w:t xml:space="preserve"> </w:t>
      </w:r>
      <w:r w:rsidRPr="00312E2A">
        <w:rPr>
          <w:rFonts w:cstheme="minorHAnsi"/>
          <w:highlight w:val="yellow"/>
        </w:rPr>
        <w:t>Pêche ou Chasse (8) Autres, précisez</w:t>
      </w:r>
    </w:p>
    <w:p w14:paraId="72788344" w14:textId="40031D8D" w:rsidR="009B77E3" w:rsidRPr="00312E2A" w:rsidRDefault="009B77E3" w:rsidP="009B77E3">
      <w:pPr>
        <w:pStyle w:val="Paragraphedeliste"/>
        <w:numPr>
          <w:ilvl w:val="4"/>
          <w:numId w:val="4"/>
        </w:numPr>
        <w:rPr>
          <w:rFonts w:cstheme="minorHAnsi"/>
          <w:highlight w:val="yellow"/>
        </w:rPr>
      </w:pPr>
      <w:r w:rsidRPr="00312E2A">
        <w:rPr>
          <w:rFonts w:cstheme="minorHAnsi"/>
          <w:highlight w:val="yellow"/>
        </w:rPr>
        <w:t xml:space="preserve">Si </w:t>
      </w:r>
      <w:r w:rsidR="00094A33">
        <w:rPr>
          <w:rFonts w:cstheme="minorHAnsi"/>
          <w:highlight w:val="yellow"/>
        </w:rPr>
        <w:t xml:space="preserve">(2) </w:t>
      </w:r>
      <w:r w:rsidRPr="00312E2A">
        <w:rPr>
          <w:rFonts w:cstheme="minorHAnsi"/>
          <w:highlight w:val="yellow"/>
        </w:rPr>
        <w:t xml:space="preserve">Achat : Quel membre du ménage a principalement financé l’achat </w:t>
      </w:r>
      <w:r w:rsidRPr="00312E2A">
        <w:rPr>
          <w:rFonts w:cstheme="minorHAnsi"/>
          <w:highlight w:val="yellow"/>
          <w:lang w:eastAsia="en-GB"/>
        </w:rPr>
        <w:t xml:space="preserve">de la viande </w:t>
      </w:r>
      <w:r w:rsidRPr="00312E2A">
        <w:rPr>
          <w:rFonts w:cstheme="minorHAnsi"/>
          <w:highlight w:val="yellow"/>
        </w:rPr>
        <w:t>consommé</w:t>
      </w:r>
      <w:r>
        <w:rPr>
          <w:rFonts w:cstheme="minorHAnsi"/>
          <w:highlight w:val="yellow"/>
        </w:rPr>
        <w:t>e</w:t>
      </w:r>
      <w:r w:rsidRPr="00312E2A">
        <w:rPr>
          <w:rFonts w:cstheme="minorHAnsi"/>
          <w:highlight w:val="yellow"/>
        </w:rPr>
        <w:t xml:space="preserve"> au cours de ces dernières 24 heures ? CU</w:t>
      </w:r>
    </w:p>
    <w:p w14:paraId="1450C1C4" w14:textId="5291936C" w:rsidR="009B77E3" w:rsidRPr="00312E2A" w:rsidRDefault="009B77E3" w:rsidP="009B77E3">
      <w:pPr>
        <w:pStyle w:val="Paragraphedeliste"/>
        <w:numPr>
          <w:ilvl w:val="4"/>
          <w:numId w:val="4"/>
        </w:numPr>
        <w:rPr>
          <w:rFonts w:cstheme="minorHAnsi"/>
          <w:highlight w:val="yellow"/>
        </w:rPr>
      </w:pPr>
      <w:r w:rsidRPr="00312E2A">
        <w:rPr>
          <w:rFonts w:cstheme="minorHAnsi"/>
          <w:highlight w:val="yellow"/>
        </w:rPr>
        <w:t xml:space="preserve">Si </w:t>
      </w:r>
      <w:r w:rsidR="00094A33">
        <w:rPr>
          <w:rFonts w:cstheme="minorHAnsi"/>
          <w:highlight w:val="yellow"/>
        </w:rPr>
        <w:t xml:space="preserve">(2) </w:t>
      </w:r>
      <w:r w:rsidRPr="00312E2A">
        <w:rPr>
          <w:rFonts w:cstheme="minorHAnsi"/>
          <w:highlight w:val="yellow"/>
        </w:rPr>
        <w:t xml:space="preserve">Achat : D’autres membres du ménage ont-ils participé financièrement à l’achat </w:t>
      </w:r>
      <w:r w:rsidRPr="00312E2A">
        <w:rPr>
          <w:rFonts w:cstheme="minorHAnsi"/>
          <w:highlight w:val="yellow"/>
          <w:lang w:eastAsia="en-GB"/>
        </w:rPr>
        <w:t>de la viande</w:t>
      </w:r>
      <w:r w:rsidRPr="00312E2A">
        <w:rPr>
          <w:rFonts w:cstheme="minorHAnsi"/>
          <w:highlight w:val="yellow"/>
        </w:rPr>
        <w:t xml:space="preserve"> consommé</w:t>
      </w:r>
      <w:r>
        <w:rPr>
          <w:rFonts w:cstheme="minorHAnsi"/>
          <w:highlight w:val="yellow"/>
        </w:rPr>
        <w:t>e</w:t>
      </w:r>
      <w:r w:rsidRPr="00312E2A">
        <w:rPr>
          <w:rFonts w:cstheme="minorHAnsi"/>
          <w:highlight w:val="yellow"/>
        </w:rPr>
        <w:t xml:space="preserve"> au cours de ces dernières 24 heures ? CM</w:t>
      </w:r>
    </w:p>
    <w:p w14:paraId="79262BA1" w14:textId="35D170F9" w:rsidR="009B77E3" w:rsidRPr="00312E2A" w:rsidRDefault="009B77E3" w:rsidP="009B77E3">
      <w:pPr>
        <w:pStyle w:val="Paragraphedeliste"/>
        <w:numPr>
          <w:ilvl w:val="4"/>
          <w:numId w:val="4"/>
        </w:numPr>
        <w:rPr>
          <w:rFonts w:cstheme="minorHAnsi"/>
          <w:highlight w:val="yellow"/>
        </w:rPr>
      </w:pPr>
      <w:r w:rsidRPr="00312E2A">
        <w:rPr>
          <w:rFonts w:cstheme="minorHAnsi"/>
          <w:highlight w:val="yellow"/>
        </w:rPr>
        <w:t xml:space="preserve">Si </w:t>
      </w:r>
      <w:r w:rsidR="00094A33">
        <w:rPr>
          <w:rFonts w:cstheme="minorHAnsi"/>
          <w:highlight w:val="yellow"/>
        </w:rPr>
        <w:t xml:space="preserve">(2) </w:t>
      </w:r>
      <w:r w:rsidRPr="00312E2A">
        <w:rPr>
          <w:rFonts w:cstheme="minorHAnsi"/>
          <w:highlight w:val="yellow"/>
        </w:rPr>
        <w:t xml:space="preserve">Achat : Quel membre du ménage a réalisé l’achat </w:t>
      </w:r>
      <w:r w:rsidRPr="00312E2A">
        <w:rPr>
          <w:rFonts w:cstheme="minorHAnsi"/>
          <w:highlight w:val="yellow"/>
          <w:lang w:eastAsia="en-GB"/>
        </w:rPr>
        <w:t xml:space="preserve">de la viande </w:t>
      </w:r>
      <w:r w:rsidRPr="00312E2A">
        <w:rPr>
          <w:rFonts w:cstheme="minorHAnsi"/>
          <w:highlight w:val="yellow"/>
        </w:rPr>
        <w:t>consommé</w:t>
      </w:r>
      <w:r>
        <w:rPr>
          <w:rFonts w:cstheme="minorHAnsi"/>
          <w:highlight w:val="yellow"/>
        </w:rPr>
        <w:t>e</w:t>
      </w:r>
      <w:r w:rsidRPr="00312E2A">
        <w:rPr>
          <w:rFonts w:cstheme="minorHAnsi"/>
          <w:highlight w:val="yellow"/>
        </w:rPr>
        <w:t xml:space="preserve"> au cours de ces dernières 24 heures CU</w:t>
      </w:r>
    </w:p>
    <w:p w14:paraId="158F5CFE" w14:textId="162BEDAE" w:rsidR="00CC7955" w:rsidRPr="009B77E3" w:rsidRDefault="00CC7955" w:rsidP="00923704">
      <w:pPr>
        <w:pStyle w:val="Paragraphedeliste"/>
        <w:numPr>
          <w:ilvl w:val="2"/>
          <w:numId w:val="4"/>
        </w:numPr>
        <w:rPr>
          <w:rFonts w:cstheme="minorHAnsi"/>
          <w:i/>
          <w:highlight w:val="yellow"/>
        </w:rPr>
      </w:pPr>
      <w:r w:rsidRPr="00312E2A">
        <w:rPr>
          <w:rFonts w:cstheme="minorHAnsi"/>
          <w:highlight w:val="yellow"/>
          <w:lang w:eastAsia="en-GB"/>
        </w:rPr>
        <w:t xml:space="preserve">Nombre de jours où </w:t>
      </w:r>
      <w:r w:rsidR="00845A75">
        <w:rPr>
          <w:rFonts w:cstheme="minorHAnsi"/>
          <w:highlight w:val="yellow"/>
          <w:lang w:eastAsia="en-GB"/>
        </w:rPr>
        <w:t>du poisson</w:t>
      </w:r>
      <w:r w:rsidRPr="00312E2A">
        <w:rPr>
          <w:rFonts w:cstheme="minorHAnsi"/>
          <w:highlight w:val="yellow"/>
          <w:lang w:eastAsia="en-GB"/>
        </w:rPr>
        <w:t xml:space="preserve"> et </w:t>
      </w:r>
      <w:r w:rsidR="001A1F0A" w:rsidRPr="00312E2A">
        <w:rPr>
          <w:rFonts w:cstheme="minorHAnsi"/>
          <w:highlight w:val="yellow"/>
          <w:lang w:eastAsia="en-GB"/>
        </w:rPr>
        <w:t>fruits de mer</w:t>
      </w:r>
      <w:r w:rsidRPr="00312E2A">
        <w:rPr>
          <w:rFonts w:cstheme="minorHAnsi"/>
          <w:highlight w:val="yellow"/>
          <w:lang w:eastAsia="en-GB"/>
        </w:rPr>
        <w:t xml:space="preserve"> ont été consommés pendant les 7 derniers jours ? </w:t>
      </w:r>
      <w:r w:rsidRPr="00312E2A">
        <w:rPr>
          <w:rFonts w:cstheme="minorHAnsi"/>
          <w:i/>
          <w:highlight w:val="yellow"/>
          <w:lang w:eastAsia="en-GB"/>
        </w:rPr>
        <w:t>Note : poissons, hu</w:t>
      </w:r>
      <w:r w:rsidR="00845A75">
        <w:rPr>
          <w:rFonts w:cstheme="minorHAnsi"/>
          <w:i/>
          <w:highlight w:val="yellow"/>
          <w:lang w:eastAsia="en-GB"/>
        </w:rPr>
        <w:t>î</w:t>
      </w:r>
      <w:r w:rsidRPr="00312E2A">
        <w:rPr>
          <w:rFonts w:cstheme="minorHAnsi"/>
          <w:i/>
          <w:highlight w:val="yellow"/>
          <w:lang w:eastAsia="en-GB"/>
        </w:rPr>
        <w:t xml:space="preserve">tres, coquillages, crevettes…  </w:t>
      </w:r>
      <w:r w:rsidRPr="00312E2A">
        <w:rPr>
          <w:rFonts w:cstheme="minorHAnsi"/>
          <w:highlight w:val="yellow"/>
          <w:lang w:eastAsia="en-GB"/>
        </w:rPr>
        <w:t>(Entrer un nombre entre 0 et 7)</w:t>
      </w:r>
    </w:p>
    <w:p w14:paraId="2E49E874" w14:textId="6F2EE3CC" w:rsidR="009B77E3" w:rsidRPr="00094A33" w:rsidRDefault="009B77E3" w:rsidP="009B77E3">
      <w:pPr>
        <w:pStyle w:val="Paragraphedeliste"/>
        <w:numPr>
          <w:ilvl w:val="3"/>
          <w:numId w:val="4"/>
        </w:numPr>
        <w:rPr>
          <w:rFonts w:cstheme="minorHAnsi"/>
          <w:i/>
          <w:highlight w:val="yellow"/>
        </w:rPr>
      </w:pPr>
      <w:r>
        <w:rPr>
          <w:rFonts w:cstheme="minorHAnsi"/>
          <w:highlight w:val="yellow"/>
        </w:rPr>
        <w:t xml:space="preserve">Si </w:t>
      </w:r>
      <w:r w:rsidR="00094A33">
        <w:rPr>
          <w:rFonts w:cstheme="minorHAnsi"/>
          <w:highlight w:val="yellow"/>
        </w:rPr>
        <w:t>Poisson et fruits de mer</w:t>
      </w:r>
      <w:r>
        <w:rPr>
          <w:rFonts w:cstheme="minorHAnsi"/>
          <w:highlight w:val="yellow"/>
        </w:rPr>
        <w:t xml:space="preserve"> &gt; 0, </w:t>
      </w:r>
      <w:r w:rsidR="006B67E0">
        <w:rPr>
          <w:rFonts w:cstheme="minorHAnsi"/>
          <w:highlight w:val="yellow"/>
        </w:rPr>
        <w:t>du</w:t>
      </w:r>
      <w:r w:rsidR="00094A33">
        <w:rPr>
          <w:rFonts w:cstheme="minorHAnsi"/>
          <w:highlight w:val="yellow"/>
        </w:rPr>
        <w:t xml:space="preserve"> poisson</w:t>
      </w:r>
      <w:r>
        <w:rPr>
          <w:rFonts w:cstheme="minorHAnsi"/>
          <w:highlight w:val="yellow"/>
        </w:rPr>
        <w:t xml:space="preserve"> </w:t>
      </w:r>
      <w:r w:rsidR="006B67E0">
        <w:rPr>
          <w:rFonts w:cstheme="minorHAnsi"/>
          <w:highlight w:val="yellow"/>
        </w:rPr>
        <w:t xml:space="preserve">ou fruits de mer </w:t>
      </w:r>
      <w:r>
        <w:rPr>
          <w:rFonts w:cstheme="minorHAnsi"/>
          <w:highlight w:val="yellow"/>
        </w:rPr>
        <w:t>a-t-</w:t>
      </w:r>
      <w:r w:rsidR="00094A33">
        <w:rPr>
          <w:rFonts w:cstheme="minorHAnsi"/>
          <w:highlight w:val="yellow"/>
        </w:rPr>
        <w:t>il é</w:t>
      </w:r>
      <w:r>
        <w:rPr>
          <w:rFonts w:cstheme="minorHAnsi"/>
          <w:highlight w:val="yellow"/>
        </w:rPr>
        <w:t xml:space="preserve">té consommé au cours de ces dernières 24 heures ? (1) Oui (0) Non (Passer </w:t>
      </w:r>
      <w:r w:rsidR="00094A33">
        <w:rPr>
          <w:rFonts w:cstheme="minorHAnsi"/>
          <w:highlight w:val="yellow"/>
        </w:rPr>
        <w:t>aux abats</w:t>
      </w:r>
      <w:r>
        <w:rPr>
          <w:rFonts w:cstheme="minorHAnsi"/>
          <w:highlight w:val="yellow"/>
        </w:rPr>
        <w:t>)</w:t>
      </w:r>
    </w:p>
    <w:p w14:paraId="5254C40F" w14:textId="34A49A67" w:rsidR="00094A33" w:rsidRPr="00312E2A" w:rsidRDefault="00094A33" w:rsidP="006B67E0">
      <w:pPr>
        <w:pStyle w:val="Paragraphedeliste"/>
        <w:numPr>
          <w:ilvl w:val="4"/>
          <w:numId w:val="4"/>
        </w:numPr>
        <w:rPr>
          <w:rFonts w:cstheme="minorHAnsi"/>
          <w:highlight w:val="yellow"/>
        </w:rPr>
      </w:pPr>
      <w:r w:rsidRPr="00312E2A">
        <w:rPr>
          <w:rFonts w:cstheme="minorHAnsi"/>
          <w:highlight w:val="yellow"/>
        </w:rPr>
        <w:lastRenderedPageBreak/>
        <w:t xml:space="preserve">Quelle est la provenance </w:t>
      </w:r>
      <w:r w:rsidRPr="00312E2A">
        <w:rPr>
          <w:rFonts w:cstheme="minorHAnsi"/>
          <w:highlight w:val="yellow"/>
          <w:lang w:eastAsia="en-GB"/>
        </w:rPr>
        <w:t xml:space="preserve">des poissons et fruits de mer </w:t>
      </w:r>
      <w:r w:rsidRPr="00312E2A">
        <w:rPr>
          <w:rFonts w:cstheme="minorHAnsi"/>
          <w:highlight w:val="yellow"/>
        </w:rPr>
        <w:t>consommé</w:t>
      </w:r>
      <w:r w:rsidR="006B67E0">
        <w:rPr>
          <w:rFonts w:cstheme="minorHAnsi"/>
          <w:highlight w:val="yellow"/>
        </w:rPr>
        <w:t>s</w:t>
      </w:r>
      <w:r w:rsidRPr="00312E2A">
        <w:rPr>
          <w:rFonts w:cstheme="minorHAnsi"/>
          <w:highlight w:val="yellow"/>
        </w:rPr>
        <w:t xml:space="preserve"> dans votre ménage au cours de ces dernières 24 heures ? (1) Propre production (2) Achat (3) Echange ou troc (4) Don de membres de la famille ou d’amis (5) Aide alimentaire (6) Cueillette (7)</w:t>
      </w:r>
      <w:r>
        <w:rPr>
          <w:rFonts w:cstheme="minorHAnsi"/>
          <w:highlight w:val="yellow"/>
        </w:rPr>
        <w:t xml:space="preserve"> </w:t>
      </w:r>
      <w:r w:rsidRPr="00312E2A">
        <w:rPr>
          <w:rFonts w:cstheme="minorHAnsi"/>
          <w:highlight w:val="yellow"/>
        </w:rPr>
        <w:t>Pêche ou Chasse (8) Autres, précisez</w:t>
      </w:r>
    </w:p>
    <w:p w14:paraId="18F24B45" w14:textId="74E5F2E8" w:rsidR="00094A33" w:rsidRPr="00312E2A" w:rsidRDefault="00094A33" w:rsidP="006B67E0">
      <w:pPr>
        <w:pStyle w:val="Paragraphedeliste"/>
        <w:numPr>
          <w:ilvl w:val="4"/>
          <w:numId w:val="4"/>
        </w:numPr>
        <w:rPr>
          <w:rFonts w:cstheme="minorHAnsi"/>
          <w:highlight w:val="yellow"/>
        </w:rPr>
      </w:pPr>
      <w:r w:rsidRPr="00312E2A">
        <w:rPr>
          <w:rFonts w:cstheme="minorHAnsi"/>
          <w:highlight w:val="yellow"/>
        </w:rPr>
        <w:t xml:space="preserve">Si </w:t>
      </w:r>
      <w:r>
        <w:rPr>
          <w:rFonts w:cstheme="minorHAnsi"/>
          <w:highlight w:val="yellow"/>
        </w:rPr>
        <w:t xml:space="preserve">(2) </w:t>
      </w:r>
      <w:r w:rsidRPr="00312E2A">
        <w:rPr>
          <w:rFonts w:cstheme="minorHAnsi"/>
          <w:highlight w:val="yellow"/>
        </w:rPr>
        <w:t xml:space="preserve">Achat : Quel membre du ménage a principalement financé l’achat </w:t>
      </w:r>
      <w:r w:rsidRPr="00312E2A">
        <w:rPr>
          <w:rFonts w:cstheme="minorHAnsi"/>
          <w:highlight w:val="yellow"/>
          <w:lang w:eastAsia="en-GB"/>
        </w:rPr>
        <w:t xml:space="preserve">des poissons et fruits de mer </w:t>
      </w:r>
      <w:r w:rsidRPr="00312E2A">
        <w:rPr>
          <w:rFonts w:cstheme="minorHAnsi"/>
          <w:highlight w:val="yellow"/>
        </w:rPr>
        <w:t>consommé</w:t>
      </w:r>
      <w:r w:rsidR="006B67E0">
        <w:rPr>
          <w:rFonts w:cstheme="minorHAnsi"/>
          <w:highlight w:val="yellow"/>
        </w:rPr>
        <w:t>s</w:t>
      </w:r>
      <w:r w:rsidRPr="00312E2A">
        <w:rPr>
          <w:rFonts w:cstheme="minorHAnsi"/>
          <w:highlight w:val="yellow"/>
        </w:rPr>
        <w:t xml:space="preserve"> au cours de ces dernières 24 heures ? CU</w:t>
      </w:r>
    </w:p>
    <w:p w14:paraId="223E450C" w14:textId="29C43F74" w:rsidR="00094A33" w:rsidRPr="00312E2A" w:rsidRDefault="00094A33" w:rsidP="006B67E0">
      <w:pPr>
        <w:pStyle w:val="Paragraphedeliste"/>
        <w:numPr>
          <w:ilvl w:val="4"/>
          <w:numId w:val="4"/>
        </w:numPr>
        <w:rPr>
          <w:rFonts w:cstheme="minorHAnsi"/>
          <w:highlight w:val="yellow"/>
        </w:rPr>
      </w:pPr>
      <w:r w:rsidRPr="00312E2A">
        <w:rPr>
          <w:rFonts w:cstheme="minorHAnsi"/>
          <w:highlight w:val="yellow"/>
        </w:rPr>
        <w:t xml:space="preserve">Si </w:t>
      </w:r>
      <w:r>
        <w:rPr>
          <w:rFonts w:cstheme="minorHAnsi"/>
          <w:highlight w:val="yellow"/>
        </w:rPr>
        <w:t xml:space="preserve">(2) </w:t>
      </w:r>
      <w:r w:rsidRPr="00312E2A">
        <w:rPr>
          <w:rFonts w:cstheme="minorHAnsi"/>
          <w:highlight w:val="yellow"/>
        </w:rPr>
        <w:t xml:space="preserve">Achat : D’autres membres du ménage ont-ils participé financièrement à l’achat </w:t>
      </w:r>
      <w:r w:rsidRPr="00312E2A">
        <w:rPr>
          <w:rFonts w:cstheme="minorHAnsi"/>
          <w:highlight w:val="yellow"/>
          <w:lang w:eastAsia="en-GB"/>
        </w:rPr>
        <w:t>des poissons et f</w:t>
      </w:r>
      <w:bookmarkStart w:id="50" w:name="_GoBack"/>
      <w:bookmarkEnd w:id="50"/>
      <w:r w:rsidRPr="00312E2A">
        <w:rPr>
          <w:rFonts w:cstheme="minorHAnsi"/>
          <w:highlight w:val="yellow"/>
          <w:lang w:eastAsia="en-GB"/>
        </w:rPr>
        <w:t>ruits de mer</w:t>
      </w:r>
      <w:r w:rsidRPr="00312E2A">
        <w:rPr>
          <w:rFonts w:cstheme="minorHAnsi"/>
          <w:highlight w:val="yellow"/>
        </w:rPr>
        <w:t xml:space="preserve"> consommé</w:t>
      </w:r>
      <w:r w:rsidR="006B67E0">
        <w:rPr>
          <w:rFonts w:cstheme="minorHAnsi"/>
          <w:highlight w:val="yellow"/>
        </w:rPr>
        <w:t>s</w:t>
      </w:r>
      <w:r w:rsidRPr="00312E2A">
        <w:rPr>
          <w:rFonts w:cstheme="minorHAnsi"/>
          <w:highlight w:val="yellow"/>
        </w:rPr>
        <w:t xml:space="preserve"> au cours de ces dernières 24 heures ? CM</w:t>
      </w:r>
    </w:p>
    <w:p w14:paraId="49EBB2ED" w14:textId="68C31D67" w:rsidR="00094A33" w:rsidRPr="00312E2A" w:rsidRDefault="00094A33" w:rsidP="006B67E0">
      <w:pPr>
        <w:pStyle w:val="Paragraphedeliste"/>
        <w:numPr>
          <w:ilvl w:val="4"/>
          <w:numId w:val="4"/>
        </w:numPr>
        <w:rPr>
          <w:rFonts w:cstheme="minorHAnsi"/>
          <w:highlight w:val="yellow"/>
        </w:rPr>
      </w:pPr>
      <w:r w:rsidRPr="00312E2A">
        <w:rPr>
          <w:rFonts w:cstheme="minorHAnsi"/>
          <w:highlight w:val="yellow"/>
        </w:rPr>
        <w:t xml:space="preserve">Si </w:t>
      </w:r>
      <w:r>
        <w:rPr>
          <w:rFonts w:cstheme="minorHAnsi"/>
          <w:highlight w:val="yellow"/>
        </w:rPr>
        <w:t xml:space="preserve">(2) </w:t>
      </w:r>
      <w:r w:rsidRPr="00312E2A">
        <w:rPr>
          <w:rFonts w:cstheme="minorHAnsi"/>
          <w:highlight w:val="yellow"/>
        </w:rPr>
        <w:t xml:space="preserve">Achat : Quel membre du ménage a réalisé l’achat </w:t>
      </w:r>
      <w:r w:rsidRPr="00312E2A">
        <w:rPr>
          <w:rFonts w:cstheme="minorHAnsi"/>
          <w:highlight w:val="yellow"/>
          <w:lang w:eastAsia="en-GB"/>
        </w:rPr>
        <w:t xml:space="preserve">des poissons et fruits de mer </w:t>
      </w:r>
      <w:r w:rsidRPr="00312E2A">
        <w:rPr>
          <w:rFonts w:cstheme="minorHAnsi"/>
          <w:highlight w:val="yellow"/>
        </w:rPr>
        <w:t>consommé</w:t>
      </w:r>
      <w:r w:rsidR="006B67E0">
        <w:rPr>
          <w:rFonts w:cstheme="minorHAnsi"/>
          <w:highlight w:val="yellow"/>
        </w:rPr>
        <w:t>s</w:t>
      </w:r>
      <w:r w:rsidRPr="00312E2A">
        <w:rPr>
          <w:rFonts w:cstheme="minorHAnsi"/>
          <w:highlight w:val="yellow"/>
        </w:rPr>
        <w:t xml:space="preserve"> au cours de ces dernières 24 heures CU</w:t>
      </w:r>
    </w:p>
    <w:p w14:paraId="6EC841C1" w14:textId="5DA6F51E" w:rsidR="00CC7955" w:rsidRPr="00312E2A" w:rsidRDefault="00CC7955" w:rsidP="00923704">
      <w:pPr>
        <w:pStyle w:val="Paragraphedeliste"/>
        <w:numPr>
          <w:ilvl w:val="2"/>
          <w:numId w:val="4"/>
        </w:numPr>
        <w:rPr>
          <w:rFonts w:cstheme="minorHAnsi"/>
          <w:i/>
          <w:highlight w:val="yellow"/>
        </w:rPr>
      </w:pPr>
      <w:r w:rsidRPr="00312E2A">
        <w:rPr>
          <w:rFonts w:cstheme="minorHAnsi"/>
          <w:highlight w:val="yellow"/>
          <w:lang w:eastAsia="en-GB"/>
        </w:rPr>
        <w:t xml:space="preserve">Nombre de jours où des abats ont été consommées pendant les 7 derniers jours ? </w:t>
      </w:r>
      <w:r w:rsidRPr="00312E2A">
        <w:rPr>
          <w:rFonts w:cstheme="minorHAnsi"/>
          <w:i/>
          <w:highlight w:val="yellow"/>
          <w:lang w:eastAsia="en-GB"/>
        </w:rPr>
        <w:t xml:space="preserve">Note : foie, cœur… </w:t>
      </w:r>
      <w:r w:rsidRPr="00312E2A">
        <w:rPr>
          <w:rFonts w:cstheme="minorHAnsi"/>
          <w:highlight w:val="yellow"/>
          <w:lang w:eastAsia="en-GB"/>
        </w:rPr>
        <w:t>(Entrer un nombre entre 0 et 7)</w:t>
      </w:r>
    </w:p>
    <w:p w14:paraId="036027F1" w14:textId="70848CD4" w:rsidR="00CC7955" w:rsidRPr="00312E2A" w:rsidRDefault="00CC7955" w:rsidP="00923704">
      <w:pPr>
        <w:pStyle w:val="Paragraphedeliste"/>
        <w:numPr>
          <w:ilvl w:val="2"/>
          <w:numId w:val="4"/>
        </w:numPr>
        <w:rPr>
          <w:rFonts w:cstheme="minorHAnsi"/>
          <w:i/>
          <w:highlight w:val="yellow"/>
        </w:rPr>
      </w:pPr>
      <w:r w:rsidRPr="00312E2A">
        <w:rPr>
          <w:rFonts w:cstheme="minorHAnsi"/>
          <w:highlight w:val="yellow"/>
          <w:lang w:eastAsia="en-GB"/>
        </w:rPr>
        <w:t>Nombre de jours où des œufs ont été consommées pendant les 7 derniers jours ? (Entrer un nombre entre 0 et 7)</w:t>
      </w:r>
    </w:p>
    <w:p w14:paraId="741FAC7C" w14:textId="2172A96C" w:rsidR="00CC7955" w:rsidRPr="00312E2A" w:rsidRDefault="00CC7955" w:rsidP="00923704">
      <w:pPr>
        <w:pStyle w:val="Paragraphedeliste"/>
        <w:numPr>
          <w:ilvl w:val="2"/>
          <w:numId w:val="4"/>
        </w:numPr>
        <w:rPr>
          <w:rFonts w:cstheme="minorHAnsi"/>
          <w:i/>
          <w:highlight w:val="yellow"/>
        </w:rPr>
      </w:pPr>
      <w:r w:rsidRPr="00312E2A">
        <w:rPr>
          <w:rFonts w:cstheme="minorHAnsi"/>
          <w:highlight w:val="yellow"/>
          <w:lang w:eastAsia="en-GB"/>
        </w:rPr>
        <w:t xml:space="preserve">Nombre de jours où des légumes racines, tubercules « rouges » riches en vitamine A ont été consommées pendant les 7 derniers jours ? </w:t>
      </w:r>
      <w:r w:rsidRPr="003D103B">
        <w:rPr>
          <w:rFonts w:cstheme="minorHAnsi"/>
          <w:i/>
          <w:highlight w:val="yellow"/>
          <w:lang w:eastAsia="en-GB"/>
        </w:rPr>
        <w:t xml:space="preserve">Note : </w:t>
      </w:r>
      <w:r w:rsidR="00DA35DD" w:rsidRPr="003D103B">
        <w:rPr>
          <w:rFonts w:cstheme="minorHAnsi"/>
          <w:i/>
          <w:highlight w:val="yellow"/>
          <w:lang w:eastAsia="en-GB"/>
        </w:rPr>
        <w:t>patate douce orange,</w:t>
      </w:r>
      <w:r w:rsidR="003D103B" w:rsidRPr="003D103B">
        <w:rPr>
          <w:rFonts w:cstheme="minorHAnsi"/>
          <w:i/>
          <w:highlight w:val="yellow"/>
          <w:lang w:eastAsia="en-GB"/>
        </w:rPr>
        <w:t xml:space="preserve"> </w:t>
      </w:r>
      <w:r w:rsidR="003D103B" w:rsidRPr="003D103B">
        <w:rPr>
          <w:rFonts w:cstheme="minorHAnsi"/>
          <w:i/>
          <w:highlight w:val="yellow"/>
        </w:rPr>
        <w:t>c</w:t>
      </w:r>
      <w:r w:rsidRPr="003D103B">
        <w:rPr>
          <w:rFonts w:cstheme="minorHAnsi"/>
          <w:i/>
          <w:highlight w:val="yellow"/>
        </w:rPr>
        <w:t>arotte, poivron rouge, courge</w:t>
      </w:r>
      <w:r w:rsidR="003D103B">
        <w:rPr>
          <w:rFonts w:cstheme="minorHAnsi"/>
          <w:i/>
          <w:highlight w:val="yellow"/>
        </w:rPr>
        <w:t>…</w:t>
      </w:r>
      <w:r w:rsidRPr="00312E2A">
        <w:rPr>
          <w:rFonts w:cstheme="minorHAnsi"/>
          <w:highlight w:val="yellow"/>
        </w:rPr>
        <w:t xml:space="preserve"> </w:t>
      </w:r>
      <w:r w:rsidRPr="00312E2A">
        <w:rPr>
          <w:rFonts w:cstheme="minorHAnsi"/>
          <w:highlight w:val="yellow"/>
          <w:lang w:eastAsia="en-GB"/>
        </w:rPr>
        <w:t>(Entrer un nombre entre 0 et 7)</w:t>
      </w:r>
    </w:p>
    <w:p w14:paraId="05659A02" w14:textId="42032000" w:rsidR="00CC7955" w:rsidRPr="00312E2A" w:rsidRDefault="00CC7955" w:rsidP="00923704">
      <w:pPr>
        <w:pStyle w:val="Paragraphedeliste"/>
        <w:numPr>
          <w:ilvl w:val="2"/>
          <w:numId w:val="4"/>
        </w:numPr>
        <w:rPr>
          <w:rFonts w:cstheme="minorHAnsi"/>
          <w:i/>
          <w:highlight w:val="yellow"/>
        </w:rPr>
      </w:pPr>
      <w:r w:rsidRPr="00312E2A">
        <w:rPr>
          <w:rFonts w:cstheme="minorHAnsi"/>
          <w:highlight w:val="yellow"/>
          <w:lang w:eastAsia="en-GB"/>
        </w:rPr>
        <w:t xml:space="preserve">Nombre de jours où des </w:t>
      </w:r>
      <w:r w:rsidR="00DA35DD" w:rsidRPr="00312E2A">
        <w:rPr>
          <w:rFonts w:cstheme="minorHAnsi"/>
          <w:highlight w:val="yellow"/>
          <w:lang w:eastAsia="en-GB"/>
        </w:rPr>
        <w:t>légumes à feuilles vert foncé</w:t>
      </w:r>
      <w:r w:rsidRPr="00312E2A">
        <w:rPr>
          <w:rFonts w:cstheme="minorHAnsi"/>
          <w:highlight w:val="yellow"/>
          <w:lang w:eastAsia="en-GB"/>
        </w:rPr>
        <w:t xml:space="preserve"> ont été consommées pendant les 7 derniers jours ? </w:t>
      </w:r>
      <w:r w:rsidRPr="003D103B">
        <w:rPr>
          <w:rFonts w:cstheme="minorHAnsi"/>
          <w:i/>
          <w:highlight w:val="yellow"/>
          <w:lang w:eastAsia="en-GB"/>
        </w:rPr>
        <w:t xml:space="preserve">Note : </w:t>
      </w:r>
      <w:r w:rsidR="003D103B" w:rsidRPr="003D103B">
        <w:rPr>
          <w:rFonts w:cstheme="minorHAnsi"/>
          <w:i/>
          <w:highlight w:val="yellow"/>
        </w:rPr>
        <w:t>é</w:t>
      </w:r>
      <w:r w:rsidR="00DA35DD" w:rsidRPr="003D103B">
        <w:rPr>
          <w:rFonts w:cstheme="minorHAnsi"/>
          <w:i/>
          <w:highlight w:val="yellow"/>
        </w:rPr>
        <w:t xml:space="preserve">pinards, brocoli, amarante, feuilles de manioc, jute </w:t>
      </w:r>
      <w:proofErr w:type="spellStart"/>
      <w:r w:rsidR="00DA35DD" w:rsidRPr="003D103B">
        <w:rPr>
          <w:rFonts w:cstheme="minorHAnsi"/>
          <w:i/>
          <w:highlight w:val="yellow"/>
        </w:rPr>
        <w:t>leaves</w:t>
      </w:r>
      <w:proofErr w:type="spellEnd"/>
      <w:r w:rsidR="00DA35DD" w:rsidRPr="003D103B">
        <w:rPr>
          <w:rFonts w:cstheme="minorHAnsi"/>
          <w:i/>
          <w:highlight w:val="yellow"/>
        </w:rPr>
        <w:t xml:space="preserve">, </w:t>
      </w:r>
      <w:proofErr w:type="spellStart"/>
      <w:r w:rsidR="00DA35DD" w:rsidRPr="003D103B">
        <w:rPr>
          <w:rFonts w:cstheme="minorHAnsi"/>
          <w:i/>
          <w:highlight w:val="yellow"/>
        </w:rPr>
        <w:t>kolmi</w:t>
      </w:r>
      <w:proofErr w:type="spellEnd"/>
      <w:r w:rsidR="00DA35DD" w:rsidRPr="003D103B">
        <w:rPr>
          <w:rFonts w:cstheme="minorHAnsi"/>
          <w:i/>
          <w:highlight w:val="yellow"/>
        </w:rPr>
        <w:t xml:space="preserve"> </w:t>
      </w:r>
      <w:proofErr w:type="spellStart"/>
      <w:r w:rsidR="00DA35DD" w:rsidRPr="003D103B">
        <w:rPr>
          <w:rFonts w:cstheme="minorHAnsi"/>
          <w:i/>
          <w:highlight w:val="yellow"/>
        </w:rPr>
        <w:t>shak</w:t>
      </w:r>
      <w:proofErr w:type="spellEnd"/>
      <w:r w:rsidR="00DA35DD" w:rsidRPr="003D103B">
        <w:rPr>
          <w:rFonts w:cstheme="minorHAnsi"/>
          <w:i/>
          <w:highlight w:val="yellow"/>
        </w:rPr>
        <w:t xml:space="preserve">, </w:t>
      </w:r>
      <w:proofErr w:type="spellStart"/>
      <w:r w:rsidR="00DA35DD" w:rsidRPr="003D103B">
        <w:rPr>
          <w:rFonts w:cstheme="minorHAnsi"/>
          <w:i/>
          <w:highlight w:val="yellow"/>
        </w:rPr>
        <w:t>puishak</w:t>
      </w:r>
      <w:proofErr w:type="spellEnd"/>
      <w:r w:rsidR="00DA35DD" w:rsidRPr="003D103B">
        <w:rPr>
          <w:rFonts w:cstheme="minorHAnsi"/>
          <w:i/>
          <w:highlight w:val="yellow"/>
        </w:rPr>
        <w:t xml:space="preserve"> et/ou autres feuilles vert foncé</w:t>
      </w:r>
      <w:r w:rsidR="00DA35DD" w:rsidRPr="00312E2A">
        <w:rPr>
          <w:rFonts w:cstheme="minorHAnsi"/>
          <w:highlight w:val="yellow"/>
          <w:lang w:eastAsia="en-GB"/>
        </w:rPr>
        <w:t xml:space="preserve"> </w:t>
      </w:r>
      <w:r w:rsidRPr="00312E2A">
        <w:rPr>
          <w:rFonts w:cstheme="minorHAnsi"/>
          <w:highlight w:val="yellow"/>
          <w:lang w:eastAsia="en-GB"/>
        </w:rPr>
        <w:t>(Entrer un nombre entre 0 et 7)</w:t>
      </w:r>
    </w:p>
    <w:p w14:paraId="20553D7B" w14:textId="77D28BA2" w:rsidR="00DA35DD" w:rsidRPr="00094A33" w:rsidRDefault="00DA35DD" w:rsidP="00923704">
      <w:pPr>
        <w:pStyle w:val="Paragraphedeliste"/>
        <w:numPr>
          <w:ilvl w:val="2"/>
          <w:numId w:val="4"/>
        </w:numPr>
        <w:rPr>
          <w:rFonts w:cstheme="minorHAnsi"/>
          <w:i/>
          <w:highlight w:val="yellow"/>
        </w:rPr>
      </w:pPr>
      <w:r w:rsidRPr="00312E2A">
        <w:rPr>
          <w:rFonts w:cstheme="minorHAnsi"/>
          <w:highlight w:val="yellow"/>
          <w:lang w:eastAsia="en-GB"/>
        </w:rPr>
        <w:t xml:space="preserve">Nombre de jours où des autres légumes ont été consommées pendant les 7 derniers jours ? </w:t>
      </w:r>
      <w:r w:rsidRPr="00312E2A">
        <w:rPr>
          <w:rFonts w:cstheme="minorHAnsi"/>
          <w:i/>
          <w:highlight w:val="yellow"/>
          <w:lang w:eastAsia="en-GB"/>
        </w:rPr>
        <w:t xml:space="preserve">Note : tomates, oignons…  </w:t>
      </w:r>
      <w:r w:rsidRPr="00312E2A">
        <w:rPr>
          <w:rFonts w:cstheme="minorHAnsi"/>
          <w:highlight w:val="yellow"/>
          <w:lang w:eastAsia="en-GB"/>
        </w:rPr>
        <w:t>(Entrer un nombre entre 0 et 7)</w:t>
      </w:r>
    </w:p>
    <w:p w14:paraId="6343CD8B" w14:textId="78BA1E3A" w:rsidR="00094A33" w:rsidRPr="00094A33" w:rsidRDefault="00094A33" w:rsidP="00094A33">
      <w:pPr>
        <w:pStyle w:val="Paragraphedeliste"/>
        <w:numPr>
          <w:ilvl w:val="3"/>
          <w:numId w:val="4"/>
        </w:numPr>
        <w:rPr>
          <w:rFonts w:cstheme="minorHAnsi"/>
          <w:i/>
          <w:highlight w:val="yellow"/>
        </w:rPr>
      </w:pPr>
      <w:r>
        <w:rPr>
          <w:rFonts w:cstheme="minorHAnsi"/>
          <w:highlight w:val="yellow"/>
        </w:rPr>
        <w:t>Si Légumes riches en vitamine A &gt; 0 ou Légumes à feuilles vert foncé &gt; 0 ou Autre légumes &gt; 0, des légumes ont-ils été consommés dans les dernières 24 heures ? (1) Oui (0) Non</w:t>
      </w:r>
    </w:p>
    <w:p w14:paraId="4BD6FDEC" w14:textId="77777777" w:rsidR="006B67E0" w:rsidRPr="00312E2A" w:rsidRDefault="006B67E0" w:rsidP="006B67E0">
      <w:pPr>
        <w:pStyle w:val="Paragraphedeliste"/>
        <w:numPr>
          <w:ilvl w:val="4"/>
          <w:numId w:val="4"/>
        </w:numPr>
        <w:rPr>
          <w:rFonts w:cstheme="minorHAnsi"/>
          <w:highlight w:val="yellow"/>
        </w:rPr>
      </w:pPr>
      <w:r w:rsidRPr="00312E2A">
        <w:rPr>
          <w:rFonts w:cstheme="minorHAnsi"/>
          <w:highlight w:val="yellow"/>
        </w:rPr>
        <w:t>Quelle est la provenance des légumes consommé</w:t>
      </w:r>
      <w:r>
        <w:rPr>
          <w:rFonts w:cstheme="minorHAnsi"/>
          <w:highlight w:val="yellow"/>
        </w:rPr>
        <w:t>s</w:t>
      </w:r>
      <w:r w:rsidRPr="00312E2A">
        <w:rPr>
          <w:rFonts w:cstheme="minorHAnsi"/>
          <w:highlight w:val="yellow"/>
        </w:rPr>
        <w:t xml:space="preserve"> dans votre </w:t>
      </w:r>
      <w:r w:rsidRPr="00094A33">
        <w:rPr>
          <w:rFonts w:cstheme="minorHAnsi"/>
          <w:strike/>
          <w:highlight w:val="yellow"/>
        </w:rPr>
        <w:t>ménage</w:t>
      </w:r>
      <w:r>
        <w:rPr>
          <w:rFonts w:cstheme="minorHAnsi"/>
          <w:highlight w:val="yellow"/>
        </w:rPr>
        <w:t xml:space="preserve"> marmite</w:t>
      </w:r>
      <w:r w:rsidRPr="00312E2A">
        <w:rPr>
          <w:rFonts w:cstheme="minorHAnsi"/>
          <w:highlight w:val="yellow"/>
        </w:rPr>
        <w:t xml:space="preserve"> au cours de ces dernières 24 heures ? (1) Propre production (2) Achat (3) Echange ou troc (4) Don de membres de la famille ou d’amis (5) Aide alimentaire (6) Cueillette (7)</w:t>
      </w:r>
      <w:r>
        <w:rPr>
          <w:rFonts w:cstheme="minorHAnsi"/>
          <w:highlight w:val="yellow"/>
        </w:rPr>
        <w:t xml:space="preserve"> </w:t>
      </w:r>
      <w:r w:rsidRPr="00312E2A">
        <w:rPr>
          <w:rFonts w:cstheme="minorHAnsi"/>
          <w:highlight w:val="yellow"/>
        </w:rPr>
        <w:t>Pêche ou Chasse (8) Autres, précisez</w:t>
      </w:r>
    </w:p>
    <w:p w14:paraId="11D818C9" w14:textId="196A8D56" w:rsidR="006B67E0" w:rsidRPr="00312E2A" w:rsidRDefault="006B67E0" w:rsidP="006B67E0">
      <w:pPr>
        <w:pStyle w:val="Paragraphedeliste"/>
        <w:numPr>
          <w:ilvl w:val="4"/>
          <w:numId w:val="4"/>
        </w:numPr>
        <w:rPr>
          <w:rFonts w:cstheme="minorHAnsi"/>
          <w:highlight w:val="yellow"/>
        </w:rPr>
      </w:pPr>
      <w:r w:rsidRPr="00312E2A">
        <w:rPr>
          <w:rFonts w:cstheme="minorHAnsi"/>
          <w:highlight w:val="yellow"/>
        </w:rPr>
        <w:t xml:space="preserve">Si </w:t>
      </w:r>
      <w:r>
        <w:rPr>
          <w:rFonts w:cstheme="minorHAnsi"/>
          <w:highlight w:val="yellow"/>
        </w:rPr>
        <w:t xml:space="preserve">(2) </w:t>
      </w:r>
      <w:r w:rsidRPr="00312E2A">
        <w:rPr>
          <w:rFonts w:cstheme="minorHAnsi"/>
          <w:highlight w:val="yellow"/>
        </w:rPr>
        <w:t xml:space="preserve">Achat : Quel membre du ménage a principalement financé l’achat </w:t>
      </w:r>
      <w:r w:rsidRPr="00312E2A">
        <w:rPr>
          <w:rFonts w:cstheme="minorHAnsi"/>
          <w:highlight w:val="yellow"/>
          <w:lang w:eastAsia="en-GB"/>
        </w:rPr>
        <w:t xml:space="preserve">des </w:t>
      </w:r>
      <w:r>
        <w:rPr>
          <w:rFonts w:cstheme="minorHAnsi"/>
          <w:highlight w:val="yellow"/>
          <w:lang w:eastAsia="en-GB"/>
        </w:rPr>
        <w:t>légumes</w:t>
      </w:r>
      <w:r w:rsidRPr="00312E2A">
        <w:rPr>
          <w:rFonts w:cstheme="minorHAnsi"/>
          <w:highlight w:val="yellow"/>
          <w:lang w:eastAsia="en-GB"/>
        </w:rPr>
        <w:t xml:space="preserve"> </w:t>
      </w:r>
      <w:r w:rsidRPr="00312E2A">
        <w:rPr>
          <w:rFonts w:cstheme="minorHAnsi"/>
          <w:highlight w:val="yellow"/>
        </w:rPr>
        <w:t>consommé</w:t>
      </w:r>
      <w:r>
        <w:rPr>
          <w:rFonts w:cstheme="minorHAnsi"/>
          <w:highlight w:val="yellow"/>
        </w:rPr>
        <w:t>s</w:t>
      </w:r>
      <w:r w:rsidRPr="00312E2A">
        <w:rPr>
          <w:rFonts w:cstheme="minorHAnsi"/>
          <w:highlight w:val="yellow"/>
        </w:rPr>
        <w:t xml:space="preserve"> au cours de ces dernières 24 heures ? CU</w:t>
      </w:r>
    </w:p>
    <w:p w14:paraId="2A3B8687" w14:textId="27BCE2E7" w:rsidR="006B67E0" w:rsidRPr="00312E2A" w:rsidRDefault="006B67E0" w:rsidP="006B67E0">
      <w:pPr>
        <w:pStyle w:val="Paragraphedeliste"/>
        <w:numPr>
          <w:ilvl w:val="4"/>
          <w:numId w:val="4"/>
        </w:numPr>
        <w:rPr>
          <w:rFonts w:cstheme="minorHAnsi"/>
          <w:highlight w:val="yellow"/>
        </w:rPr>
      </w:pPr>
      <w:r w:rsidRPr="00312E2A">
        <w:rPr>
          <w:rFonts w:cstheme="minorHAnsi"/>
          <w:highlight w:val="yellow"/>
        </w:rPr>
        <w:t xml:space="preserve">Si </w:t>
      </w:r>
      <w:r>
        <w:rPr>
          <w:rFonts w:cstheme="minorHAnsi"/>
          <w:highlight w:val="yellow"/>
        </w:rPr>
        <w:t xml:space="preserve">(2) </w:t>
      </w:r>
      <w:r w:rsidRPr="00312E2A">
        <w:rPr>
          <w:rFonts w:cstheme="minorHAnsi"/>
          <w:highlight w:val="yellow"/>
        </w:rPr>
        <w:t xml:space="preserve">Achat : D’autres membres du ménage ont-ils participé financièrement à l’achat </w:t>
      </w:r>
      <w:r w:rsidRPr="00312E2A">
        <w:rPr>
          <w:rFonts w:cstheme="minorHAnsi"/>
          <w:highlight w:val="yellow"/>
          <w:lang w:eastAsia="en-GB"/>
        </w:rPr>
        <w:t xml:space="preserve">des légumes </w:t>
      </w:r>
      <w:r w:rsidRPr="00312E2A">
        <w:rPr>
          <w:rFonts w:cstheme="minorHAnsi"/>
          <w:highlight w:val="yellow"/>
        </w:rPr>
        <w:t>consommé</w:t>
      </w:r>
      <w:r>
        <w:rPr>
          <w:rFonts w:cstheme="minorHAnsi"/>
          <w:highlight w:val="yellow"/>
        </w:rPr>
        <w:t>s</w:t>
      </w:r>
      <w:r w:rsidRPr="00312E2A">
        <w:rPr>
          <w:rFonts w:cstheme="minorHAnsi"/>
          <w:highlight w:val="yellow"/>
        </w:rPr>
        <w:t xml:space="preserve"> au cours de ces dernières 24 heures ? CM</w:t>
      </w:r>
    </w:p>
    <w:p w14:paraId="48A4A2AA" w14:textId="6F012162" w:rsidR="006B67E0" w:rsidRPr="00312E2A" w:rsidRDefault="006B67E0" w:rsidP="006B67E0">
      <w:pPr>
        <w:pStyle w:val="Paragraphedeliste"/>
        <w:numPr>
          <w:ilvl w:val="4"/>
          <w:numId w:val="4"/>
        </w:numPr>
        <w:rPr>
          <w:rFonts w:cstheme="minorHAnsi"/>
          <w:highlight w:val="yellow"/>
        </w:rPr>
      </w:pPr>
      <w:r w:rsidRPr="00312E2A">
        <w:rPr>
          <w:rFonts w:cstheme="minorHAnsi"/>
          <w:highlight w:val="yellow"/>
        </w:rPr>
        <w:t xml:space="preserve">Si </w:t>
      </w:r>
      <w:r>
        <w:rPr>
          <w:rFonts w:cstheme="minorHAnsi"/>
          <w:highlight w:val="yellow"/>
        </w:rPr>
        <w:t xml:space="preserve">(2) </w:t>
      </w:r>
      <w:r w:rsidRPr="00312E2A">
        <w:rPr>
          <w:rFonts w:cstheme="minorHAnsi"/>
          <w:highlight w:val="yellow"/>
        </w:rPr>
        <w:t xml:space="preserve">Achat : Quel membre du ménage a réalisé l’achat </w:t>
      </w:r>
      <w:r w:rsidRPr="00312E2A">
        <w:rPr>
          <w:rFonts w:cstheme="minorHAnsi"/>
          <w:highlight w:val="yellow"/>
          <w:lang w:eastAsia="en-GB"/>
        </w:rPr>
        <w:t xml:space="preserve">des </w:t>
      </w:r>
      <w:r>
        <w:rPr>
          <w:rFonts w:cstheme="minorHAnsi"/>
          <w:highlight w:val="yellow"/>
          <w:lang w:eastAsia="en-GB"/>
        </w:rPr>
        <w:t xml:space="preserve">légumes </w:t>
      </w:r>
      <w:r w:rsidRPr="00312E2A">
        <w:rPr>
          <w:rFonts w:cstheme="minorHAnsi"/>
          <w:highlight w:val="yellow"/>
        </w:rPr>
        <w:t>consommé</w:t>
      </w:r>
      <w:r>
        <w:rPr>
          <w:rFonts w:cstheme="minorHAnsi"/>
          <w:highlight w:val="yellow"/>
        </w:rPr>
        <w:t>s</w:t>
      </w:r>
      <w:r w:rsidRPr="00312E2A">
        <w:rPr>
          <w:rFonts w:cstheme="minorHAnsi"/>
          <w:highlight w:val="yellow"/>
        </w:rPr>
        <w:t xml:space="preserve"> au cours de ces dernières 24 heures CU</w:t>
      </w:r>
    </w:p>
    <w:p w14:paraId="69138DAD" w14:textId="49424E54" w:rsidR="00DA35DD" w:rsidRPr="00312E2A" w:rsidRDefault="00B35106" w:rsidP="00923704">
      <w:pPr>
        <w:pStyle w:val="Paragraphedeliste"/>
        <w:numPr>
          <w:ilvl w:val="2"/>
          <w:numId w:val="4"/>
        </w:numPr>
        <w:rPr>
          <w:rFonts w:cstheme="minorHAnsi"/>
          <w:i/>
          <w:highlight w:val="yellow"/>
        </w:rPr>
      </w:pPr>
      <w:r>
        <w:rPr>
          <w:rFonts w:cstheme="minorHAnsi"/>
          <w:highlight w:val="yellow"/>
          <w:lang w:eastAsia="en-GB"/>
        </w:rPr>
        <w:t>N</w:t>
      </w:r>
      <w:r w:rsidR="00DA35DD" w:rsidRPr="00312E2A">
        <w:rPr>
          <w:rFonts w:cstheme="minorHAnsi"/>
          <w:highlight w:val="yellow"/>
          <w:lang w:eastAsia="en-GB"/>
        </w:rPr>
        <w:t xml:space="preserve">ombre de jours où des fruits riches en vitamine A ont été consommées pendant les 7 derniers jours ? </w:t>
      </w:r>
      <w:r w:rsidR="00DA35DD" w:rsidRPr="003D103B">
        <w:rPr>
          <w:rFonts w:cstheme="minorHAnsi"/>
          <w:i/>
          <w:highlight w:val="yellow"/>
          <w:lang w:eastAsia="en-GB"/>
        </w:rPr>
        <w:t xml:space="preserve">Note : </w:t>
      </w:r>
      <w:r w:rsidR="003D103B">
        <w:rPr>
          <w:rFonts w:cstheme="minorHAnsi"/>
          <w:i/>
          <w:highlight w:val="yellow"/>
        </w:rPr>
        <w:t>m</w:t>
      </w:r>
      <w:r w:rsidR="00DA35DD" w:rsidRPr="003D103B">
        <w:rPr>
          <w:rFonts w:cstheme="minorHAnsi"/>
          <w:i/>
          <w:highlight w:val="yellow"/>
        </w:rPr>
        <w:t>angue, papaye…</w:t>
      </w:r>
      <w:r w:rsidR="00DA35DD" w:rsidRPr="00312E2A">
        <w:rPr>
          <w:rFonts w:cstheme="minorHAnsi"/>
          <w:highlight w:val="yellow"/>
          <w:lang w:eastAsia="en-GB"/>
        </w:rPr>
        <w:t xml:space="preserve"> (Entrer un nombre entre 0 et 7)</w:t>
      </w:r>
    </w:p>
    <w:p w14:paraId="31CC39E9" w14:textId="7A2FA6FE" w:rsidR="00DA35DD" w:rsidRPr="00312E2A" w:rsidRDefault="00DA35DD" w:rsidP="00923704">
      <w:pPr>
        <w:pStyle w:val="Paragraphedeliste"/>
        <w:numPr>
          <w:ilvl w:val="2"/>
          <w:numId w:val="4"/>
        </w:numPr>
        <w:rPr>
          <w:rFonts w:cstheme="minorHAnsi"/>
          <w:i/>
          <w:highlight w:val="yellow"/>
        </w:rPr>
      </w:pPr>
      <w:r w:rsidRPr="00312E2A">
        <w:rPr>
          <w:rFonts w:cstheme="minorHAnsi"/>
          <w:highlight w:val="yellow"/>
          <w:lang w:eastAsia="en-GB"/>
        </w:rPr>
        <w:t xml:space="preserve">Nombre de jours où des autres fruits ont été consommées pendant les 7 derniers jours ? </w:t>
      </w:r>
      <w:r w:rsidRPr="003D103B">
        <w:rPr>
          <w:rFonts w:cstheme="minorHAnsi"/>
          <w:i/>
          <w:highlight w:val="yellow"/>
          <w:lang w:eastAsia="en-GB"/>
        </w:rPr>
        <w:t xml:space="preserve">Note : </w:t>
      </w:r>
      <w:r w:rsidR="003D103B" w:rsidRPr="003D103B">
        <w:rPr>
          <w:rFonts w:cstheme="minorHAnsi"/>
          <w:i/>
          <w:highlight w:val="yellow"/>
        </w:rPr>
        <w:t>b</w:t>
      </w:r>
      <w:r w:rsidRPr="003D103B">
        <w:rPr>
          <w:rFonts w:cstheme="minorHAnsi"/>
          <w:i/>
          <w:highlight w:val="yellow"/>
        </w:rPr>
        <w:t xml:space="preserve">anane, oranges, pommes, </w:t>
      </w:r>
      <w:proofErr w:type="spellStart"/>
      <w:r w:rsidRPr="003D103B">
        <w:rPr>
          <w:rFonts w:cstheme="minorHAnsi"/>
          <w:i/>
          <w:highlight w:val="yellow"/>
        </w:rPr>
        <w:t>ditakh</w:t>
      </w:r>
      <w:proofErr w:type="spellEnd"/>
      <w:r w:rsidRPr="003D103B">
        <w:rPr>
          <w:rFonts w:cstheme="minorHAnsi"/>
          <w:i/>
          <w:highlight w:val="yellow"/>
        </w:rPr>
        <w:t>, autres fruit</w:t>
      </w:r>
      <w:r w:rsidR="003D103B">
        <w:rPr>
          <w:rFonts w:cstheme="minorHAnsi"/>
          <w:i/>
          <w:highlight w:val="yellow"/>
        </w:rPr>
        <w:t>s</w:t>
      </w:r>
      <w:r w:rsidRPr="003D103B">
        <w:rPr>
          <w:rFonts w:cstheme="minorHAnsi"/>
          <w:i/>
          <w:highlight w:val="yellow"/>
        </w:rPr>
        <w:t>…</w:t>
      </w:r>
      <w:r w:rsidRPr="00312E2A">
        <w:rPr>
          <w:rFonts w:cstheme="minorHAnsi"/>
          <w:highlight w:val="yellow"/>
          <w:lang w:eastAsia="en-GB"/>
        </w:rPr>
        <w:t xml:space="preserve"> (Entrer un nombre entre 0 et 7)</w:t>
      </w:r>
    </w:p>
    <w:p w14:paraId="5E94E33B" w14:textId="0961F04B" w:rsidR="00DA35DD" w:rsidRPr="00312E2A" w:rsidRDefault="00DA35DD" w:rsidP="00923704">
      <w:pPr>
        <w:pStyle w:val="Paragraphedeliste"/>
        <w:numPr>
          <w:ilvl w:val="2"/>
          <w:numId w:val="4"/>
        </w:numPr>
        <w:rPr>
          <w:rFonts w:cstheme="minorHAnsi"/>
          <w:i/>
          <w:highlight w:val="yellow"/>
        </w:rPr>
      </w:pPr>
      <w:r w:rsidRPr="00312E2A">
        <w:rPr>
          <w:rFonts w:cstheme="minorHAnsi"/>
          <w:highlight w:val="yellow"/>
          <w:lang w:eastAsia="en-GB"/>
        </w:rPr>
        <w:lastRenderedPageBreak/>
        <w:t xml:space="preserve">Nombre de jours où des sucres ont été consommées pendant les 7 derniers jours ? </w:t>
      </w:r>
      <w:r w:rsidRPr="003D103B">
        <w:rPr>
          <w:rFonts w:cstheme="minorHAnsi"/>
          <w:i/>
          <w:highlight w:val="yellow"/>
          <w:lang w:eastAsia="en-GB"/>
        </w:rPr>
        <w:t xml:space="preserve">Note : </w:t>
      </w:r>
      <w:r w:rsidR="003D103B" w:rsidRPr="003D103B">
        <w:rPr>
          <w:rFonts w:cstheme="minorHAnsi"/>
          <w:i/>
          <w:highlight w:val="yellow"/>
        </w:rPr>
        <w:t>s</w:t>
      </w:r>
      <w:r w:rsidRPr="003D103B">
        <w:rPr>
          <w:rFonts w:cstheme="minorHAnsi"/>
          <w:i/>
          <w:highlight w:val="yellow"/>
        </w:rPr>
        <w:t>ucre, miel, confiture, gâteaux, bonbons, biscuits, pâtisseries et autres sucreries (boissons sucrées)</w:t>
      </w:r>
      <w:r w:rsidRPr="00312E2A">
        <w:rPr>
          <w:rFonts w:cstheme="minorHAnsi"/>
          <w:highlight w:val="yellow"/>
          <w:lang w:eastAsia="en-GB"/>
        </w:rPr>
        <w:t xml:space="preserve"> (Entrer un nombre entre 0 et 7)</w:t>
      </w:r>
    </w:p>
    <w:p w14:paraId="3A78E087" w14:textId="38DD7985" w:rsidR="00DA35DD" w:rsidRPr="00312E2A" w:rsidRDefault="00DA35DD" w:rsidP="00923704">
      <w:pPr>
        <w:pStyle w:val="Paragraphedeliste"/>
        <w:numPr>
          <w:ilvl w:val="2"/>
          <w:numId w:val="4"/>
        </w:numPr>
        <w:rPr>
          <w:rFonts w:cstheme="minorHAnsi"/>
          <w:i/>
          <w:highlight w:val="yellow"/>
        </w:rPr>
      </w:pPr>
      <w:r w:rsidRPr="00312E2A">
        <w:rPr>
          <w:rFonts w:cstheme="minorHAnsi"/>
          <w:highlight w:val="yellow"/>
          <w:lang w:eastAsia="en-GB"/>
        </w:rPr>
        <w:t xml:space="preserve">Nombre de jours où des huiles ont été consommées pendant les 7 derniers jours ? </w:t>
      </w:r>
      <w:r w:rsidRPr="003D103B">
        <w:rPr>
          <w:rFonts w:cstheme="minorHAnsi"/>
          <w:i/>
          <w:highlight w:val="yellow"/>
          <w:lang w:eastAsia="en-GB"/>
        </w:rPr>
        <w:t xml:space="preserve">Note : </w:t>
      </w:r>
      <w:r w:rsidR="003D103B" w:rsidRPr="003D103B">
        <w:rPr>
          <w:rFonts w:cstheme="minorHAnsi"/>
          <w:i/>
          <w:highlight w:val="yellow"/>
        </w:rPr>
        <w:t>h</w:t>
      </w:r>
      <w:r w:rsidRPr="003D103B">
        <w:rPr>
          <w:rFonts w:cstheme="minorHAnsi"/>
          <w:i/>
          <w:highlight w:val="yellow"/>
        </w:rPr>
        <w:t>uile végétale, huile de palme, beurre de karité, autres huiles /matières grasses</w:t>
      </w:r>
      <w:r w:rsidRPr="003D103B">
        <w:rPr>
          <w:rFonts w:cstheme="minorHAnsi"/>
          <w:i/>
          <w:highlight w:val="yellow"/>
          <w:lang w:eastAsia="en-GB"/>
        </w:rPr>
        <w:t>…</w:t>
      </w:r>
      <w:r w:rsidRPr="00312E2A">
        <w:rPr>
          <w:rFonts w:cstheme="minorHAnsi"/>
          <w:i/>
          <w:highlight w:val="yellow"/>
          <w:lang w:eastAsia="en-GB"/>
        </w:rPr>
        <w:t xml:space="preserve">  </w:t>
      </w:r>
      <w:r w:rsidRPr="00312E2A">
        <w:rPr>
          <w:rFonts w:cstheme="minorHAnsi"/>
          <w:highlight w:val="yellow"/>
          <w:lang w:eastAsia="en-GB"/>
        </w:rPr>
        <w:t>(Entrer un nombre entre 0 et 7)</w:t>
      </w:r>
    </w:p>
    <w:p w14:paraId="2378EA89" w14:textId="71D21019" w:rsidR="00DA35DD" w:rsidRPr="00312E2A" w:rsidRDefault="00DA35DD" w:rsidP="00923704">
      <w:pPr>
        <w:pStyle w:val="Paragraphedeliste"/>
        <w:numPr>
          <w:ilvl w:val="2"/>
          <w:numId w:val="4"/>
        </w:numPr>
        <w:rPr>
          <w:rFonts w:cstheme="minorHAnsi"/>
          <w:i/>
          <w:highlight w:val="yellow"/>
        </w:rPr>
      </w:pPr>
      <w:r w:rsidRPr="00312E2A">
        <w:rPr>
          <w:rFonts w:cstheme="minorHAnsi"/>
          <w:highlight w:val="yellow"/>
          <w:lang w:eastAsia="en-GB"/>
        </w:rPr>
        <w:t xml:space="preserve">Nombre de jours où des condiments ont été consommées pendant les 7 derniers jours ? </w:t>
      </w:r>
      <w:r w:rsidRPr="003D103B">
        <w:rPr>
          <w:rFonts w:cstheme="minorHAnsi"/>
          <w:i/>
          <w:highlight w:val="yellow"/>
          <w:lang w:eastAsia="en-GB"/>
        </w:rPr>
        <w:t xml:space="preserve">Note : </w:t>
      </w:r>
      <w:r w:rsidR="003D103B">
        <w:rPr>
          <w:rFonts w:cstheme="minorHAnsi"/>
          <w:i/>
          <w:highlight w:val="yellow"/>
        </w:rPr>
        <w:t>c</w:t>
      </w:r>
      <w:r w:rsidRPr="003D103B">
        <w:rPr>
          <w:rFonts w:cstheme="minorHAnsi"/>
          <w:i/>
          <w:highlight w:val="yellow"/>
        </w:rPr>
        <w:t>ondiments/</w:t>
      </w:r>
      <w:r w:rsidR="003D103B">
        <w:rPr>
          <w:rFonts w:cstheme="minorHAnsi"/>
          <w:i/>
          <w:highlight w:val="yellow"/>
        </w:rPr>
        <w:t>é</w:t>
      </w:r>
      <w:r w:rsidRPr="003D103B">
        <w:rPr>
          <w:rFonts w:cstheme="minorHAnsi"/>
          <w:i/>
          <w:highlight w:val="yellow"/>
        </w:rPr>
        <w:t>pices, thé, café/ cacao, sel, ail, levure chimique, tomate/sauce, viande ou poisson comme condiment, condiments incluant des petites quantités de lait/thé, café</w:t>
      </w:r>
      <w:r w:rsidRPr="003D103B">
        <w:rPr>
          <w:rFonts w:cstheme="minorHAnsi"/>
          <w:i/>
          <w:highlight w:val="yellow"/>
          <w:lang w:eastAsia="en-GB"/>
        </w:rPr>
        <w:t>…</w:t>
      </w:r>
      <w:r w:rsidRPr="00312E2A">
        <w:rPr>
          <w:rFonts w:cstheme="minorHAnsi"/>
          <w:i/>
          <w:highlight w:val="yellow"/>
          <w:lang w:eastAsia="en-GB"/>
        </w:rPr>
        <w:t xml:space="preserve"> </w:t>
      </w:r>
      <w:r w:rsidRPr="00312E2A">
        <w:rPr>
          <w:rFonts w:cstheme="minorHAnsi"/>
          <w:highlight w:val="yellow"/>
          <w:lang w:eastAsia="en-GB"/>
        </w:rPr>
        <w:t>(Entrer un nombre entre 0 et 7)</w:t>
      </w:r>
    </w:p>
    <w:p w14:paraId="21AD8ED3" w14:textId="77777777" w:rsidR="00B35106" w:rsidRPr="00094A33" w:rsidRDefault="00B35106" w:rsidP="00CC7955">
      <w:pPr>
        <w:pStyle w:val="Paragraphedeliste"/>
        <w:ind w:left="1214"/>
        <w:rPr>
          <w:rFonts w:cstheme="minorHAnsi"/>
        </w:rPr>
      </w:pPr>
    </w:p>
    <w:sectPr w:rsidR="00B35106" w:rsidRPr="00094A3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moé BOURDIER" w:date="2021-07-27T14:43:00Z" w:initials="TB">
    <w:p w14:paraId="540C3871" w14:textId="2D2FAFE4" w:rsidR="007B7A63" w:rsidRDefault="007B7A63" w:rsidP="00F0094F">
      <w:pPr>
        <w:pStyle w:val="Commentaire"/>
      </w:pPr>
      <w:r>
        <w:rPr>
          <w:rStyle w:val="Marquedecommentaire"/>
        </w:rPr>
        <w:annotationRef/>
      </w:r>
      <w:r>
        <w:t>Deuxième partie (Décembre 2021) :</w:t>
      </w:r>
    </w:p>
    <w:p w14:paraId="2FCB2386" w14:textId="77777777" w:rsidR="007B7A63" w:rsidRDefault="007B7A63" w:rsidP="00F0094F">
      <w:pPr>
        <w:pStyle w:val="Commentaire"/>
        <w:numPr>
          <w:ilvl w:val="0"/>
          <w:numId w:val="2"/>
        </w:numPr>
      </w:pPr>
      <w:r>
        <w:t>Informations préliminaires de l’enquête</w:t>
      </w:r>
    </w:p>
    <w:p w14:paraId="1F1EA1A0" w14:textId="77777777" w:rsidR="007B7A63" w:rsidRDefault="007B7A63" w:rsidP="00F0094F">
      <w:pPr>
        <w:pStyle w:val="Commentaire"/>
        <w:numPr>
          <w:ilvl w:val="0"/>
          <w:numId w:val="2"/>
        </w:numPr>
      </w:pPr>
      <w:r>
        <w:t>Confirmation du ménage agricole</w:t>
      </w:r>
    </w:p>
    <w:p w14:paraId="752B37B6" w14:textId="77777777" w:rsidR="007B7A63" w:rsidRDefault="007B7A63" w:rsidP="00F0094F">
      <w:pPr>
        <w:pStyle w:val="Commentaire"/>
        <w:numPr>
          <w:ilvl w:val="0"/>
          <w:numId w:val="2"/>
        </w:numPr>
      </w:pPr>
      <w:r>
        <w:t>Campagne 2021 : Activités rizicoles de septembre à décembre 2021</w:t>
      </w:r>
    </w:p>
    <w:p w14:paraId="160530FD" w14:textId="77777777" w:rsidR="007B7A63" w:rsidRDefault="007B7A63" w:rsidP="00F0094F">
      <w:pPr>
        <w:pStyle w:val="Commentaire"/>
        <w:numPr>
          <w:ilvl w:val="0"/>
          <w:numId w:val="2"/>
        </w:numPr>
      </w:pPr>
      <w:r>
        <w:t>Campagne 2021 : Production de riz</w:t>
      </w:r>
    </w:p>
    <w:p w14:paraId="603514BA" w14:textId="77777777" w:rsidR="007B7A63" w:rsidRDefault="007B7A63" w:rsidP="00F0094F">
      <w:pPr>
        <w:pStyle w:val="Commentaire"/>
        <w:numPr>
          <w:ilvl w:val="0"/>
          <w:numId w:val="2"/>
        </w:numPr>
      </w:pPr>
      <w:r>
        <w:t>Consommation de riz du ménage de Décembre 2020 à Novembre 2021</w:t>
      </w:r>
    </w:p>
    <w:p w14:paraId="746C8A9A" w14:textId="030E3B79" w:rsidR="007B7A63" w:rsidRDefault="007B7A63">
      <w:pPr>
        <w:pStyle w:val="Commentaire"/>
      </w:pPr>
    </w:p>
  </w:comment>
  <w:comment w:id="1" w:author="Ninon SIRDEY" w:date="2021-07-30T12:43:00Z" w:initials="NS">
    <w:p w14:paraId="04280FFD" w14:textId="44C5B477" w:rsidR="007B7A63" w:rsidRDefault="007B7A63">
      <w:pPr>
        <w:pStyle w:val="Commentaire"/>
      </w:pPr>
      <w:r>
        <w:rPr>
          <w:rStyle w:val="Marquedecommentaire"/>
        </w:rPr>
        <w:annotationRef/>
      </w:r>
      <w:r>
        <w:t>J’ai fait un premier jet de fiche d’information à traduire en wolof et imprimer pour donner aux enquêtés</w:t>
      </w:r>
    </w:p>
  </w:comment>
  <w:comment w:id="2" w:author="Tomoé BOURDIER" w:date="2021-09-07T17:51:00Z" w:initials="TB">
    <w:p w14:paraId="3B2D83A1" w14:textId="41CC588D" w:rsidR="007B7A63" w:rsidRDefault="007B7A63">
      <w:pPr>
        <w:pStyle w:val="Commentaire"/>
      </w:pPr>
      <w:r>
        <w:rPr>
          <w:rStyle w:val="Marquedecommentaire"/>
        </w:rPr>
        <w:annotationRef/>
      </w:r>
      <w:r>
        <w:t>Si le ménage ne produit du riz que sur des parcelles collectives, est-ce qu’on stoppe l’enquête ?</w:t>
      </w:r>
    </w:p>
  </w:comment>
  <w:comment w:id="3" w:author="Tomoé BOURDIER" w:date="2021-07-27T15:42:00Z" w:initials="TB">
    <w:p w14:paraId="28270A00" w14:textId="75AF256B" w:rsidR="007B7A63" w:rsidRDefault="007B7A63">
      <w:pPr>
        <w:pStyle w:val="Commentaire"/>
      </w:pPr>
      <w:r>
        <w:rPr>
          <w:rStyle w:val="Marquedecommentaire"/>
        </w:rPr>
        <w:annotationRef/>
      </w:r>
      <w:r>
        <w:t>A décider : consentement écrit et/ou oral ?</w:t>
      </w:r>
    </w:p>
  </w:comment>
  <w:comment w:id="4" w:author="Ninon SIRDEY" w:date="2021-07-28T18:10:00Z" w:initials="NS">
    <w:p w14:paraId="53312AD3" w14:textId="1576CD7A" w:rsidR="007B7A63" w:rsidRDefault="007B7A63">
      <w:pPr>
        <w:pStyle w:val="Commentaire"/>
      </w:pPr>
      <w:r>
        <w:rPr>
          <w:rStyle w:val="Marquedecommentaire"/>
        </w:rPr>
        <w:annotationRef/>
      </w:r>
      <w:r>
        <w:t>Je dirais Oral enregistré + cocher la case si c’est possible facilement avec les tablettes</w:t>
      </w:r>
    </w:p>
  </w:comment>
  <w:comment w:id="6" w:author="Ninon SIRDEY" w:date="2021-09-03T14:27:00Z" w:initials="NS">
    <w:p w14:paraId="52680F29" w14:textId="32B49749" w:rsidR="007B7A63" w:rsidRDefault="007B7A63">
      <w:pPr>
        <w:pStyle w:val="Commentaire"/>
      </w:pPr>
      <w:r>
        <w:rPr>
          <w:rStyle w:val="Marquedecommentaire"/>
        </w:rPr>
        <w:annotationRef/>
      </w:r>
      <w:r>
        <w:t>A vérifier</w:t>
      </w:r>
    </w:p>
  </w:comment>
  <w:comment w:id="7" w:author="Tomoé BOURDIER" w:date="2021-09-07T17:39:00Z" w:initials="TB">
    <w:p w14:paraId="4D4C35D5" w14:textId="45854F97" w:rsidR="007B7A63" w:rsidRDefault="007B7A63">
      <w:pPr>
        <w:pStyle w:val="Commentaire"/>
      </w:pPr>
      <w:r>
        <w:rPr>
          <w:rStyle w:val="Marquedecommentaire"/>
        </w:rPr>
        <w:annotationRef/>
      </w:r>
      <w:r>
        <w:t>Définition de « ménage » à préciser.</w:t>
      </w:r>
    </w:p>
  </w:comment>
  <w:comment w:id="12" w:author="Ninon SIRDEY" w:date="2021-07-28T18:21:00Z" w:initials="NS">
    <w:p w14:paraId="39280708" w14:textId="034C9794" w:rsidR="007B7A63" w:rsidRDefault="007B7A63">
      <w:pPr>
        <w:pStyle w:val="Commentaire"/>
      </w:pPr>
      <w:r>
        <w:rPr>
          <w:rStyle w:val="Marquedecommentaire"/>
        </w:rPr>
        <w:annotationRef/>
      </w:r>
      <w:r>
        <w:t>Limite légale au Sénégal, n’est-ce pas ?</w:t>
      </w:r>
    </w:p>
  </w:comment>
  <w:comment w:id="13" w:author="Tomoé BOURDIER" w:date="2021-07-27T17:31:00Z" w:initials="TB">
    <w:p w14:paraId="56E0D8CF" w14:textId="45E80020" w:rsidR="007B7A63" w:rsidRDefault="007B7A63">
      <w:pPr>
        <w:pStyle w:val="Commentaire"/>
      </w:pPr>
      <w:r>
        <w:rPr>
          <w:rStyle w:val="Marquedecommentaire"/>
        </w:rPr>
        <w:annotationRef/>
      </w:r>
      <w:bookmarkStart w:id="15" w:name="_Hlk81752210"/>
      <w:r>
        <w:t>Inclure la revente de produits agricoles et alimentaires (fruits, poisson, etc.) mais exclure les revenus générés par les produits agricoles provenant des parcelles communes ou individuelles du ménage</w:t>
      </w:r>
      <w:bookmarkEnd w:id="15"/>
    </w:p>
  </w:comment>
  <w:comment w:id="14" w:author="Ninon SIRDEY" w:date="2021-09-03T15:00:00Z" w:initials="NS">
    <w:p w14:paraId="5A31BFF5" w14:textId="7143B6FF" w:rsidR="007B7A63" w:rsidRDefault="007B7A63">
      <w:pPr>
        <w:pStyle w:val="Commentaire"/>
      </w:pPr>
      <w:r>
        <w:rPr>
          <w:rStyle w:val="Marquedecommentaire"/>
        </w:rPr>
        <w:annotationRef/>
      </w:r>
      <w:r>
        <w:t>A mettre en note pour les enquêteurs</w:t>
      </w:r>
    </w:p>
  </w:comment>
  <w:comment w:id="17" w:author="Tomoé BOURDIER" w:date="2021-07-27T17:00:00Z" w:initials="TB">
    <w:p w14:paraId="15D29B1B" w14:textId="264D9791" w:rsidR="007B7A63" w:rsidRDefault="007B7A63">
      <w:pPr>
        <w:pStyle w:val="Commentaire"/>
      </w:pPr>
      <w:r>
        <w:rPr>
          <w:rStyle w:val="Marquedecommentaire"/>
        </w:rPr>
        <w:annotationRef/>
      </w:r>
      <w:r>
        <w:t>A compléter avec les équipements agricoles les plus communs</w:t>
      </w:r>
    </w:p>
  </w:comment>
  <w:comment w:id="18" w:author="Tomoé BOURDIER" w:date="2021-07-27T17:01:00Z" w:initials="TB">
    <w:p w14:paraId="5F38B92B" w14:textId="106E5D73" w:rsidR="007B7A63" w:rsidRDefault="007B7A63">
      <w:pPr>
        <w:pStyle w:val="Commentaire"/>
      </w:pPr>
      <w:r>
        <w:rPr>
          <w:rStyle w:val="Marquedecommentaire"/>
        </w:rPr>
        <w:annotationRef/>
      </w:r>
      <w:r>
        <w:t>A compléter avec les équipements ménagers les plus communs</w:t>
      </w:r>
    </w:p>
  </w:comment>
  <w:comment w:id="19" w:author="Ninon SIRDEY" w:date="2021-09-03T15:10:00Z" w:initials="NS">
    <w:p w14:paraId="40A30431" w14:textId="3FB1C3FA" w:rsidR="007B7A63" w:rsidRDefault="007B7A63">
      <w:pPr>
        <w:pStyle w:val="Commentaire"/>
      </w:pPr>
      <w:r>
        <w:rPr>
          <w:rStyle w:val="Marquedecommentaire"/>
        </w:rPr>
        <w:annotationRef/>
      </w:r>
      <w:r>
        <w:t>On s’interroge avec Tomoé sur l’utilité de cette question pour la campagne précédente, qu’en pensez- vous ?</w:t>
      </w:r>
    </w:p>
  </w:comment>
  <w:comment w:id="20" w:author="Ninon SIRDEY" w:date="2021-09-03T15:14:00Z" w:initials="NS">
    <w:p w14:paraId="493D154C" w14:textId="2A02A29C" w:rsidR="007B7A63" w:rsidRDefault="007B7A63">
      <w:pPr>
        <w:pStyle w:val="Commentaire"/>
      </w:pPr>
      <w:r>
        <w:rPr>
          <w:rStyle w:val="Marquedecommentaire"/>
        </w:rPr>
        <w:annotationRef/>
      </w:r>
      <w:r>
        <w:t>Ibrahima, qu’en penses-tu ?</w:t>
      </w:r>
    </w:p>
  </w:comment>
  <w:comment w:id="22" w:author="Ninon SIRDEY" w:date="2021-09-03T15:48:00Z" w:initials="NS">
    <w:p w14:paraId="16C5FFDF" w14:textId="36C74F59" w:rsidR="007B7A63" w:rsidRDefault="007B7A63">
      <w:pPr>
        <w:pStyle w:val="Commentaire"/>
      </w:pPr>
      <w:r>
        <w:rPr>
          <w:rStyle w:val="Marquedecommentaire"/>
        </w:rPr>
        <w:annotationRef/>
      </w:r>
      <w:r>
        <w:t>Qu’en pensez-vous les autres de ces codes ?</w:t>
      </w:r>
    </w:p>
  </w:comment>
  <w:comment w:id="25" w:author="Ninon SIRDEY" w:date="2021-09-03T15:52:00Z" w:initials="NS">
    <w:p w14:paraId="369CD007" w14:textId="77777777" w:rsidR="007B7A63" w:rsidRDefault="007B7A63" w:rsidP="007D3191">
      <w:pPr>
        <w:pStyle w:val="Commentaire"/>
      </w:pPr>
      <w:r>
        <w:rPr>
          <w:rStyle w:val="Marquedecommentaire"/>
        </w:rPr>
        <w:annotationRef/>
      </w:r>
      <w:r>
        <w:t>Pouvez-vous nous aider ici ?</w:t>
      </w:r>
    </w:p>
  </w:comment>
  <w:comment w:id="27" w:author="Ninon SIRDEY" w:date="2021-09-03T15:52:00Z" w:initials="NS">
    <w:p w14:paraId="4E7EF396" w14:textId="6A0F42DA" w:rsidR="007B7A63" w:rsidRDefault="007B7A63">
      <w:pPr>
        <w:pStyle w:val="Commentaire"/>
      </w:pPr>
      <w:r>
        <w:rPr>
          <w:rStyle w:val="Marquedecommentaire"/>
        </w:rPr>
        <w:annotationRef/>
      </w:r>
      <w:r>
        <w:t>Pouvez-vous nous aider ici ?</w:t>
      </w:r>
    </w:p>
  </w:comment>
  <w:comment w:id="28" w:author="Ninon SIRDEY" w:date="2021-09-03T15:52:00Z" w:initials="NS">
    <w:p w14:paraId="6827B2E5" w14:textId="77777777" w:rsidR="007B7A63" w:rsidRDefault="007B7A63" w:rsidP="00923704">
      <w:pPr>
        <w:pStyle w:val="Commentaire"/>
      </w:pPr>
      <w:r>
        <w:rPr>
          <w:rStyle w:val="Marquedecommentaire"/>
        </w:rPr>
        <w:annotationRef/>
      </w:r>
      <w:r>
        <w:t>Pouvez-vous nous aider ici ?</w:t>
      </w:r>
    </w:p>
  </w:comment>
  <w:comment w:id="29" w:author="Ninon SIRDEY" w:date="2021-09-03T16:07:00Z" w:initials="NS">
    <w:p w14:paraId="35B1379C" w14:textId="05C3F2DC" w:rsidR="007B7A63" w:rsidRDefault="007B7A63">
      <w:pPr>
        <w:pStyle w:val="Commentaire"/>
      </w:pPr>
      <w:r>
        <w:rPr>
          <w:rStyle w:val="Marquedecommentaire"/>
        </w:rPr>
        <w:annotationRef/>
      </w:r>
      <w:r>
        <w:t>Est-ce l’unité appropriée ? ou est-il mieux de laisser le choix de l’unité ha, are, corde ou je ne sais quelle autre dénomination ? Qu’en pensez-vous ?</w:t>
      </w:r>
    </w:p>
  </w:comment>
  <w:comment w:id="30" w:author="Tomoé BOURDIER" w:date="2021-09-06T00:59:00Z" w:initials="TB">
    <w:p w14:paraId="6F03737E" w14:textId="5748618D" w:rsidR="007B7A63" w:rsidRDefault="007B7A63">
      <w:pPr>
        <w:pStyle w:val="Commentaire"/>
      </w:pPr>
      <w:r>
        <w:rPr>
          <w:rStyle w:val="Marquedecommentaire"/>
        </w:rPr>
        <w:annotationRef/>
      </w:r>
      <w:r>
        <w:t>CU ou CM ?</w:t>
      </w:r>
    </w:p>
  </w:comment>
  <w:comment w:id="31" w:author="Ninon SIRDEY" w:date="2021-09-06T12:17:00Z" w:initials="NS">
    <w:p w14:paraId="56B4FFB9" w14:textId="3B800523" w:rsidR="007B7A63" w:rsidRDefault="007B7A63">
      <w:pPr>
        <w:pStyle w:val="Commentaire"/>
      </w:pPr>
      <w:r>
        <w:rPr>
          <w:rStyle w:val="Marquedecommentaire"/>
        </w:rPr>
        <w:annotationRef/>
      </w:r>
      <w:r>
        <w:t>Ici on fait l’hypothèse que sur une seule et même parcelle on n’a pas de riz paddy/semences. Qu’en pensez-vous ?</w:t>
      </w:r>
    </w:p>
  </w:comment>
  <w:comment w:id="32" w:author="Ninon SIRDEY" w:date="2021-09-03T16:09:00Z" w:initials="NS">
    <w:p w14:paraId="548A1513" w14:textId="7E4DD61B" w:rsidR="007B7A63" w:rsidRDefault="007B7A63">
      <w:pPr>
        <w:pStyle w:val="Commentaire"/>
      </w:pPr>
      <w:r>
        <w:rPr>
          <w:rStyle w:val="Marquedecommentaire"/>
        </w:rPr>
        <w:annotationRef/>
      </w:r>
      <w:r>
        <w:t>Cf commentaire ci-dessus</w:t>
      </w:r>
    </w:p>
  </w:comment>
  <w:comment w:id="33" w:author="Ninon SIRDEY" w:date="2021-09-03T16:10:00Z" w:initials="NS">
    <w:p w14:paraId="35E98140" w14:textId="35DF8AAB" w:rsidR="007B7A63" w:rsidRDefault="007B7A63">
      <w:pPr>
        <w:pStyle w:val="Commentaire"/>
      </w:pPr>
      <w:r>
        <w:rPr>
          <w:rStyle w:val="Marquedecommentaire"/>
        </w:rPr>
        <w:annotationRef/>
      </w:r>
      <w:r>
        <w:t>Pouvons nous supprimer cette question si on rajoute une option (17) Semences paysannes à la question suivante ?)</w:t>
      </w:r>
    </w:p>
  </w:comment>
  <w:comment w:id="34" w:author="Tomoé BOURDIER" w:date="2021-07-28T09:55:00Z" w:initials="TB">
    <w:p w14:paraId="19D44853" w14:textId="06AF6FFA" w:rsidR="007B7A63" w:rsidRDefault="007B7A63">
      <w:pPr>
        <w:pStyle w:val="Commentaire"/>
      </w:pPr>
      <w:r>
        <w:rPr>
          <w:rStyle w:val="Marquedecommentaire"/>
        </w:rPr>
        <w:annotationRef/>
      </w:r>
      <w:r>
        <w:t>Plusieurs variétés possibles sur une même parcelle ?</w:t>
      </w:r>
    </w:p>
  </w:comment>
  <w:comment w:id="35" w:author="Ninon SIRDEY" w:date="2021-07-29T21:32:00Z" w:initials="NS">
    <w:p w14:paraId="0218B4D6" w14:textId="243EE575" w:rsidR="007B7A63" w:rsidRDefault="007B7A63">
      <w:pPr>
        <w:pStyle w:val="Commentaire"/>
      </w:pPr>
      <w:r>
        <w:rPr>
          <w:rStyle w:val="Marquedecommentaire"/>
        </w:rPr>
        <w:annotationRef/>
      </w:r>
      <w:r>
        <w:t>Je crois malheureusement</w:t>
      </w:r>
    </w:p>
  </w:comment>
  <w:comment w:id="36" w:author="Tomoé BOURDIER" w:date="2021-09-02T15:42:00Z" w:initials="TB">
    <w:p w14:paraId="7B0B29A9" w14:textId="0CB26A24" w:rsidR="007B7A63" w:rsidRDefault="007B7A63">
      <w:pPr>
        <w:pStyle w:val="Commentaire"/>
      </w:pPr>
      <w:r>
        <w:rPr>
          <w:rStyle w:val="Marquedecommentaire"/>
        </w:rPr>
        <w:annotationRef/>
      </w:r>
      <w:r>
        <w:t>Ok, alors demander pour chaque variété, quantité de semences, etc.</w:t>
      </w:r>
    </w:p>
  </w:comment>
  <w:comment w:id="37" w:author="Ninon SIRDEY" w:date="2021-09-03T16:11:00Z" w:initials="NS">
    <w:p w14:paraId="5BD782C8" w14:textId="3162456A" w:rsidR="007B7A63" w:rsidRDefault="007B7A63">
      <w:pPr>
        <w:pStyle w:val="Commentaire"/>
      </w:pPr>
      <w:r>
        <w:rPr>
          <w:rStyle w:val="Marquedecommentaire"/>
        </w:rPr>
        <w:annotationRef/>
      </w:r>
      <w:r>
        <w:t>Est-ce que ça arrive souvent qu’en pensez-vous ?</w:t>
      </w:r>
    </w:p>
  </w:comment>
  <w:comment w:id="38" w:author="Tomoé BOURDIER" w:date="2021-09-06T00:11:00Z" w:initials="TB">
    <w:p w14:paraId="7DC4144A" w14:textId="3BB0F398" w:rsidR="007B7A63" w:rsidRDefault="007B7A63">
      <w:pPr>
        <w:pStyle w:val="Commentaire"/>
      </w:pPr>
      <w:r>
        <w:rPr>
          <w:rStyle w:val="Marquedecommentaire"/>
        </w:rPr>
        <w:annotationRef/>
      </w:r>
      <w:r>
        <w:t xml:space="preserve">Faut-il distinguer </w:t>
      </w:r>
      <w:proofErr w:type="gramStart"/>
      <w:r>
        <w:t>loué</w:t>
      </w:r>
      <w:proofErr w:type="gramEnd"/>
      <w:r>
        <w:t xml:space="preserve"> et emprunté (sans coût) ?</w:t>
      </w:r>
    </w:p>
  </w:comment>
  <w:comment w:id="39" w:author="Tomoé BOURDIER" w:date="2021-09-07T16:37:00Z" w:initials="TB">
    <w:p w14:paraId="586E3AEA" w14:textId="136A95BA" w:rsidR="007B7A63" w:rsidRDefault="007B7A63">
      <w:pPr>
        <w:pStyle w:val="Commentaire"/>
      </w:pPr>
      <w:r>
        <w:rPr>
          <w:rStyle w:val="Marquedecommentaire"/>
        </w:rPr>
        <w:annotationRef/>
      </w:r>
      <w:r>
        <w:t>A discuter : Comment obtenir la dépense globale NPR + urée ? Est-ce possible par parcelle ?</w:t>
      </w:r>
    </w:p>
  </w:comment>
  <w:comment w:id="40" w:author="Ninon SIRDEY" w:date="2021-07-30T13:38:00Z" w:initials="NS">
    <w:p w14:paraId="4858D132" w14:textId="77777777" w:rsidR="007B7A63" w:rsidRDefault="007B7A63" w:rsidP="00A72827">
      <w:pPr>
        <w:pStyle w:val="Commentaire"/>
      </w:pPr>
      <w:r>
        <w:rPr>
          <w:rStyle w:val="Marquedecommentaire"/>
        </w:rPr>
        <w:annotationRef/>
      </w:r>
      <w:r>
        <w:t xml:space="preserve">Demander à la </w:t>
      </w:r>
      <w:proofErr w:type="spellStart"/>
      <w:r>
        <w:t>Sodagri</w:t>
      </w:r>
      <w:proofErr w:type="spellEnd"/>
      <w:r>
        <w:t xml:space="preserve"> si la date de l’application a une quelconque importance</w:t>
      </w:r>
    </w:p>
  </w:comment>
  <w:comment w:id="41" w:author="Tomoé BOURDIER" w:date="2021-09-07T16:42:00Z" w:initials="TB">
    <w:p w14:paraId="0D29A7A5" w14:textId="0429ABCD" w:rsidR="007B7A63" w:rsidRDefault="007B7A63">
      <w:pPr>
        <w:pStyle w:val="Commentaire"/>
      </w:pPr>
      <w:r>
        <w:rPr>
          <w:rStyle w:val="Marquedecommentaire"/>
        </w:rPr>
        <w:annotationRef/>
      </w:r>
      <w:r>
        <w:t>Dates ajoutées pour NPK et urée</w:t>
      </w:r>
    </w:p>
  </w:comment>
  <w:comment w:id="42" w:author="Tomoé BOURDIER" w:date="2021-09-07T16:41:00Z" w:initials="TB">
    <w:p w14:paraId="66F6D195" w14:textId="469CEC7F" w:rsidR="007B7A63" w:rsidRDefault="007B7A63">
      <w:pPr>
        <w:pStyle w:val="Commentaire"/>
      </w:pPr>
      <w:r>
        <w:rPr>
          <w:rStyle w:val="Marquedecommentaire"/>
        </w:rPr>
        <w:annotationRef/>
      </w:r>
      <w:r>
        <w:t>Faut-il aussi demander la date d’application des engrais organiques/compost/fumure ? (</w:t>
      </w:r>
      <w:proofErr w:type="gramStart"/>
      <w:r>
        <w:t>ou</w:t>
      </w:r>
      <w:proofErr w:type="gramEnd"/>
      <w:r>
        <w:t xml:space="preserve"> NPK et urée suffisent ?)</w:t>
      </w:r>
    </w:p>
  </w:comment>
  <w:comment w:id="43" w:author="Tomoé BOURDIER" w:date="2021-09-07T17:05:00Z" w:initials="TB">
    <w:p w14:paraId="09D5B0FE" w14:textId="0C1B926A" w:rsidR="007B7A63" w:rsidRDefault="007B7A63">
      <w:pPr>
        <w:pStyle w:val="Commentaire"/>
      </w:pPr>
      <w:r>
        <w:rPr>
          <w:rStyle w:val="Marquedecommentaire"/>
        </w:rPr>
        <w:annotationRef/>
      </w:r>
      <w:r>
        <w:t>Peut-il y a voir désherbage manuel ET mécanisé sur une même parcelle ?</w:t>
      </w:r>
    </w:p>
  </w:comment>
  <w:comment w:id="44" w:author="Tomoé BOURDIER" w:date="2021-09-07T16:57:00Z" w:initials="TB">
    <w:p w14:paraId="3D99983D" w14:textId="083043C7" w:rsidR="007B7A63" w:rsidRDefault="007B7A63">
      <w:pPr>
        <w:pStyle w:val="Commentaire"/>
      </w:pPr>
      <w:r>
        <w:rPr>
          <w:rStyle w:val="Marquedecommentaire"/>
        </w:rPr>
        <w:annotationRef/>
      </w:r>
      <w:r>
        <w:t>Y a-t-il une redondance entre le sarclage mécanisé et ces 3 autres options ?</w:t>
      </w:r>
    </w:p>
  </w:comment>
  <w:comment w:id="45" w:author="Ninon SIRDEY" w:date="2021-09-03T16:35:00Z" w:initials="NS">
    <w:p w14:paraId="2158000B" w14:textId="56F85B73" w:rsidR="007B7A63" w:rsidRDefault="007B7A63">
      <w:pPr>
        <w:pStyle w:val="Commentaire"/>
      </w:pPr>
      <w:r>
        <w:rPr>
          <w:rStyle w:val="Marquedecommentaire"/>
        </w:rPr>
        <w:annotationRef/>
      </w:r>
      <w:r>
        <w:t xml:space="preserve">Notez que dans cette première vague du questionnaire administré en septembre, on ne demande pas les pratiques pour récolte, battage car ce n’est pas encore réalisé. Ces questions seront posées en 2022 pour mesurer le niveau de production </w:t>
      </w:r>
    </w:p>
  </w:comment>
  <w:comment w:id="46" w:author="Ninon SIRDEY" w:date="2021-07-30T16:57:00Z" w:initials="NS">
    <w:p w14:paraId="6C2C1C96" w14:textId="1B990805" w:rsidR="007B7A63" w:rsidRDefault="007B7A63">
      <w:pPr>
        <w:pStyle w:val="Commentaire"/>
      </w:pPr>
      <w:r>
        <w:rPr>
          <w:rStyle w:val="Marquedecommentaire"/>
        </w:rPr>
        <w:annotationRef/>
      </w:r>
      <w:r>
        <w:t>A vérifier</w:t>
      </w:r>
    </w:p>
  </w:comment>
  <w:comment w:id="47" w:author="Tomoé BOURDIER" w:date="2021-07-28T10:47:00Z" w:initials="TB">
    <w:p w14:paraId="01390566" w14:textId="3F730866" w:rsidR="007B7A63" w:rsidRDefault="007B7A63">
      <w:pPr>
        <w:pStyle w:val="Commentaire"/>
      </w:pPr>
      <w:r>
        <w:rPr>
          <w:rStyle w:val="Marquedecommentaire"/>
        </w:rPr>
        <w:annotationRef/>
      </w:r>
      <w:r>
        <w:t>Proposer, si besoin, plus d’options de réponse</w:t>
      </w:r>
    </w:p>
  </w:comment>
  <w:comment w:id="49" w:author="Tomoé BOURDIER" w:date="2021-09-07T17:11:00Z" w:initials="TB">
    <w:p w14:paraId="6766286D" w14:textId="77220653" w:rsidR="007B7A63" w:rsidRDefault="007B7A63">
      <w:pPr>
        <w:pStyle w:val="Commentaire"/>
      </w:pPr>
      <w:r>
        <w:rPr>
          <w:rStyle w:val="Marquedecommentaire"/>
        </w:rPr>
        <w:annotationRef/>
      </w:r>
      <w:r>
        <w:t>Préciser qu’on s’intéresse au groupe d’individus mangeant dans la même marmite (plutôt que le ménage dans son ensemble)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6C8A9A" w15:done="0"/>
  <w15:commentEx w15:paraId="04280FFD" w15:done="0"/>
  <w15:commentEx w15:paraId="3B2D83A1" w15:done="0"/>
  <w15:commentEx w15:paraId="28270A00" w15:done="0"/>
  <w15:commentEx w15:paraId="53312AD3" w15:paraIdParent="28270A00" w15:done="0"/>
  <w15:commentEx w15:paraId="52680F29" w15:done="0"/>
  <w15:commentEx w15:paraId="4D4C35D5" w15:done="0"/>
  <w15:commentEx w15:paraId="39280708" w15:done="0"/>
  <w15:commentEx w15:paraId="56E0D8CF" w15:done="0"/>
  <w15:commentEx w15:paraId="5A31BFF5" w15:paraIdParent="56E0D8CF" w15:done="0"/>
  <w15:commentEx w15:paraId="15D29B1B" w15:done="0"/>
  <w15:commentEx w15:paraId="5F38B92B" w15:done="0"/>
  <w15:commentEx w15:paraId="40A30431" w15:done="0"/>
  <w15:commentEx w15:paraId="493D154C" w15:done="0"/>
  <w15:commentEx w15:paraId="16C5FFDF" w15:done="0"/>
  <w15:commentEx w15:paraId="369CD007" w15:done="0"/>
  <w15:commentEx w15:paraId="4E7EF396" w15:done="0"/>
  <w15:commentEx w15:paraId="6827B2E5" w15:done="0"/>
  <w15:commentEx w15:paraId="35B1379C" w15:done="0"/>
  <w15:commentEx w15:paraId="6F03737E" w15:done="0"/>
  <w15:commentEx w15:paraId="56B4FFB9" w15:done="0"/>
  <w15:commentEx w15:paraId="548A1513" w15:done="0"/>
  <w15:commentEx w15:paraId="35E98140" w15:done="0"/>
  <w15:commentEx w15:paraId="19D44853" w15:done="0"/>
  <w15:commentEx w15:paraId="0218B4D6" w15:paraIdParent="19D44853" w15:done="0"/>
  <w15:commentEx w15:paraId="7B0B29A9" w15:paraIdParent="19D44853" w15:done="0"/>
  <w15:commentEx w15:paraId="5BD782C8" w15:paraIdParent="19D44853" w15:done="0"/>
  <w15:commentEx w15:paraId="7DC4144A" w15:done="0"/>
  <w15:commentEx w15:paraId="586E3AEA" w15:done="0"/>
  <w15:commentEx w15:paraId="4858D132" w15:done="0"/>
  <w15:commentEx w15:paraId="0D29A7A5" w15:paraIdParent="4858D132" w15:done="0"/>
  <w15:commentEx w15:paraId="66F6D195" w15:done="0"/>
  <w15:commentEx w15:paraId="09D5B0FE" w15:done="0"/>
  <w15:commentEx w15:paraId="3D99983D" w15:done="0"/>
  <w15:commentEx w15:paraId="2158000B" w15:done="0"/>
  <w15:commentEx w15:paraId="6C2C1C96" w15:done="0"/>
  <w15:commentEx w15:paraId="01390566" w15:done="0"/>
  <w15:commentEx w15:paraId="676628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6C8A9A" w16cid:durableId="24AA99F9"/>
  <w16cid:commentId w16cid:paraId="04280FFD" w16cid:durableId="24AE728E"/>
  <w16cid:commentId w16cid:paraId="3B2D83A1" w16cid:durableId="24E22515"/>
  <w16cid:commentId w16cid:paraId="28270A00" w16cid:durableId="24AAA7F4"/>
  <w16cid:commentId w16cid:paraId="53312AD3" w16cid:durableId="24AC1C27"/>
  <w16cid:commentId w16cid:paraId="52680F29" w16cid:durableId="24DCAF59"/>
  <w16cid:commentId w16cid:paraId="4D4C35D5" w16cid:durableId="24E2223F"/>
  <w16cid:commentId w16cid:paraId="39280708" w16cid:durableId="24AC1EA5"/>
  <w16cid:commentId w16cid:paraId="56E0D8CF" w16cid:durableId="24AAC173"/>
  <w16cid:commentId w16cid:paraId="5A31BFF5" w16cid:durableId="24DCB718"/>
  <w16cid:commentId w16cid:paraId="15D29B1B" w16cid:durableId="24AABA37"/>
  <w16cid:commentId w16cid:paraId="5F38B92B" w16cid:durableId="24AABA59"/>
  <w16cid:commentId w16cid:paraId="40A30431" w16cid:durableId="24DCB955"/>
  <w16cid:commentId w16cid:paraId="493D154C" w16cid:durableId="24DCBA72"/>
  <w16cid:commentId w16cid:paraId="16C5FFDF" w16cid:durableId="24DCC264"/>
  <w16cid:commentId w16cid:paraId="369CD007" w16cid:durableId="24E0C085"/>
  <w16cid:commentId w16cid:paraId="4E7EF396" w16cid:durableId="24DCC329"/>
  <w16cid:commentId w16cid:paraId="6827B2E5" w16cid:durableId="24E1CD5D"/>
  <w16cid:commentId w16cid:paraId="35B1379C" w16cid:durableId="24DCC6B7"/>
  <w16cid:commentId w16cid:paraId="6F03737E" w16cid:durableId="24DFE684"/>
  <w16cid:commentId w16cid:paraId="56B4FFB9" w16cid:durableId="24E08550"/>
  <w16cid:commentId w16cid:paraId="548A1513" w16cid:durableId="24DCC748"/>
  <w16cid:commentId w16cid:paraId="35E98140" w16cid:durableId="24DCC776"/>
  <w16cid:commentId w16cid:paraId="19D44853" w16cid:durableId="24ABA828"/>
  <w16cid:commentId w16cid:paraId="0218B4D6" w16cid:durableId="24AD9CFE"/>
  <w16cid:commentId w16cid:paraId="7B0B29A9" w16cid:durableId="24DB6F55"/>
  <w16cid:commentId w16cid:paraId="5BD782C8" w16cid:durableId="24DCC7AF"/>
  <w16cid:commentId w16cid:paraId="7DC4144A" w16cid:durableId="24DFDB2F"/>
  <w16cid:commentId w16cid:paraId="586E3AEA" w16cid:durableId="24E213B7"/>
  <w16cid:commentId w16cid:paraId="4858D132" w16cid:durableId="24E05002"/>
  <w16cid:commentId w16cid:paraId="0D29A7A5" w16cid:durableId="24E21512"/>
  <w16cid:commentId w16cid:paraId="66F6D195" w16cid:durableId="24E214D6"/>
  <w16cid:commentId w16cid:paraId="09D5B0FE" w16cid:durableId="24E21A5E"/>
  <w16cid:commentId w16cid:paraId="3D99983D" w16cid:durableId="24E21890"/>
  <w16cid:commentId w16cid:paraId="2158000B" w16cid:durableId="24DCCD37"/>
  <w16cid:commentId w16cid:paraId="6C2C1C96" w16cid:durableId="24AEADDE"/>
  <w16cid:commentId w16cid:paraId="01390566" w16cid:durableId="24ABB42D"/>
  <w16cid:commentId w16cid:paraId="6766286D" w16cid:durableId="24E21B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otum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FFA"/>
    <w:multiLevelType w:val="multilevel"/>
    <w:tmpl w:val="4B6614F4"/>
    <w:lvl w:ilvl="0">
      <w:numFmt w:val="decimal"/>
      <w:lvlText w:val="%1."/>
      <w:lvlJc w:val="left"/>
      <w:pPr>
        <w:ind w:left="360" w:hanging="360"/>
      </w:pPr>
      <w:rPr>
        <w:rFonts w:hint="default"/>
      </w:rPr>
    </w:lvl>
    <w:lvl w:ilvl="1">
      <w:start w:val="1"/>
      <w:numFmt w:val="decimal"/>
      <w:lvlText w:val="%1.%2."/>
      <w:lvlJc w:val="left"/>
      <w:pPr>
        <w:ind w:left="792" w:hanging="432"/>
      </w:pPr>
      <w:rPr>
        <w:rFonts w:hint="default"/>
        <w:b w:val="0"/>
        <w:strike w:val="0"/>
      </w:rPr>
    </w:lvl>
    <w:lvl w:ilvl="2">
      <w:start w:val="1"/>
      <w:numFmt w:val="decimal"/>
      <w:lvlText w:val="%1.%2.%3."/>
      <w:lvlJc w:val="left"/>
      <w:pPr>
        <w:ind w:left="149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D9621B"/>
    <w:multiLevelType w:val="hybridMultilevel"/>
    <w:tmpl w:val="34E8F3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2D49DA"/>
    <w:multiLevelType w:val="multilevel"/>
    <w:tmpl w:val="4B6614F4"/>
    <w:lvl w:ilvl="0">
      <w:numFmt w:val="decimal"/>
      <w:lvlText w:val="%1."/>
      <w:lvlJc w:val="left"/>
      <w:pPr>
        <w:ind w:left="360" w:hanging="360"/>
      </w:pPr>
      <w:rPr>
        <w:rFonts w:hint="default"/>
      </w:rPr>
    </w:lvl>
    <w:lvl w:ilvl="1">
      <w:start w:val="1"/>
      <w:numFmt w:val="decimal"/>
      <w:lvlText w:val="%1.%2."/>
      <w:lvlJc w:val="left"/>
      <w:pPr>
        <w:ind w:left="792" w:hanging="432"/>
      </w:pPr>
      <w:rPr>
        <w:rFonts w:hint="default"/>
        <w:b w:val="0"/>
        <w:strike w:val="0"/>
      </w:rPr>
    </w:lvl>
    <w:lvl w:ilvl="2">
      <w:start w:val="1"/>
      <w:numFmt w:val="decimal"/>
      <w:lvlText w:val="%1.%2.%3."/>
      <w:lvlJc w:val="left"/>
      <w:pPr>
        <w:ind w:left="149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1628B2"/>
    <w:multiLevelType w:val="hybridMultilevel"/>
    <w:tmpl w:val="82EE8C12"/>
    <w:lvl w:ilvl="0" w:tplc="6D2CBDAA">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D9744C"/>
    <w:multiLevelType w:val="hybridMultilevel"/>
    <w:tmpl w:val="C8CA7F9E"/>
    <w:lvl w:ilvl="0" w:tplc="8D58E57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B3038FF"/>
    <w:multiLevelType w:val="multilevel"/>
    <w:tmpl w:val="7F0A354E"/>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C522C22"/>
    <w:multiLevelType w:val="multilevel"/>
    <w:tmpl w:val="040C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4CC31B8E"/>
    <w:multiLevelType w:val="multilevel"/>
    <w:tmpl w:val="E0106D4A"/>
    <w:lvl w:ilvl="0">
      <w:numFmt w:val="decimal"/>
      <w:lvlText w:val="%1."/>
      <w:lvlJc w:val="left"/>
      <w:pPr>
        <w:ind w:left="360" w:hanging="360"/>
      </w:pPr>
      <w:rPr>
        <w:rFonts w:hint="default"/>
      </w:rPr>
    </w:lvl>
    <w:lvl w:ilvl="1">
      <w:start w:val="1"/>
      <w:numFmt w:val="decimal"/>
      <w:lvlText w:val="%1.%2."/>
      <w:lvlJc w:val="left"/>
      <w:pPr>
        <w:ind w:left="1141" w:hanging="432"/>
      </w:pPr>
      <w:rPr>
        <w:rFonts w:hint="default"/>
        <w:b w:val="0"/>
        <w:strike w:val="0"/>
      </w:rPr>
    </w:lvl>
    <w:lvl w:ilvl="2">
      <w:start w:val="1"/>
      <w:numFmt w:val="decimal"/>
      <w:lvlText w:val="%1.%2.%3."/>
      <w:lvlJc w:val="left"/>
      <w:pPr>
        <w:ind w:left="1497" w:hanging="504"/>
      </w:pPr>
      <w:rPr>
        <w:rFonts w:hint="default"/>
        <w:i w:val="0"/>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i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0732E88"/>
    <w:multiLevelType w:val="hybridMultilevel"/>
    <w:tmpl w:val="BF328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0961C6"/>
    <w:multiLevelType w:val="hybridMultilevel"/>
    <w:tmpl w:val="C2BC29C6"/>
    <w:lvl w:ilvl="0" w:tplc="8D58E57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7"/>
  </w:num>
  <w:num w:numId="5">
    <w:abstractNumId w:val="1"/>
  </w:num>
  <w:num w:numId="6">
    <w:abstractNumId w:val="3"/>
  </w:num>
  <w:num w:numId="7">
    <w:abstractNumId w:val="8"/>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oé BOURDIER">
    <w15:presenceInfo w15:providerId="None" w15:userId="Tomoé BOURDIER"/>
  </w15:person>
  <w15:person w15:author="Ninon SIRDEY">
    <w15:presenceInfo w15:providerId="None" w15:userId="Ninon SIRD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F8"/>
    <w:rsid w:val="00000545"/>
    <w:rsid w:val="0000705B"/>
    <w:rsid w:val="00010A9A"/>
    <w:rsid w:val="000259C9"/>
    <w:rsid w:val="00025ED1"/>
    <w:rsid w:val="00030C1D"/>
    <w:rsid w:val="00034C0F"/>
    <w:rsid w:val="00036B7F"/>
    <w:rsid w:val="00040679"/>
    <w:rsid w:val="00044184"/>
    <w:rsid w:val="00045FDF"/>
    <w:rsid w:val="0004707D"/>
    <w:rsid w:val="00057950"/>
    <w:rsid w:val="00062DF1"/>
    <w:rsid w:val="00063755"/>
    <w:rsid w:val="000641FE"/>
    <w:rsid w:val="00072702"/>
    <w:rsid w:val="00092D4B"/>
    <w:rsid w:val="00094A33"/>
    <w:rsid w:val="000A1F24"/>
    <w:rsid w:val="000A4CA3"/>
    <w:rsid w:val="000B11E1"/>
    <w:rsid w:val="000B4B1D"/>
    <w:rsid w:val="000D5DBC"/>
    <w:rsid w:val="000D6350"/>
    <w:rsid w:val="000D6E2C"/>
    <w:rsid w:val="000E160A"/>
    <w:rsid w:val="000E3904"/>
    <w:rsid w:val="000F1921"/>
    <w:rsid w:val="000F46CB"/>
    <w:rsid w:val="0011315C"/>
    <w:rsid w:val="00115805"/>
    <w:rsid w:val="00116364"/>
    <w:rsid w:val="00120365"/>
    <w:rsid w:val="00141587"/>
    <w:rsid w:val="00142CE8"/>
    <w:rsid w:val="00180509"/>
    <w:rsid w:val="00180FD4"/>
    <w:rsid w:val="001816E0"/>
    <w:rsid w:val="001879C4"/>
    <w:rsid w:val="00187EEF"/>
    <w:rsid w:val="00194FC2"/>
    <w:rsid w:val="001A1F0A"/>
    <w:rsid w:val="001B1B41"/>
    <w:rsid w:val="001D0FAD"/>
    <w:rsid w:val="001D2FC3"/>
    <w:rsid w:val="001E3423"/>
    <w:rsid w:val="001F3FFE"/>
    <w:rsid w:val="001F4CFF"/>
    <w:rsid w:val="002156CD"/>
    <w:rsid w:val="002210EB"/>
    <w:rsid w:val="00241469"/>
    <w:rsid w:val="00241BAA"/>
    <w:rsid w:val="002457F5"/>
    <w:rsid w:val="002530BA"/>
    <w:rsid w:val="00254506"/>
    <w:rsid w:val="00257748"/>
    <w:rsid w:val="00262E78"/>
    <w:rsid w:val="00265219"/>
    <w:rsid w:val="00267AD6"/>
    <w:rsid w:val="002806C5"/>
    <w:rsid w:val="0028235C"/>
    <w:rsid w:val="002844CA"/>
    <w:rsid w:val="00290D97"/>
    <w:rsid w:val="00290E50"/>
    <w:rsid w:val="00291F9A"/>
    <w:rsid w:val="00293F38"/>
    <w:rsid w:val="002A3224"/>
    <w:rsid w:val="002B13A8"/>
    <w:rsid w:val="002B308E"/>
    <w:rsid w:val="002C7571"/>
    <w:rsid w:val="002F38F0"/>
    <w:rsid w:val="002F7634"/>
    <w:rsid w:val="0030033C"/>
    <w:rsid w:val="00302742"/>
    <w:rsid w:val="00307965"/>
    <w:rsid w:val="003118E7"/>
    <w:rsid w:val="00312E2A"/>
    <w:rsid w:val="003156F3"/>
    <w:rsid w:val="003348E9"/>
    <w:rsid w:val="00341249"/>
    <w:rsid w:val="00342165"/>
    <w:rsid w:val="00342CC3"/>
    <w:rsid w:val="00343130"/>
    <w:rsid w:val="003468B8"/>
    <w:rsid w:val="003678DA"/>
    <w:rsid w:val="00375DE5"/>
    <w:rsid w:val="003821EB"/>
    <w:rsid w:val="003A7C58"/>
    <w:rsid w:val="003B13FB"/>
    <w:rsid w:val="003B4636"/>
    <w:rsid w:val="003D103B"/>
    <w:rsid w:val="003D1AD9"/>
    <w:rsid w:val="003D42DA"/>
    <w:rsid w:val="003D47B3"/>
    <w:rsid w:val="003D6EEF"/>
    <w:rsid w:val="003E352D"/>
    <w:rsid w:val="003E504B"/>
    <w:rsid w:val="003E7C6E"/>
    <w:rsid w:val="003F1E7B"/>
    <w:rsid w:val="003F66D6"/>
    <w:rsid w:val="00401466"/>
    <w:rsid w:val="00403E14"/>
    <w:rsid w:val="00406194"/>
    <w:rsid w:val="004122FC"/>
    <w:rsid w:val="00416AE3"/>
    <w:rsid w:val="004427BF"/>
    <w:rsid w:val="00442C74"/>
    <w:rsid w:val="00443E45"/>
    <w:rsid w:val="0044463F"/>
    <w:rsid w:val="00444892"/>
    <w:rsid w:val="00446AAF"/>
    <w:rsid w:val="0045177C"/>
    <w:rsid w:val="0045257E"/>
    <w:rsid w:val="00455BCC"/>
    <w:rsid w:val="00465536"/>
    <w:rsid w:val="00473DB7"/>
    <w:rsid w:val="00486BC7"/>
    <w:rsid w:val="00493159"/>
    <w:rsid w:val="004942FA"/>
    <w:rsid w:val="004B1234"/>
    <w:rsid w:val="004B3EBA"/>
    <w:rsid w:val="004B4E0A"/>
    <w:rsid w:val="004C61B2"/>
    <w:rsid w:val="004D0F84"/>
    <w:rsid w:val="004D380B"/>
    <w:rsid w:val="004E030D"/>
    <w:rsid w:val="004E187B"/>
    <w:rsid w:val="004F0D46"/>
    <w:rsid w:val="004F455E"/>
    <w:rsid w:val="00502076"/>
    <w:rsid w:val="00505A83"/>
    <w:rsid w:val="005262A4"/>
    <w:rsid w:val="00526F9C"/>
    <w:rsid w:val="00530DD7"/>
    <w:rsid w:val="00540A7B"/>
    <w:rsid w:val="005410A6"/>
    <w:rsid w:val="00551A8C"/>
    <w:rsid w:val="00552C8E"/>
    <w:rsid w:val="00596024"/>
    <w:rsid w:val="0059620B"/>
    <w:rsid w:val="0059747F"/>
    <w:rsid w:val="005A1365"/>
    <w:rsid w:val="005D09F8"/>
    <w:rsid w:val="005E5462"/>
    <w:rsid w:val="005F301F"/>
    <w:rsid w:val="005F60C2"/>
    <w:rsid w:val="00607324"/>
    <w:rsid w:val="00614B6E"/>
    <w:rsid w:val="0063109F"/>
    <w:rsid w:val="00631788"/>
    <w:rsid w:val="00631E68"/>
    <w:rsid w:val="00633D11"/>
    <w:rsid w:val="00635E1C"/>
    <w:rsid w:val="0064793D"/>
    <w:rsid w:val="0065059A"/>
    <w:rsid w:val="006546DF"/>
    <w:rsid w:val="00661380"/>
    <w:rsid w:val="00662FA3"/>
    <w:rsid w:val="00673AF4"/>
    <w:rsid w:val="00675B37"/>
    <w:rsid w:val="00676C62"/>
    <w:rsid w:val="006778A8"/>
    <w:rsid w:val="00683D8B"/>
    <w:rsid w:val="006870B6"/>
    <w:rsid w:val="00687485"/>
    <w:rsid w:val="00693170"/>
    <w:rsid w:val="00693576"/>
    <w:rsid w:val="006A4347"/>
    <w:rsid w:val="006B2269"/>
    <w:rsid w:val="006B511A"/>
    <w:rsid w:val="006B67E0"/>
    <w:rsid w:val="006B7482"/>
    <w:rsid w:val="006C15F7"/>
    <w:rsid w:val="006C7FF6"/>
    <w:rsid w:val="006F42FE"/>
    <w:rsid w:val="006F4B37"/>
    <w:rsid w:val="00721905"/>
    <w:rsid w:val="007222B1"/>
    <w:rsid w:val="007307A7"/>
    <w:rsid w:val="00741FAC"/>
    <w:rsid w:val="007474C3"/>
    <w:rsid w:val="00755974"/>
    <w:rsid w:val="007834F1"/>
    <w:rsid w:val="00796FEF"/>
    <w:rsid w:val="007A06C0"/>
    <w:rsid w:val="007A7417"/>
    <w:rsid w:val="007B312F"/>
    <w:rsid w:val="007B4D5C"/>
    <w:rsid w:val="007B7A63"/>
    <w:rsid w:val="007C14C4"/>
    <w:rsid w:val="007C1BE1"/>
    <w:rsid w:val="007C2023"/>
    <w:rsid w:val="007C3197"/>
    <w:rsid w:val="007D15FC"/>
    <w:rsid w:val="007D2815"/>
    <w:rsid w:val="007D3191"/>
    <w:rsid w:val="007E0043"/>
    <w:rsid w:val="007E46C2"/>
    <w:rsid w:val="007E7D9C"/>
    <w:rsid w:val="007E7E3A"/>
    <w:rsid w:val="007F01B8"/>
    <w:rsid w:val="00801B66"/>
    <w:rsid w:val="00816719"/>
    <w:rsid w:val="00827618"/>
    <w:rsid w:val="008436A3"/>
    <w:rsid w:val="00845A75"/>
    <w:rsid w:val="0085258F"/>
    <w:rsid w:val="00852F39"/>
    <w:rsid w:val="008553ED"/>
    <w:rsid w:val="0086200D"/>
    <w:rsid w:val="00866C33"/>
    <w:rsid w:val="00885F22"/>
    <w:rsid w:val="008873AC"/>
    <w:rsid w:val="00893211"/>
    <w:rsid w:val="00897C6A"/>
    <w:rsid w:val="008A60B0"/>
    <w:rsid w:val="008B52DE"/>
    <w:rsid w:val="008E377A"/>
    <w:rsid w:val="008E551E"/>
    <w:rsid w:val="008F010C"/>
    <w:rsid w:val="009011AC"/>
    <w:rsid w:val="009011F0"/>
    <w:rsid w:val="00913619"/>
    <w:rsid w:val="00921D2E"/>
    <w:rsid w:val="00923704"/>
    <w:rsid w:val="00933955"/>
    <w:rsid w:val="009365BC"/>
    <w:rsid w:val="009467F6"/>
    <w:rsid w:val="00946E85"/>
    <w:rsid w:val="009546C6"/>
    <w:rsid w:val="00956E55"/>
    <w:rsid w:val="0097024F"/>
    <w:rsid w:val="0097629C"/>
    <w:rsid w:val="00976647"/>
    <w:rsid w:val="0098357D"/>
    <w:rsid w:val="0098379A"/>
    <w:rsid w:val="00983D29"/>
    <w:rsid w:val="009913DE"/>
    <w:rsid w:val="00992C09"/>
    <w:rsid w:val="00996C07"/>
    <w:rsid w:val="009A02E5"/>
    <w:rsid w:val="009B0AC7"/>
    <w:rsid w:val="009B10E7"/>
    <w:rsid w:val="009B77E3"/>
    <w:rsid w:val="009B7CCA"/>
    <w:rsid w:val="009C43EE"/>
    <w:rsid w:val="009C5DBF"/>
    <w:rsid w:val="009D056C"/>
    <w:rsid w:val="009D156A"/>
    <w:rsid w:val="009E033F"/>
    <w:rsid w:val="009E039D"/>
    <w:rsid w:val="009E0E4C"/>
    <w:rsid w:val="009F0326"/>
    <w:rsid w:val="00A10F20"/>
    <w:rsid w:val="00A31312"/>
    <w:rsid w:val="00A355ED"/>
    <w:rsid w:val="00A578B0"/>
    <w:rsid w:val="00A67DFA"/>
    <w:rsid w:val="00A72827"/>
    <w:rsid w:val="00A87518"/>
    <w:rsid w:val="00A907A5"/>
    <w:rsid w:val="00A9772A"/>
    <w:rsid w:val="00AA2E8D"/>
    <w:rsid w:val="00AA7A18"/>
    <w:rsid w:val="00AC7E14"/>
    <w:rsid w:val="00AE5014"/>
    <w:rsid w:val="00B0318E"/>
    <w:rsid w:val="00B12FD1"/>
    <w:rsid w:val="00B15173"/>
    <w:rsid w:val="00B24308"/>
    <w:rsid w:val="00B33DF0"/>
    <w:rsid w:val="00B35106"/>
    <w:rsid w:val="00B41DAC"/>
    <w:rsid w:val="00B51F2E"/>
    <w:rsid w:val="00B53CDB"/>
    <w:rsid w:val="00B57388"/>
    <w:rsid w:val="00B6394E"/>
    <w:rsid w:val="00B658BB"/>
    <w:rsid w:val="00B827F4"/>
    <w:rsid w:val="00B84ABA"/>
    <w:rsid w:val="00B86426"/>
    <w:rsid w:val="00B9486B"/>
    <w:rsid w:val="00BA63C5"/>
    <w:rsid w:val="00BB0BD7"/>
    <w:rsid w:val="00BB2FF6"/>
    <w:rsid w:val="00BB4D80"/>
    <w:rsid w:val="00BC6845"/>
    <w:rsid w:val="00BC7198"/>
    <w:rsid w:val="00BC75D1"/>
    <w:rsid w:val="00BD0957"/>
    <w:rsid w:val="00BD1C56"/>
    <w:rsid w:val="00BD4343"/>
    <w:rsid w:val="00BE5193"/>
    <w:rsid w:val="00BE639F"/>
    <w:rsid w:val="00BF23E6"/>
    <w:rsid w:val="00C14086"/>
    <w:rsid w:val="00C140A0"/>
    <w:rsid w:val="00C156FC"/>
    <w:rsid w:val="00C1682A"/>
    <w:rsid w:val="00C23367"/>
    <w:rsid w:val="00C272DC"/>
    <w:rsid w:val="00C4356F"/>
    <w:rsid w:val="00C45D36"/>
    <w:rsid w:val="00C67817"/>
    <w:rsid w:val="00C840FA"/>
    <w:rsid w:val="00C91599"/>
    <w:rsid w:val="00C95BEA"/>
    <w:rsid w:val="00C96B89"/>
    <w:rsid w:val="00CC5F90"/>
    <w:rsid w:val="00CC7955"/>
    <w:rsid w:val="00CD0B08"/>
    <w:rsid w:val="00CD3E82"/>
    <w:rsid w:val="00CD44C2"/>
    <w:rsid w:val="00CE5D1D"/>
    <w:rsid w:val="00CF0021"/>
    <w:rsid w:val="00CF0EB4"/>
    <w:rsid w:val="00CF56C9"/>
    <w:rsid w:val="00D10271"/>
    <w:rsid w:val="00D13C2A"/>
    <w:rsid w:val="00D13F28"/>
    <w:rsid w:val="00D14000"/>
    <w:rsid w:val="00D20F47"/>
    <w:rsid w:val="00D46A0D"/>
    <w:rsid w:val="00D51025"/>
    <w:rsid w:val="00D66323"/>
    <w:rsid w:val="00D665B4"/>
    <w:rsid w:val="00D67D65"/>
    <w:rsid w:val="00D7491A"/>
    <w:rsid w:val="00D7532A"/>
    <w:rsid w:val="00D93783"/>
    <w:rsid w:val="00DA35DD"/>
    <w:rsid w:val="00DA4B16"/>
    <w:rsid w:val="00DB4272"/>
    <w:rsid w:val="00DB4CEA"/>
    <w:rsid w:val="00DC36BD"/>
    <w:rsid w:val="00DC528A"/>
    <w:rsid w:val="00DD4C26"/>
    <w:rsid w:val="00DF0485"/>
    <w:rsid w:val="00E00F5F"/>
    <w:rsid w:val="00E021F8"/>
    <w:rsid w:val="00E20F0A"/>
    <w:rsid w:val="00E30955"/>
    <w:rsid w:val="00E30F48"/>
    <w:rsid w:val="00E344F7"/>
    <w:rsid w:val="00E44A36"/>
    <w:rsid w:val="00E51C0F"/>
    <w:rsid w:val="00E575A7"/>
    <w:rsid w:val="00E6456B"/>
    <w:rsid w:val="00E64B50"/>
    <w:rsid w:val="00E6699F"/>
    <w:rsid w:val="00E66B1F"/>
    <w:rsid w:val="00E704A7"/>
    <w:rsid w:val="00E94EFE"/>
    <w:rsid w:val="00EA1019"/>
    <w:rsid w:val="00EA5610"/>
    <w:rsid w:val="00EA72DC"/>
    <w:rsid w:val="00EB466E"/>
    <w:rsid w:val="00EC360C"/>
    <w:rsid w:val="00EC3873"/>
    <w:rsid w:val="00ED6DBB"/>
    <w:rsid w:val="00EE55E3"/>
    <w:rsid w:val="00EF12AC"/>
    <w:rsid w:val="00EF4A92"/>
    <w:rsid w:val="00EF6712"/>
    <w:rsid w:val="00F0094F"/>
    <w:rsid w:val="00F00C3C"/>
    <w:rsid w:val="00F06B0C"/>
    <w:rsid w:val="00F14D7D"/>
    <w:rsid w:val="00F17EE2"/>
    <w:rsid w:val="00F2705D"/>
    <w:rsid w:val="00F319E7"/>
    <w:rsid w:val="00F47313"/>
    <w:rsid w:val="00F5021D"/>
    <w:rsid w:val="00F60F87"/>
    <w:rsid w:val="00F65549"/>
    <w:rsid w:val="00F8192F"/>
    <w:rsid w:val="00F82A84"/>
    <w:rsid w:val="00F95A9C"/>
    <w:rsid w:val="00FA6900"/>
    <w:rsid w:val="00FD0FDF"/>
    <w:rsid w:val="00FD713D"/>
    <w:rsid w:val="00FE4A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1D16"/>
  <w15:chartTrackingRefBased/>
  <w15:docId w15:val="{C3546679-A487-4AF2-9290-7E84AB11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0485"/>
    <w:pPr>
      <w:ind w:left="720"/>
      <w:contextualSpacing/>
    </w:pPr>
  </w:style>
  <w:style w:type="character" w:styleId="Marquedecommentaire">
    <w:name w:val="annotation reference"/>
    <w:basedOn w:val="Policepardfaut"/>
    <w:uiPriority w:val="99"/>
    <w:semiHidden/>
    <w:unhideWhenUsed/>
    <w:rsid w:val="002C7571"/>
    <w:rPr>
      <w:sz w:val="16"/>
      <w:szCs w:val="16"/>
    </w:rPr>
  </w:style>
  <w:style w:type="paragraph" w:styleId="Commentaire">
    <w:name w:val="annotation text"/>
    <w:basedOn w:val="Normal"/>
    <w:link w:val="CommentaireCar"/>
    <w:uiPriority w:val="99"/>
    <w:unhideWhenUsed/>
    <w:rsid w:val="002C7571"/>
    <w:pPr>
      <w:spacing w:line="240" w:lineRule="auto"/>
    </w:pPr>
    <w:rPr>
      <w:sz w:val="20"/>
      <w:szCs w:val="20"/>
    </w:rPr>
  </w:style>
  <w:style w:type="character" w:customStyle="1" w:styleId="CommentaireCar">
    <w:name w:val="Commentaire Car"/>
    <w:basedOn w:val="Policepardfaut"/>
    <w:link w:val="Commentaire"/>
    <w:uiPriority w:val="99"/>
    <w:rsid w:val="002C7571"/>
    <w:rPr>
      <w:sz w:val="20"/>
      <w:szCs w:val="20"/>
    </w:rPr>
  </w:style>
  <w:style w:type="paragraph" w:styleId="Objetducommentaire">
    <w:name w:val="annotation subject"/>
    <w:basedOn w:val="Commentaire"/>
    <w:next w:val="Commentaire"/>
    <w:link w:val="ObjetducommentaireCar"/>
    <w:uiPriority w:val="99"/>
    <w:semiHidden/>
    <w:unhideWhenUsed/>
    <w:rsid w:val="002C7571"/>
    <w:rPr>
      <w:b/>
      <w:bCs/>
    </w:rPr>
  </w:style>
  <w:style w:type="character" w:customStyle="1" w:styleId="ObjetducommentaireCar">
    <w:name w:val="Objet du commentaire Car"/>
    <w:basedOn w:val="CommentaireCar"/>
    <w:link w:val="Objetducommentaire"/>
    <w:uiPriority w:val="99"/>
    <w:semiHidden/>
    <w:rsid w:val="002C7571"/>
    <w:rPr>
      <w:b/>
      <w:bCs/>
      <w:sz w:val="20"/>
      <w:szCs w:val="20"/>
    </w:rPr>
  </w:style>
  <w:style w:type="paragraph" w:styleId="Textedebulles">
    <w:name w:val="Balloon Text"/>
    <w:basedOn w:val="Normal"/>
    <w:link w:val="TextedebullesCar"/>
    <w:uiPriority w:val="99"/>
    <w:semiHidden/>
    <w:unhideWhenUsed/>
    <w:rsid w:val="002C75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C7571"/>
    <w:rPr>
      <w:rFonts w:ascii="Segoe UI" w:hAnsi="Segoe UI" w:cs="Segoe UI"/>
      <w:sz w:val="18"/>
      <w:szCs w:val="18"/>
    </w:rPr>
  </w:style>
  <w:style w:type="paragraph" w:styleId="Rvision">
    <w:name w:val="Revision"/>
    <w:hidden/>
    <w:uiPriority w:val="99"/>
    <w:semiHidden/>
    <w:rsid w:val="00D67D65"/>
    <w:pPr>
      <w:spacing w:after="0" w:line="240" w:lineRule="auto"/>
    </w:pPr>
  </w:style>
  <w:style w:type="paragraph" w:styleId="NormalWeb">
    <w:name w:val="Normal (Web)"/>
    <w:basedOn w:val="Normal"/>
    <w:uiPriority w:val="99"/>
    <w:semiHidden/>
    <w:unhideWhenUsed/>
    <w:rsid w:val="00F00C3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F00C3C"/>
  </w:style>
  <w:style w:type="table" w:styleId="Grilledutableau">
    <w:name w:val="Table Grid"/>
    <w:basedOn w:val="TableauNormal"/>
    <w:uiPriority w:val="39"/>
    <w:rsid w:val="00CC7955"/>
    <w:pPr>
      <w:spacing w:after="0" w:line="240" w:lineRule="auto"/>
      <w:jc w:val="both"/>
    </w:pPr>
    <w:rPr>
      <w:rFonts w:ascii="Calibri" w:eastAsia="DotumChe" w:hAnsi="Calibri"/>
      <w:kern w:val="2"/>
      <w:sz w:val="20"/>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004225">
      <w:bodyDiv w:val="1"/>
      <w:marLeft w:val="0"/>
      <w:marRight w:val="0"/>
      <w:marTop w:val="0"/>
      <w:marBottom w:val="0"/>
      <w:divBdr>
        <w:top w:val="none" w:sz="0" w:space="0" w:color="auto"/>
        <w:left w:val="none" w:sz="0" w:space="0" w:color="auto"/>
        <w:bottom w:val="none" w:sz="0" w:space="0" w:color="auto"/>
        <w:right w:val="none" w:sz="0" w:space="0" w:color="auto"/>
      </w:divBdr>
    </w:div>
    <w:div w:id="5379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B46A6-A133-45DE-9027-73C309048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20</Pages>
  <Words>8147</Words>
  <Characters>44813</Characters>
  <Application>Microsoft Office Word</Application>
  <DocSecurity>0</DocSecurity>
  <Lines>373</Lines>
  <Paragraphs>105</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52855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Tomoé BOURDIER</dc:creator>
  <cp:keywords/>
  <dc:description/>
  <cp:lastModifiedBy>Tomoé Bourdier</cp:lastModifiedBy>
  <cp:revision>11</cp:revision>
  <dcterms:created xsi:type="dcterms:W3CDTF">2021-09-07T19:10:00Z</dcterms:created>
  <dcterms:modified xsi:type="dcterms:W3CDTF">2021-09-07T21:46:00Z</dcterms:modified>
</cp:coreProperties>
</file>